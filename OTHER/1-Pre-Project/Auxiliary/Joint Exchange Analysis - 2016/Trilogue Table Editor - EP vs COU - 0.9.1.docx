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C79A"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4E721CE9"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0ACBF8CE" w14:textId="77777777" w:rsidR="009B6D7C" w:rsidRDefault="009B6D7C" w:rsidP="009B6D7C"/>
    <w:p w14:paraId="4E14A85D" w14:textId="251D8AB5" w:rsidR="009B6D7C" w:rsidRPr="009B6D7C" w:rsidRDefault="00A1159B" w:rsidP="00A1159B">
      <w:pPr>
        <w:jc w:val="right"/>
      </w:pPr>
      <w:ins w:id="0" w:author="KOUKLAKIS Georgios" w:date="2016-11-10T13:59:00Z">
        <w:r>
          <w:t>November</w:t>
        </w:r>
      </w:ins>
      <w:r>
        <w:t>,</w:t>
      </w:r>
      <w:r w:rsidR="009B6D7C">
        <w:t xml:space="preserve"> the </w:t>
      </w:r>
      <w:ins w:id="1" w:author="KOUKLAKIS Georgios" w:date="2016-11-10T13:59:00Z">
        <w:r>
          <w:t>8</w:t>
        </w:r>
        <w:r w:rsidR="009B6D7C">
          <w:t>th</w:t>
        </w:r>
      </w:ins>
      <w:r w:rsidR="009B6D7C">
        <w:t xml:space="preserve"> 2016</w:t>
      </w:r>
    </w:p>
    <w:p w14:paraId="4F746BA2" w14:textId="77777777" w:rsidR="00B32305" w:rsidRDefault="00B32305" w:rsidP="00B32305">
      <w:pPr>
        <w:pStyle w:val="Heading1"/>
      </w:pPr>
    </w:p>
    <w:p w14:paraId="762BA8DD" w14:textId="77777777" w:rsidR="00B32305" w:rsidRDefault="00B32305" w:rsidP="00B32305">
      <w:pPr>
        <w:pStyle w:val="Heading1"/>
      </w:pPr>
      <w:r>
        <w:t>Executive Summary</w:t>
      </w:r>
    </w:p>
    <w:p w14:paraId="374DF871" w14:textId="77777777" w:rsidR="00B32305" w:rsidRDefault="00B32305" w:rsidP="00B32305">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w:t>
      </w:r>
    </w:p>
    <w:p w14:paraId="638AAD4F" w14:textId="77777777" w:rsidR="00B32305" w:rsidRDefault="00B32305" w:rsidP="00B32305">
      <w:pPr>
        <w:pStyle w:val="ListParagraph"/>
        <w:ind w:left="360"/>
        <w:jc w:val="both"/>
      </w:pPr>
    </w:p>
    <w:p w14:paraId="523560F3" w14:textId="4540D726" w:rsidR="00B32305" w:rsidRPr="00B32305" w:rsidRDefault="00B32305" w:rsidP="00B32305">
      <w:pPr>
        <w:pStyle w:val="ListParagraph"/>
        <w:numPr>
          <w:ilvl w:val="0"/>
          <w:numId w:val="4"/>
        </w:numPr>
        <w:ind w:left="360"/>
        <w:jc w:val="both"/>
        <w:rPr>
          <w:ins w:id="2" w:author="KOUKLAKIS Georgios" w:date="2016-11-10T13:59:00Z"/>
        </w:rPr>
      </w:pPr>
      <w:ins w:id="3" w:author="KOUKLAKIS Georgios" w:date="2016-11-10T13:59:00Z">
        <w:r w:rsidRPr="00B32305">
          <w:rPr>
            <w:rFonts w:cstheme="minorHAnsi"/>
          </w:rPr>
          <w:t>In January and February 2016, the Secretaries-General of the GSC and the EP expressed</w:t>
        </w:r>
      </w:ins>
      <w:r w:rsidRPr="00B32305">
        <w:rPr>
          <w:rFonts w:cstheme="minorHAnsi"/>
        </w:rPr>
        <w:t>,</w:t>
      </w:r>
      <w:ins w:id="4" w:author="KOUKLAKIS Georgios" w:date="2016-11-10T13:59:00Z">
        <w:r w:rsidRPr="00B32305">
          <w:rPr>
            <w:rFonts w:cstheme="minorHAnsi"/>
          </w:rPr>
          <w:t xml:space="preserve"> by </w:t>
        </w:r>
      </w:ins>
      <w:r w:rsidRPr="00B32305">
        <w:rPr>
          <w:rFonts w:cstheme="minorHAnsi"/>
        </w:rPr>
        <w:t xml:space="preserve">exchanging </w:t>
      </w:r>
      <w:ins w:id="5" w:author="KOUKLAKIS Georgios" w:date="2016-11-10T13:59:00Z">
        <w:r w:rsidRPr="00B32305">
          <w:rPr>
            <w:rFonts w:cstheme="minorHAnsi"/>
          </w:rPr>
          <w:t xml:space="preserve">letters, their support </w:t>
        </w:r>
      </w:ins>
      <w:r w:rsidRPr="00B32305">
        <w:rPr>
          <w:rFonts w:cstheme="minorHAnsi"/>
        </w:rPr>
        <w:t>for</w:t>
      </w:r>
      <w:ins w:id="6" w:author="KOUKLAKIS Georgios" w:date="2016-11-10T13:59:00Z">
        <w:r w:rsidRPr="00B32305">
          <w:rPr>
            <w:rFonts w:cstheme="minorHAnsi"/>
          </w:rPr>
          <w:t xml:space="preserve"> more inter-institutional cooperation in the field of the management of Trilogue Tables, an essential tool that is used during Trilogue negotiations to reach a deal between the co-legislators.</w:t>
        </w:r>
      </w:ins>
    </w:p>
    <w:p w14:paraId="19A4028B" w14:textId="77777777" w:rsidR="00B32305" w:rsidRDefault="00B32305" w:rsidP="00B32305">
      <w:pPr>
        <w:pStyle w:val="ListParagraph"/>
        <w:ind w:left="360"/>
        <w:jc w:val="both"/>
      </w:pPr>
    </w:p>
    <w:p w14:paraId="44024CFD" w14:textId="77777777" w:rsidR="00B32305" w:rsidRDefault="00B32305" w:rsidP="00B32305">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27504C1F" w14:textId="77777777" w:rsidR="00B32305" w:rsidRDefault="00B32305" w:rsidP="00B32305">
      <w:pPr>
        <w:pStyle w:val="ListParagraph"/>
        <w:ind w:left="360"/>
        <w:jc w:val="both"/>
      </w:pPr>
      <w:r>
        <w:br/>
        <w:t>During the analysis</w:t>
      </w:r>
      <w:del w:id="7" w:author="KOUKLAKIS Georgios" w:date="2016-11-10T13:59:00Z">
        <w:r>
          <w:delText>,</w:delText>
        </w:r>
      </w:del>
      <w:r>
        <w:t xml:space="preserve"> conducted</w:t>
      </w:r>
      <w:ins w:id="8" w:author="KOUKLAKIS Georgios" w:date="2016-11-10T13:59:00Z">
        <w:r>
          <w:t>,</w:t>
        </w:r>
      </w:ins>
      <w:r>
        <w:t xml:space="preserve"> following the User Test methodology, it became apparent that there is an </w:t>
      </w:r>
      <w:r w:rsidRPr="00622948">
        <w:t>overwhelming user support to build a fit-for-purpose tool for the work on the Trilogue Tables</w:t>
      </w:r>
      <w:ins w:id="9" w:author="KOUKLAKIS Georgios" w:date="2016-11-10T13:59:00Z">
        <w:r>
          <w:t>,</w:t>
        </w:r>
      </w:ins>
      <w:r>
        <w:t xml:space="preserve"> which overcomes the major weaknesses of the current file-based exchanges of MS Word files where</w:t>
      </w:r>
      <w:ins w:id="10" w:author="KOUKLAKIS Georgios" w:date="2016-11-10T13:59:00Z">
        <w:r>
          <w:t>,</w:t>
        </w:r>
      </w:ins>
      <w:r>
        <w:t xml:space="preserve"> users are personally responsible for maintenance of every aspect of the table.</w:t>
      </w:r>
    </w:p>
    <w:p w14:paraId="4E84FC4E" w14:textId="77777777" w:rsidR="00B32305" w:rsidRDefault="00B32305" w:rsidP="00B32305">
      <w:pPr>
        <w:pStyle w:val="ListParagraph"/>
        <w:ind w:left="360"/>
        <w:jc w:val="both"/>
      </w:pPr>
    </w:p>
    <w:p w14:paraId="5ED01B45" w14:textId="2BCCAA6F" w:rsidR="00B32305" w:rsidRDefault="00B32305" w:rsidP="00B32305">
      <w:pPr>
        <w:pStyle w:val="ListParagraph"/>
        <w:ind w:left="360"/>
        <w:jc w:val="both"/>
        <w:rPr>
          <w:ins w:id="11" w:author="FEHERPATAKY Michal" w:date="2016-11-11T09:10:00Z"/>
        </w:rPr>
      </w:pPr>
      <w:r>
        <w:t xml:space="preserve">Users warmly welcomed the proposed Trilogue Table Editor design. </w:t>
      </w:r>
      <w:ins w:id="12" w:author="KOUKLAKIS Georgios" w:date="2016-11-10T13:59:00Z">
        <w:r>
          <w:t xml:space="preserve">Nevertheless, further functional analysis </w:t>
        </w:r>
      </w:ins>
      <w:r>
        <w:t>is necessary</w:t>
      </w:r>
      <w:ins w:id="13" w:author="KOUKLAKIS Georgios" w:date="2016-11-10T13:59:00Z">
        <w:r>
          <w:t xml:space="preserve"> to fully map </w:t>
        </w:r>
      </w:ins>
      <w:ins w:id="14" w:author="FEHERPATAKY Michal" w:date="2016-11-11T09:09:00Z">
        <w:r>
          <w:t xml:space="preserve">remaining </w:t>
        </w:r>
      </w:ins>
      <w:r>
        <w:t>users’</w:t>
      </w:r>
      <w:ins w:id="15" w:author="KOUKLAKIS Georgios" w:date="2016-11-10T13:59:00Z">
        <w:r>
          <w:t xml:space="preserve"> needs. </w:t>
        </w:r>
      </w:ins>
    </w:p>
    <w:p w14:paraId="70B30539" w14:textId="77777777" w:rsidR="00B32305" w:rsidRDefault="00B32305" w:rsidP="00B32305">
      <w:pPr>
        <w:pStyle w:val="ListParagraph"/>
        <w:ind w:left="360"/>
        <w:jc w:val="both"/>
        <w:rPr>
          <w:ins w:id="16" w:author="FEHERPATAKY Michal" w:date="2016-11-11T09:10:00Z"/>
        </w:rPr>
      </w:pPr>
      <w:ins w:id="17" w:author="KOUKLAKIS Georgios" w:date="2016-11-10T13:59:00Z">
        <w:r>
          <w:t xml:space="preserve"> </w:t>
        </w:r>
      </w:ins>
    </w:p>
    <w:p w14:paraId="1EDC4FC6" w14:textId="6781AE33" w:rsidR="00B32305" w:rsidRDefault="00B32305" w:rsidP="00B32305">
      <w:pPr>
        <w:pStyle w:val="ListParagraph"/>
        <w:numPr>
          <w:ilvl w:val="0"/>
          <w:numId w:val="4"/>
        </w:numPr>
        <w:ind w:left="360"/>
        <w:jc w:val="both"/>
      </w:pPr>
      <w:ins w:id="18" w:author="KOUKLAKIS Georgios" w:date="2016-11-10T13:59:00Z">
        <w:r>
          <w:t>With this being said, all the above</w:t>
        </w:r>
      </w:ins>
      <w:r>
        <w:t xml:space="preserve"> represents a major </w:t>
      </w:r>
      <w:ins w:id="19" w:author="KOUKLAKIS Georgios" w:date="2016-11-10T13:59:00Z">
        <w:r>
          <w:t>shift</w:t>
        </w:r>
      </w:ins>
      <w:r>
        <w:t xml:space="preserve"> from the current working patterns. To ensure continuous user acceptance and the success of </w:t>
      </w:r>
      <w:ins w:id="20" w:author="KOUKLAKIS Georgios" w:date="2016-11-10T13:59:00Z">
        <w:r>
          <w:t>this</w:t>
        </w:r>
      </w:ins>
      <w:r>
        <w:t xml:space="preserve"> initiative, </w:t>
      </w:r>
      <w:ins w:id="21" w:author="KOUKLAKIS Georgios" w:date="2016-11-10T13:59:00Z">
        <w:r>
          <w:t>there is a</w:t>
        </w:r>
      </w:ins>
      <w:r>
        <w:t xml:space="preserve"> need to carefully manage the change and adopt a sound communication strategy at all levels: project team, steering committee and business sponsor.</w:t>
      </w:r>
    </w:p>
    <w:p w14:paraId="04ED2059" w14:textId="77777777" w:rsidR="00B32305" w:rsidRDefault="00B32305" w:rsidP="00B32305">
      <w:pPr>
        <w:pStyle w:val="ListParagraph"/>
        <w:ind w:left="360"/>
        <w:jc w:val="both"/>
      </w:pPr>
    </w:p>
    <w:p w14:paraId="17FE9967" w14:textId="77777777" w:rsidR="00B32305" w:rsidRDefault="00B32305" w:rsidP="00B32305">
      <w:pPr>
        <w:pStyle w:val="ListParagraph"/>
        <w:numPr>
          <w:ilvl w:val="0"/>
          <w:numId w:val="4"/>
        </w:numPr>
        <w:ind w:left="360"/>
        <w:jc w:val="both"/>
      </w:pPr>
      <w:r>
        <w:t>The ongoing good collaboration between EP and Council teams must be carried over to a structured governance that would continue with the involvement of all the internal stakeholders when the project is started.</w:t>
      </w:r>
    </w:p>
    <w:p w14:paraId="1D4FB832" w14:textId="77777777" w:rsidR="00B32305" w:rsidRDefault="00B32305" w:rsidP="00B32305">
      <w:pPr>
        <w:pStyle w:val="ListParagraph"/>
        <w:ind w:left="360"/>
        <w:jc w:val="both"/>
      </w:pPr>
    </w:p>
    <w:p w14:paraId="165A1D59" w14:textId="43877A1E" w:rsidR="00B32305" w:rsidRDefault="00B32305" w:rsidP="00B32305">
      <w:pPr>
        <w:pStyle w:val="ListParagraph"/>
        <w:numPr>
          <w:ilvl w:val="0"/>
          <w:numId w:val="4"/>
        </w:numPr>
        <w:ind w:left="360"/>
        <w:jc w:val="both"/>
      </w:pPr>
      <w:ins w:id="22" w:author="KOUKLAKIS Georgios" w:date="2016-11-10T13:59:00Z">
        <w:r>
          <w:t>It is</w:t>
        </w:r>
      </w:ins>
      <w:r>
        <w:t xml:space="preserve"> recommend to follow</w:t>
      </w:r>
      <w:del w:id="23" w:author="KOUKLAKIS Georgios" w:date="2016-11-10T13:59:00Z">
        <w:r>
          <w:delText xml:space="preserve"> </w:delText>
        </w:r>
      </w:del>
      <w:ins w:id="24" w:author="KOUKLAKIS Georgios" w:date="2016-11-10T13:59:00Z">
        <w:r>
          <w:t>-</w:t>
        </w:r>
      </w:ins>
      <w:r>
        <w:t xml:space="preserve">up on this initial study and to embrace the new structured editing technology to build a new generation of editors for legislative content. </w:t>
      </w:r>
      <w:r>
        <w:t>This approach is visible in other EU co-legislators IT initiatives -</w:t>
      </w:r>
      <w:ins w:id="25" w:author="KOUKLAKIS Georgios" w:date="2016-11-10T13:59:00Z">
        <w:r>
          <w:t xml:space="preserve"> </w:t>
        </w:r>
      </w:ins>
      <w:r>
        <w:t xml:space="preserve">such as </w:t>
      </w:r>
      <w:ins w:id="26" w:author="KOUKLAKIS Georgios" w:date="2016-11-10T13:59:00Z">
        <w:r>
          <w:t>LEO</w:t>
        </w:r>
      </w:ins>
      <w:r>
        <w:t>S, the</w:t>
      </w:r>
      <w:ins w:id="27" w:author="KOUKLAKIS Georgios" w:date="2016-11-10T13:59:00Z">
        <w:r>
          <w:t xml:space="preserve"> structural legislative text editor currently being developed by DG DIGIT of the European Commission.</w:t>
        </w:r>
      </w:ins>
      <w:r>
        <w:t xml:space="preserve"> It is advised to take advantage of the mutual experiences to develop a coherent </w:t>
      </w:r>
      <w:r w:rsidR="00854E34">
        <w:t>inter-</w:t>
      </w:r>
      <w:r w:rsidR="005E196E">
        <w:t>institutional</w:t>
      </w:r>
      <w:bookmarkStart w:id="28" w:name="_GoBack"/>
      <w:bookmarkEnd w:id="28"/>
      <w:r w:rsidR="00854E34">
        <w:t xml:space="preserve"> </w:t>
      </w:r>
      <w:r>
        <w:t>editing platform.</w:t>
      </w:r>
    </w:p>
    <w:p w14:paraId="1A24A83D" w14:textId="77777777" w:rsidR="00B32305" w:rsidRDefault="00B32305" w:rsidP="00B32305">
      <w:pPr>
        <w:pStyle w:val="ListParagraph"/>
        <w:ind w:left="360"/>
        <w:jc w:val="both"/>
        <w:rPr>
          <w:ins w:id="29" w:author="KOUKLAKIS Georgios" w:date="2016-11-10T13:59:00Z"/>
        </w:rPr>
      </w:pPr>
    </w:p>
    <w:p w14:paraId="0B56FBE3" w14:textId="77777777" w:rsidR="00B32305" w:rsidRPr="002D6D8A" w:rsidRDefault="00B32305" w:rsidP="00B32305">
      <w:pPr>
        <w:pStyle w:val="ListParagraph"/>
        <w:numPr>
          <w:ilvl w:val="0"/>
          <w:numId w:val="4"/>
        </w:numPr>
        <w:ind w:left="360"/>
        <w:jc w:val="both"/>
      </w:pPr>
      <w:r>
        <w:t>The EU co-legislators should continue their collaboration, refining and validating the feature set with the strong involvement of users, and promoting the Better Law-making objectives throughout the design and implementation process.</w:t>
      </w:r>
    </w:p>
    <w:p w14:paraId="098BD41A" w14:textId="02722404" w:rsidR="00B32305" w:rsidRDefault="00B32305">
      <w:pPr>
        <w:rPr>
          <w:rFonts w:cstheme="minorHAnsi"/>
        </w:rPr>
      </w:pPr>
      <w:r>
        <w:rPr>
          <w:rFonts w:cstheme="minorHAnsi"/>
        </w:rPr>
        <w:br w:type="page"/>
      </w:r>
    </w:p>
    <w:p w14:paraId="6FDC6C17" w14:textId="77777777" w:rsidR="00652F43" w:rsidRPr="00652F43" w:rsidRDefault="00652F43" w:rsidP="00652F43">
      <w:pPr>
        <w:rPr>
          <w:rFonts w:cstheme="minorHAnsi"/>
        </w:rPr>
      </w:pPr>
    </w:p>
    <w:p w14:paraId="56FC8CEF" w14:textId="77777777" w:rsidR="009B6D7C" w:rsidRPr="009B6D7C" w:rsidRDefault="009B6D7C" w:rsidP="009B6D7C">
      <w:pPr>
        <w:pStyle w:val="Heading1"/>
        <w:rPr>
          <w:rFonts w:cstheme="minorHAnsi"/>
        </w:rPr>
      </w:pPr>
      <w:r w:rsidRPr="009B6D7C">
        <w:rPr>
          <w:rFonts w:cstheme="minorHAnsi"/>
        </w:rPr>
        <w:t>Introduction</w:t>
      </w:r>
    </w:p>
    <w:p w14:paraId="31B78192" w14:textId="74BF8D59" w:rsidR="005779CC" w:rsidRDefault="005779CC" w:rsidP="005779CC">
      <w:pPr>
        <w:rPr>
          <w:ins w:id="30" w:author="KOUKLAKIS Georgios" w:date="2016-11-10T13:59:00Z"/>
          <w:rFonts w:cstheme="minorHAnsi"/>
        </w:rPr>
      </w:pPr>
      <w:ins w:id="31" w:author="KOUKLAKIS Georgios" w:date="2016-11-10T13:59:00Z">
        <w:r>
          <w:rPr>
            <w:rFonts w:cstheme="minorHAnsi"/>
          </w:rPr>
          <w:t>In January and February 2016, the Secretaries-General of the GSC and the EP expressed</w:t>
        </w:r>
      </w:ins>
      <w:r w:rsidR="00607B5A">
        <w:rPr>
          <w:rFonts w:cstheme="minorHAnsi"/>
        </w:rPr>
        <w:t>,</w:t>
      </w:r>
      <w:ins w:id="32" w:author="KOUKLAKIS Georgios" w:date="2016-11-10T13:59:00Z">
        <w:r>
          <w:rPr>
            <w:rFonts w:cstheme="minorHAnsi"/>
          </w:rPr>
          <w:t xml:space="preserve"> by </w:t>
        </w:r>
      </w:ins>
      <w:r w:rsidR="00607B5A">
        <w:rPr>
          <w:rFonts w:cstheme="minorHAnsi"/>
        </w:rPr>
        <w:t xml:space="preserve">exchanging </w:t>
      </w:r>
      <w:ins w:id="33" w:author="KOUKLAKIS Georgios" w:date="2016-11-10T13:59:00Z">
        <w:r>
          <w:rPr>
            <w:rFonts w:cstheme="minorHAnsi"/>
          </w:rPr>
          <w:t xml:space="preserve">letters, their </w:t>
        </w:r>
        <w:r w:rsidRPr="005779CC">
          <w:rPr>
            <w:rFonts w:cstheme="minorHAnsi"/>
          </w:rPr>
          <w:t xml:space="preserve">support </w:t>
        </w:r>
      </w:ins>
      <w:r w:rsidR="00607B5A">
        <w:rPr>
          <w:rFonts w:cstheme="minorHAnsi"/>
        </w:rPr>
        <w:t>for</w:t>
      </w:r>
      <w:ins w:id="34" w:author="KOUKLAKIS Georgios" w:date="2016-11-10T13:59:00Z">
        <w:r w:rsidRPr="005779CC">
          <w:rPr>
            <w:rFonts w:cstheme="minorHAnsi"/>
          </w:rPr>
          <w:t xml:space="preserve"> more inter-institutional cooperation</w:t>
        </w:r>
        <w:r>
          <w:rPr>
            <w:rFonts w:cstheme="minorHAnsi"/>
          </w:rPr>
          <w:t xml:space="preserve"> in the field of </w:t>
        </w:r>
        <w:r w:rsidR="005D020C">
          <w:rPr>
            <w:rFonts w:cstheme="minorHAnsi"/>
          </w:rPr>
          <w:t xml:space="preserve">the </w:t>
        </w:r>
        <w:r>
          <w:rPr>
            <w:rFonts w:cstheme="minorHAnsi"/>
          </w:rPr>
          <w:t>management of Trilogue Tables, an essential tool that is used during Trilogue negotiations to reach a deal between the co-legislators.</w:t>
        </w:r>
      </w:ins>
    </w:p>
    <w:p w14:paraId="67F28239"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5D7AA9C9"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5D05F22" w14:textId="77777777" w:rsidR="009B6D7C" w:rsidRDefault="009B6D7C" w:rsidP="00652F43">
      <w:pPr>
        <w:rPr>
          <w:rFonts w:cstheme="minorHAnsi"/>
        </w:rPr>
      </w:pPr>
    </w:p>
    <w:p w14:paraId="65DE7065" w14:textId="77777777" w:rsidR="009B6D7C" w:rsidRPr="009B6D7C" w:rsidRDefault="009B6D7C" w:rsidP="009B6D7C">
      <w:pPr>
        <w:pStyle w:val="Heading1"/>
        <w:rPr>
          <w:rFonts w:cstheme="minorHAnsi"/>
        </w:rPr>
      </w:pPr>
      <w:r w:rsidRPr="009B6D7C">
        <w:rPr>
          <w:rFonts w:cstheme="minorHAnsi"/>
        </w:rPr>
        <w:t>Methodology</w:t>
      </w:r>
    </w:p>
    <w:p w14:paraId="218AB2C0"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60F84458"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2F62C095"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7A82DB15"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091BB55C"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0709404D"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08F46E17" w14:textId="77777777"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243030F7"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w:t>
      </w:r>
      <w:r>
        <w:rPr>
          <w:rFonts w:cstheme="minorHAnsi"/>
        </w:rPr>
        <w:lastRenderedPageBreak/>
        <w:t>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67D32794"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2AA24D48" w14:textId="239F17FB" w:rsidR="002B28A6" w:rsidRDefault="002B28A6">
      <w:pPr>
        <w:rPr>
          <w:rFonts w:cstheme="minorHAnsi"/>
        </w:rPr>
      </w:pPr>
    </w:p>
    <w:p w14:paraId="2F7B87F1" w14:textId="77777777" w:rsidR="002B28A6" w:rsidRPr="009E220B" w:rsidRDefault="002B28A6" w:rsidP="002B28A6">
      <w:pPr>
        <w:pStyle w:val="Heading1"/>
        <w:rPr>
          <w:rFonts w:cstheme="minorHAnsi"/>
        </w:rPr>
      </w:pPr>
      <w:r w:rsidRPr="009E220B">
        <w:rPr>
          <w:rFonts w:cstheme="minorHAnsi"/>
        </w:rPr>
        <w:t>EP User Test sessions</w:t>
      </w:r>
    </w:p>
    <w:p w14:paraId="311AF8A6"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72C1D8CF" w14:textId="77777777"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1A77B9B" w14:textId="77777777"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613DAD44" w14:textId="77777777" w:rsidR="00652F43" w:rsidRDefault="00652F43" w:rsidP="00652F43">
      <w:pPr>
        <w:rPr>
          <w:rFonts w:cstheme="minorHAnsi"/>
        </w:rPr>
      </w:pPr>
    </w:p>
    <w:p w14:paraId="162D003E"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576F0BA3"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5A1E4022" w14:textId="77777777"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558F42F9" w14:textId="77777777"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74093680"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207CC9DB"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6E58AC0D"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348031D5"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35049092"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0B2B02DD"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0C199940"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D18F23C"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5111B44C" w14:textId="773AB5F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del w:id="35" w:author="KOUKLAKIS Georgios" w:date="2016-11-10T13:59:00Z">
        <w:r w:rsidR="00291082">
          <w:rPr>
            <w:rFonts w:cstheme="minorHAnsi"/>
          </w:rPr>
          <w:delText>trilogue</w:delText>
        </w:r>
      </w:del>
      <w:ins w:id="36" w:author="KOUKLAKIS Georgios" w:date="2016-11-10T13:59:00Z">
        <w:r w:rsidR="00A1159B">
          <w:rPr>
            <w:rFonts w:cstheme="minorHAnsi"/>
          </w:rPr>
          <w:t>T</w:t>
        </w:r>
        <w:r w:rsidR="00291082">
          <w:rPr>
            <w:rFonts w:cstheme="minorHAnsi"/>
          </w:rPr>
          <w:t>rilogue</w:t>
        </w:r>
      </w:ins>
      <w:r w:rsidR="00291082">
        <w:rPr>
          <w:rFonts w:cstheme="minorHAnsi"/>
        </w:rPr>
        <w:t xml:space="preserv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F3EB2E8" w14:textId="77777777" w:rsidR="009E220B" w:rsidRDefault="009E220B" w:rsidP="00652F43">
      <w:pPr>
        <w:rPr>
          <w:rFonts w:cstheme="minorHAnsi"/>
        </w:rPr>
      </w:pPr>
    </w:p>
    <w:p w14:paraId="13624C52" w14:textId="77777777" w:rsidR="002D6D8A" w:rsidRDefault="002D6D8A">
      <w:pPr>
        <w:rPr>
          <w:rFonts w:eastAsiaTheme="majorEastAsia" w:cstheme="minorHAnsi"/>
          <w:sz w:val="32"/>
          <w:szCs w:val="32"/>
        </w:rPr>
      </w:pPr>
      <w:r>
        <w:rPr>
          <w:rFonts w:cstheme="minorHAnsi"/>
        </w:rPr>
        <w:br w:type="page"/>
      </w:r>
    </w:p>
    <w:p w14:paraId="3D1697B1" w14:textId="77777777" w:rsidR="009E220B" w:rsidRDefault="009E220B" w:rsidP="009E220B">
      <w:pPr>
        <w:pStyle w:val="Heading1"/>
        <w:rPr>
          <w:rFonts w:cstheme="minorHAnsi"/>
        </w:rPr>
      </w:pPr>
      <w:r w:rsidRPr="002B28A6">
        <w:rPr>
          <w:rFonts w:cstheme="minorHAnsi"/>
        </w:rPr>
        <w:lastRenderedPageBreak/>
        <w:t>Council User Test sessions</w:t>
      </w:r>
    </w:p>
    <w:p w14:paraId="26C63A18" w14:textId="22B8394D" w:rsidR="00AD5FE4" w:rsidRDefault="00AD5FE4" w:rsidP="00AD5FE4">
      <w:pPr>
        <w:rPr>
          <w:ins w:id="37" w:author="KOUKLAKIS Georgios" w:date="2016-11-10T13:59:00Z"/>
          <w:rFonts w:cstheme="minorHAnsi"/>
        </w:rPr>
      </w:pPr>
      <w:ins w:id="38" w:author="KOUKLAKIS Georgios" w:date="2016-11-10T13:59:00Z">
        <w:r>
          <w:rPr>
            <w:rFonts w:cstheme="minorHAnsi"/>
          </w:rPr>
          <w:t xml:space="preserve">At the General Secretariat of the Council of the European Union (GSC) a total of </w:t>
        </w:r>
        <w:r>
          <w:rPr>
            <w:rFonts w:cstheme="minorHAnsi"/>
            <w:b/>
          </w:rPr>
          <w:t>12</w:t>
        </w:r>
        <w:r w:rsidRPr="00652F43">
          <w:rPr>
            <w:rFonts w:cstheme="minorHAnsi"/>
            <w:b/>
          </w:rPr>
          <w:t xml:space="preserve"> </w:t>
        </w:r>
        <w:r>
          <w:rPr>
            <w:rFonts w:cstheme="minorHAnsi"/>
            <w:b/>
          </w:rPr>
          <w:t xml:space="preserve">Test Sessions </w:t>
        </w:r>
        <w:r>
          <w:rPr>
            <w:rFonts w:cstheme="minorHAnsi"/>
          </w:rPr>
          <w:t xml:space="preserve">took place, with </w:t>
        </w:r>
        <w:r w:rsidRPr="002B28A6">
          <w:rPr>
            <w:rFonts w:cstheme="minorHAnsi"/>
          </w:rPr>
          <w:t>staff</w:t>
        </w:r>
        <w:r>
          <w:rPr>
            <w:rFonts w:cstheme="minorHAnsi"/>
          </w:rPr>
          <w:t xml:space="preserve"> working in Policy units and dealing with various policy matters. </w:t>
        </w:r>
      </w:ins>
    </w:p>
    <w:p w14:paraId="1DAF6790" w14:textId="77777777" w:rsidR="00AD5FE4" w:rsidRPr="00AD5FE4" w:rsidRDefault="00AD5FE4" w:rsidP="00AD5FE4">
      <w:pPr>
        <w:rPr>
          <w:ins w:id="39" w:author="KOUKLAKIS Georgios" w:date="2016-11-10T13:59:00Z"/>
          <w:rFonts w:cstheme="minorHAnsi"/>
        </w:rPr>
      </w:pPr>
      <w:ins w:id="40" w:author="KOUKLAKIS Georgios" w:date="2016-11-10T13:59:00Z">
        <w:r w:rsidRPr="00AD5FE4">
          <w:rPr>
            <w:rFonts w:cstheme="minorHAnsi"/>
          </w:rPr>
          <w:t xml:space="preserve">Individual user </w:t>
        </w:r>
        <w:r>
          <w:rPr>
            <w:rFonts w:cstheme="minorHAnsi"/>
          </w:rPr>
          <w:t>testing sessions were conducted and t</w:t>
        </w:r>
        <w:r w:rsidRPr="00AD5FE4">
          <w:rPr>
            <w:rFonts w:cstheme="minorHAnsi"/>
          </w:rPr>
          <w:t>esting sessions lasted between 40 minutes and 2 hours.</w:t>
        </w:r>
        <w:r>
          <w:rPr>
            <w:rFonts w:cstheme="minorHAnsi"/>
          </w:rPr>
          <w:t xml:space="preserve"> </w:t>
        </w:r>
        <w:r w:rsidRPr="00AD5FE4">
          <w:rPr>
            <w:rFonts w:cstheme="minorHAnsi"/>
          </w:rPr>
          <w:t>During the test</w:t>
        </w:r>
        <w:r w:rsidR="007538F9">
          <w:rPr>
            <w:rFonts w:cstheme="minorHAnsi"/>
          </w:rPr>
          <w:t>s</w:t>
        </w:r>
        <w:r w:rsidRPr="00AD5FE4">
          <w:rPr>
            <w:rFonts w:cstheme="minorHAnsi"/>
          </w:rPr>
          <w:t xml:space="preserve">, next to the user, 3 GSC staff were present: 1 staff from </w:t>
        </w:r>
        <w:r>
          <w:rPr>
            <w:rFonts w:cstheme="minorHAnsi"/>
          </w:rPr>
          <w:t>the IT and 2 staff from the business side</w:t>
        </w:r>
        <w:r w:rsidRPr="00AD5FE4">
          <w:rPr>
            <w:rFonts w:cstheme="minorHAnsi"/>
          </w:rPr>
          <w:t>.</w:t>
        </w:r>
        <w:r>
          <w:rPr>
            <w:rFonts w:cstheme="minorHAnsi"/>
          </w:rPr>
          <w:t xml:space="preserve"> </w:t>
        </w:r>
        <w:r w:rsidRPr="00AD5FE4">
          <w:rPr>
            <w:rFonts w:cstheme="minorHAnsi"/>
          </w:rPr>
          <w:t>Before the interview actually took place, the users were briefed about:</w:t>
        </w:r>
      </w:ins>
    </w:p>
    <w:p w14:paraId="6D24C5AB" w14:textId="77777777" w:rsidR="00AD5FE4" w:rsidRPr="00AD5FE4" w:rsidRDefault="00AD5FE4" w:rsidP="00D07780">
      <w:pPr>
        <w:pStyle w:val="ListParagraph"/>
        <w:numPr>
          <w:ilvl w:val="1"/>
          <w:numId w:val="7"/>
        </w:numPr>
        <w:ind w:left="1134" w:hanging="357"/>
        <w:jc w:val="both"/>
        <w:rPr>
          <w:ins w:id="41" w:author="KOUKLAKIS Georgios" w:date="2016-11-10T13:59:00Z"/>
          <w:rFonts w:cstheme="minorHAnsi"/>
        </w:rPr>
      </w:pPr>
      <w:ins w:id="42" w:author="KOUKLAKIS Georgios" w:date="2016-11-10T13:59:00Z">
        <w:r w:rsidRPr="00AD5FE4">
          <w:rPr>
            <w:rFonts w:cstheme="minorHAnsi"/>
          </w:rPr>
          <w:t>how the session would be carried out; and</w:t>
        </w:r>
      </w:ins>
    </w:p>
    <w:p w14:paraId="36C02077" w14:textId="77777777" w:rsidR="00AD5FE4" w:rsidRDefault="00AD5FE4" w:rsidP="00D07780">
      <w:pPr>
        <w:pStyle w:val="ListParagraph"/>
        <w:numPr>
          <w:ilvl w:val="1"/>
          <w:numId w:val="7"/>
        </w:numPr>
        <w:ind w:left="1134" w:hanging="357"/>
        <w:jc w:val="both"/>
        <w:rPr>
          <w:ins w:id="43" w:author="KOUKLAKIS Georgios" w:date="2016-11-10T13:59:00Z"/>
          <w:rFonts w:cstheme="minorHAnsi"/>
        </w:rPr>
      </w:pPr>
      <w:ins w:id="44" w:author="KOUKLAKIS Georgios" w:date="2016-11-10T13:59:00Z">
        <w:r w:rsidRPr="00AD5FE4">
          <w:rPr>
            <w:rFonts w:cstheme="minorHAnsi"/>
          </w:rPr>
          <w:t>What the prototype meant in general terms, and its Home and Settings pages in particular. (The two other pages were not included in this general explanation given that the purpose was precisely to test those and capture first-time feedback from the users.).</w:t>
        </w:r>
      </w:ins>
    </w:p>
    <w:p w14:paraId="03AA4C14" w14:textId="77777777" w:rsidR="00AD5FE4" w:rsidRPr="00AD5FE4" w:rsidRDefault="00AD5FE4" w:rsidP="00D07780">
      <w:pPr>
        <w:pStyle w:val="ListParagraph"/>
        <w:ind w:left="0"/>
        <w:jc w:val="both"/>
        <w:rPr>
          <w:ins w:id="45" w:author="KOUKLAKIS Georgios" w:date="2016-11-10T13:59:00Z"/>
          <w:rFonts w:cstheme="minorHAnsi"/>
        </w:rPr>
      </w:pPr>
      <w:ins w:id="46" w:author="KOUKLAKIS Georgios" w:date="2016-11-10T13:59:00Z">
        <w:r>
          <w:rPr>
            <w:rFonts w:cstheme="minorHAnsi"/>
          </w:rPr>
          <w:t xml:space="preserve">After </w:t>
        </w:r>
        <w:r w:rsidRPr="00AD5FE4">
          <w:rPr>
            <w:rFonts w:cstheme="minorHAnsi"/>
          </w:rPr>
          <w:t>the introductory phase, the users were asked to perform 3 tasks</w:t>
        </w:r>
        <w:r>
          <w:rPr>
            <w:rFonts w:cstheme="minorHAnsi"/>
          </w:rPr>
          <w:t xml:space="preserve"> corresponding to the scenarios described above.</w:t>
        </w:r>
      </w:ins>
    </w:p>
    <w:p w14:paraId="37353C63" w14:textId="77777777" w:rsidR="004A523B" w:rsidRDefault="004A523B" w:rsidP="004A523B">
      <w:pPr>
        <w:jc w:val="both"/>
        <w:rPr>
          <w:ins w:id="47" w:author="KOUKLAKIS Georgios" w:date="2016-11-10T13:59:00Z"/>
        </w:rPr>
      </w:pPr>
      <w:ins w:id="48" w:author="KOUKLAKIS Georgios" w:date="2016-11-10T13:59:00Z">
        <w:r>
          <w:t>It is important to recall however that these tasks focused on the exchange functionality only, nevertheless users were invited to explore, challenge and give preliminary feedback on everything they saw on the screen, including all other functionalities available in the prototype.</w:t>
        </w:r>
      </w:ins>
    </w:p>
    <w:p w14:paraId="105A6062" w14:textId="77777777" w:rsidR="009E220B" w:rsidRPr="002B28A6" w:rsidRDefault="009E220B" w:rsidP="009E220B">
      <w:pPr>
        <w:rPr>
          <w:ins w:id="49" w:author="KOUKLAKIS Georgios" w:date="2016-11-10T13:59:00Z"/>
        </w:rPr>
      </w:pPr>
    </w:p>
    <w:p w14:paraId="76304ED7" w14:textId="77777777" w:rsidR="00AD5FE4" w:rsidRPr="002D6D8A" w:rsidRDefault="00AD5FE4" w:rsidP="00AD5FE4">
      <w:pPr>
        <w:pStyle w:val="Heading2"/>
        <w:rPr>
          <w:ins w:id="50" w:author="KOUKLAKIS Georgios" w:date="2016-11-10T13:59:00Z"/>
          <w:rFonts w:asciiTheme="minorHAnsi" w:hAnsiTheme="minorHAnsi" w:cstheme="minorHAnsi"/>
        </w:rPr>
      </w:pPr>
      <w:ins w:id="51" w:author="KOUKLAKIS Georgios" w:date="2016-11-10T13:59:00Z">
        <w:r>
          <w:rPr>
            <w:rFonts w:asciiTheme="minorHAnsi" w:hAnsiTheme="minorHAnsi" w:cstheme="minorHAnsi"/>
          </w:rPr>
          <w:t>Council</w:t>
        </w:r>
        <w:r w:rsidRPr="002D6D8A">
          <w:rPr>
            <w:rFonts w:asciiTheme="minorHAnsi" w:hAnsiTheme="minorHAnsi" w:cstheme="minorHAnsi"/>
          </w:rPr>
          <w:t xml:space="preserve"> User Tests results</w:t>
        </w:r>
      </w:ins>
    </w:p>
    <w:p w14:paraId="364D73A2" w14:textId="77777777" w:rsidR="00E10A7F" w:rsidRPr="00E10A7F" w:rsidRDefault="00E10A7F" w:rsidP="00E10A7F">
      <w:pPr>
        <w:pStyle w:val="ListParagraph"/>
        <w:ind w:left="0"/>
        <w:contextualSpacing w:val="0"/>
        <w:jc w:val="both"/>
        <w:rPr>
          <w:ins w:id="52" w:author="KOUKLAKIS Georgios" w:date="2016-11-10T13:59:00Z"/>
          <w:b/>
          <w:bCs/>
          <w:i/>
          <w:iCs/>
        </w:rPr>
      </w:pPr>
      <w:ins w:id="53" w:author="KOUKLAKIS Georgios" w:date="2016-11-10T13:59:00Z">
        <w:r w:rsidRPr="00E10A7F">
          <w:rPr>
            <w:b/>
            <w:bCs/>
            <w:i/>
            <w:iCs/>
          </w:rPr>
          <w:t>General comments</w:t>
        </w:r>
      </w:ins>
    </w:p>
    <w:p w14:paraId="5459EC7C" w14:textId="77777777" w:rsidR="00E10A7F" w:rsidRDefault="002A1DD8" w:rsidP="007538F9">
      <w:pPr>
        <w:pStyle w:val="ListParagraph"/>
        <w:ind w:left="0"/>
        <w:contextualSpacing w:val="0"/>
        <w:jc w:val="both"/>
        <w:rPr>
          <w:ins w:id="54" w:author="KOUKLAKIS Georgios" w:date="2016-11-10T13:59:00Z"/>
        </w:rPr>
      </w:pPr>
      <w:ins w:id="55" w:author="KOUKLAKIS Georgios" w:date="2016-11-10T13:59:00Z">
        <w:r w:rsidRPr="00E10A7F">
          <w:t xml:space="preserve">Although </w:t>
        </w:r>
        <w:r>
          <w:t xml:space="preserve">test exercises encoded in the prototype included exchanges </w:t>
        </w:r>
        <w:r w:rsidR="00E10A7F">
          <w:t>between the EP and the GSC only, users emphasised the fact</w:t>
        </w:r>
        <w:r w:rsidR="007538F9">
          <w:t xml:space="preserve"> that</w:t>
        </w:r>
        <w:r w:rsidR="00E10A7F">
          <w:t xml:space="preserve"> it is of paramount importance to have </w:t>
        </w:r>
        <w:r w:rsidR="00E10A7F" w:rsidRPr="00E10A7F">
          <w:rPr>
            <w:b/>
            <w:bCs/>
          </w:rPr>
          <w:t>the possibility of sending 4CT to the EP and COM at the same time</w:t>
        </w:r>
        <w:r w:rsidR="00E10A7F">
          <w:t xml:space="preserve">. This is without prejudice to the fact that for technical issues, bilateral contacts are made between the Institutions. </w:t>
        </w:r>
      </w:ins>
    </w:p>
    <w:p w14:paraId="18D23AB3" w14:textId="77777777" w:rsidR="00E10A7F" w:rsidRDefault="00E10A7F" w:rsidP="007538F9">
      <w:pPr>
        <w:pStyle w:val="ListParagraph"/>
        <w:ind w:left="0"/>
        <w:contextualSpacing w:val="0"/>
        <w:jc w:val="both"/>
        <w:rPr>
          <w:ins w:id="56" w:author="KOUKLAKIS Georgios" w:date="2016-11-10T13:59:00Z"/>
        </w:rPr>
      </w:pPr>
      <w:ins w:id="57" w:author="KOUKLAKIS Georgios" w:date="2016-11-10T13:59:00Z">
        <w:r>
          <w:t xml:space="preserve">Users pointed out that </w:t>
        </w:r>
        <w:r w:rsidRPr="00E10A7F">
          <w:rPr>
            <w:b/>
            <w:bCs/>
          </w:rPr>
          <w:t>tests did not specif</w:t>
        </w:r>
        <w:r w:rsidR="007538F9">
          <w:rPr>
            <w:b/>
            <w:bCs/>
          </w:rPr>
          <w:t>y</w:t>
        </w:r>
        <w:r w:rsidRPr="00E10A7F">
          <w:rPr>
            <w:b/>
            <w:bCs/>
          </w:rPr>
          <w:t xml:space="preserve"> the exact legislative stage</w:t>
        </w:r>
        <w:r>
          <w:t xml:space="preserve"> in which the given test scenario was conducted (</w:t>
        </w:r>
        <w:r w:rsidR="007538F9">
          <w:t>i.e.</w:t>
        </w:r>
        <w:r>
          <w:t xml:space="preserve"> First Reading</w:t>
        </w:r>
        <w:r w:rsidR="007538F9">
          <w:t xml:space="preserve">, </w:t>
        </w:r>
        <w:r>
          <w:t>Second Reading</w:t>
        </w:r>
        <w:r w:rsidR="007538F9">
          <w:t>, Conciliation</w:t>
        </w:r>
        <w:r>
          <w:t>), which however has obvious consequences procedural-wise, for example in terms of deadlines or marking changes made to the compromise text.</w:t>
        </w:r>
      </w:ins>
    </w:p>
    <w:p w14:paraId="54229CD9" w14:textId="77777777" w:rsidR="00CF4D66" w:rsidRDefault="00CF4D66" w:rsidP="00677DA3">
      <w:pPr>
        <w:rPr>
          <w:ins w:id="58" w:author="KOUKLAKIS Georgios" w:date="2016-11-10T13:59:00Z"/>
          <w:rFonts w:cstheme="minorHAnsi"/>
        </w:rPr>
      </w:pPr>
      <w:ins w:id="59" w:author="KOUKLAKIS Georgios" w:date="2016-11-10T13:59:00Z">
        <w:r>
          <w:rPr>
            <w:rFonts w:cstheme="minorHAnsi"/>
          </w:rPr>
          <w:t xml:space="preserve">Furthermore, it has been </w:t>
        </w:r>
        <w:r>
          <w:t xml:space="preserve">generally expressed that: (1) </w:t>
        </w:r>
        <w:r w:rsidRPr="00856FBF">
          <w:rPr>
            <w:b/>
            <w:bCs/>
          </w:rPr>
          <w:t>any future tool to be introduced should not offer less</w:t>
        </w:r>
        <w:r>
          <w:t xml:space="preserve"> than what is available with current systems, such as MS Word and MS Outlook (e.g. basic text editing functionalities such as 'copy/paste', 'replace all' and 'find text'); (2) </w:t>
        </w:r>
        <w:r w:rsidRPr="00856FBF">
          <w:rPr>
            <w:b/>
            <w:bCs/>
          </w:rPr>
          <w:t>tracking changes</w:t>
        </w:r>
        <w:r>
          <w:t xml:space="preserve"> and the ownership of those made to 4CT of a given legislative file </w:t>
        </w:r>
        <w:r w:rsidRPr="00856FBF">
          <w:rPr>
            <w:b/>
            <w:bCs/>
          </w:rPr>
          <w:t>should be easily available</w:t>
        </w:r>
        <w:r>
          <w:t xml:space="preserve">; and (3) it was essential for users to </w:t>
        </w:r>
        <w:r w:rsidRPr="00856FBF">
          <w:rPr>
            <w:b/>
            <w:bCs/>
          </w:rPr>
          <w:t>identify and classify</w:t>
        </w:r>
        <w:r>
          <w:t xml:space="preserve">, in a simple manner, </w:t>
        </w:r>
        <w:r w:rsidRPr="00856FBF">
          <w:rPr>
            <w:b/>
            <w:bCs/>
          </w:rPr>
          <w:t>articles/paragraphs that were still subject to "political" negotiations</w:t>
        </w:r>
      </w:ins>
    </w:p>
    <w:p w14:paraId="4EE81709" w14:textId="77777777" w:rsidR="00E10A7F" w:rsidRDefault="00E10A7F" w:rsidP="00E10A7F">
      <w:pPr>
        <w:pStyle w:val="ListParagraph"/>
        <w:ind w:left="0"/>
        <w:contextualSpacing w:val="0"/>
        <w:jc w:val="both"/>
        <w:rPr>
          <w:ins w:id="60" w:author="KOUKLAKIS Georgios" w:date="2016-11-10T13:59:00Z"/>
        </w:rPr>
      </w:pPr>
    </w:p>
    <w:p w14:paraId="38C884D1" w14:textId="77777777" w:rsidR="00E10A7F" w:rsidRPr="00E10A7F" w:rsidRDefault="00E10A7F" w:rsidP="001977E4">
      <w:pPr>
        <w:pStyle w:val="ListParagraph"/>
        <w:ind w:left="0"/>
        <w:contextualSpacing w:val="0"/>
        <w:jc w:val="both"/>
        <w:rPr>
          <w:ins w:id="61" w:author="KOUKLAKIS Georgios" w:date="2016-11-10T13:59:00Z"/>
          <w:b/>
          <w:bCs/>
          <w:i/>
          <w:iCs/>
        </w:rPr>
      </w:pPr>
      <w:ins w:id="62" w:author="KOUKLAKIS Georgios" w:date="2016-11-10T13:59:00Z">
        <w:r w:rsidRPr="00E10A7F">
          <w:rPr>
            <w:b/>
            <w:bCs/>
            <w:i/>
            <w:iCs/>
          </w:rPr>
          <w:t>Regarding the Exchange functions</w:t>
        </w:r>
      </w:ins>
    </w:p>
    <w:p w14:paraId="7F9C29E0" w14:textId="77777777" w:rsidR="00970F66" w:rsidRDefault="001977E4" w:rsidP="00652F43">
      <w:pPr>
        <w:rPr>
          <w:ins w:id="63" w:author="KOUKLAKIS Georgios" w:date="2016-11-10T13:59:00Z"/>
          <w:rFonts w:cstheme="minorHAnsi"/>
        </w:rPr>
      </w:pPr>
      <w:ins w:id="64" w:author="KOUKLAKIS Georgios" w:date="2016-11-10T13:59:00Z">
        <w:r>
          <w:rPr>
            <w:rFonts w:cstheme="minorHAnsi"/>
          </w:rPr>
          <w:t xml:space="preserve">Generally speaking, </w:t>
        </w:r>
        <w:r w:rsidRPr="001977E4">
          <w:rPr>
            <w:rFonts w:cstheme="minorHAnsi"/>
            <w:b/>
            <w:bCs/>
          </w:rPr>
          <w:t xml:space="preserve">this </w:t>
        </w:r>
        <w:r w:rsidRPr="001977E4">
          <w:rPr>
            <w:b/>
            <w:bCs/>
          </w:rPr>
          <w:t>function was deemed straightforward by most of the users</w:t>
        </w:r>
        <w:r>
          <w:t>; though the position of its button (e.g. whether it should be shifted around with the "Council share" button) could be subject to ergonomic considerations. Alternatively the tool may provide one unique button for both the 'Share' and the 'Exchange functionalities, where only the recipients will vary</w:t>
        </w:r>
        <w:r>
          <w:rPr>
            <w:rFonts w:cstheme="minorHAnsi"/>
          </w:rPr>
          <w:t xml:space="preserve"> </w:t>
        </w:r>
      </w:ins>
    </w:p>
    <w:p w14:paraId="24FF826B" w14:textId="77777777" w:rsidR="005277FE" w:rsidRDefault="005277FE">
      <w:pPr>
        <w:rPr>
          <w:ins w:id="65" w:author="KOUKLAKIS Georgios" w:date="2016-11-10T13:59:00Z"/>
          <w:rFonts w:cstheme="minorHAnsi"/>
        </w:rPr>
      </w:pPr>
      <w:ins w:id="66" w:author="KOUKLAKIS Georgios" w:date="2016-11-10T13:59:00Z">
        <w:r>
          <w:rPr>
            <w:rFonts w:cstheme="minorHAnsi"/>
          </w:rPr>
          <w:br w:type="page"/>
        </w:r>
      </w:ins>
    </w:p>
    <w:p w14:paraId="793B0913" w14:textId="77777777" w:rsidR="00D07780" w:rsidRDefault="00D07780" w:rsidP="005277FE">
      <w:pPr>
        <w:pStyle w:val="ListParagraph"/>
        <w:ind w:left="0"/>
        <w:jc w:val="both"/>
        <w:rPr>
          <w:ins w:id="67" w:author="KOUKLAKIS Georgios" w:date="2016-11-10T13:59:00Z"/>
        </w:rPr>
      </w:pPr>
      <w:ins w:id="68" w:author="KOUKLAKIS Georgios" w:date="2016-11-10T13:59:00Z">
        <w:r w:rsidRPr="00496DA3">
          <w:lastRenderedPageBreak/>
          <w:t xml:space="preserve">The need to </w:t>
        </w:r>
        <w:r w:rsidRPr="00D63605">
          <w:rPr>
            <w:b/>
            <w:bCs/>
          </w:rPr>
          <w:t xml:space="preserve">distinguish between </w:t>
        </w:r>
        <w:r w:rsidRPr="00D63605">
          <w:rPr>
            <w:b/>
            <w:bCs/>
            <w:i/>
            <w:iCs/>
          </w:rPr>
          <w:t>formal</w:t>
        </w:r>
        <w:r w:rsidRPr="00D63605">
          <w:rPr>
            <w:b/>
            <w:bCs/>
          </w:rPr>
          <w:t xml:space="preserve"> and </w:t>
        </w:r>
        <w:r w:rsidRPr="00D63605">
          <w:rPr>
            <w:b/>
            <w:bCs/>
            <w:i/>
            <w:iCs/>
          </w:rPr>
          <w:t>informal</w:t>
        </w:r>
        <w:r w:rsidRPr="00D63605">
          <w:rPr>
            <w:b/>
            <w:bCs/>
          </w:rPr>
          <w:t xml:space="preserve"> versions when exchanging a table has received mixed feelings</w:t>
        </w:r>
        <w:r w:rsidRPr="00496DA3">
          <w:t xml:space="preserve"> from the interviewees; This is due to the fact that working practices vary within the GSC: </w:t>
        </w:r>
      </w:ins>
    </w:p>
    <w:p w14:paraId="68D825AC" w14:textId="77777777" w:rsidR="00D07780" w:rsidRDefault="00D07780" w:rsidP="00FD789F">
      <w:pPr>
        <w:pStyle w:val="ListParagraph"/>
        <w:numPr>
          <w:ilvl w:val="1"/>
          <w:numId w:val="12"/>
        </w:numPr>
        <w:jc w:val="both"/>
        <w:rPr>
          <w:ins w:id="69" w:author="KOUKLAKIS Georgios" w:date="2016-11-10T13:59:00Z"/>
        </w:rPr>
      </w:pPr>
      <w:ins w:id="70" w:author="KOUKLAKIS Georgios" w:date="2016-11-10T13:59:00Z">
        <w:r>
          <w:t>Some services found these options very useful.</w:t>
        </w:r>
      </w:ins>
    </w:p>
    <w:p w14:paraId="472A166B" w14:textId="77777777" w:rsidR="00D07780" w:rsidRDefault="00D07780" w:rsidP="00FD789F">
      <w:pPr>
        <w:pStyle w:val="ListParagraph"/>
        <w:numPr>
          <w:ilvl w:val="1"/>
          <w:numId w:val="12"/>
        </w:numPr>
        <w:jc w:val="both"/>
        <w:rPr>
          <w:ins w:id="71" w:author="KOUKLAKIS Georgios" w:date="2016-11-10T13:59:00Z"/>
        </w:rPr>
      </w:pPr>
      <w:ins w:id="72" w:author="KOUKLAKIS Georgios" w:date="2016-11-10T13:59:00Z">
        <w:r>
          <w:t>Other services send only "official" /"formal" versions outside the GSC, therefore they would not be using any "informal" versions.</w:t>
        </w:r>
      </w:ins>
    </w:p>
    <w:p w14:paraId="34AAE608" w14:textId="77777777" w:rsidR="00D07780" w:rsidRDefault="00D07780" w:rsidP="00FD789F">
      <w:pPr>
        <w:pStyle w:val="ListParagraph"/>
        <w:numPr>
          <w:ilvl w:val="1"/>
          <w:numId w:val="12"/>
        </w:numPr>
        <w:jc w:val="both"/>
        <w:rPr>
          <w:ins w:id="73" w:author="KOUKLAKIS Georgios" w:date="2016-11-10T13:59:00Z"/>
        </w:rPr>
      </w:pPr>
      <w:ins w:id="74" w:author="KOUKLAKIS Georgios" w:date="2016-11-10T13:59:00Z">
        <w:r>
          <w:t xml:space="preserve">Again others, did not want to </w:t>
        </w:r>
        <w:r w:rsidRPr="00E209F3">
          <w:rPr>
            <w:i/>
            <w:iCs/>
          </w:rPr>
          <w:t>overflow</w:t>
        </w:r>
        <w:r>
          <w:t xml:space="preserve"> delegates with frequent "informal" versions containing only minor technical modifications.</w:t>
        </w:r>
      </w:ins>
    </w:p>
    <w:p w14:paraId="1B478E9C" w14:textId="77777777" w:rsidR="00D07780" w:rsidRDefault="00FD789F" w:rsidP="00FD789F">
      <w:pPr>
        <w:rPr>
          <w:ins w:id="75" w:author="KOUKLAKIS Georgios" w:date="2016-11-10T13:59:00Z"/>
          <w:rFonts w:cstheme="minorHAnsi"/>
        </w:rPr>
      </w:pPr>
      <w:ins w:id="76" w:author="KOUKLAKIS Georgios" w:date="2016-11-10T13:59:00Z">
        <w:r>
          <w:rPr>
            <w:rFonts w:cstheme="minorHAnsi"/>
          </w:rPr>
          <w:t>T</w:t>
        </w:r>
        <w:r w:rsidR="00D63605">
          <w:rPr>
            <w:rFonts w:cstheme="minorHAnsi"/>
          </w:rPr>
          <w:t>he second step</w:t>
        </w:r>
        <w:r>
          <w:rPr>
            <w:rFonts w:cstheme="minorHAnsi"/>
          </w:rPr>
          <w:t xml:space="preserve"> when preparing for a new exchange ("Choose elements to transmit"), </w:t>
        </w:r>
        <w:r w:rsidRPr="00FD789F">
          <w:rPr>
            <w:rFonts w:cstheme="minorHAnsi"/>
            <w:b/>
            <w:bCs/>
          </w:rPr>
          <w:t>pre-selecting all options by default</w:t>
        </w:r>
        <w:r>
          <w:rPr>
            <w:rFonts w:cstheme="minorHAnsi"/>
          </w:rPr>
          <w:t xml:space="preserve"> was found useful, and </w:t>
        </w:r>
        <w:r w:rsidRPr="00FD789F">
          <w:rPr>
            <w:rFonts w:cstheme="minorHAnsi"/>
            <w:b/>
            <w:bCs/>
          </w:rPr>
          <w:t>choosing additions</w:t>
        </w:r>
        <w:r>
          <w:rPr>
            <w:rFonts w:cstheme="minorHAnsi"/>
          </w:rPr>
          <w:t xml:space="preserve"> such as </w:t>
        </w:r>
        <w:r w:rsidRPr="00FD789F">
          <w:rPr>
            <w:rFonts w:cstheme="minorHAnsi"/>
            <w:i/>
            <w:iCs/>
          </w:rPr>
          <w:t>Negotiation markers</w:t>
        </w:r>
        <w:r>
          <w:rPr>
            <w:rFonts w:cstheme="minorHAnsi"/>
          </w:rPr>
          <w:t xml:space="preserve"> </w:t>
        </w:r>
        <w:r w:rsidRPr="00FD789F">
          <w:rPr>
            <w:b/>
            <w:bCs/>
          </w:rPr>
          <w:t>should, however be left unchecked</w:t>
        </w:r>
        <w:r>
          <w:t>. This was to avoid making mistakes and sending information externally that should have been kept within the GSC.</w:t>
        </w:r>
      </w:ins>
    </w:p>
    <w:p w14:paraId="2336B803" w14:textId="77777777" w:rsidR="001977E4" w:rsidRDefault="00FD789F" w:rsidP="00177176">
      <w:pPr>
        <w:rPr>
          <w:ins w:id="77" w:author="KOUKLAKIS Georgios" w:date="2016-11-10T13:59:00Z"/>
          <w:rFonts w:cstheme="minorHAnsi"/>
        </w:rPr>
      </w:pPr>
      <w:ins w:id="78" w:author="KOUKLAKIS Georgios" w:date="2016-11-10T13:59:00Z">
        <w:r>
          <w:rPr>
            <w:rFonts w:cstheme="minorHAnsi"/>
          </w:rPr>
          <w:t xml:space="preserve">As for the </w:t>
        </w:r>
        <w:r w:rsidRPr="00177176">
          <w:rPr>
            <w:rFonts w:cstheme="minorHAnsi"/>
            <w:b/>
            <w:bCs/>
          </w:rPr>
          <w:t>page confirming the sending</w:t>
        </w:r>
        <w:r>
          <w:rPr>
            <w:rFonts w:cstheme="minorHAnsi"/>
          </w:rPr>
          <w:t xml:space="preserve"> after the 'Prepare a new exchange" wizard, users ask</w:t>
        </w:r>
        <w:r w:rsidR="00683B10">
          <w:rPr>
            <w:rFonts w:cstheme="minorHAnsi"/>
          </w:rPr>
          <w:t>ed</w:t>
        </w:r>
        <w:r>
          <w:rPr>
            <w:rFonts w:cstheme="minorHAnsi"/>
          </w:rPr>
          <w:t xml:space="preserve"> to </w:t>
        </w:r>
        <w:r w:rsidRPr="00177176">
          <w:rPr>
            <w:rFonts w:cstheme="minorHAnsi"/>
            <w:b/>
            <w:bCs/>
          </w:rPr>
          <w:t>add the following information: (1) the recipients of the exchange; and the (2) exact date and time when the exchange took place.</w:t>
        </w:r>
        <w:r w:rsidR="00177176">
          <w:rPr>
            <w:rFonts w:cstheme="minorHAnsi"/>
          </w:rPr>
          <w:t xml:space="preserve"> Moreover, users </w:t>
        </w:r>
        <w:r w:rsidR="00177176" w:rsidRPr="00177176">
          <w:rPr>
            <w:rFonts w:cstheme="minorHAnsi"/>
            <w:b/>
            <w:bCs/>
          </w:rPr>
          <w:t>didn't find relevant the exchange history</w:t>
        </w:r>
        <w:r w:rsidR="00177176">
          <w:rPr>
            <w:rFonts w:cstheme="minorHAnsi"/>
          </w:rPr>
          <w:t xml:space="preserve"> that is displayed on the screen before the sending.</w:t>
        </w:r>
      </w:ins>
    </w:p>
    <w:p w14:paraId="053E0D8E" w14:textId="77777777" w:rsidR="008D58A7" w:rsidRDefault="008D58A7" w:rsidP="00DE5360">
      <w:pPr>
        <w:rPr>
          <w:ins w:id="79" w:author="KOUKLAKIS Georgios" w:date="2016-11-10T13:59:00Z"/>
          <w:rFonts w:cstheme="minorHAnsi"/>
        </w:rPr>
      </w:pPr>
      <w:ins w:id="80" w:author="KOUKLAKIS Georgios" w:date="2016-11-10T13:59:00Z">
        <w:r>
          <w:rPr>
            <w:rFonts w:cstheme="minorHAnsi"/>
          </w:rPr>
          <w:t>A</w:t>
        </w:r>
        <w:r w:rsidR="00DE5360">
          <w:rPr>
            <w:rFonts w:cstheme="minorHAnsi"/>
          </w:rPr>
          <w:t xml:space="preserve"> </w:t>
        </w:r>
        <w:r>
          <w:rPr>
            <w:rFonts w:cstheme="minorHAnsi"/>
          </w:rPr>
          <w:t xml:space="preserve">list of functionalities already </w:t>
        </w:r>
        <w:r w:rsidR="0008134C">
          <w:rPr>
            <w:rFonts w:cstheme="minorHAnsi"/>
          </w:rPr>
          <w:t>present</w:t>
        </w:r>
        <w:r w:rsidR="007D3F9C">
          <w:rPr>
            <w:rFonts w:cstheme="minorHAnsi"/>
          </w:rPr>
          <w:t xml:space="preserve"> in the prototype</w:t>
        </w:r>
        <w:r w:rsidR="0008134C">
          <w:rPr>
            <w:rFonts w:cstheme="minorHAnsi"/>
          </w:rPr>
          <w:t xml:space="preserve">, or desired </w:t>
        </w:r>
        <w:r w:rsidR="007D3F9C">
          <w:rPr>
            <w:rFonts w:cstheme="minorHAnsi"/>
          </w:rPr>
          <w:t xml:space="preserve">by the testers </w:t>
        </w:r>
        <w:r>
          <w:rPr>
            <w:rFonts w:cstheme="minorHAnsi"/>
          </w:rPr>
          <w:t>can be found in the following summary table</w:t>
        </w:r>
      </w:ins>
    </w:p>
    <w:p w14:paraId="389AB87C" w14:textId="77777777" w:rsidR="00A1159B" w:rsidRDefault="00A1159B" w:rsidP="00DE5360">
      <w:pPr>
        <w:rPr>
          <w:ins w:id="81" w:author="KOUKLAKIS Georgios" w:date="2016-11-10T13:59:00Z"/>
          <w:rFonts w:cstheme="minorHAnsi"/>
        </w:rPr>
      </w:pPr>
    </w:p>
    <w:tbl>
      <w:tblPr>
        <w:tblW w:w="0" w:type="auto"/>
        <w:tblInd w:w="93" w:type="dxa"/>
        <w:tblLook w:val="04A0" w:firstRow="1" w:lastRow="0" w:firstColumn="1" w:lastColumn="0" w:noHBand="0" w:noVBand="1"/>
      </w:tblPr>
      <w:tblGrid>
        <w:gridCol w:w="1414"/>
        <w:gridCol w:w="6261"/>
        <w:gridCol w:w="1248"/>
      </w:tblGrid>
      <w:tr w:rsidR="008D58A7" w:rsidRPr="00F26E69" w14:paraId="26256288" w14:textId="77777777" w:rsidTr="00A4523B">
        <w:trPr>
          <w:trHeight w:val="330"/>
          <w:ins w:id="82" w:author="KOUKLAKIS Georgios" w:date="2016-11-10T13:59:00Z"/>
        </w:trPr>
        <w:tc>
          <w:tcPr>
            <w:tcW w:w="0" w:type="auto"/>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A433DB" w14:textId="77777777" w:rsidR="008D58A7" w:rsidRPr="00F26E69" w:rsidRDefault="008D58A7" w:rsidP="00A4523B">
            <w:pPr>
              <w:spacing w:line="240" w:lineRule="auto"/>
              <w:rPr>
                <w:ins w:id="83" w:author="KOUKLAKIS Georgios" w:date="2016-11-10T13:59:00Z"/>
                <w:rFonts w:ascii="Calibri" w:eastAsia="Times New Roman" w:hAnsi="Calibri" w:cs="Calibri"/>
                <w:b/>
                <w:bCs/>
                <w:color w:val="4F81BD"/>
                <w:szCs w:val="24"/>
                <w:lang w:eastAsia="en-GB"/>
              </w:rPr>
            </w:pPr>
            <w:ins w:id="84" w:author="KOUKLAKIS Georgios" w:date="2016-11-10T13:59:00Z">
              <w:r w:rsidRPr="00F26E69">
                <w:rPr>
                  <w:rFonts w:ascii="Calibri" w:eastAsia="Times New Roman" w:hAnsi="Calibri" w:cs="Calibri"/>
                  <w:b/>
                  <w:bCs/>
                  <w:color w:val="4F81BD"/>
                  <w:szCs w:val="24"/>
                  <w:lang w:eastAsia="en-GB"/>
                </w:rPr>
                <w:t>Category</w:t>
              </w:r>
            </w:ins>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106624FD" w14:textId="77777777" w:rsidR="008D58A7" w:rsidRPr="00F26E69" w:rsidRDefault="008D58A7" w:rsidP="00A4523B">
            <w:pPr>
              <w:spacing w:line="240" w:lineRule="auto"/>
              <w:rPr>
                <w:ins w:id="85" w:author="KOUKLAKIS Georgios" w:date="2016-11-10T13:59:00Z"/>
                <w:rFonts w:ascii="Calibri" w:eastAsia="Times New Roman" w:hAnsi="Calibri" w:cs="Calibri"/>
                <w:b/>
                <w:bCs/>
                <w:color w:val="4F81BD"/>
                <w:szCs w:val="24"/>
                <w:lang w:eastAsia="en-GB"/>
              </w:rPr>
            </w:pPr>
            <w:ins w:id="86" w:author="KOUKLAKIS Georgios" w:date="2016-11-10T13:59:00Z">
              <w:r w:rsidRPr="00F26E69">
                <w:rPr>
                  <w:rFonts w:ascii="Calibri" w:eastAsia="Times New Roman" w:hAnsi="Calibri" w:cs="Calibri"/>
                  <w:b/>
                  <w:bCs/>
                  <w:color w:val="4F81BD"/>
                  <w:szCs w:val="24"/>
                  <w:lang w:eastAsia="en-GB"/>
                </w:rPr>
                <w:t>Functionality</w:t>
              </w:r>
            </w:ins>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39A5BBE0" w14:textId="77777777" w:rsidR="008D58A7" w:rsidRPr="00F26E69" w:rsidRDefault="008D58A7" w:rsidP="00A4523B">
            <w:pPr>
              <w:spacing w:line="240" w:lineRule="auto"/>
              <w:rPr>
                <w:ins w:id="87" w:author="KOUKLAKIS Georgios" w:date="2016-11-10T13:59:00Z"/>
                <w:rFonts w:ascii="Calibri" w:eastAsia="Times New Roman" w:hAnsi="Calibri" w:cs="Calibri"/>
                <w:b/>
                <w:bCs/>
                <w:color w:val="4F81BD"/>
                <w:szCs w:val="24"/>
                <w:lang w:eastAsia="en-GB"/>
              </w:rPr>
            </w:pPr>
            <w:ins w:id="88" w:author="KOUKLAKIS Georgios" w:date="2016-11-10T13:59:00Z">
              <w:r w:rsidRPr="00F26E69">
                <w:rPr>
                  <w:rFonts w:ascii="Calibri" w:eastAsia="Times New Roman" w:hAnsi="Calibri" w:cs="Calibri"/>
                  <w:b/>
                  <w:bCs/>
                  <w:color w:val="4F81BD"/>
                  <w:szCs w:val="24"/>
                  <w:lang w:eastAsia="en-GB"/>
                </w:rPr>
                <w:t>Present/</w:t>
              </w:r>
              <w:r w:rsidR="000E6C61">
                <w:rPr>
                  <w:rFonts w:ascii="Calibri" w:eastAsia="Times New Roman" w:hAnsi="Calibri" w:cs="Calibri"/>
                  <w:b/>
                  <w:bCs/>
                  <w:color w:val="4F81BD"/>
                  <w:szCs w:val="24"/>
                  <w:lang w:eastAsia="en-GB"/>
                </w:rPr>
                <w:t xml:space="preserve"> </w:t>
              </w:r>
              <w:r w:rsidRPr="00F26E69">
                <w:rPr>
                  <w:rFonts w:ascii="Calibri" w:eastAsia="Times New Roman" w:hAnsi="Calibri" w:cs="Calibri"/>
                  <w:b/>
                  <w:bCs/>
                  <w:color w:val="4F81BD"/>
                  <w:szCs w:val="24"/>
                  <w:lang w:eastAsia="en-GB"/>
                </w:rPr>
                <w:t>Desired</w:t>
              </w:r>
            </w:ins>
          </w:p>
        </w:tc>
      </w:tr>
      <w:tr w:rsidR="008D58A7" w:rsidRPr="00F26E69" w14:paraId="363C8F90" w14:textId="77777777" w:rsidTr="00A4523B">
        <w:trPr>
          <w:trHeight w:val="330"/>
          <w:ins w:id="89" w:author="KOUKLAKIS Georgios" w:date="2016-11-10T13:59:00Z"/>
        </w:trPr>
        <w:tc>
          <w:tcPr>
            <w:tcW w:w="0" w:type="auto"/>
            <w:vMerge w:val="restart"/>
            <w:tcBorders>
              <w:left w:val="single" w:sz="4" w:space="0" w:color="auto"/>
              <w:right w:val="single" w:sz="4" w:space="0" w:color="auto"/>
            </w:tcBorders>
            <w:shd w:val="clear" w:color="auto" w:fill="auto"/>
            <w:noWrap/>
            <w:vAlign w:val="center"/>
          </w:tcPr>
          <w:p w14:paraId="0341D34D" w14:textId="77777777" w:rsidR="008D58A7" w:rsidRDefault="008D58A7" w:rsidP="00A4523B">
            <w:pPr>
              <w:spacing w:line="240" w:lineRule="auto"/>
              <w:rPr>
                <w:ins w:id="90" w:author="KOUKLAKIS Georgios" w:date="2016-11-10T13:59:00Z"/>
                <w:rFonts w:ascii="Calibri" w:eastAsia="Times New Roman" w:hAnsi="Calibri" w:cs="Calibri"/>
                <w:b/>
                <w:bCs/>
                <w:color w:val="000000"/>
                <w:lang w:eastAsia="en-GB"/>
              </w:rPr>
            </w:pPr>
            <w:ins w:id="91" w:author="KOUKLAKIS Georgios" w:date="2016-11-10T13:59:00Z">
              <w:r>
                <w:rPr>
                  <w:rFonts w:ascii="Calibri" w:eastAsia="Times New Roman" w:hAnsi="Calibri" w:cs="Calibri"/>
                  <w:b/>
                  <w:bCs/>
                  <w:color w:val="000000"/>
                  <w:lang w:eastAsia="en-GB"/>
                </w:rPr>
                <w:t>General</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F53E6ED" w14:textId="77777777" w:rsidR="008D58A7" w:rsidRPr="00755722" w:rsidRDefault="008D58A7" w:rsidP="00A4523B">
            <w:pPr>
              <w:spacing w:line="240" w:lineRule="auto"/>
              <w:rPr>
                <w:ins w:id="92" w:author="KOUKLAKIS Georgios" w:date="2016-11-10T13:59:00Z"/>
                <w:rFonts w:ascii="Calibri" w:eastAsia="Times New Roman" w:hAnsi="Calibri" w:cs="Calibri"/>
                <w:color w:val="000000"/>
                <w:lang w:eastAsia="en-GB"/>
              </w:rPr>
            </w:pPr>
            <w:ins w:id="93" w:author="KOUKLAKIS Georgios" w:date="2016-11-10T13:59:00Z">
              <w:r>
                <w:rPr>
                  <w:rFonts w:ascii="Calibri" w:eastAsia="Times New Roman" w:hAnsi="Calibri" w:cs="Calibri"/>
                  <w:color w:val="000000"/>
                  <w:lang w:eastAsia="en-GB"/>
                </w:rPr>
                <w:t>"B</w:t>
              </w:r>
              <w:r w:rsidRPr="00323719">
                <w:rPr>
                  <w:rFonts w:ascii="Calibri" w:eastAsia="Times New Roman" w:hAnsi="Calibri" w:cs="Calibri"/>
                  <w:color w:val="000000"/>
                  <w:lang w:eastAsia="en-GB"/>
                </w:rPr>
                <w:t xml:space="preserve">ack" button at every page in </w:t>
              </w:r>
              <w:r>
                <w:rPr>
                  <w:rFonts w:ascii="Calibri" w:eastAsia="Times New Roman" w:hAnsi="Calibri" w:cs="Calibri"/>
                  <w:color w:val="000000"/>
                  <w:lang w:eastAsia="en-GB"/>
                </w:rPr>
                <w:t xml:space="preserve">the exchange wizard in </w:t>
              </w:r>
              <w:r w:rsidRPr="00323719">
                <w:rPr>
                  <w:rFonts w:ascii="Calibri" w:eastAsia="Times New Roman" w:hAnsi="Calibri" w:cs="Calibri"/>
                  <w:color w:val="000000"/>
                  <w:lang w:eastAsia="en-GB"/>
                </w:rPr>
                <w:t xml:space="preserve">order to </w:t>
              </w:r>
              <w:r>
                <w:rPr>
                  <w:rFonts w:ascii="Calibri" w:eastAsia="Times New Roman" w:hAnsi="Calibri" w:cs="Calibri"/>
                  <w:color w:val="000000"/>
                  <w:lang w:eastAsia="en-GB"/>
                </w:rPr>
                <w:t xml:space="preserve">let the user </w:t>
              </w:r>
              <w:r w:rsidRPr="00323719">
                <w:rPr>
                  <w:rFonts w:ascii="Calibri" w:eastAsia="Times New Roman" w:hAnsi="Calibri" w:cs="Calibri"/>
                  <w:color w:val="000000"/>
                  <w:lang w:eastAsia="en-GB"/>
                </w:rPr>
                <w:t xml:space="preserve">rectify </w:t>
              </w:r>
              <w:r>
                <w:rPr>
                  <w:rFonts w:ascii="Calibri" w:eastAsia="Times New Roman" w:hAnsi="Calibri" w:cs="Calibri"/>
                  <w:color w:val="000000"/>
                  <w:lang w:eastAsia="en-GB"/>
                </w:rPr>
                <w:t>in case of</w:t>
              </w:r>
              <w:r w:rsidRPr="00323719">
                <w:rPr>
                  <w:rFonts w:ascii="Calibri" w:eastAsia="Times New Roman" w:hAnsi="Calibri" w:cs="Calibri"/>
                  <w:color w:val="000000"/>
                  <w:lang w:eastAsia="en-GB"/>
                </w:rPr>
                <w:t xml:space="preserve"> mistakes</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20CEBD30" w14:textId="77777777" w:rsidR="008D58A7" w:rsidRPr="00755722" w:rsidRDefault="008D58A7" w:rsidP="00A4523B">
            <w:pPr>
              <w:spacing w:line="240" w:lineRule="auto"/>
              <w:rPr>
                <w:ins w:id="94" w:author="KOUKLAKIS Georgios" w:date="2016-11-10T13:59:00Z"/>
                <w:rFonts w:ascii="Calibri" w:eastAsia="Times New Roman" w:hAnsi="Calibri" w:cs="Calibri"/>
                <w:color w:val="000000"/>
                <w:lang w:eastAsia="en-GB"/>
              </w:rPr>
            </w:pPr>
            <w:ins w:id="95" w:author="KOUKLAKIS Georgios" w:date="2016-11-10T13:59:00Z">
              <w:r>
                <w:rPr>
                  <w:rFonts w:ascii="Calibri" w:eastAsia="Times New Roman" w:hAnsi="Calibri" w:cs="Calibri"/>
                  <w:color w:val="000000"/>
                  <w:lang w:eastAsia="en-GB"/>
                </w:rPr>
                <w:t>D</w:t>
              </w:r>
            </w:ins>
          </w:p>
        </w:tc>
      </w:tr>
      <w:tr w:rsidR="008D58A7" w:rsidRPr="00F26E69" w14:paraId="78EFD2DA" w14:textId="77777777" w:rsidTr="00A4523B">
        <w:trPr>
          <w:trHeight w:val="330"/>
          <w:ins w:id="96" w:author="KOUKLAKIS Georgios" w:date="2016-11-10T13:59:00Z"/>
        </w:trPr>
        <w:tc>
          <w:tcPr>
            <w:tcW w:w="0" w:type="auto"/>
            <w:vMerge/>
            <w:tcBorders>
              <w:left w:val="single" w:sz="4" w:space="0" w:color="auto"/>
              <w:right w:val="single" w:sz="4" w:space="0" w:color="auto"/>
            </w:tcBorders>
            <w:shd w:val="clear" w:color="auto" w:fill="auto"/>
            <w:noWrap/>
            <w:vAlign w:val="bottom"/>
          </w:tcPr>
          <w:p w14:paraId="4C5C58D6" w14:textId="77777777" w:rsidR="008D58A7" w:rsidRDefault="008D58A7" w:rsidP="00A4523B">
            <w:pPr>
              <w:spacing w:line="240" w:lineRule="auto"/>
              <w:rPr>
                <w:ins w:id="9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DC8D533" w14:textId="77777777" w:rsidR="008D58A7" w:rsidRPr="00755722" w:rsidRDefault="008D58A7" w:rsidP="00A4523B">
            <w:pPr>
              <w:spacing w:line="240" w:lineRule="auto"/>
              <w:rPr>
                <w:ins w:id="98" w:author="KOUKLAKIS Georgios" w:date="2016-11-10T13:59:00Z"/>
                <w:rFonts w:ascii="Calibri" w:eastAsia="Times New Roman" w:hAnsi="Calibri" w:cs="Calibri"/>
                <w:color w:val="000000"/>
                <w:lang w:eastAsia="en-GB"/>
              </w:rPr>
            </w:pPr>
            <w:ins w:id="99" w:author="KOUKLAKIS Georgios" w:date="2016-11-10T13:59:00Z">
              <w:r>
                <w:rPr>
                  <w:rFonts w:ascii="Calibri" w:eastAsia="Times New Roman" w:hAnsi="Calibri" w:cs="Calibri"/>
                  <w:color w:val="000000"/>
                  <w:lang w:eastAsia="en-GB"/>
                </w:rPr>
                <w:t>O</w:t>
              </w:r>
              <w:r w:rsidRPr="00C54700">
                <w:rPr>
                  <w:rFonts w:ascii="Calibri" w:eastAsia="Times New Roman" w:hAnsi="Calibri" w:cs="Calibri"/>
                  <w:color w:val="000000"/>
                  <w:lang w:eastAsia="en-GB"/>
                </w:rPr>
                <w:t>ffline</w:t>
              </w:r>
              <w:r>
                <w:rPr>
                  <w:rFonts w:ascii="Calibri" w:eastAsia="Times New Roman" w:hAnsi="Calibri" w:cs="Calibri"/>
                  <w:color w:val="000000"/>
                  <w:lang w:eastAsia="en-GB"/>
                </w:rPr>
                <w:t xml:space="preserve"> version </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CA7B5A1" w14:textId="77777777" w:rsidR="008D58A7" w:rsidRPr="00755722" w:rsidRDefault="008D58A7" w:rsidP="00A4523B">
            <w:pPr>
              <w:spacing w:line="240" w:lineRule="auto"/>
              <w:rPr>
                <w:ins w:id="100" w:author="KOUKLAKIS Georgios" w:date="2016-11-10T13:59:00Z"/>
                <w:rFonts w:ascii="Calibri" w:eastAsia="Times New Roman" w:hAnsi="Calibri" w:cs="Calibri"/>
                <w:color w:val="000000"/>
                <w:lang w:eastAsia="en-GB"/>
              </w:rPr>
            </w:pPr>
            <w:ins w:id="101" w:author="KOUKLAKIS Georgios" w:date="2016-11-10T13:59:00Z">
              <w:r>
                <w:rPr>
                  <w:rFonts w:ascii="Calibri" w:eastAsia="Times New Roman" w:hAnsi="Calibri" w:cs="Calibri"/>
                  <w:color w:val="000000"/>
                  <w:lang w:eastAsia="en-GB"/>
                </w:rPr>
                <w:t>D</w:t>
              </w:r>
            </w:ins>
          </w:p>
        </w:tc>
      </w:tr>
      <w:tr w:rsidR="008D58A7" w:rsidRPr="00F26E69" w14:paraId="57C5EE3C" w14:textId="77777777" w:rsidTr="00A4523B">
        <w:trPr>
          <w:trHeight w:val="330"/>
          <w:ins w:id="102" w:author="KOUKLAKIS Georgios" w:date="2016-11-10T13:59:00Z"/>
        </w:trPr>
        <w:tc>
          <w:tcPr>
            <w:tcW w:w="0" w:type="auto"/>
            <w:vMerge/>
            <w:tcBorders>
              <w:left w:val="single" w:sz="4" w:space="0" w:color="auto"/>
              <w:bottom w:val="single" w:sz="8" w:space="0" w:color="auto"/>
              <w:right w:val="single" w:sz="4" w:space="0" w:color="auto"/>
            </w:tcBorders>
            <w:shd w:val="clear" w:color="auto" w:fill="auto"/>
            <w:noWrap/>
            <w:vAlign w:val="bottom"/>
          </w:tcPr>
          <w:p w14:paraId="2378EEA8" w14:textId="77777777" w:rsidR="008D58A7" w:rsidRDefault="008D58A7" w:rsidP="00A4523B">
            <w:pPr>
              <w:spacing w:line="240" w:lineRule="auto"/>
              <w:rPr>
                <w:ins w:id="103"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71686770" w14:textId="77777777" w:rsidR="008D58A7" w:rsidRPr="00C54700" w:rsidRDefault="008D58A7" w:rsidP="00A4523B">
            <w:pPr>
              <w:spacing w:line="240" w:lineRule="auto"/>
              <w:rPr>
                <w:ins w:id="104" w:author="KOUKLAKIS Georgios" w:date="2016-11-10T13:59:00Z"/>
                <w:rFonts w:ascii="Calibri" w:eastAsia="Times New Roman" w:hAnsi="Calibri" w:cs="Calibri"/>
                <w:color w:val="000000"/>
                <w:lang w:eastAsia="en-GB"/>
              </w:rPr>
            </w:pPr>
            <w:ins w:id="105" w:author="KOUKLAKIS Georgios" w:date="2016-11-10T13:59:00Z">
              <w:r>
                <w:rPr>
                  <w:rFonts w:ascii="Calibri" w:eastAsia="Times New Roman" w:hAnsi="Calibri" w:cs="Calibri"/>
                  <w:color w:val="000000"/>
                  <w:lang w:eastAsia="en-GB"/>
                </w:rPr>
                <w:t>Availability on mobile devices also</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D552DAC" w14:textId="77777777" w:rsidR="008D58A7" w:rsidRDefault="008D58A7" w:rsidP="00A4523B">
            <w:pPr>
              <w:spacing w:line="240" w:lineRule="auto"/>
              <w:rPr>
                <w:ins w:id="106" w:author="KOUKLAKIS Georgios" w:date="2016-11-10T13:59:00Z"/>
                <w:rFonts w:ascii="Calibri" w:eastAsia="Times New Roman" w:hAnsi="Calibri" w:cs="Calibri"/>
                <w:color w:val="000000"/>
                <w:lang w:eastAsia="en-GB"/>
              </w:rPr>
            </w:pPr>
            <w:ins w:id="107" w:author="KOUKLAKIS Georgios" w:date="2016-11-10T13:59:00Z">
              <w:r>
                <w:rPr>
                  <w:rFonts w:ascii="Calibri" w:eastAsia="Times New Roman" w:hAnsi="Calibri" w:cs="Calibri"/>
                  <w:color w:val="000000"/>
                  <w:lang w:eastAsia="en-GB"/>
                </w:rPr>
                <w:t>D</w:t>
              </w:r>
            </w:ins>
          </w:p>
        </w:tc>
      </w:tr>
      <w:tr w:rsidR="008D58A7" w:rsidRPr="00F26E69" w14:paraId="3728BDD9" w14:textId="77777777" w:rsidTr="00A4523B">
        <w:trPr>
          <w:trHeight w:val="300"/>
          <w:ins w:id="108"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F5149F6" w14:textId="77777777" w:rsidR="008D58A7" w:rsidRPr="00F26E69" w:rsidRDefault="008D58A7" w:rsidP="00A4523B">
            <w:pPr>
              <w:spacing w:line="240" w:lineRule="auto"/>
              <w:rPr>
                <w:ins w:id="109" w:author="KOUKLAKIS Georgios" w:date="2016-11-10T13:59:00Z"/>
                <w:rFonts w:ascii="Calibri" w:eastAsia="Times New Roman" w:hAnsi="Calibri" w:cs="Calibri"/>
                <w:b/>
                <w:bCs/>
                <w:color w:val="000000"/>
                <w:lang w:eastAsia="en-GB"/>
              </w:rPr>
            </w:pPr>
            <w:ins w:id="110" w:author="KOUKLAKIS Georgios" w:date="2016-11-10T13:59:00Z">
              <w:r>
                <w:rPr>
                  <w:rFonts w:ascii="Calibri" w:eastAsia="Times New Roman" w:hAnsi="Calibri" w:cs="Calibri"/>
                  <w:b/>
                  <w:bCs/>
                  <w:color w:val="000000"/>
                  <w:lang w:eastAsia="en-GB"/>
                </w:rPr>
                <w:t>E</w:t>
              </w:r>
              <w:r w:rsidRPr="00F26E69">
                <w:rPr>
                  <w:rFonts w:ascii="Calibri" w:eastAsia="Times New Roman" w:hAnsi="Calibri" w:cs="Calibri"/>
                  <w:b/>
                  <w:bCs/>
                  <w:color w:val="000000"/>
                  <w:lang w:eastAsia="en-GB"/>
                </w:rPr>
                <w:t>xchanging/sharing documents</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F5E39" w14:textId="77777777" w:rsidR="008D58A7" w:rsidRPr="00F26E69" w:rsidRDefault="008D58A7" w:rsidP="00A4523B">
            <w:pPr>
              <w:spacing w:line="240" w:lineRule="auto"/>
              <w:rPr>
                <w:ins w:id="111" w:author="KOUKLAKIS Georgios" w:date="2016-11-10T13:59:00Z"/>
                <w:rFonts w:ascii="Calibri" w:eastAsia="Times New Roman" w:hAnsi="Calibri" w:cs="Calibri"/>
                <w:color w:val="000000"/>
                <w:lang w:eastAsia="en-GB"/>
              </w:rPr>
            </w:pPr>
            <w:ins w:id="112" w:author="KOUKLAKIS Georgios" w:date="2016-11-10T13:59:00Z">
              <w:r>
                <w:rPr>
                  <w:rFonts w:ascii="Calibri" w:eastAsia="Times New Roman" w:hAnsi="Calibri" w:cs="Calibri"/>
                  <w:color w:val="000000"/>
                  <w:lang w:eastAsia="en-GB"/>
                </w:rPr>
                <w:t>S</w:t>
              </w:r>
              <w:r w:rsidRPr="00F26E69">
                <w:rPr>
                  <w:rFonts w:ascii="Calibri" w:eastAsia="Times New Roman" w:hAnsi="Calibri" w:cs="Calibri"/>
                  <w:color w:val="000000"/>
                  <w:lang w:eastAsia="en-GB"/>
                </w:rPr>
                <w:t>hare document (internal)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1E9437" w14:textId="77777777" w:rsidR="008D58A7" w:rsidRPr="00F26E69" w:rsidRDefault="008D58A7" w:rsidP="00A4523B">
            <w:pPr>
              <w:spacing w:line="240" w:lineRule="auto"/>
              <w:rPr>
                <w:ins w:id="113" w:author="KOUKLAKIS Georgios" w:date="2016-11-10T13:59:00Z"/>
                <w:rFonts w:ascii="Calibri" w:eastAsia="Times New Roman" w:hAnsi="Calibri" w:cs="Calibri"/>
                <w:color w:val="000000"/>
                <w:lang w:eastAsia="en-GB"/>
              </w:rPr>
            </w:pPr>
            <w:ins w:id="114" w:author="KOUKLAKIS Georgios" w:date="2016-11-10T13:59:00Z">
              <w:r w:rsidRPr="00F26E69">
                <w:rPr>
                  <w:rFonts w:ascii="Calibri" w:eastAsia="Times New Roman" w:hAnsi="Calibri" w:cs="Calibri"/>
                  <w:color w:val="000000"/>
                  <w:lang w:eastAsia="en-GB"/>
                </w:rPr>
                <w:t>P</w:t>
              </w:r>
            </w:ins>
          </w:p>
        </w:tc>
      </w:tr>
      <w:tr w:rsidR="008D58A7" w:rsidRPr="00F26E69" w14:paraId="5110BF8B" w14:textId="77777777" w:rsidTr="00A4523B">
        <w:trPr>
          <w:trHeight w:val="300"/>
          <w:ins w:id="115"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31080CB1" w14:textId="77777777" w:rsidR="008D58A7" w:rsidRPr="00F26E69" w:rsidRDefault="008D58A7" w:rsidP="00A4523B">
            <w:pPr>
              <w:spacing w:line="240" w:lineRule="auto"/>
              <w:rPr>
                <w:ins w:id="11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BBA7E" w14:textId="77777777" w:rsidR="008D58A7" w:rsidRPr="00F26E69" w:rsidRDefault="008D58A7" w:rsidP="00A4523B">
            <w:pPr>
              <w:spacing w:line="240" w:lineRule="auto"/>
              <w:rPr>
                <w:ins w:id="117" w:author="KOUKLAKIS Georgios" w:date="2016-11-10T13:59:00Z"/>
                <w:rFonts w:ascii="Calibri" w:eastAsia="Times New Roman" w:hAnsi="Calibri" w:cs="Calibri"/>
                <w:color w:val="000000"/>
                <w:lang w:eastAsia="en-GB"/>
              </w:rPr>
            </w:pPr>
            <w:ins w:id="118" w:author="KOUKLAKIS Georgios" w:date="2016-11-10T13:59:00Z">
              <w:r>
                <w:rPr>
                  <w:rFonts w:ascii="Calibri" w:eastAsia="Times New Roman" w:hAnsi="Calibri" w:cs="Calibri"/>
                  <w:color w:val="000000"/>
                  <w:lang w:eastAsia="en-GB"/>
                </w:rPr>
                <w:t>E</w:t>
              </w:r>
              <w:r w:rsidRPr="00F26E69">
                <w:rPr>
                  <w:rFonts w:ascii="Calibri" w:eastAsia="Times New Roman" w:hAnsi="Calibri" w:cs="Calibri"/>
                  <w:color w:val="000000"/>
                  <w:lang w:eastAsia="en-GB"/>
                </w:rPr>
                <w:t>xchange documents (external)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E4599" w14:textId="77777777" w:rsidR="008D58A7" w:rsidRPr="00F26E69" w:rsidRDefault="008D58A7" w:rsidP="00A4523B">
            <w:pPr>
              <w:spacing w:line="240" w:lineRule="auto"/>
              <w:rPr>
                <w:ins w:id="119" w:author="KOUKLAKIS Georgios" w:date="2016-11-10T13:59:00Z"/>
                <w:rFonts w:ascii="Calibri" w:eastAsia="Times New Roman" w:hAnsi="Calibri" w:cs="Calibri"/>
                <w:color w:val="000000"/>
                <w:lang w:eastAsia="en-GB"/>
              </w:rPr>
            </w:pPr>
            <w:ins w:id="120" w:author="KOUKLAKIS Georgios" w:date="2016-11-10T13:59:00Z">
              <w:r w:rsidRPr="00F26E69">
                <w:rPr>
                  <w:rFonts w:ascii="Calibri" w:eastAsia="Times New Roman" w:hAnsi="Calibri" w:cs="Calibri"/>
                  <w:color w:val="000000"/>
                  <w:lang w:eastAsia="en-GB"/>
                </w:rPr>
                <w:t>P</w:t>
              </w:r>
            </w:ins>
          </w:p>
        </w:tc>
      </w:tr>
      <w:tr w:rsidR="008D58A7" w:rsidRPr="00F26E69" w14:paraId="6111245D" w14:textId="77777777" w:rsidTr="00A4523B">
        <w:trPr>
          <w:trHeight w:val="300"/>
          <w:ins w:id="121"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0A9123D9" w14:textId="77777777" w:rsidR="008D58A7" w:rsidRPr="00F26E69" w:rsidRDefault="008D58A7" w:rsidP="00A4523B">
            <w:pPr>
              <w:spacing w:line="240" w:lineRule="auto"/>
              <w:rPr>
                <w:ins w:id="122"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8E1F8" w14:textId="77777777" w:rsidR="008D58A7" w:rsidRPr="00F26E69" w:rsidRDefault="008D58A7" w:rsidP="00A4523B">
            <w:pPr>
              <w:spacing w:line="240" w:lineRule="auto"/>
              <w:rPr>
                <w:ins w:id="123" w:author="KOUKLAKIS Georgios" w:date="2016-11-10T13:59:00Z"/>
                <w:rFonts w:ascii="Calibri" w:eastAsia="Times New Roman" w:hAnsi="Calibri" w:cs="Calibri"/>
                <w:color w:val="000000"/>
                <w:lang w:eastAsia="en-GB"/>
              </w:rPr>
            </w:pPr>
            <w:ins w:id="124" w:author="KOUKLAKIS Georgios" w:date="2016-11-10T13:59:00Z">
              <w:r w:rsidRPr="00F26E69">
                <w:rPr>
                  <w:rFonts w:ascii="Calibri" w:eastAsia="Times New Roman" w:hAnsi="Calibri" w:cs="Calibri"/>
                  <w:color w:val="000000"/>
                  <w:lang w:eastAsia="en-GB"/>
                </w:rPr>
                <w:t>Managing recipients/groups (including COREPER, presidency, …)</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1D264" w14:textId="77777777" w:rsidR="008D58A7" w:rsidRPr="00F26E69" w:rsidRDefault="008D58A7" w:rsidP="00A4523B">
            <w:pPr>
              <w:spacing w:line="240" w:lineRule="auto"/>
              <w:rPr>
                <w:ins w:id="125" w:author="KOUKLAKIS Georgios" w:date="2016-11-10T13:59:00Z"/>
                <w:rFonts w:ascii="Calibri" w:eastAsia="Times New Roman" w:hAnsi="Calibri" w:cs="Calibri"/>
                <w:color w:val="000000"/>
                <w:lang w:eastAsia="en-GB"/>
              </w:rPr>
            </w:pPr>
            <w:ins w:id="126" w:author="KOUKLAKIS Georgios" w:date="2016-11-10T13:59:00Z">
              <w:r w:rsidRPr="00F26E69">
                <w:rPr>
                  <w:rFonts w:ascii="Calibri" w:eastAsia="Times New Roman" w:hAnsi="Calibri" w:cs="Calibri"/>
                  <w:color w:val="000000"/>
                  <w:lang w:eastAsia="en-GB"/>
                </w:rPr>
                <w:t>D</w:t>
              </w:r>
            </w:ins>
          </w:p>
        </w:tc>
      </w:tr>
      <w:tr w:rsidR="008D58A7" w:rsidRPr="00F26E69" w14:paraId="594FFB77" w14:textId="77777777" w:rsidTr="00A4523B">
        <w:trPr>
          <w:trHeight w:val="300"/>
          <w:ins w:id="127"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69ACDC0C" w14:textId="77777777" w:rsidR="008D58A7" w:rsidRPr="00F26E69" w:rsidRDefault="008D58A7" w:rsidP="00A4523B">
            <w:pPr>
              <w:spacing w:line="240" w:lineRule="auto"/>
              <w:rPr>
                <w:ins w:id="128"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2B784" w14:textId="77777777" w:rsidR="008D58A7" w:rsidRPr="00F26E69" w:rsidRDefault="008D58A7" w:rsidP="00A4523B">
            <w:pPr>
              <w:spacing w:line="240" w:lineRule="auto"/>
              <w:rPr>
                <w:ins w:id="129" w:author="KOUKLAKIS Georgios" w:date="2016-11-10T13:59:00Z"/>
                <w:rFonts w:ascii="Calibri" w:eastAsia="Times New Roman" w:hAnsi="Calibri" w:cs="Calibri"/>
                <w:color w:val="000000"/>
                <w:lang w:eastAsia="en-GB"/>
              </w:rPr>
            </w:pPr>
            <w:ins w:id="130" w:author="KOUKLAKIS Georgios" w:date="2016-11-10T13:59:00Z">
              <w:r w:rsidRPr="00F26E69">
                <w:rPr>
                  <w:rFonts w:ascii="Calibri" w:eastAsia="Times New Roman" w:hAnsi="Calibri" w:cs="Calibri"/>
                  <w:color w:val="000000"/>
                  <w:lang w:eastAsia="en-GB"/>
                </w:rPr>
                <w:t>Exchange history</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C6FFCB" w14:textId="77777777" w:rsidR="008D58A7" w:rsidRPr="00F26E69" w:rsidRDefault="008D58A7" w:rsidP="00A4523B">
            <w:pPr>
              <w:spacing w:line="240" w:lineRule="auto"/>
              <w:rPr>
                <w:ins w:id="131" w:author="KOUKLAKIS Georgios" w:date="2016-11-10T13:59:00Z"/>
                <w:rFonts w:ascii="Calibri" w:eastAsia="Times New Roman" w:hAnsi="Calibri" w:cs="Calibri"/>
                <w:color w:val="000000"/>
                <w:lang w:eastAsia="en-GB"/>
              </w:rPr>
            </w:pPr>
            <w:ins w:id="132" w:author="KOUKLAKIS Georgios" w:date="2016-11-10T13:59:00Z">
              <w:r w:rsidRPr="00F26E69">
                <w:rPr>
                  <w:rFonts w:ascii="Calibri" w:eastAsia="Times New Roman" w:hAnsi="Calibri" w:cs="Calibri"/>
                  <w:color w:val="000000"/>
                  <w:lang w:eastAsia="en-GB"/>
                </w:rPr>
                <w:t>P</w:t>
              </w:r>
            </w:ins>
          </w:p>
        </w:tc>
      </w:tr>
      <w:tr w:rsidR="008D58A7" w:rsidRPr="00F26E69" w14:paraId="253C6C18" w14:textId="77777777" w:rsidTr="00A4523B">
        <w:trPr>
          <w:trHeight w:val="300"/>
          <w:ins w:id="133"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6C6EF392" w14:textId="77777777" w:rsidR="008D58A7" w:rsidRPr="00F26E69" w:rsidRDefault="008D58A7" w:rsidP="00A4523B">
            <w:pPr>
              <w:spacing w:line="240" w:lineRule="auto"/>
              <w:rPr>
                <w:ins w:id="134"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32517" w14:textId="77777777" w:rsidR="008D58A7" w:rsidRPr="00F26E69" w:rsidRDefault="008D58A7" w:rsidP="00A4523B">
            <w:pPr>
              <w:spacing w:line="240" w:lineRule="auto"/>
              <w:rPr>
                <w:ins w:id="135" w:author="KOUKLAKIS Georgios" w:date="2016-11-10T13:59:00Z"/>
                <w:rFonts w:ascii="Calibri" w:eastAsia="Times New Roman" w:hAnsi="Calibri" w:cs="Calibri"/>
                <w:color w:val="000000"/>
                <w:lang w:eastAsia="en-GB"/>
              </w:rPr>
            </w:pPr>
            <w:ins w:id="136" w:author="KOUKLAKIS Georgios" w:date="2016-11-10T13:59:00Z">
              <w:r>
                <w:rPr>
                  <w:rFonts w:ascii="Calibri" w:eastAsia="Times New Roman" w:hAnsi="Calibri" w:cs="Calibri"/>
                  <w:color w:val="000000"/>
                  <w:lang w:eastAsia="en-GB"/>
                </w:rPr>
                <w:t>C</w:t>
              </w:r>
              <w:r w:rsidRPr="00F26E69">
                <w:rPr>
                  <w:rFonts w:ascii="Calibri" w:eastAsia="Times New Roman" w:hAnsi="Calibri" w:cs="Calibri"/>
                  <w:color w:val="000000"/>
                  <w:lang w:eastAsia="en-GB"/>
                </w:rPr>
                <w:t>ancel an exchange/</w:t>
              </w:r>
              <w:r>
                <w:rPr>
                  <w:rFonts w:ascii="Calibri" w:eastAsia="Times New Roman" w:hAnsi="Calibri" w:cs="Calibri"/>
                  <w:color w:val="000000"/>
                  <w:lang w:eastAsia="en-GB"/>
                </w:rPr>
                <w:t>share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32E9B3" w14:textId="77777777" w:rsidR="008D58A7" w:rsidRPr="00F26E69" w:rsidRDefault="008D58A7" w:rsidP="00A4523B">
            <w:pPr>
              <w:spacing w:line="240" w:lineRule="auto"/>
              <w:rPr>
                <w:ins w:id="137" w:author="KOUKLAKIS Georgios" w:date="2016-11-10T13:59:00Z"/>
                <w:rFonts w:ascii="Calibri" w:eastAsia="Times New Roman" w:hAnsi="Calibri" w:cs="Calibri"/>
                <w:color w:val="000000"/>
                <w:lang w:eastAsia="en-GB"/>
              </w:rPr>
            </w:pPr>
            <w:ins w:id="138" w:author="KOUKLAKIS Georgios" w:date="2016-11-10T13:59:00Z">
              <w:r w:rsidRPr="00F26E69">
                <w:rPr>
                  <w:rFonts w:ascii="Calibri" w:eastAsia="Times New Roman" w:hAnsi="Calibri" w:cs="Calibri"/>
                  <w:color w:val="000000"/>
                  <w:lang w:eastAsia="en-GB"/>
                </w:rPr>
                <w:t>D</w:t>
              </w:r>
            </w:ins>
          </w:p>
        </w:tc>
      </w:tr>
      <w:tr w:rsidR="008D58A7" w:rsidRPr="00F26E69" w14:paraId="59763A4A" w14:textId="77777777" w:rsidTr="00A4523B">
        <w:trPr>
          <w:trHeight w:val="300"/>
          <w:ins w:id="139"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1A0B9622" w14:textId="77777777" w:rsidR="008D58A7" w:rsidRPr="00F26E69" w:rsidRDefault="008D58A7" w:rsidP="00A4523B">
            <w:pPr>
              <w:spacing w:line="240" w:lineRule="auto"/>
              <w:rPr>
                <w:ins w:id="140" w:author="KOUKLAKIS Georgios" w:date="2016-11-10T13:59:00Z"/>
                <w:rFonts w:ascii="Calibri" w:eastAsia="Times New Roman" w:hAnsi="Calibri" w:cs="Calibri"/>
                <w:b/>
                <w:bCs/>
                <w:color w:val="000000"/>
                <w:lang w:eastAsia="en-GB"/>
              </w:rPr>
            </w:pPr>
            <w:ins w:id="141" w:author="KOUKLAKIS Georgios" w:date="2016-11-10T13:59:00Z">
              <w:r w:rsidRPr="00F26E69">
                <w:rPr>
                  <w:rFonts w:ascii="Calibri" w:eastAsia="Times New Roman" w:hAnsi="Calibri" w:cs="Calibri"/>
                  <w:b/>
                  <w:bCs/>
                  <w:color w:val="000000"/>
                  <w:lang w:eastAsia="en-GB"/>
                </w:rPr>
                <w:t>Display option</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B5FC8" w14:textId="77777777" w:rsidR="008D58A7" w:rsidRPr="00F26E69" w:rsidRDefault="008D58A7" w:rsidP="00A4523B">
            <w:pPr>
              <w:spacing w:line="240" w:lineRule="auto"/>
              <w:rPr>
                <w:ins w:id="142" w:author="KOUKLAKIS Georgios" w:date="2016-11-10T13:59:00Z"/>
                <w:rFonts w:ascii="Calibri" w:eastAsia="Times New Roman" w:hAnsi="Calibri" w:cs="Calibri"/>
                <w:color w:val="000000"/>
                <w:lang w:eastAsia="en-GB"/>
              </w:rPr>
            </w:pPr>
            <w:ins w:id="143" w:author="KOUKLAKIS Georgios" w:date="2016-11-10T13:59:00Z">
              <w:r w:rsidRPr="00F26E69">
                <w:rPr>
                  <w:rFonts w:ascii="Calibri" w:eastAsia="Times New Roman" w:hAnsi="Calibri" w:cs="Calibri"/>
                  <w:color w:val="000000"/>
                  <w:lang w:eastAsia="en-GB"/>
                </w:rPr>
                <w:t>Column ordering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655CD" w14:textId="77777777" w:rsidR="008D58A7" w:rsidRPr="00F26E69" w:rsidRDefault="008D58A7" w:rsidP="00A4523B">
            <w:pPr>
              <w:spacing w:line="240" w:lineRule="auto"/>
              <w:rPr>
                <w:ins w:id="144" w:author="KOUKLAKIS Georgios" w:date="2016-11-10T13:59:00Z"/>
                <w:rFonts w:ascii="Calibri" w:eastAsia="Times New Roman" w:hAnsi="Calibri" w:cs="Calibri"/>
                <w:color w:val="000000"/>
                <w:lang w:eastAsia="en-GB"/>
              </w:rPr>
            </w:pPr>
            <w:ins w:id="145" w:author="KOUKLAKIS Georgios" w:date="2016-11-10T13:59:00Z">
              <w:r w:rsidRPr="00F26E69">
                <w:rPr>
                  <w:rFonts w:ascii="Calibri" w:eastAsia="Times New Roman" w:hAnsi="Calibri" w:cs="Calibri"/>
                  <w:color w:val="000000"/>
                  <w:lang w:eastAsia="en-GB"/>
                </w:rPr>
                <w:t>P</w:t>
              </w:r>
            </w:ins>
          </w:p>
        </w:tc>
      </w:tr>
      <w:tr w:rsidR="008D58A7" w:rsidRPr="00F26E69" w14:paraId="6EBE67A3" w14:textId="77777777" w:rsidTr="00A4523B">
        <w:trPr>
          <w:trHeight w:val="300"/>
          <w:ins w:id="146" w:author="KOUKLAKIS Georgios" w:date="2016-11-10T13:59:00Z"/>
        </w:trPr>
        <w:tc>
          <w:tcPr>
            <w:tcW w:w="0" w:type="auto"/>
            <w:vMerge/>
            <w:tcBorders>
              <w:left w:val="single" w:sz="4" w:space="0" w:color="auto"/>
              <w:right w:val="single" w:sz="4" w:space="0" w:color="auto"/>
            </w:tcBorders>
            <w:vAlign w:val="center"/>
            <w:hideMark/>
          </w:tcPr>
          <w:p w14:paraId="27A71828" w14:textId="77777777" w:rsidR="008D58A7" w:rsidRPr="00F26E69" w:rsidRDefault="008D58A7" w:rsidP="00A4523B">
            <w:pPr>
              <w:spacing w:line="240" w:lineRule="auto"/>
              <w:rPr>
                <w:ins w:id="14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5676E5" w14:textId="77777777" w:rsidR="008D58A7" w:rsidRPr="00F26E69" w:rsidRDefault="008D58A7" w:rsidP="00A4523B">
            <w:pPr>
              <w:spacing w:line="240" w:lineRule="auto"/>
              <w:rPr>
                <w:ins w:id="148" w:author="KOUKLAKIS Georgios" w:date="2016-11-10T13:59:00Z"/>
                <w:rFonts w:ascii="Calibri" w:eastAsia="Times New Roman" w:hAnsi="Calibri" w:cs="Calibri"/>
                <w:color w:val="000000"/>
                <w:lang w:eastAsia="en-GB"/>
              </w:rPr>
            </w:pPr>
            <w:ins w:id="149" w:author="KOUKLAKIS Georgios" w:date="2016-11-10T13:59:00Z">
              <w:r w:rsidRPr="00F26E69">
                <w:rPr>
                  <w:rFonts w:ascii="Calibri" w:eastAsia="Times New Roman" w:hAnsi="Calibri" w:cs="Calibri"/>
                  <w:color w:val="000000"/>
                  <w:lang w:eastAsia="en-GB"/>
                </w:rPr>
                <w:t>Hide/show column(s)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1C0A28" w14:textId="77777777" w:rsidR="008D58A7" w:rsidRPr="00F26E69" w:rsidRDefault="008D58A7" w:rsidP="00A4523B">
            <w:pPr>
              <w:spacing w:line="240" w:lineRule="auto"/>
              <w:rPr>
                <w:ins w:id="150" w:author="KOUKLAKIS Georgios" w:date="2016-11-10T13:59:00Z"/>
                <w:rFonts w:ascii="Calibri" w:eastAsia="Times New Roman" w:hAnsi="Calibri" w:cs="Calibri"/>
                <w:color w:val="000000"/>
                <w:lang w:eastAsia="en-GB"/>
              </w:rPr>
            </w:pPr>
            <w:ins w:id="151" w:author="KOUKLAKIS Georgios" w:date="2016-11-10T13:59:00Z">
              <w:r w:rsidRPr="00F26E69">
                <w:rPr>
                  <w:rFonts w:ascii="Calibri" w:eastAsia="Times New Roman" w:hAnsi="Calibri" w:cs="Calibri"/>
                  <w:color w:val="000000"/>
                  <w:lang w:eastAsia="en-GB"/>
                </w:rPr>
                <w:t>P</w:t>
              </w:r>
            </w:ins>
          </w:p>
        </w:tc>
      </w:tr>
      <w:tr w:rsidR="008D58A7" w:rsidRPr="00F26E69" w14:paraId="17601D03" w14:textId="77777777" w:rsidTr="00A4523B">
        <w:trPr>
          <w:trHeight w:val="300"/>
          <w:ins w:id="152" w:author="KOUKLAKIS Georgios" w:date="2016-11-10T13:59:00Z"/>
        </w:trPr>
        <w:tc>
          <w:tcPr>
            <w:tcW w:w="0" w:type="auto"/>
            <w:vMerge/>
            <w:tcBorders>
              <w:left w:val="single" w:sz="4" w:space="0" w:color="auto"/>
              <w:right w:val="single" w:sz="4" w:space="0" w:color="auto"/>
            </w:tcBorders>
            <w:vAlign w:val="center"/>
            <w:hideMark/>
          </w:tcPr>
          <w:p w14:paraId="199AC085" w14:textId="77777777" w:rsidR="008D58A7" w:rsidRPr="00F26E69" w:rsidRDefault="008D58A7" w:rsidP="00A4523B">
            <w:pPr>
              <w:spacing w:line="240" w:lineRule="auto"/>
              <w:rPr>
                <w:ins w:id="153"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85BCC" w14:textId="77777777" w:rsidR="008D58A7" w:rsidRPr="00F26E69" w:rsidRDefault="008D58A7" w:rsidP="00A4523B">
            <w:pPr>
              <w:spacing w:line="240" w:lineRule="auto"/>
              <w:rPr>
                <w:ins w:id="154" w:author="KOUKLAKIS Georgios" w:date="2016-11-10T13:59:00Z"/>
                <w:rFonts w:ascii="Calibri" w:eastAsia="Times New Roman" w:hAnsi="Calibri" w:cs="Calibri"/>
                <w:color w:val="000000"/>
                <w:lang w:eastAsia="en-GB"/>
              </w:rPr>
            </w:pPr>
            <w:ins w:id="155" w:author="KOUKLAKIS Georgios" w:date="2016-11-10T13:59:00Z">
              <w:r w:rsidRPr="00F26E69">
                <w:rPr>
                  <w:rFonts w:ascii="Calibri" w:eastAsia="Times New Roman" w:hAnsi="Calibri" w:cs="Calibri"/>
                  <w:color w:val="000000"/>
                  <w:lang w:eastAsia="en-GB"/>
                </w:rPr>
                <w:t>Column header displays the version number</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last date</w:t>
              </w:r>
              <w:r>
                <w:rPr>
                  <w:rFonts w:ascii="Calibri" w:eastAsia="Times New Roman" w:hAnsi="Calibri" w:cs="Calibri"/>
                  <w:color w:val="000000"/>
                  <w:lang w:eastAsia="en-GB"/>
                </w:rPr>
                <w:t xml:space="preserve"> of update as well as document references, where applicable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4684C3" w14:textId="77777777" w:rsidR="008D58A7" w:rsidRPr="00F26E69" w:rsidRDefault="008D58A7" w:rsidP="00A4523B">
            <w:pPr>
              <w:spacing w:line="240" w:lineRule="auto"/>
              <w:rPr>
                <w:ins w:id="156" w:author="KOUKLAKIS Georgios" w:date="2016-11-10T13:59:00Z"/>
                <w:rFonts w:ascii="Calibri" w:eastAsia="Times New Roman" w:hAnsi="Calibri" w:cs="Calibri"/>
                <w:color w:val="000000"/>
                <w:lang w:eastAsia="en-GB"/>
              </w:rPr>
            </w:pPr>
            <w:ins w:id="157" w:author="KOUKLAKIS Georgios" w:date="2016-11-10T13:59:00Z">
              <w:r w:rsidRPr="00F26E69">
                <w:rPr>
                  <w:rFonts w:ascii="Calibri" w:eastAsia="Times New Roman" w:hAnsi="Calibri" w:cs="Calibri"/>
                  <w:color w:val="000000"/>
                  <w:lang w:eastAsia="en-GB"/>
                </w:rPr>
                <w:t>D</w:t>
              </w:r>
            </w:ins>
          </w:p>
        </w:tc>
      </w:tr>
      <w:tr w:rsidR="008D58A7" w:rsidRPr="00F26E69" w14:paraId="0C6478B7" w14:textId="77777777" w:rsidTr="00A4523B">
        <w:trPr>
          <w:trHeight w:val="300"/>
          <w:ins w:id="158" w:author="KOUKLAKIS Georgios" w:date="2016-11-10T13:59:00Z"/>
        </w:trPr>
        <w:tc>
          <w:tcPr>
            <w:tcW w:w="0" w:type="auto"/>
            <w:vMerge/>
            <w:tcBorders>
              <w:left w:val="single" w:sz="4" w:space="0" w:color="auto"/>
              <w:right w:val="single" w:sz="4" w:space="0" w:color="auto"/>
            </w:tcBorders>
            <w:vAlign w:val="center"/>
          </w:tcPr>
          <w:p w14:paraId="5D45AC58" w14:textId="77777777" w:rsidR="008D58A7" w:rsidRPr="00F26E69" w:rsidRDefault="008D58A7" w:rsidP="00A4523B">
            <w:pPr>
              <w:spacing w:line="240" w:lineRule="auto"/>
              <w:rPr>
                <w:ins w:id="159"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4F184E8" w14:textId="77777777" w:rsidR="008D58A7" w:rsidRPr="00F26E69" w:rsidRDefault="008D58A7" w:rsidP="00A4523B">
            <w:pPr>
              <w:spacing w:line="240" w:lineRule="auto"/>
              <w:rPr>
                <w:ins w:id="160" w:author="KOUKLAKIS Georgios" w:date="2016-11-10T13:59:00Z"/>
                <w:rFonts w:ascii="Calibri" w:eastAsia="Times New Roman" w:hAnsi="Calibri" w:cs="Calibri"/>
                <w:color w:val="000000"/>
                <w:lang w:eastAsia="en-GB"/>
              </w:rPr>
            </w:pPr>
            <w:ins w:id="161" w:author="KOUKLAKIS Georgios" w:date="2016-11-10T13:59:00Z">
              <w:r>
                <w:rPr>
                  <w:rFonts w:ascii="Calibri" w:eastAsia="Times New Roman" w:hAnsi="Calibri" w:cs="Calibri"/>
                  <w:color w:val="000000"/>
                  <w:lang w:eastAsia="en-GB"/>
                </w:rPr>
                <w:t>A</w:t>
              </w:r>
              <w:r w:rsidRPr="002344DE">
                <w:rPr>
                  <w:rFonts w:ascii="Calibri" w:eastAsia="Times New Roman" w:hAnsi="Calibri" w:cs="Calibri"/>
                  <w:color w:val="000000"/>
                  <w:lang w:eastAsia="en-GB"/>
                </w:rPr>
                <w:t>dd/remove recitals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4A96C" w14:textId="77777777" w:rsidR="008D58A7" w:rsidRPr="00F26E69" w:rsidRDefault="008D58A7" w:rsidP="00A4523B">
            <w:pPr>
              <w:spacing w:line="240" w:lineRule="auto"/>
              <w:rPr>
                <w:ins w:id="162" w:author="KOUKLAKIS Georgios" w:date="2016-11-10T13:59:00Z"/>
                <w:rFonts w:ascii="Calibri" w:eastAsia="Times New Roman" w:hAnsi="Calibri" w:cs="Calibri"/>
                <w:color w:val="000000"/>
                <w:lang w:eastAsia="en-GB"/>
              </w:rPr>
            </w:pPr>
            <w:ins w:id="163" w:author="KOUKLAKIS Georgios" w:date="2016-11-10T13:59:00Z">
              <w:r>
                <w:rPr>
                  <w:rFonts w:ascii="Calibri" w:eastAsia="Times New Roman" w:hAnsi="Calibri" w:cs="Calibri"/>
                  <w:color w:val="000000"/>
                  <w:lang w:eastAsia="en-GB"/>
                </w:rPr>
                <w:t>D</w:t>
              </w:r>
            </w:ins>
          </w:p>
        </w:tc>
      </w:tr>
      <w:tr w:rsidR="008D58A7" w:rsidRPr="00F26E69" w14:paraId="67B3479B" w14:textId="77777777" w:rsidTr="00A4523B">
        <w:trPr>
          <w:trHeight w:val="300"/>
          <w:ins w:id="164" w:author="KOUKLAKIS Georgios" w:date="2016-11-10T13:59:00Z"/>
        </w:trPr>
        <w:tc>
          <w:tcPr>
            <w:tcW w:w="0" w:type="auto"/>
            <w:vMerge/>
            <w:tcBorders>
              <w:left w:val="single" w:sz="4" w:space="0" w:color="auto"/>
              <w:right w:val="single" w:sz="4" w:space="0" w:color="auto"/>
            </w:tcBorders>
            <w:vAlign w:val="center"/>
          </w:tcPr>
          <w:p w14:paraId="0577CE37" w14:textId="77777777" w:rsidR="008D58A7" w:rsidRPr="00F26E69" w:rsidRDefault="008D58A7" w:rsidP="00A4523B">
            <w:pPr>
              <w:spacing w:line="240" w:lineRule="auto"/>
              <w:rPr>
                <w:ins w:id="16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02EBD44" w14:textId="77777777" w:rsidR="008D58A7" w:rsidRPr="002344DE" w:rsidRDefault="008D58A7" w:rsidP="00A4523B">
            <w:pPr>
              <w:spacing w:line="240" w:lineRule="auto"/>
              <w:rPr>
                <w:ins w:id="166" w:author="KOUKLAKIS Georgios" w:date="2016-11-10T13:59:00Z"/>
                <w:rFonts w:ascii="Calibri" w:eastAsia="Times New Roman" w:hAnsi="Calibri" w:cs="Calibri"/>
                <w:color w:val="000000"/>
                <w:lang w:eastAsia="en-GB"/>
              </w:rPr>
            </w:pPr>
            <w:ins w:id="167" w:author="KOUKLAKIS Georgios" w:date="2016-11-10T13:59:00Z">
              <w:r>
                <w:rPr>
                  <w:rFonts w:ascii="Calibri" w:eastAsia="Times New Roman" w:hAnsi="Calibri" w:cs="Calibri"/>
                  <w:color w:val="000000"/>
                  <w:lang w:eastAsia="en-GB"/>
                </w:rPr>
                <w:t xml:space="preserve">Show amendments' numbers </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FB6C3" w14:textId="77777777" w:rsidR="008D58A7" w:rsidRDefault="008D58A7" w:rsidP="00A4523B">
            <w:pPr>
              <w:spacing w:line="240" w:lineRule="auto"/>
              <w:rPr>
                <w:ins w:id="168" w:author="KOUKLAKIS Georgios" w:date="2016-11-10T13:59:00Z"/>
                <w:rFonts w:ascii="Calibri" w:eastAsia="Times New Roman" w:hAnsi="Calibri" w:cs="Calibri"/>
                <w:color w:val="000000"/>
                <w:lang w:eastAsia="en-GB"/>
              </w:rPr>
            </w:pPr>
            <w:ins w:id="169" w:author="KOUKLAKIS Georgios" w:date="2016-11-10T13:59:00Z">
              <w:r>
                <w:rPr>
                  <w:rFonts w:ascii="Calibri" w:eastAsia="Times New Roman" w:hAnsi="Calibri" w:cs="Calibri"/>
                  <w:color w:val="000000"/>
                  <w:lang w:eastAsia="en-GB"/>
                </w:rPr>
                <w:t>D</w:t>
              </w:r>
            </w:ins>
          </w:p>
        </w:tc>
      </w:tr>
      <w:tr w:rsidR="008D58A7" w:rsidRPr="00F26E69" w14:paraId="0E82CDDF" w14:textId="77777777" w:rsidTr="00A4523B">
        <w:trPr>
          <w:trHeight w:val="300"/>
          <w:ins w:id="170" w:author="KOUKLAKIS Georgios" w:date="2016-11-10T13:59:00Z"/>
        </w:trPr>
        <w:tc>
          <w:tcPr>
            <w:tcW w:w="0" w:type="auto"/>
            <w:vMerge/>
            <w:tcBorders>
              <w:left w:val="single" w:sz="4" w:space="0" w:color="auto"/>
              <w:bottom w:val="single" w:sz="4" w:space="0" w:color="000000"/>
              <w:right w:val="single" w:sz="4" w:space="0" w:color="auto"/>
            </w:tcBorders>
            <w:vAlign w:val="center"/>
          </w:tcPr>
          <w:p w14:paraId="63CEED62" w14:textId="77777777" w:rsidR="008D58A7" w:rsidRPr="00F26E69" w:rsidRDefault="008D58A7" w:rsidP="00A4523B">
            <w:pPr>
              <w:spacing w:line="240" w:lineRule="auto"/>
              <w:rPr>
                <w:ins w:id="171"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475ADE8" w14:textId="77777777" w:rsidR="008D58A7" w:rsidRDefault="008D58A7" w:rsidP="00A4523B">
            <w:pPr>
              <w:spacing w:line="240" w:lineRule="auto"/>
              <w:rPr>
                <w:ins w:id="172" w:author="KOUKLAKIS Georgios" w:date="2016-11-10T13:59:00Z"/>
                <w:rFonts w:ascii="Calibri" w:eastAsia="Times New Roman" w:hAnsi="Calibri" w:cs="Calibri"/>
                <w:color w:val="000000"/>
                <w:lang w:eastAsia="en-GB"/>
              </w:rPr>
            </w:pPr>
            <w:ins w:id="173" w:author="KOUKLAKIS Georgios" w:date="2016-11-10T13:59:00Z">
              <w:r>
                <w:rPr>
                  <w:rFonts w:ascii="Calibri" w:eastAsia="Times New Roman" w:hAnsi="Calibri" w:cs="Calibri"/>
                  <w:color w:val="000000"/>
                  <w:lang w:eastAsia="en-GB"/>
                </w:rPr>
                <w:t>Harmonised way of marking changes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9D66F1" w14:textId="77777777" w:rsidR="008D58A7" w:rsidRDefault="008D58A7" w:rsidP="00A4523B">
            <w:pPr>
              <w:spacing w:line="240" w:lineRule="auto"/>
              <w:rPr>
                <w:ins w:id="174" w:author="KOUKLAKIS Georgios" w:date="2016-11-10T13:59:00Z"/>
                <w:rFonts w:ascii="Calibri" w:eastAsia="Times New Roman" w:hAnsi="Calibri" w:cs="Calibri"/>
                <w:color w:val="000000"/>
                <w:lang w:eastAsia="en-GB"/>
              </w:rPr>
            </w:pPr>
            <w:ins w:id="175" w:author="KOUKLAKIS Georgios" w:date="2016-11-10T13:59:00Z">
              <w:r>
                <w:rPr>
                  <w:rFonts w:ascii="Calibri" w:eastAsia="Times New Roman" w:hAnsi="Calibri" w:cs="Calibri"/>
                  <w:color w:val="000000"/>
                  <w:lang w:eastAsia="en-GB"/>
                </w:rPr>
                <w:t>D</w:t>
              </w:r>
            </w:ins>
          </w:p>
        </w:tc>
      </w:tr>
      <w:tr w:rsidR="008D58A7" w:rsidRPr="00F26E69" w14:paraId="5E9E9B31" w14:textId="77777777" w:rsidTr="00A4523B">
        <w:trPr>
          <w:trHeight w:val="300"/>
          <w:ins w:id="176"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209ED5" w14:textId="77777777" w:rsidR="008D58A7" w:rsidRPr="00F26E69" w:rsidRDefault="008D58A7" w:rsidP="00A4523B">
            <w:pPr>
              <w:spacing w:line="240" w:lineRule="auto"/>
              <w:rPr>
                <w:ins w:id="177" w:author="KOUKLAKIS Georgios" w:date="2016-11-10T13:59:00Z"/>
                <w:rFonts w:ascii="Calibri" w:eastAsia="Times New Roman" w:hAnsi="Calibri" w:cs="Calibri"/>
                <w:b/>
                <w:bCs/>
                <w:color w:val="000000"/>
                <w:lang w:eastAsia="en-GB"/>
              </w:rPr>
            </w:pPr>
            <w:ins w:id="178" w:author="KOUKLAKIS Georgios" w:date="2016-11-10T13:59:00Z">
              <w:r w:rsidRPr="00F26E69">
                <w:rPr>
                  <w:rFonts w:ascii="Calibri" w:eastAsia="Times New Roman" w:hAnsi="Calibri" w:cs="Calibri"/>
                  <w:b/>
                  <w:bCs/>
                  <w:color w:val="000000"/>
                  <w:lang w:eastAsia="en-GB"/>
                </w:rPr>
                <w:lastRenderedPageBreak/>
                <w:t>Comments</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7A26E9" w14:textId="77777777" w:rsidR="008D58A7" w:rsidRPr="00F26E69" w:rsidRDefault="008D58A7" w:rsidP="00A4523B">
            <w:pPr>
              <w:spacing w:line="240" w:lineRule="auto"/>
              <w:rPr>
                <w:ins w:id="179" w:author="KOUKLAKIS Georgios" w:date="2016-11-10T13:59:00Z"/>
                <w:rFonts w:ascii="Calibri" w:eastAsia="Times New Roman" w:hAnsi="Calibri" w:cs="Calibri"/>
                <w:color w:val="000000"/>
                <w:lang w:eastAsia="en-GB"/>
              </w:rPr>
            </w:pPr>
            <w:ins w:id="180" w:author="KOUKLAKIS Georgios" w:date="2016-11-10T13:59:00Z">
              <w:r>
                <w:rPr>
                  <w:rFonts w:ascii="Calibri" w:eastAsia="Times New Roman" w:hAnsi="Calibri" w:cs="Calibri"/>
                  <w:color w:val="000000"/>
                  <w:lang w:eastAsia="en-GB"/>
                </w:rPr>
                <w:t>C</w:t>
              </w:r>
              <w:r w:rsidRPr="00F26E69">
                <w:rPr>
                  <w:rFonts w:ascii="Calibri" w:eastAsia="Times New Roman" w:hAnsi="Calibri" w:cs="Calibri"/>
                  <w:color w:val="000000"/>
                  <w:lang w:eastAsia="en-GB"/>
                </w:rPr>
                <w:t>omment</w:t>
              </w:r>
              <w:r>
                <w:rPr>
                  <w:rFonts w:ascii="Calibri" w:eastAsia="Times New Roman" w:hAnsi="Calibri" w:cs="Calibri"/>
                  <w:color w:val="000000"/>
                  <w:lang w:eastAsia="en-GB"/>
                </w:rPr>
                <w:t>ing recitals, articles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338C6B" w14:textId="77777777" w:rsidR="008D58A7" w:rsidRPr="00F26E69" w:rsidRDefault="008D58A7" w:rsidP="00A4523B">
            <w:pPr>
              <w:spacing w:line="240" w:lineRule="auto"/>
              <w:rPr>
                <w:ins w:id="181" w:author="KOUKLAKIS Georgios" w:date="2016-11-10T13:59:00Z"/>
                <w:rFonts w:ascii="Calibri" w:eastAsia="Times New Roman" w:hAnsi="Calibri" w:cs="Calibri"/>
                <w:color w:val="000000"/>
                <w:lang w:eastAsia="en-GB"/>
              </w:rPr>
            </w:pPr>
            <w:ins w:id="182" w:author="KOUKLAKIS Georgios" w:date="2016-11-10T13:59:00Z">
              <w:r w:rsidRPr="00F26E69">
                <w:rPr>
                  <w:rFonts w:ascii="Calibri" w:eastAsia="Times New Roman" w:hAnsi="Calibri" w:cs="Calibri"/>
                  <w:color w:val="000000"/>
                  <w:lang w:eastAsia="en-GB"/>
                </w:rPr>
                <w:t>P</w:t>
              </w:r>
            </w:ins>
          </w:p>
        </w:tc>
      </w:tr>
      <w:tr w:rsidR="008D58A7" w:rsidRPr="00F26E69" w14:paraId="3A9A7688" w14:textId="77777777" w:rsidTr="00A4523B">
        <w:trPr>
          <w:trHeight w:val="300"/>
          <w:ins w:id="183"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05B49B18" w14:textId="77777777" w:rsidR="008D58A7" w:rsidRPr="00F26E69" w:rsidRDefault="008D58A7" w:rsidP="00A4523B">
            <w:pPr>
              <w:spacing w:line="240" w:lineRule="auto"/>
              <w:rPr>
                <w:ins w:id="184"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E9798" w14:textId="77777777" w:rsidR="008D58A7" w:rsidRPr="00F26E69" w:rsidRDefault="008D58A7" w:rsidP="00A4523B">
            <w:pPr>
              <w:spacing w:line="240" w:lineRule="auto"/>
              <w:rPr>
                <w:ins w:id="185" w:author="KOUKLAKIS Georgios" w:date="2016-11-10T13:59:00Z"/>
                <w:rFonts w:ascii="Calibri" w:eastAsia="Times New Roman" w:hAnsi="Calibri" w:cs="Calibri"/>
                <w:color w:val="000000"/>
                <w:lang w:eastAsia="en-GB"/>
              </w:rPr>
            </w:pPr>
            <w:ins w:id="186" w:author="KOUKLAKIS Georgios" w:date="2016-11-10T13:59:00Z">
              <w:r w:rsidRPr="00F26E69">
                <w:rPr>
                  <w:rFonts w:ascii="Calibri" w:eastAsia="Times New Roman" w:hAnsi="Calibri" w:cs="Calibri"/>
                  <w:color w:val="000000"/>
                  <w:lang w:eastAsia="en-GB"/>
                </w:rPr>
                <w:t>Private (internal) and public (external) comments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FAA50B" w14:textId="77777777" w:rsidR="008D58A7" w:rsidRPr="00F26E69" w:rsidRDefault="008D58A7" w:rsidP="00A4523B">
            <w:pPr>
              <w:spacing w:line="240" w:lineRule="auto"/>
              <w:rPr>
                <w:ins w:id="187" w:author="KOUKLAKIS Georgios" w:date="2016-11-10T13:59:00Z"/>
                <w:rFonts w:ascii="Calibri" w:eastAsia="Times New Roman" w:hAnsi="Calibri" w:cs="Calibri"/>
                <w:color w:val="000000"/>
                <w:lang w:eastAsia="en-GB"/>
              </w:rPr>
            </w:pPr>
            <w:ins w:id="188" w:author="KOUKLAKIS Georgios" w:date="2016-11-10T13:59:00Z">
              <w:r w:rsidRPr="00F26E69">
                <w:rPr>
                  <w:rFonts w:ascii="Calibri" w:eastAsia="Times New Roman" w:hAnsi="Calibri" w:cs="Calibri"/>
                  <w:color w:val="000000"/>
                  <w:lang w:eastAsia="en-GB"/>
                </w:rPr>
                <w:t>D</w:t>
              </w:r>
            </w:ins>
          </w:p>
        </w:tc>
      </w:tr>
      <w:tr w:rsidR="008D58A7" w:rsidRPr="00F26E69" w14:paraId="29507774" w14:textId="77777777" w:rsidTr="00A4523B">
        <w:trPr>
          <w:trHeight w:val="300"/>
          <w:ins w:id="189"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52C20996" w14:textId="77777777" w:rsidR="008D58A7" w:rsidRPr="00F26E69" w:rsidRDefault="008D58A7" w:rsidP="00A4523B">
            <w:pPr>
              <w:spacing w:line="240" w:lineRule="auto"/>
              <w:rPr>
                <w:ins w:id="190" w:author="KOUKLAKIS Georgios" w:date="2016-11-10T13:59:00Z"/>
                <w:rFonts w:ascii="Calibri" w:eastAsia="Times New Roman" w:hAnsi="Calibri" w:cs="Calibri"/>
                <w:b/>
                <w:bCs/>
                <w:color w:val="000000"/>
                <w:lang w:eastAsia="en-GB"/>
              </w:rPr>
            </w:pPr>
            <w:ins w:id="191" w:author="KOUKLAKIS Georgios" w:date="2016-11-10T13:59:00Z">
              <w:r w:rsidRPr="00F26E69">
                <w:rPr>
                  <w:rFonts w:ascii="Calibri" w:eastAsia="Times New Roman" w:hAnsi="Calibri" w:cs="Calibri"/>
                  <w:b/>
                  <w:bCs/>
                  <w:color w:val="000000"/>
                  <w:lang w:eastAsia="en-GB"/>
                </w:rPr>
                <w:t>Filtering options</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F69296" w14:textId="77777777" w:rsidR="008D58A7" w:rsidRPr="00F26E69" w:rsidRDefault="008D58A7" w:rsidP="00A4523B">
            <w:pPr>
              <w:spacing w:line="240" w:lineRule="auto"/>
              <w:rPr>
                <w:ins w:id="192" w:author="KOUKLAKIS Georgios" w:date="2016-11-10T13:59:00Z"/>
                <w:rFonts w:ascii="Calibri" w:eastAsia="Times New Roman" w:hAnsi="Calibri" w:cs="Calibri"/>
                <w:color w:val="000000"/>
                <w:lang w:eastAsia="en-GB"/>
              </w:rPr>
            </w:pPr>
            <w:ins w:id="193" w:author="KOUKLAKIS Georgios" w:date="2016-11-10T13:59:00Z">
              <w:r w:rsidRPr="00F26E69">
                <w:rPr>
                  <w:rFonts w:ascii="Calibri" w:eastAsia="Times New Roman" w:hAnsi="Calibri" w:cs="Calibri"/>
                  <w:color w:val="000000"/>
                  <w:lang w:eastAsia="en-GB"/>
                </w:rPr>
                <w:t>Negotiation markers on recitals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626F31" w14:textId="77777777" w:rsidR="008D58A7" w:rsidRPr="00F26E69" w:rsidRDefault="008D58A7" w:rsidP="00A4523B">
            <w:pPr>
              <w:spacing w:line="240" w:lineRule="auto"/>
              <w:rPr>
                <w:ins w:id="194" w:author="KOUKLAKIS Georgios" w:date="2016-11-10T13:59:00Z"/>
                <w:rFonts w:ascii="Calibri" w:eastAsia="Times New Roman" w:hAnsi="Calibri" w:cs="Calibri"/>
                <w:color w:val="000000"/>
                <w:lang w:eastAsia="en-GB"/>
              </w:rPr>
            </w:pPr>
            <w:ins w:id="195" w:author="KOUKLAKIS Georgios" w:date="2016-11-10T13:59:00Z">
              <w:r w:rsidRPr="00F26E69">
                <w:rPr>
                  <w:rFonts w:ascii="Calibri" w:eastAsia="Times New Roman" w:hAnsi="Calibri" w:cs="Calibri"/>
                  <w:color w:val="000000"/>
                  <w:lang w:eastAsia="en-GB"/>
                </w:rPr>
                <w:t>P</w:t>
              </w:r>
            </w:ins>
          </w:p>
        </w:tc>
      </w:tr>
      <w:tr w:rsidR="008D58A7" w:rsidRPr="00F26E69" w14:paraId="785A83A4" w14:textId="77777777" w:rsidTr="00A4523B">
        <w:trPr>
          <w:trHeight w:val="300"/>
          <w:ins w:id="196" w:author="KOUKLAKIS Georgios" w:date="2016-11-10T13:59:00Z"/>
        </w:trPr>
        <w:tc>
          <w:tcPr>
            <w:tcW w:w="0" w:type="auto"/>
            <w:vMerge/>
            <w:tcBorders>
              <w:left w:val="single" w:sz="4" w:space="0" w:color="auto"/>
              <w:right w:val="single" w:sz="4" w:space="0" w:color="auto"/>
            </w:tcBorders>
            <w:vAlign w:val="center"/>
            <w:hideMark/>
          </w:tcPr>
          <w:p w14:paraId="0F037004" w14:textId="77777777" w:rsidR="008D58A7" w:rsidRPr="00F26E69" w:rsidRDefault="008D58A7" w:rsidP="00A4523B">
            <w:pPr>
              <w:spacing w:line="240" w:lineRule="auto"/>
              <w:rPr>
                <w:ins w:id="19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ECF8E3" w14:textId="77777777" w:rsidR="008D58A7" w:rsidRPr="00F26E69" w:rsidRDefault="008D58A7" w:rsidP="00A4523B">
            <w:pPr>
              <w:spacing w:line="240" w:lineRule="auto"/>
              <w:rPr>
                <w:ins w:id="198" w:author="KOUKLAKIS Georgios" w:date="2016-11-10T13:59:00Z"/>
                <w:rFonts w:ascii="Calibri" w:eastAsia="Times New Roman" w:hAnsi="Calibri" w:cs="Calibri"/>
                <w:color w:val="000000"/>
                <w:lang w:eastAsia="en-GB"/>
              </w:rPr>
            </w:pPr>
            <w:ins w:id="199" w:author="KOUKLAKIS Georgios" w:date="2016-11-10T13:59:00Z">
              <w:r>
                <w:rPr>
                  <w:rFonts w:ascii="Calibri" w:eastAsia="Times New Roman" w:hAnsi="Calibri" w:cs="Calibri"/>
                  <w:color w:val="000000"/>
                  <w:lang w:eastAsia="en-GB"/>
                </w:rPr>
                <w:t>T</w:t>
              </w:r>
              <w:r w:rsidRPr="00F26E69">
                <w:rPr>
                  <w:rFonts w:ascii="Calibri" w:eastAsia="Times New Roman" w:hAnsi="Calibri" w:cs="Calibri"/>
                  <w:color w:val="000000"/>
                  <w:lang w:eastAsia="en-GB"/>
                </w:rPr>
                <w:t>agging/labe</w:t>
              </w:r>
              <w:r>
                <w:rPr>
                  <w:rFonts w:ascii="Calibri" w:eastAsia="Times New Roman" w:hAnsi="Calibri" w:cs="Calibri"/>
                  <w:color w:val="000000"/>
                  <w:lang w:eastAsia="en-GB"/>
                </w:rPr>
                <w:t>l</w:t>
              </w:r>
              <w:r w:rsidRPr="00F26E69">
                <w:rPr>
                  <w:rFonts w:ascii="Calibri" w:eastAsia="Times New Roman" w:hAnsi="Calibri" w:cs="Calibri"/>
                  <w:color w:val="000000"/>
                  <w:lang w:eastAsia="en-GB"/>
                </w:rPr>
                <w:t>ling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4CF1E" w14:textId="77777777" w:rsidR="008D58A7" w:rsidRPr="00F26E69" w:rsidRDefault="008D58A7" w:rsidP="00A4523B">
            <w:pPr>
              <w:spacing w:line="240" w:lineRule="auto"/>
              <w:rPr>
                <w:ins w:id="200" w:author="KOUKLAKIS Georgios" w:date="2016-11-10T13:59:00Z"/>
                <w:rFonts w:ascii="Calibri" w:eastAsia="Times New Roman" w:hAnsi="Calibri" w:cs="Calibri"/>
                <w:color w:val="000000"/>
                <w:lang w:eastAsia="en-GB"/>
              </w:rPr>
            </w:pPr>
            <w:ins w:id="201" w:author="KOUKLAKIS Georgios" w:date="2016-11-10T13:59:00Z">
              <w:r w:rsidRPr="00F26E69">
                <w:rPr>
                  <w:rFonts w:ascii="Calibri" w:eastAsia="Times New Roman" w:hAnsi="Calibri" w:cs="Calibri"/>
                  <w:color w:val="000000"/>
                  <w:lang w:eastAsia="en-GB"/>
                </w:rPr>
                <w:t>P</w:t>
              </w:r>
            </w:ins>
          </w:p>
        </w:tc>
      </w:tr>
      <w:tr w:rsidR="008D58A7" w:rsidRPr="00F26E69" w14:paraId="6F4B66ED" w14:textId="77777777" w:rsidTr="00A4523B">
        <w:trPr>
          <w:trHeight w:val="300"/>
          <w:ins w:id="202" w:author="KOUKLAKIS Georgios" w:date="2016-11-10T13:59:00Z"/>
        </w:trPr>
        <w:tc>
          <w:tcPr>
            <w:tcW w:w="0" w:type="auto"/>
            <w:vMerge/>
            <w:tcBorders>
              <w:left w:val="single" w:sz="4" w:space="0" w:color="auto"/>
              <w:right w:val="single" w:sz="4" w:space="0" w:color="auto"/>
            </w:tcBorders>
            <w:vAlign w:val="center"/>
            <w:hideMark/>
          </w:tcPr>
          <w:p w14:paraId="4379314D" w14:textId="77777777" w:rsidR="008D58A7" w:rsidRPr="00F26E69" w:rsidRDefault="008D58A7" w:rsidP="00A4523B">
            <w:pPr>
              <w:spacing w:line="240" w:lineRule="auto"/>
              <w:rPr>
                <w:ins w:id="203"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65213B" w14:textId="77777777" w:rsidR="008D58A7" w:rsidRPr="00F26E69" w:rsidRDefault="008D58A7" w:rsidP="00A4523B">
            <w:pPr>
              <w:spacing w:line="240" w:lineRule="auto"/>
              <w:rPr>
                <w:ins w:id="204" w:author="KOUKLAKIS Georgios" w:date="2016-11-10T13:59:00Z"/>
                <w:rFonts w:ascii="Calibri" w:eastAsia="Times New Roman" w:hAnsi="Calibri" w:cs="Calibri"/>
                <w:color w:val="000000"/>
                <w:lang w:eastAsia="en-GB"/>
              </w:rPr>
            </w:pPr>
            <w:ins w:id="205" w:author="KOUKLAKIS Georgios" w:date="2016-11-10T13:59:00Z">
              <w:r>
                <w:rPr>
                  <w:rFonts w:ascii="Calibri" w:eastAsia="Times New Roman" w:hAnsi="Calibri" w:cs="Calibri"/>
                  <w:color w:val="000000"/>
                  <w:lang w:eastAsia="en-GB"/>
                </w:rPr>
                <w:t>T</w:t>
              </w:r>
              <w:r w:rsidRPr="00F26E69">
                <w:rPr>
                  <w:rFonts w:ascii="Calibri" w:eastAsia="Times New Roman" w:hAnsi="Calibri" w:cs="Calibri"/>
                  <w:color w:val="000000"/>
                  <w:lang w:eastAsia="en-GB"/>
                </w:rPr>
                <w:t>ag with reference to a specific recital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B88823" w14:textId="77777777" w:rsidR="008D58A7" w:rsidRPr="00F26E69" w:rsidRDefault="008D58A7" w:rsidP="00A4523B">
            <w:pPr>
              <w:spacing w:line="240" w:lineRule="auto"/>
              <w:rPr>
                <w:ins w:id="206" w:author="KOUKLAKIS Georgios" w:date="2016-11-10T13:59:00Z"/>
                <w:rFonts w:ascii="Calibri" w:eastAsia="Times New Roman" w:hAnsi="Calibri" w:cs="Calibri"/>
                <w:color w:val="000000"/>
                <w:lang w:eastAsia="en-GB"/>
              </w:rPr>
            </w:pPr>
            <w:ins w:id="207" w:author="KOUKLAKIS Georgios" w:date="2016-11-10T13:59:00Z">
              <w:r w:rsidRPr="00F26E69">
                <w:rPr>
                  <w:rFonts w:ascii="Calibri" w:eastAsia="Times New Roman" w:hAnsi="Calibri" w:cs="Calibri"/>
                  <w:color w:val="000000"/>
                  <w:lang w:eastAsia="en-GB"/>
                </w:rPr>
                <w:t>D</w:t>
              </w:r>
            </w:ins>
          </w:p>
        </w:tc>
      </w:tr>
      <w:tr w:rsidR="008D58A7" w:rsidRPr="00F26E69" w14:paraId="2B91AC6F" w14:textId="77777777" w:rsidTr="00A4523B">
        <w:trPr>
          <w:trHeight w:val="300"/>
          <w:ins w:id="208" w:author="KOUKLAKIS Georgios" w:date="2016-11-10T13:59:00Z"/>
        </w:trPr>
        <w:tc>
          <w:tcPr>
            <w:tcW w:w="0" w:type="auto"/>
            <w:vMerge/>
            <w:tcBorders>
              <w:left w:val="single" w:sz="4" w:space="0" w:color="auto"/>
              <w:right w:val="single" w:sz="4" w:space="0" w:color="auto"/>
            </w:tcBorders>
            <w:vAlign w:val="center"/>
          </w:tcPr>
          <w:p w14:paraId="3AB8857D" w14:textId="77777777" w:rsidR="008D58A7" w:rsidRPr="00F26E69" w:rsidRDefault="008D58A7" w:rsidP="00A4523B">
            <w:pPr>
              <w:spacing w:line="240" w:lineRule="auto"/>
              <w:rPr>
                <w:ins w:id="209"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3E5DBC2" w14:textId="77777777" w:rsidR="008D58A7" w:rsidRDefault="008D58A7" w:rsidP="00A4523B">
            <w:pPr>
              <w:spacing w:line="240" w:lineRule="auto"/>
              <w:rPr>
                <w:ins w:id="210" w:author="KOUKLAKIS Georgios" w:date="2016-11-10T13:59:00Z"/>
                <w:rFonts w:ascii="Calibri" w:eastAsia="Times New Roman" w:hAnsi="Calibri" w:cs="Calibri"/>
                <w:color w:val="000000"/>
                <w:lang w:eastAsia="en-GB"/>
              </w:rPr>
            </w:pPr>
            <w:ins w:id="211" w:author="KOUKLAKIS Georgios" w:date="2016-11-10T13:59:00Z">
              <w:r w:rsidRPr="0057173A">
                <w:rPr>
                  <w:rFonts w:ascii="Calibri" w:eastAsia="Times New Roman" w:hAnsi="Calibri" w:cs="Calibri"/>
                  <w:color w:val="000000"/>
                  <w:lang w:eastAsia="en-GB"/>
                </w:rPr>
                <w:t>Tags to allow cross-linking different sections of texts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C8907" w14:textId="77777777" w:rsidR="008D58A7" w:rsidRPr="00F26E69" w:rsidRDefault="008D58A7" w:rsidP="00A4523B">
            <w:pPr>
              <w:spacing w:line="240" w:lineRule="auto"/>
              <w:rPr>
                <w:ins w:id="212" w:author="KOUKLAKIS Georgios" w:date="2016-11-10T13:59:00Z"/>
                <w:rFonts w:ascii="Calibri" w:eastAsia="Times New Roman" w:hAnsi="Calibri" w:cs="Calibri"/>
                <w:color w:val="000000"/>
                <w:lang w:eastAsia="en-GB"/>
              </w:rPr>
            </w:pPr>
            <w:ins w:id="213" w:author="KOUKLAKIS Georgios" w:date="2016-11-10T13:59:00Z">
              <w:r>
                <w:rPr>
                  <w:rFonts w:ascii="Calibri" w:eastAsia="Times New Roman" w:hAnsi="Calibri" w:cs="Calibri"/>
                  <w:color w:val="000000"/>
                  <w:lang w:eastAsia="en-GB"/>
                </w:rPr>
                <w:t>D</w:t>
              </w:r>
            </w:ins>
          </w:p>
        </w:tc>
      </w:tr>
      <w:tr w:rsidR="008D58A7" w:rsidRPr="00F26E69" w14:paraId="78416EDE" w14:textId="77777777" w:rsidTr="00A4523B">
        <w:trPr>
          <w:trHeight w:val="300"/>
          <w:ins w:id="214" w:author="KOUKLAKIS Georgios" w:date="2016-11-10T13:59:00Z"/>
        </w:trPr>
        <w:tc>
          <w:tcPr>
            <w:tcW w:w="0" w:type="auto"/>
            <w:vMerge/>
            <w:tcBorders>
              <w:left w:val="single" w:sz="4" w:space="0" w:color="auto"/>
              <w:bottom w:val="single" w:sz="4" w:space="0" w:color="000000"/>
              <w:right w:val="single" w:sz="4" w:space="0" w:color="auto"/>
            </w:tcBorders>
            <w:vAlign w:val="center"/>
          </w:tcPr>
          <w:p w14:paraId="0E90DE77" w14:textId="77777777" w:rsidR="008D58A7" w:rsidRPr="00F26E69" w:rsidRDefault="008D58A7" w:rsidP="00A4523B">
            <w:pPr>
              <w:spacing w:line="240" w:lineRule="auto"/>
              <w:rPr>
                <w:ins w:id="21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6B34149" w14:textId="77777777" w:rsidR="008D58A7" w:rsidRPr="0057173A" w:rsidRDefault="008D58A7" w:rsidP="00A4523B">
            <w:pPr>
              <w:spacing w:line="240" w:lineRule="auto"/>
              <w:rPr>
                <w:ins w:id="216" w:author="KOUKLAKIS Georgios" w:date="2016-11-10T13:59:00Z"/>
                <w:rFonts w:ascii="Calibri" w:eastAsia="Times New Roman" w:hAnsi="Calibri" w:cs="Calibri"/>
                <w:color w:val="000000"/>
                <w:lang w:eastAsia="en-GB"/>
              </w:rPr>
            </w:pPr>
            <w:ins w:id="217" w:author="KOUKLAKIS Georgios" w:date="2016-11-10T13:59:00Z">
              <w:r w:rsidRPr="00315A7A">
                <w:rPr>
                  <w:rFonts w:ascii="Calibri" w:eastAsia="Times New Roman" w:hAnsi="Calibri" w:cs="Calibri"/>
                  <w:color w:val="000000"/>
                  <w:lang w:eastAsia="en-GB"/>
                </w:rPr>
                <w:t>Grouping/filtering by tag(s) available within a single column</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C875B" w14:textId="77777777" w:rsidR="008D58A7" w:rsidRDefault="008D58A7" w:rsidP="00A4523B">
            <w:pPr>
              <w:spacing w:line="240" w:lineRule="auto"/>
              <w:rPr>
                <w:ins w:id="218" w:author="KOUKLAKIS Georgios" w:date="2016-11-10T13:59:00Z"/>
                <w:rFonts w:ascii="Calibri" w:eastAsia="Times New Roman" w:hAnsi="Calibri" w:cs="Calibri"/>
                <w:color w:val="000000"/>
                <w:lang w:eastAsia="en-GB"/>
              </w:rPr>
            </w:pPr>
            <w:ins w:id="219" w:author="KOUKLAKIS Georgios" w:date="2016-11-10T13:59:00Z">
              <w:r>
                <w:rPr>
                  <w:rFonts w:ascii="Calibri" w:eastAsia="Times New Roman" w:hAnsi="Calibri" w:cs="Calibri"/>
                  <w:color w:val="000000"/>
                  <w:lang w:eastAsia="en-GB"/>
                </w:rPr>
                <w:t>D</w:t>
              </w:r>
            </w:ins>
          </w:p>
        </w:tc>
      </w:tr>
      <w:tr w:rsidR="008D58A7" w:rsidRPr="00F26E69" w14:paraId="0568D9BB" w14:textId="77777777" w:rsidTr="00A4523B">
        <w:trPr>
          <w:trHeight w:val="300"/>
          <w:ins w:id="220"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01473F6D" w14:textId="77777777" w:rsidR="008D58A7" w:rsidRPr="00F26E69" w:rsidRDefault="008D58A7" w:rsidP="00A4523B">
            <w:pPr>
              <w:spacing w:line="240" w:lineRule="auto"/>
              <w:rPr>
                <w:ins w:id="221" w:author="KOUKLAKIS Georgios" w:date="2016-11-10T13:59:00Z"/>
                <w:rFonts w:ascii="Calibri" w:eastAsia="Times New Roman" w:hAnsi="Calibri" w:cs="Calibri"/>
                <w:b/>
                <w:bCs/>
                <w:color w:val="000000"/>
                <w:lang w:eastAsia="en-GB"/>
              </w:rPr>
            </w:pPr>
            <w:ins w:id="222" w:author="KOUKLAKIS Georgios" w:date="2016-11-10T13:59:00Z">
              <w:r w:rsidRPr="00F26E69">
                <w:rPr>
                  <w:rFonts w:ascii="Calibri" w:eastAsia="Times New Roman" w:hAnsi="Calibri" w:cs="Calibri"/>
                  <w:b/>
                  <w:bCs/>
                  <w:color w:val="000000"/>
                  <w:lang w:eastAsia="en-GB"/>
                </w:rPr>
                <w:t>Text comparison</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8E6FB" w14:textId="77777777" w:rsidR="008D58A7" w:rsidRPr="00F26E69" w:rsidRDefault="008D58A7" w:rsidP="00A4523B">
            <w:pPr>
              <w:spacing w:line="240" w:lineRule="auto"/>
              <w:rPr>
                <w:ins w:id="223" w:author="KOUKLAKIS Georgios" w:date="2016-11-10T13:59:00Z"/>
                <w:rFonts w:ascii="Calibri" w:eastAsia="Times New Roman" w:hAnsi="Calibri" w:cs="Calibri"/>
                <w:color w:val="000000"/>
                <w:lang w:eastAsia="en-GB"/>
              </w:rPr>
            </w:pPr>
            <w:ins w:id="224" w:author="KOUKLAKIS Georgios" w:date="2016-11-10T13:59:00Z">
              <w:r w:rsidRPr="00F26E69">
                <w:rPr>
                  <w:rFonts w:ascii="Calibri" w:eastAsia="Times New Roman" w:hAnsi="Calibri" w:cs="Calibri"/>
                  <w:color w:val="000000"/>
                  <w:lang w:eastAsia="en-GB"/>
                </w:rPr>
                <w:t>Ability to select columns to compare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1EF5E" w14:textId="77777777" w:rsidR="008D58A7" w:rsidRPr="00F26E69" w:rsidRDefault="008D58A7" w:rsidP="00A4523B">
            <w:pPr>
              <w:spacing w:line="240" w:lineRule="auto"/>
              <w:rPr>
                <w:ins w:id="225" w:author="KOUKLAKIS Georgios" w:date="2016-11-10T13:59:00Z"/>
                <w:rFonts w:ascii="Calibri" w:eastAsia="Times New Roman" w:hAnsi="Calibri" w:cs="Calibri"/>
                <w:color w:val="000000"/>
                <w:lang w:eastAsia="en-GB"/>
              </w:rPr>
            </w:pPr>
            <w:ins w:id="226" w:author="KOUKLAKIS Georgios" w:date="2016-11-10T13:59:00Z">
              <w:r w:rsidRPr="00F26E69">
                <w:rPr>
                  <w:rFonts w:ascii="Calibri" w:eastAsia="Times New Roman" w:hAnsi="Calibri" w:cs="Calibri"/>
                  <w:color w:val="000000"/>
                  <w:lang w:eastAsia="en-GB"/>
                </w:rPr>
                <w:t>P</w:t>
              </w:r>
            </w:ins>
          </w:p>
        </w:tc>
      </w:tr>
      <w:tr w:rsidR="008D58A7" w:rsidRPr="00F26E69" w14:paraId="64C4C6D7" w14:textId="77777777" w:rsidTr="00A4523B">
        <w:trPr>
          <w:trHeight w:val="300"/>
          <w:ins w:id="227" w:author="KOUKLAKIS Georgios" w:date="2016-11-10T13:59:00Z"/>
        </w:trPr>
        <w:tc>
          <w:tcPr>
            <w:tcW w:w="0" w:type="auto"/>
            <w:vMerge/>
            <w:tcBorders>
              <w:left w:val="single" w:sz="4" w:space="0" w:color="auto"/>
              <w:right w:val="single" w:sz="4" w:space="0" w:color="auto"/>
            </w:tcBorders>
            <w:vAlign w:val="center"/>
            <w:hideMark/>
          </w:tcPr>
          <w:p w14:paraId="22759E5F" w14:textId="77777777" w:rsidR="008D58A7" w:rsidRPr="00F26E69" w:rsidRDefault="008D58A7" w:rsidP="00A4523B">
            <w:pPr>
              <w:spacing w:line="240" w:lineRule="auto"/>
              <w:rPr>
                <w:ins w:id="228"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96846" w14:textId="77777777" w:rsidR="008D58A7" w:rsidRPr="00F26E69" w:rsidRDefault="008D58A7" w:rsidP="00A4523B">
            <w:pPr>
              <w:spacing w:line="240" w:lineRule="auto"/>
              <w:rPr>
                <w:ins w:id="229" w:author="KOUKLAKIS Georgios" w:date="2016-11-10T13:59:00Z"/>
                <w:rFonts w:ascii="Calibri" w:eastAsia="Times New Roman" w:hAnsi="Calibri" w:cs="Calibri"/>
                <w:color w:val="000000"/>
                <w:lang w:eastAsia="en-GB"/>
              </w:rPr>
            </w:pPr>
            <w:ins w:id="230" w:author="KOUKLAKIS Georgios" w:date="2016-11-10T13:59:00Z">
              <w:r w:rsidRPr="00F26E69">
                <w:rPr>
                  <w:rFonts w:ascii="Calibri" w:eastAsia="Times New Roman" w:hAnsi="Calibri" w:cs="Calibri"/>
                  <w:color w:val="000000"/>
                  <w:lang w:eastAsia="en-GB"/>
                </w:rPr>
                <w:t>Ability to select recital</w:t>
              </w:r>
              <w:r>
                <w:rPr>
                  <w:rFonts w:ascii="Calibri" w:eastAsia="Times New Roman" w:hAnsi="Calibri" w:cs="Calibri"/>
                  <w:color w:val="000000"/>
                  <w:lang w:eastAsia="en-GB"/>
                </w:rPr>
                <w:t>(</w:t>
              </w:r>
              <w:r w:rsidRPr="00F26E69">
                <w:rPr>
                  <w:rFonts w:ascii="Calibri" w:eastAsia="Times New Roman" w:hAnsi="Calibri" w:cs="Calibri"/>
                  <w:color w:val="000000"/>
                  <w:lang w:eastAsia="en-GB"/>
                </w:rPr>
                <w:t>s</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and even line number</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 xml:space="preserve"> for comparison</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31FD07" w14:textId="77777777" w:rsidR="008D58A7" w:rsidRPr="00F26E69" w:rsidRDefault="008D58A7" w:rsidP="00A4523B">
            <w:pPr>
              <w:spacing w:line="240" w:lineRule="auto"/>
              <w:rPr>
                <w:ins w:id="231" w:author="KOUKLAKIS Georgios" w:date="2016-11-10T13:59:00Z"/>
                <w:rFonts w:ascii="Calibri" w:eastAsia="Times New Roman" w:hAnsi="Calibri" w:cs="Calibri"/>
                <w:color w:val="000000"/>
                <w:lang w:eastAsia="en-GB"/>
              </w:rPr>
            </w:pPr>
            <w:ins w:id="232" w:author="KOUKLAKIS Georgios" w:date="2016-11-10T13:59:00Z">
              <w:r w:rsidRPr="00F26E69">
                <w:rPr>
                  <w:rFonts w:ascii="Calibri" w:eastAsia="Times New Roman" w:hAnsi="Calibri" w:cs="Calibri"/>
                  <w:color w:val="000000"/>
                  <w:lang w:eastAsia="en-GB"/>
                </w:rPr>
                <w:t>D</w:t>
              </w:r>
            </w:ins>
          </w:p>
        </w:tc>
      </w:tr>
      <w:tr w:rsidR="008D58A7" w:rsidRPr="00F26E69" w14:paraId="6E150382" w14:textId="77777777" w:rsidTr="00A4523B">
        <w:trPr>
          <w:trHeight w:val="300"/>
          <w:ins w:id="233" w:author="KOUKLAKIS Georgios" w:date="2016-11-10T13:59:00Z"/>
        </w:trPr>
        <w:tc>
          <w:tcPr>
            <w:tcW w:w="0" w:type="auto"/>
            <w:vMerge/>
            <w:tcBorders>
              <w:left w:val="single" w:sz="4" w:space="0" w:color="auto"/>
              <w:right w:val="single" w:sz="4" w:space="0" w:color="auto"/>
            </w:tcBorders>
            <w:vAlign w:val="center"/>
            <w:hideMark/>
          </w:tcPr>
          <w:p w14:paraId="6C0D0304" w14:textId="77777777" w:rsidR="008D58A7" w:rsidRPr="00F26E69" w:rsidRDefault="008D58A7" w:rsidP="00A4523B">
            <w:pPr>
              <w:spacing w:line="240" w:lineRule="auto"/>
              <w:rPr>
                <w:ins w:id="234"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99349" w14:textId="77777777" w:rsidR="008D58A7" w:rsidRPr="00F26E69" w:rsidRDefault="008D58A7" w:rsidP="00A4523B">
            <w:pPr>
              <w:spacing w:line="240" w:lineRule="auto"/>
              <w:rPr>
                <w:ins w:id="235" w:author="KOUKLAKIS Georgios" w:date="2016-11-10T13:59:00Z"/>
                <w:rFonts w:ascii="Calibri" w:eastAsia="Times New Roman" w:hAnsi="Calibri" w:cs="Calibri"/>
                <w:color w:val="000000"/>
                <w:lang w:eastAsia="en-GB"/>
              </w:rPr>
            </w:pPr>
            <w:ins w:id="236" w:author="KOUKLAKIS Georgios" w:date="2016-11-10T13:59:00Z">
              <w:r w:rsidRPr="00F26E69">
                <w:rPr>
                  <w:rFonts w:ascii="Calibri" w:eastAsia="Times New Roman" w:hAnsi="Calibri" w:cs="Calibri"/>
                  <w:color w:val="000000"/>
                  <w:lang w:eastAsia="en-GB"/>
                </w:rPr>
                <w:t>Diffing display options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D4217A" w14:textId="77777777" w:rsidR="008D58A7" w:rsidRPr="00F26E69" w:rsidRDefault="008D58A7" w:rsidP="00A4523B">
            <w:pPr>
              <w:spacing w:line="240" w:lineRule="auto"/>
              <w:rPr>
                <w:ins w:id="237" w:author="KOUKLAKIS Georgios" w:date="2016-11-10T13:59:00Z"/>
                <w:rFonts w:ascii="Calibri" w:eastAsia="Times New Roman" w:hAnsi="Calibri" w:cs="Calibri"/>
                <w:color w:val="000000"/>
                <w:lang w:eastAsia="en-GB"/>
              </w:rPr>
            </w:pPr>
            <w:ins w:id="238" w:author="KOUKLAKIS Georgios" w:date="2016-11-10T13:59:00Z">
              <w:r w:rsidRPr="00F26E69">
                <w:rPr>
                  <w:rFonts w:ascii="Calibri" w:eastAsia="Times New Roman" w:hAnsi="Calibri" w:cs="Calibri"/>
                  <w:color w:val="000000"/>
                  <w:lang w:eastAsia="en-GB"/>
                </w:rPr>
                <w:t>P</w:t>
              </w:r>
            </w:ins>
          </w:p>
        </w:tc>
      </w:tr>
      <w:tr w:rsidR="008D58A7" w:rsidRPr="00F26E69" w14:paraId="312C38E7" w14:textId="77777777" w:rsidTr="00A4523B">
        <w:trPr>
          <w:trHeight w:val="300"/>
          <w:ins w:id="239" w:author="KOUKLAKIS Georgios" w:date="2016-11-10T13:59:00Z"/>
        </w:trPr>
        <w:tc>
          <w:tcPr>
            <w:tcW w:w="0" w:type="auto"/>
            <w:vMerge/>
            <w:tcBorders>
              <w:left w:val="single" w:sz="4" w:space="0" w:color="auto"/>
              <w:right w:val="single" w:sz="4" w:space="0" w:color="auto"/>
            </w:tcBorders>
            <w:vAlign w:val="center"/>
            <w:hideMark/>
          </w:tcPr>
          <w:p w14:paraId="3734894A" w14:textId="77777777" w:rsidR="008D58A7" w:rsidRPr="00F26E69" w:rsidRDefault="008D58A7" w:rsidP="00A4523B">
            <w:pPr>
              <w:spacing w:line="240" w:lineRule="auto"/>
              <w:rPr>
                <w:ins w:id="240"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83A77C" w14:textId="77777777" w:rsidR="008D58A7" w:rsidRPr="00F26E69" w:rsidRDefault="008D58A7" w:rsidP="00A4523B">
            <w:pPr>
              <w:spacing w:line="240" w:lineRule="auto"/>
              <w:rPr>
                <w:ins w:id="241" w:author="KOUKLAKIS Georgios" w:date="2016-11-10T13:59:00Z"/>
                <w:rFonts w:ascii="Calibri" w:eastAsia="Times New Roman" w:hAnsi="Calibri" w:cs="Calibri"/>
                <w:color w:val="000000"/>
                <w:lang w:eastAsia="en-GB"/>
              </w:rPr>
            </w:pPr>
            <w:ins w:id="242" w:author="KOUKLAKIS Georgios" w:date="2016-11-10T13:59:00Z">
              <w:r w:rsidRPr="00F26E69">
                <w:rPr>
                  <w:rFonts w:ascii="Calibri" w:eastAsia="Times New Roman" w:hAnsi="Calibri" w:cs="Calibri"/>
                  <w:color w:val="000000"/>
                  <w:lang w:eastAsia="en-GB"/>
                </w:rPr>
                <w:t>Track changes with merging capabilities (MS-Word like)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BD2473" w14:textId="77777777" w:rsidR="008D58A7" w:rsidRPr="00F26E69" w:rsidRDefault="008D58A7" w:rsidP="00A4523B">
            <w:pPr>
              <w:spacing w:line="240" w:lineRule="auto"/>
              <w:rPr>
                <w:ins w:id="243" w:author="KOUKLAKIS Georgios" w:date="2016-11-10T13:59:00Z"/>
                <w:rFonts w:ascii="Calibri" w:eastAsia="Times New Roman" w:hAnsi="Calibri" w:cs="Calibri"/>
                <w:color w:val="000000"/>
                <w:lang w:eastAsia="en-GB"/>
              </w:rPr>
            </w:pPr>
            <w:ins w:id="244" w:author="KOUKLAKIS Georgios" w:date="2016-11-10T13:59:00Z">
              <w:r w:rsidRPr="00F26E69">
                <w:rPr>
                  <w:rFonts w:ascii="Calibri" w:eastAsia="Times New Roman" w:hAnsi="Calibri" w:cs="Calibri"/>
                  <w:color w:val="000000"/>
                  <w:lang w:eastAsia="en-GB"/>
                </w:rPr>
                <w:t>D</w:t>
              </w:r>
            </w:ins>
          </w:p>
        </w:tc>
      </w:tr>
      <w:tr w:rsidR="008D58A7" w:rsidRPr="00F26E69" w14:paraId="250C79F8" w14:textId="77777777" w:rsidTr="00A4523B">
        <w:trPr>
          <w:trHeight w:val="300"/>
          <w:ins w:id="245" w:author="KOUKLAKIS Georgios" w:date="2016-11-10T13:59:00Z"/>
        </w:trPr>
        <w:tc>
          <w:tcPr>
            <w:tcW w:w="0" w:type="auto"/>
            <w:vMerge/>
            <w:tcBorders>
              <w:left w:val="single" w:sz="4" w:space="0" w:color="auto"/>
              <w:bottom w:val="single" w:sz="4" w:space="0" w:color="000000"/>
              <w:right w:val="single" w:sz="4" w:space="0" w:color="auto"/>
            </w:tcBorders>
            <w:vAlign w:val="center"/>
          </w:tcPr>
          <w:p w14:paraId="088FC9B1" w14:textId="77777777" w:rsidR="008D58A7" w:rsidRPr="00F26E69" w:rsidRDefault="008D58A7" w:rsidP="00A4523B">
            <w:pPr>
              <w:spacing w:line="240" w:lineRule="auto"/>
              <w:rPr>
                <w:ins w:id="24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F3941A1" w14:textId="77777777" w:rsidR="008D58A7" w:rsidRPr="00F26E69" w:rsidRDefault="008D58A7" w:rsidP="00A4523B">
            <w:pPr>
              <w:spacing w:line="240" w:lineRule="auto"/>
              <w:rPr>
                <w:ins w:id="247" w:author="KOUKLAKIS Georgios" w:date="2016-11-10T13:59:00Z"/>
                <w:rFonts w:ascii="Calibri" w:eastAsia="Times New Roman" w:hAnsi="Calibri" w:cs="Calibri"/>
                <w:color w:val="000000"/>
                <w:lang w:eastAsia="en-GB"/>
              </w:rPr>
            </w:pPr>
            <w:ins w:id="248" w:author="KOUKLAKIS Georgios" w:date="2016-11-10T13:59:00Z">
              <w:r>
                <w:rPr>
                  <w:rFonts w:ascii="Calibri" w:eastAsia="Times New Roman" w:hAnsi="Calibri" w:cs="Calibri"/>
                  <w:color w:val="000000"/>
                  <w:lang w:eastAsia="en-GB"/>
                </w:rPr>
                <w:t>Identification of legislative lifecycle's steps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97650D" w14:textId="77777777" w:rsidR="008D58A7" w:rsidRPr="00F26E69" w:rsidRDefault="008D58A7" w:rsidP="00A4523B">
            <w:pPr>
              <w:spacing w:line="240" w:lineRule="auto"/>
              <w:rPr>
                <w:ins w:id="249" w:author="KOUKLAKIS Georgios" w:date="2016-11-10T13:59:00Z"/>
                <w:rFonts w:ascii="Calibri" w:eastAsia="Times New Roman" w:hAnsi="Calibri" w:cs="Calibri"/>
                <w:color w:val="000000"/>
                <w:lang w:eastAsia="en-GB"/>
              </w:rPr>
            </w:pPr>
            <w:ins w:id="250" w:author="KOUKLAKIS Georgios" w:date="2016-11-10T13:59:00Z">
              <w:r>
                <w:rPr>
                  <w:rFonts w:ascii="Calibri" w:eastAsia="Times New Roman" w:hAnsi="Calibri" w:cs="Calibri"/>
                  <w:color w:val="000000"/>
                  <w:lang w:eastAsia="en-GB"/>
                </w:rPr>
                <w:t>D</w:t>
              </w:r>
            </w:ins>
          </w:p>
        </w:tc>
      </w:tr>
      <w:tr w:rsidR="008D58A7" w:rsidRPr="00F26E69" w14:paraId="21E35F8D" w14:textId="77777777" w:rsidTr="00A4523B">
        <w:trPr>
          <w:trHeight w:val="300"/>
          <w:ins w:id="251"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6AAFD531" w14:textId="77777777" w:rsidR="008D58A7" w:rsidRPr="00F26E69" w:rsidRDefault="008D58A7" w:rsidP="00A4523B">
            <w:pPr>
              <w:spacing w:line="240" w:lineRule="auto"/>
              <w:rPr>
                <w:ins w:id="252" w:author="KOUKLAKIS Georgios" w:date="2016-11-10T13:59:00Z"/>
                <w:rFonts w:ascii="Calibri" w:eastAsia="Times New Roman" w:hAnsi="Calibri" w:cs="Calibri"/>
                <w:b/>
                <w:bCs/>
                <w:color w:val="000000"/>
                <w:lang w:eastAsia="en-GB"/>
              </w:rPr>
            </w:pPr>
            <w:ins w:id="253" w:author="KOUKLAKIS Georgios" w:date="2016-11-10T13:59:00Z">
              <w:r w:rsidRPr="00F26E69">
                <w:rPr>
                  <w:rFonts w:ascii="Calibri" w:eastAsia="Times New Roman" w:hAnsi="Calibri" w:cs="Calibri"/>
                  <w:b/>
                  <w:bCs/>
                  <w:color w:val="000000"/>
                  <w:lang w:eastAsia="en-GB"/>
                </w:rPr>
                <w:t>Notification</w:t>
              </w:r>
            </w:ins>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7692982E" w14:textId="77777777" w:rsidR="008D58A7" w:rsidRPr="00F26E69" w:rsidRDefault="008D58A7" w:rsidP="00A4523B">
            <w:pPr>
              <w:spacing w:line="240" w:lineRule="auto"/>
              <w:rPr>
                <w:ins w:id="254" w:author="KOUKLAKIS Georgios" w:date="2016-11-10T13:59:00Z"/>
                <w:rFonts w:ascii="Calibri" w:eastAsia="Times New Roman" w:hAnsi="Calibri" w:cs="Calibri"/>
                <w:color w:val="000000"/>
                <w:lang w:eastAsia="en-GB"/>
              </w:rPr>
            </w:pPr>
            <w:ins w:id="255" w:author="KOUKLAKIS Georgios" w:date="2016-11-10T13:59:00Z">
              <w:r w:rsidRPr="00F26E69">
                <w:rPr>
                  <w:rFonts w:ascii="Calibri" w:eastAsia="Times New Roman" w:hAnsi="Calibri" w:cs="Calibri"/>
                  <w:color w:val="000000"/>
                  <w:lang w:eastAsia="en-GB"/>
                </w:rPr>
                <w:t>Confirmation of an exchange or a share</w:t>
              </w:r>
            </w:ins>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0E525AD" w14:textId="77777777" w:rsidR="008D58A7" w:rsidRPr="00F26E69" w:rsidRDefault="008D58A7" w:rsidP="00A4523B">
            <w:pPr>
              <w:spacing w:line="240" w:lineRule="auto"/>
              <w:rPr>
                <w:ins w:id="256" w:author="KOUKLAKIS Georgios" w:date="2016-11-10T13:59:00Z"/>
                <w:rFonts w:ascii="Calibri" w:eastAsia="Times New Roman" w:hAnsi="Calibri" w:cs="Calibri"/>
                <w:color w:val="000000"/>
                <w:lang w:eastAsia="en-GB"/>
              </w:rPr>
            </w:pPr>
            <w:ins w:id="257" w:author="KOUKLAKIS Georgios" w:date="2016-11-10T13:59:00Z">
              <w:r w:rsidRPr="00F26E69">
                <w:rPr>
                  <w:rFonts w:ascii="Calibri" w:eastAsia="Times New Roman" w:hAnsi="Calibri" w:cs="Calibri"/>
                  <w:color w:val="000000"/>
                  <w:lang w:eastAsia="en-GB"/>
                </w:rPr>
                <w:t>P</w:t>
              </w:r>
            </w:ins>
          </w:p>
        </w:tc>
      </w:tr>
      <w:tr w:rsidR="008D58A7" w:rsidRPr="00F26E69" w14:paraId="4DC875E5" w14:textId="77777777" w:rsidTr="00A4523B">
        <w:trPr>
          <w:trHeight w:val="300"/>
          <w:ins w:id="258" w:author="KOUKLAKIS Georgios" w:date="2016-11-10T13:59:00Z"/>
        </w:trPr>
        <w:tc>
          <w:tcPr>
            <w:tcW w:w="0" w:type="auto"/>
            <w:vMerge/>
            <w:tcBorders>
              <w:left w:val="single" w:sz="4" w:space="0" w:color="auto"/>
              <w:right w:val="single" w:sz="4" w:space="0" w:color="auto"/>
            </w:tcBorders>
            <w:vAlign w:val="center"/>
            <w:hideMark/>
          </w:tcPr>
          <w:p w14:paraId="2AD567E2" w14:textId="77777777" w:rsidR="008D58A7" w:rsidRPr="00F26E69" w:rsidRDefault="008D58A7" w:rsidP="00A4523B">
            <w:pPr>
              <w:spacing w:line="240" w:lineRule="auto"/>
              <w:rPr>
                <w:ins w:id="259"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FF23C3" w14:textId="77777777" w:rsidR="008D58A7" w:rsidRPr="00F26E69" w:rsidRDefault="008D58A7" w:rsidP="00A4523B">
            <w:pPr>
              <w:spacing w:line="240" w:lineRule="auto"/>
              <w:rPr>
                <w:ins w:id="260" w:author="KOUKLAKIS Georgios" w:date="2016-11-10T13:59:00Z"/>
                <w:rFonts w:ascii="Calibri" w:eastAsia="Times New Roman" w:hAnsi="Calibri" w:cs="Calibri"/>
                <w:color w:val="000000"/>
                <w:lang w:eastAsia="en-GB"/>
              </w:rPr>
            </w:pPr>
            <w:ins w:id="261" w:author="KOUKLAKIS Georgios" w:date="2016-11-10T13:59:00Z">
              <w:r w:rsidRPr="00F26E69">
                <w:rPr>
                  <w:rFonts w:ascii="Calibri" w:eastAsia="Times New Roman" w:hAnsi="Calibri" w:cs="Calibri"/>
                  <w:color w:val="000000"/>
                  <w:lang w:eastAsia="en-GB"/>
                </w:rPr>
                <w:t>Notification of a new version</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BE7CC" w14:textId="77777777" w:rsidR="008D58A7" w:rsidRPr="00F26E69" w:rsidRDefault="008D58A7" w:rsidP="00A4523B">
            <w:pPr>
              <w:spacing w:line="240" w:lineRule="auto"/>
              <w:rPr>
                <w:ins w:id="262" w:author="KOUKLAKIS Georgios" w:date="2016-11-10T13:59:00Z"/>
                <w:rFonts w:ascii="Calibri" w:eastAsia="Times New Roman" w:hAnsi="Calibri" w:cs="Calibri"/>
                <w:color w:val="000000"/>
                <w:lang w:eastAsia="en-GB"/>
              </w:rPr>
            </w:pPr>
            <w:ins w:id="263" w:author="KOUKLAKIS Georgios" w:date="2016-11-10T13:59:00Z">
              <w:r w:rsidRPr="00F26E69">
                <w:rPr>
                  <w:rFonts w:ascii="Calibri" w:eastAsia="Times New Roman" w:hAnsi="Calibri" w:cs="Calibri"/>
                  <w:color w:val="000000"/>
                  <w:lang w:eastAsia="en-GB"/>
                </w:rPr>
                <w:t>P</w:t>
              </w:r>
            </w:ins>
          </w:p>
        </w:tc>
      </w:tr>
      <w:tr w:rsidR="008D58A7" w:rsidRPr="00F26E69" w14:paraId="0D3A837C" w14:textId="77777777" w:rsidTr="00A4523B">
        <w:trPr>
          <w:trHeight w:val="900"/>
          <w:ins w:id="264" w:author="KOUKLAKIS Georgios" w:date="2016-11-10T13:59:00Z"/>
        </w:trPr>
        <w:tc>
          <w:tcPr>
            <w:tcW w:w="0" w:type="auto"/>
            <w:vMerge/>
            <w:tcBorders>
              <w:left w:val="single" w:sz="4" w:space="0" w:color="auto"/>
              <w:right w:val="single" w:sz="4" w:space="0" w:color="auto"/>
            </w:tcBorders>
            <w:vAlign w:val="center"/>
            <w:hideMark/>
          </w:tcPr>
          <w:p w14:paraId="1E5FA48A" w14:textId="77777777" w:rsidR="008D58A7" w:rsidRPr="00F26E69" w:rsidRDefault="008D58A7" w:rsidP="00A4523B">
            <w:pPr>
              <w:spacing w:line="240" w:lineRule="auto"/>
              <w:rPr>
                <w:ins w:id="26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380D82" w14:textId="77777777" w:rsidR="008D58A7" w:rsidRPr="00F26E69" w:rsidRDefault="008D58A7" w:rsidP="00A4523B">
            <w:pPr>
              <w:spacing w:line="240" w:lineRule="auto"/>
              <w:jc w:val="both"/>
              <w:rPr>
                <w:ins w:id="266" w:author="KOUKLAKIS Georgios" w:date="2016-11-10T13:59:00Z"/>
                <w:rFonts w:ascii="Calibri" w:eastAsia="Times New Roman" w:hAnsi="Calibri" w:cs="Calibri"/>
                <w:color w:val="000000"/>
                <w:lang w:eastAsia="en-GB"/>
              </w:rPr>
            </w:pPr>
            <w:ins w:id="267" w:author="KOUKLAKIS Georgios" w:date="2016-11-10T13:59:00Z">
              <w:r w:rsidRPr="001320C3">
                <w:rPr>
                  <w:rFonts w:ascii="Calibri" w:eastAsia="Times New Roman" w:hAnsi="Calibri" w:cs="Calibri"/>
                  <w:color w:val="000000"/>
                  <w:lang w:eastAsia="en-GB"/>
                </w:rPr>
                <w:t xml:space="preserve">Email notifications </w:t>
              </w:r>
              <w:r>
                <w:rPr>
                  <w:rFonts w:ascii="Calibri" w:eastAsia="Times New Roman" w:hAnsi="Calibri" w:cs="Calibri"/>
                  <w:color w:val="000000"/>
                  <w:lang w:eastAsia="en-GB"/>
                </w:rPr>
                <w:t>to</w:t>
              </w:r>
              <w:r w:rsidRPr="001320C3">
                <w:rPr>
                  <w:rFonts w:ascii="Calibri" w:eastAsia="Times New Roman" w:hAnsi="Calibri" w:cs="Calibri"/>
                  <w:color w:val="000000"/>
                  <w:lang w:eastAsia="en-GB"/>
                </w:rPr>
                <w:t xml:space="preserve"> include not only basic information about the table that has been sent, but also data such as the recipients and the date of sending.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B2A17" w14:textId="77777777" w:rsidR="008D58A7" w:rsidRPr="00F26E69" w:rsidRDefault="008D58A7" w:rsidP="00A4523B">
            <w:pPr>
              <w:spacing w:line="240" w:lineRule="auto"/>
              <w:rPr>
                <w:ins w:id="268" w:author="KOUKLAKIS Georgios" w:date="2016-11-10T13:59:00Z"/>
                <w:rFonts w:ascii="Calibri" w:eastAsia="Times New Roman" w:hAnsi="Calibri" w:cs="Calibri"/>
                <w:color w:val="000000"/>
                <w:lang w:eastAsia="en-GB"/>
              </w:rPr>
            </w:pPr>
            <w:ins w:id="269" w:author="KOUKLAKIS Georgios" w:date="2016-11-10T13:59:00Z">
              <w:r w:rsidRPr="00F26E69">
                <w:rPr>
                  <w:rFonts w:ascii="Calibri" w:eastAsia="Times New Roman" w:hAnsi="Calibri" w:cs="Calibri"/>
                  <w:color w:val="000000"/>
                  <w:lang w:eastAsia="en-GB"/>
                </w:rPr>
                <w:t>D</w:t>
              </w:r>
            </w:ins>
          </w:p>
        </w:tc>
      </w:tr>
      <w:tr w:rsidR="008D58A7" w:rsidRPr="00F26E69" w14:paraId="57C035D3" w14:textId="77777777" w:rsidTr="00A4523B">
        <w:trPr>
          <w:trHeight w:val="300"/>
          <w:ins w:id="270" w:author="KOUKLAKIS Georgios" w:date="2016-11-10T13:59:00Z"/>
        </w:trPr>
        <w:tc>
          <w:tcPr>
            <w:tcW w:w="0" w:type="auto"/>
            <w:vMerge/>
            <w:tcBorders>
              <w:left w:val="single" w:sz="4" w:space="0" w:color="auto"/>
              <w:right w:val="single" w:sz="4" w:space="0" w:color="auto"/>
            </w:tcBorders>
            <w:vAlign w:val="center"/>
            <w:hideMark/>
          </w:tcPr>
          <w:p w14:paraId="18D2D855" w14:textId="77777777" w:rsidR="008D58A7" w:rsidRPr="00F26E69" w:rsidRDefault="008D58A7" w:rsidP="00A4523B">
            <w:pPr>
              <w:spacing w:line="240" w:lineRule="auto"/>
              <w:rPr>
                <w:ins w:id="271"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C1F5C4" w14:textId="77777777" w:rsidR="008D58A7" w:rsidRPr="00F26E69" w:rsidRDefault="008D58A7" w:rsidP="00A4523B">
            <w:pPr>
              <w:spacing w:line="240" w:lineRule="auto"/>
              <w:rPr>
                <w:ins w:id="272" w:author="KOUKLAKIS Georgios" w:date="2016-11-10T13:59:00Z"/>
                <w:rFonts w:ascii="Calibri" w:eastAsia="Times New Roman" w:hAnsi="Calibri" w:cs="Calibri"/>
                <w:color w:val="000000"/>
                <w:lang w:eastAsia="en-GB"/>
              </w:rPr>
            </w:pPr>
            <w:ins w:id="273" w:author="KOUKLAKIS Georgios" w:date="2016-11-10T13:59:00Z">
              <w:r w:rsidRPr="00F26E69">
                <w:rPr>
                  <w:rFonts w:ascii="Calibri" w:eastAsia="Times New Roman" w:hAnsi="Calibri" w:cs="Calibri"/>
                  <w:color w:val="000000"/>
                  <w:lang w:eastAsia="en-GB"/>
                </w:rPr>
                <w:t>Direct link to the document in notification</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E4596" w14:textId="77777777" w:rsidR="008D58A7" w:rsidRPr="00F26E69" w:rsidRDefault="008D58A7" w:rsidP="00A4523B">
            <w:pPr>
              <w:spacing w:line="240" w:lineRule="auto"/>
              <w:rPr>
                <w:ins w:id="274" w:author="KOUKLAKIS Georgios" w:date="2016-11-10T13:59:00Z"/>
                <w:rFonts w:ascii="Calibri" w:eastAsia="Times New Roman" w:hAnsi="Calibri" w:cs="Calibri"/>
                <w:color w:val="000000"/>
                <w:lang w:eastAsia="en-GB"/>
              </w:rPr>
            </w:pPr>
            <w:ins w:id="275" w:author="KOUKLAKIS Georgios" w:date="2016-11-10T13:59:00Z">
              <w:r w:rsidRPr="00F26E69">
                <w:rPr>
                  <w:rFonts w:ascii="Calibri" w:eastAsia="Times New Roman" w:hAnsi="Calibri" w:cs="Calibri"/>
                  <w:color w:val="000000"/>
                  <w:lang w:eastAsia="en-GB"/>
                </w:rPr>
                <w:t>D</w:t>
              </w:r>
            </w:ins>
          </w:p>
        </w:tc>
      </w:tr>
      <w:tr w:rsidR="008D58A7" w:rsidRPr="00F26E69" w14:paraId="0FF6DC4D" w14:textId="77777777" w:rsidTr="00A4523B">
        <w:trPr>
          <w:trHeight w:val="300"/>
          <w:ins w:id="276" w:author="KOUKLAKIS Georgios" w:date="2016-11-10T13:59:00Z"/>
        </w:trPr>
        <w:tc>
          <w:tcPr>
            <w:tcW w:w="0" w:type="auto"/>
            <w:vMerge/>
            <w:tcBorders>
              <w:left w:val="single" w:sz="4" w:space="0" w:color="auto"/>
              <w:bottom w:val="single" w:sz="4" w:space="0" w:color="000000"/>
              <w:right w:val="single" w:sz="4" w:space="0" w:color="auto"/>
            </w:tcBorders>
            <w:vAlign w:val="center"/>
          </w:tcPr>
          <w:p w14:paraId="03DDD18C" w14:textId="77777777" w:rsidR="008D58A7" w:rsidRPr="00F26E69" w:rsidRDefault="008D58A7" w:rsidP="00A4523B">
            <w:pPr>
              <w:spacing w:line="240" w:lineRule="auto"/>
              <w:rPr>
                <w:ins w:id="27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FBC9EEE" w14:textId="77777777" w:rsidR="008D58A7" w:rsidRPr="00F26E69" w:rsidRDefault="008D58A7" w:rsidP="00A4523B">
            <w:pPr>
              <w:spacing w:line="240" w:lineRule="auto"/>
              <w:rPr>
                <w:ins w:id="278" w:author="KOUKLAKIS Georgios" w:date="2016-11-10T13:59:00Z"/>
                <w:rFonts w:ascii="Calibri" w:eastAsia="Times New Roman" w:hAnsi="Calibri" w:cs="Calibri"/>
                <w:color w:val="000000"/>
                <w:lang w:eastAsia="en-GB"/>
              </w:rPr>
            </w:pPr>
            <w:ins w:id="279" w:author="KOUKLAKIS Georgios" w:date="2016-11-10T13:59:00Z">
              <w:r>
                <w:rPr>
                  <w:rFonts w:ascii="Calibri" w:eastAsia="Times New Roman" w:hAnsi="Calibri" w:cs="Calibri"/>
                  <w:color w:val="000000"/>
                  <w:lang w:eastAsia="en-GB"/>
                </w:rPr>
                <w:t>Notification templates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29FDB5" w14:textId="77777777" w:rsidR="008D58A7" w:rsidRPr="00F26E69" w:rsidRDefault="008D58A7" w:rsidP="00A4523B">
            <w:pPr>
              <w:spacing w:line="240" w:lineRule="auto"/>
              <w:rPr>
                <w:ins w:id="280" w:author="KOUKLAKIS Georgios" w:date="2016-11-10T13:59:00Z"/>
                <w:rFonts w:ascii="Calibri" w:eastAsia="Times New Roman" w:hAnsi="Calibri" w:cs="Calibri"/>
                <w:color w:val="000000"/>
                <w:lang w:eastAsia="en-GB"/>
              </w:rPr>
            </w:pPr>
            <w:ins w:id="281" w:author="KOUKLAKIS Georgios" w:date="2016-11-10T13:59:00Z">
              <w:r>
                <w:rPr>
                  <w:rFonts w:ascii="Calibri" w:eastAsia="Times New Roman" w:hAnsi="Calibri" w:cs="Calibri"/>
                  <w:color w:val="000000"/>
                  <w:lang w:eastAsia="en-GB"/>
                </w:rPr>
                <w:t>D</w:t>
              </w:r>
            </w:ins>
          </w:p>
        </w:tc>
      </w:tr>
      <w:tr w:rsidR="008D58A7" w:rsidRPr="00F26E69" w14:paraId="3047C9CC" w14:textId="77777777" w:rsidTr="00A4523B">
        <w:trPr>
          <w:trHeight w:val="300"/>
          <w:ins w:id="282"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C6E3DC2" w14:textId="77777777" w:rsidR="008D58A7" w:rsidRPr="00F26E69" w:rsidRDefault="008D58A7" w:rsidP="00A4523B">
            <w:pPr>
              <w:spacing w:line="240" w:lineRule="auto"/>
              <w:rPr>
                <w:ins w:id="283" w:author="KOUKLAKIS Georgios" w:date="2016-11-10T13:59:00Z"/>
                <w:rFonts w:ascii="Calibri" w:eastAsia="Times New Roman" w:hAnsi="Calibri" w:cs="Calibri"/>
                <w:b/>
                <w:bCs/>
                <w:color w:val="000000"/>
                <w:lang w:eastAsia="en-GB"/>
              </w:rPr>
            </w:pPr>
            <w:ins w:id="284" w:author="KOUKLAKIS Georgios" w:date="2016-11-10T13:59:00Z">
              <w:r w:rsidRPr="00F26E69">
                <w:rPr>
                  <w:rFonts w:ascii="Calibri" w:eastAsia="Times New Roman" w:hAnsi="Calibri" w:cs="Calibri"/>
                  <w:b/>
                  <w:bCs/>
                  <w:color w:val="000000"/>
                  <w:lang w:eastAsia="en-GB"/>
                </w:rPr>
                <w:t>Printing</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43EF66" w14:textId="77777777" w:rsidR="008D58A7" w:rsidRPr="00F26E69" w:rsidRDefault="008D58A7" w:rsidP="00A4523B">
            <w:pPr>
              <w:spacing w:line="240" w:lineRule="auto"/>
              <w:rPr>
                <w:ins w:id="285" w:author="KOUKLAKIS Georgios" w:date="2016-11-10T13:59:00Z"/>
                <w:rFonts w:ascii="Calibri" w:eastAsia="Times New Roman" w:hAnsi="Calibri" w:cs="Calibri"/>
                <w:color w:val="000000"/>
                <w:lang w:eastAsia="en-GB"/>
              </w:rPr>
            </w:pPr>
            <w:ins w:id="286" w:author="KOUKLAKIS Georgios" w:date="2016-11-10T13:59:00Z">
              <w:r>
                <w:rPr>
                  <w:rFonts w:ascii="Calibri" w:eastAsia="Times New Roman" w:hAnsi="Calibri" w:cs="Calibri"/>
                  <w:color w:val="000000"/>
                  <w:lang w:eastAsia="en-GB"/>
                </w:rPr>
                <w:t>P</w:t>
              </w:r>
              <w:r w:rsidRPr="00F26E69">
                <w:rPr>
                  <w:rFonts w:ascii="Calibri" w:eastAsia="Times New Roman" w:hAnsi="Calibri" w:cs="Calibri"/>
                  <w:color w:val="000000"/>
                  <w:lang w:eastAsia="en-GB"/>
                </w:rPr>
                <w:t>rint document</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41789" w14:textId="77777777" w:rsidR="008D58A7" w:rsidRPr="00F26E69" w:rsidRDefault="008D58A7" w:rsidP="00A4523B">
            <w:pPr>
              <w:spacing w:line="240" w:lineRule="auto"/>
              <w:rPr>
                <w:ins w:id="287" w:author="KOUKLAKIS Georgios" w:date="2016-11-10T13:59:00Z"/>
                <w:rFonts w:ascii="Calibri" w:eastAsia="Times New Roman" w:hAnsi="Calibri" w:cs="Calibri"/>
                <w:color w:val="000000"/>
                <w:lang w:eastAsia="en-GB"/>
              </w:rPr>
            </w:pPr>
            <w:ins w:id="288" w:author="KOUKLAKIS Georgios" w:date="2016-11-10T13:59:00Z">
              <w:r w:rsidRPr="00F26E69">
                <w:rPr>
                  <w:rFonts w:ascii="Calibri" w:eastAsia="Times New Roman" w:hAnsi="Calibri" w:cs="Calibri"/>
                  <w:color w:val="000000"/>
                  <w:lang w:eastAsia="en-GB"/>
                </w:rPr>
                <w:t>P</w:t>
              </w:r>
            </w:ins>
          </w:p>
        </w:tc>
      </w:tr>
      <w:tr w:rsidR="008D58A7" w:rsidRPr="00F26E69" w14:paraId="77DC1EFF" w14:textId="77777777" w:rsidTr="00A4523B">
        <w:trPr>
          <w:trHeight w:val="300"/>
          <w:ins w:id="289" w:author="KOUKLAKIS Georgios" w:date="2016-11-10T13:59:00Z"/>
        </w:trPr>
        <w:tc>
          <w:tcPr>
            <w:tcW w:w="0" w:type="auto"/>
            <w:vMerge/>
            <w:tcBorders>
              <w:top w:val="nil"/>
              <w:left w:val="single" w:sz="4" w:space="0" w:color="auto"/>
              <w:bottom w:val="single" w:sz="4" w:space="0" w:color="000000"/>
              <w:right w:val="single" w:sz="4" w:space="0" w:color="auto"/>
            </w:tcBorders>
            <w:shd w:val="clear" w:color="auto" w:fill="auto"/>
            <w:vAlign w:val="center"/>
          </w:tcPr>
          <w:p w14:paraId="4D156795" w14:textId="77777777" w:rsidR="008D58A7" w:rsidRPr="00F26E69" w:rsidRDefault="008D58A7" w:rsidP="00A4523B">
            <w:pPr>
              <w:spacing w:line="240" w:lineRule="auto"/>
              <w:rPr>
                <w:ins w:id="290"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9339C1D" w14:textId="77777777" w:rsidR="008D58A7" w:rsidRDefault="008D58A7" w:rsidP="00A4523B">
            <w:pPr>
              <w:spacing w:line="240" w:lineRule="auto"/>
              <w:rPr>
                <w:ins w:id="291" w:author="KOUKLAKIS Georgios" w:date="2016-11-10T13:59:00Z"/>
                <w:rFonts w:ascii="Calibri" w:eastAsia="Times New Roman" w:hAnsi="Calibri" w:cs="Calibri"/>
                <w:color w:val="000000"/>
                <w:lang w:eastAsia="en-GB"/>
              </w:rPr>
            </w:pPr>
            <w:ins w:id="292" w:author="KOUKLAKIS Georgios" w:date="2016-11-10T13:59:00Z">
              <w:r w:rsidRPr="003842E2">
                <w:rPr>
                  <w:rFonts w:ascii="Calibri" w:eastAsia="Times New Roman" w:hAnsi="Calibri" w:cs="Calibri"/>
                  <w:color w:val="000000"/>
                  <w:lang w:eastAsia="en-GB"/>
                </w:rPr>
                <w:t xml:space="preserve">Export </w:t>
              </w:r>
              <w:r>
                <w:rPr>
                  <w:rFonts w:ascii="Calibri" w:eastAsia="Times New Roman" w:hAnsi="Calibri" w:cs="Calibri"/>
                  <w:color w:val="000000"/>
                  <w:lang w:eastAsia="en-GB"/>
                </w:rPr>
                <w:t>t</w:t>
              </w:r>
              <w:r w:rsidRPr="003842E2">
                <w:rPr>
                  <w:rFonts w:ascii="Calibri" w:eastAsia="Times New Roman" w:hAnsi="Calibri" w:cs="Calibri"/>
                  <w:color w:val="000000"/>
                  <w:lang w:eastAsia="en-GB"/>
                </w:rPr>
                <w:t>o MS Word</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EE55" w14:textId="77777777" w:rsidR="008D58A7" w:rsidRPr="00F26E69" w:rsidRDefault="008D58A7" w:rsidP="00A4523B">
            <w:pPr>
              <w:spacing w:line="240" w:lineRule="auto"/>
              <w:rPr>
                <w:ins w:id="293" w:author="KOUKLAKIS Georgios" w:date="2016-11-10T13:59:00Z"/>
                <w:rFonts w:ascii="Calibri" w:eastAsia="Times New Roman" w:hAnsi="Calibri" w:cs="Calibri"/>
                <w:color w:val="000000"/>
                <w:lang w:eastAsia="en-GB"/>
              </w:rPr>
            </w:pPr>
            <w:ins w:id="294" w:author="KOUKLAKIS Georgios" w:date="2016-11-10T13:59:00Z">
              <w:r>
                <w:rPr>
                  <w:rFonts w:ascii="Calibri" w:eastAsia="Times New Roman" w:hAnsi="Calibri" w:cs="Calibri"/>
                  <w:color w:val="000000"/>
                  <w:lang w:eastAsia="en-GB"/>
                </w:rPr>
                <w:t>D</w:t>
              </w:r>
            </w:ins>
          </w:p>
        </w:tc>
      </w:tr>
      <w:tr w:rsidR="008D58A7" w:rsidRPr="00F26E69" w14:paraId="64F2D2BB" w14:textId="77777777" w:rsidTr="00A4523B">
        <w:trPr>
          <w:trHeight w:val="300"/>
          <w:ins w:id="295"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529E20F6" w14:textId="77777777" w:rsidR="008D58A7" w:rsidRPr="00F26E69" w:rsidRDefault="008D58A7" w:rsidP="00A4523B">
            <w:pPr>
              <w:spacing w:line="240" w:lineRule="auto"/>
              <w:rPr>
                <w:ins w:id="29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34ED1" w14:textId="77777777" w:rsidR="008D58A7" w:rsidRPr="00F26E69" w:rsidRDefault="008D58A7" w:rsidP="00A4523B">
            <w:pPr>
              <w:spacing w:line="240" w:lineRule="auto"/>
              <w:rPr>
                <w:ins w:id="297" w:author="KOUKLAKIS Georgios" w:date="2016-11-10T13:59:00Z"/>
                <w:rFonts w:ascii="Calibri" w:eastAsia="Times New Roman" w:hAnsi="Calibri" w:cs="Calibri"/>
                <w:color w:val="000000"/>
                <w:lang w:eastAsia="en-GB"/>
              </w:rPr>
            </w:pPr>
            <w:ins w:id="298" w:author="KOUKLAKIS Georgios" w:date="2016-11-10T13:59:00Z">
              <w:r>
                <w:rPr>
                  <w:rFonts w:ascii="Calibri" w:eastAsia="Times New Roman" w:hAnsi="Calibri" w:cs="Calibri"/>
                  <w:color w:val="000000"/>
                  <w:lang w:eastAsia="en-GB"/>
                </w:rPr>
                <w:t>P</w:t>
              </w:r>
              <w:r w:rsidRPr="00F26E69">
                <w:rPr>
                  <w:rFonts w:ascii="Calibri" w:eastAsia="Times New Roman" w:hAnsi="Calibri" w:cs="Calibri"/>
                  <w:color w:val="000000"/>
                  <w:lang w:eastAsia="en-GB"/>
                </w:rPr>
                <w:t>rint</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filtered version (on tags, negotiation markers, …)</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D36C69" w14:textId="77777777" w:rsidR="008D58A7" w:rsidRPr="00F26E69" w:rsidRDefault="008D58A7" w:rsidP="00A4523B">
            <w:pPr>
              <w:spacing w:line="240" w:lineRule="auto"/>
              <w:rPr>
                <w:ins w:id="299" w:author="KOUKLAKIS Georgios" w:date="2016-11-10T13:59:00Z"/>
                <w:rFonts w:ascii="Calibri" w:eastAsia="Times New Roman" w:hAnsi="Calibri" w:cs="Calibri"/>
                <w:color w:val="000000"/>
                <w:lang w:eastAsia="en-GB"/>
              </w:rPr>
            </w:pPr>
            <w:ins w:id="300" w:author="KOUKLAKIS Georgios" w:date="2016-11-10T13:59:00Z">
              <w:r w:rsidRPr="00F26E69">
                <w:rPr>
                  <w:rFonts w:ascii="Calibri" w:eastAsia="Times New Roman" w:hAnsi="Calibri" w:cs="Calibri"/>
                  <w:color w:val="000000"/>
                  <w:lang w:eastAsia="en-GB"/>
                </w:rPr>
                <w:t>D</w:t>
              </w:r>
            </w:ins>
          </w:p>
        </w:tc>
      </w:tr>
      <w:tr w:rsidR="008D58A7" w:rsidRPr="00F26E69" w14:paraId="5CD68B1F" w14:textId="77777777" w:rsidTr="00A4523B">
        <w:trPr>
          <w:trHeight w:val="300"/>
          <w:ins w:id="301"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8B40ED" w14:textId="77777777" w:rsidR="008D58A7" w:rsidRPr="00F26E69" w:rsidRDefault="008D58A7" w:rsidP="00A4523B">
            <w:pPr>
              <w:spacing w:line="240" w:lineRule="auto"/>
              <w:rPr>
                <w:ins w:id="302" w:author="KOUKLAKIS Georgios" w:date="2016-11-10T13:59:00Z"/>
                <w:rFonts w:ascii="Calibri" w:eastAsia="Times New Roman" w:hAnsi="Calibri" w:cs="Calibri"/>
                <w:b/>
                <w:bCs/>
                <w:color w:val="000000"/>
                <w:lang w:eastAsia="en-GB"/>
              </w:rPr>
            </w:pPr>
            <w:ins w:id="303" w:author="KOUKLAKIS Georgios" w:date="2016-11-10T13:59:00Z">
              <w:r w:rsidRPr="00F26E69">
                <w:rPr>
                  <w:rFonts w:ascii="Calibri" w:eastAsia="Times New Roman" w:hAnsi="Calibri" w:cs="Calibri"/>
                  <w:b/>
                  <w:bCs/>
                  <w:color w:val="000000"/>
                  <w:lang w:eastAsia="en-GB"/>
                </w:rPr>
                <w:t>Text editing</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469AA4" w14:textId="77777777" w:rsidR="008D58A7" w:rsidRPr="00F26E69" w:rsidRDefault="008D58A7" w:rsidP="00A4523B">
            <w:pPr>
              <w:spacing w:line="240" w:lineRule="auto"/>
              <w:rPr>
                <w:ins w:id="304" w:author="KOUKLAKIS Georgios" w:date="2016-11-10T13:59:00Z"/>
                <w:rFonts w:ascii="Calibri" w:eastAsia="Times New Roman" w:hAnsi="Calibri" w:cs="Calibri"/>
                <w:color w:val="000000"/>
                <w:lang w:eastAsia="en-GB"/>
              </w:rPr>
            </w:pPr>
            <w:ins w:id="305" w:author="KOUKLAKIS Georgios" w:date="2016-11-10T13:59:00Z">
              <w:r w:rsidRPr="00F26E69">
                <w:rPr>
                  <w:rFonts w:ascii="Calibri" w:eastAsia="Times New Roman" w:hAnsi="Calibri" w:cs="Calibri"/>
                  <w:color w:val="000000"/>
                  <w:lang w:eastAsia="en-GB"/>
                </w:rPr>
                <w:t>Basic editing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578E" w14:textId="77777777" w:rsidR="008D58A7" w:rsidRPr="00F26E69" w:rsidRDefault="008D58A7" w:rsidP="00A4523B">
            <w:pPr>
              <w:spacing w:line="240" w:lineRule="auto"/>
              <w:rPr>
                <w:ins w:id="306" w:author="KOUKLAKIS Georgios" w:date="2016-11-10T13:59:00Z"/>
                <w:rFonts w:ascii="Calibri" w:eastAsia="Times New Roman" w:hAnsi="Calibri" w:cs="Calibri"/>
                <w:color w:val="000000"/>
                <w:lang w:eastAsia="en-GB"/>
              </w:rPr>
            </w:pPr>
            <w:ins w:id="307" w:author="KOUKLAKIS Georgios" w:date="2016-11-10T13:59:00Z">
              <w:r w:rsidRPr="00F26E69">
                <w:rPr>
                  <w:rFonts w:ascii="Calibri" w:eastAsia="Times New Roman" w:hAnsi="Calibri" w:cs="Calibri"/>
                  <w:color w:val="000000"/>
                  <w:lang w:eastAsia="en-GB"/>
                </w:rPr>
                <w:t>P</w:t>
              </w:r>
            </w:ins>
          </w:p>
        </w:tc>
      </w:tr>
      <w:tr w:rsidR="008D58A7" w:rsidRPr="00F26E69" w14:paraId="442A6DE3" w14:textId="77777777" w:rsidTr="00A4523B">
        <w:trPr>
          <w:trHeight w:val="300"/>
          <w:ins w:id="308"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2DA4085E" w14:textId="77777777" w:rsidR="008D58A7" w:rsidRPr="00F26E69" w:rsidRDefault="008D58A7" w:rsidP="00A4523B">
            <w:pPr>
              <w:spacing w:line="240" w:lineRule="auto"/>
              <w:rPr>
                <w:ins w:id="309"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E1CB67" w14:textId="77777777" w:rsidR="008D58A7" w:rsidRPr="00F26E69" w:rsidRDefault="008D58A7" w:rsidP="00A4523B">
            <w:pPr>
              <w:spacing w:line="240" w:lineRule="auto"/>
              <w:rPr>
                <w:ins w:id="310" w:author="KOUKLAKIS Georgios" w:date="2016-11-10T13:59:00Z"/>
                <w:rFonts w:ascii="Calibri" w:eastAsia="Times New Roman" w:hAnsi="Calibri" w:cs="Calibri"/>
                <w:color w:val="000000"/>
                <w:lang w:eastAsia="en-GB"/>
              </w:rPr>
            </w:pPr>
            <w:ins w:id="311" w:author="KOUKLAKIS Georgios" w:date="2016-11-10T13:59:00Z">
              <w:r>
                <w:rPr>
                  <w:rFonts w:ascii="Calibri" w:eastAsia="Times New Roman" w:hAnsi="Calibri" w:cs="Calibri"/>
                  <w:color w:val="000000"/>
                  <w:lang w:eastAsia="en-GB"/>
                </w:rPr>
                <w:t>C</w:t>
              </w:r>
              <w:r w:rsidRPr="008F092B">
                <w:rPr>
                  <w:rFonts w:ascii="Calibri" w:eastAsia="Times New Roman" w:hAnsi="Calibri" w:cs="Calibri"/>
                  <w:color w:val="000000"/>
                  <w:lang w:eastAsia="en-GB"/>
                </w:rPr>
                <w:t>onsolidat</w:t>
              </w:r>
              <w:r>
                <w:rPr>
                  <w:rFonts w:ascii="Calibri" w:eastAsia="Times New Roman" w:hAnsi="Calibri" w:cs="Calibri"/>
                  <w:color w:val="000000"/>
                  <w:lang w:eastAsia="en-GB"/>
                </w:rPr>
                <w:t>ing, tracking and presenting changes made to text</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44EC4F" w14:textId="77777777" w:rsidR="008D58A7" w:rsidRPr="00F26E69" w:rsidRDefault="008D58A7" w:rsidP="00A4523B">
            <w:pPr>
              <w:spacing w:line="240" w:lineRule="auto"/>
              <w:rPr>
                <w:ins w:id="312" w:author="KOUKLAKIS Georgios" w:date="2016-11-10T13:59:00Z"/>
                <w:rFonts w:ascii="Calibri" w:eastAsia="Times New Roman" w:hAnsi="Calibri" w:cs="Calibri"/>
                <w:color w:val="000000"/>
                <w:lang w:eastAsia="en-GB"/>
              </w:rPr>
            </w:pPr>
            <w:ins w:id="313" w:author="KOUKLAKIS Georgios" w:date="2016-11-10T13:59:00Z">
              <w:r w:rsidRPr="00F26E69">
                <w:rPr>
                  <w:rFonts w:ascii="Calibri" w:eastAsia="Times New Roman" w:hAnsi="Calibri" w:cs="Calibri"/>
                  <w:color w:val="000000"/>
                  <w:lang w:eastAsia="en-GB"/>
                </w:rPr>
                <w:t>D</w:t>
              </w:r>
            </w:ins>
          </w:p>
        </w:tc>
      </w:tr>
      <w:tr w:rsidR="008D58A7" w:rsidRPr="00F26E69" w14:paraId="16319602" w14:textId="77777777" w:rsidTr="00A4523B">
        <w:trPr>
          <w:trHeight w:val="300"/>
          <w:ins w:id="314"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2AC6797A" w14:textId="77777777" w:rsidR="008D58A7" w:rsidRPr="00F26E69" w:rsidRDefault="008D58A7" w:rsidP="00A4523B">
            <w:pPr>
              <w:spacing w:line="240" w:lineRule="auto"/>
              <w:rPr>
                <w:ins w:id="31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2F1943" w14:textId="77777777" w:rsidR="008D58A7" w:rsidRPr="00F26E69" w:rsidRDefault="008D58A7" w:rsidP="00A4523B">
            <w:pPr>
              <w:spacing w:line="240" w:lineRule="auto"/>
              <w:rPr>
                <w:ins w:id="316" w:author="KOUKLAKIS Georgios" w:date="2016-11-10T13:59:00Z"/>
                <w:rFonts w:ascii="Calibri" w:eastAsia="Times New Roman" w:hAnsi="Calibri" w:cs="Calibri"/>
                <w:color w:val="000000"/>
                <w:lang w:eastAsia="en-GB"/>
              </w:rPr>
            </w:pPr>
            <w:ins w:id="317" w:author="KOUKLAKIS Georgios" w:date="2016-11-10T13:59:00Z">
              <w:r>
                <w:rPr>
                  <w:rFonts w:ascii="Calibri" w:eastAsia="Times New Roman" w:hAnsi="Calibri" w:cs="Calibri"/>
                  <w:color w:val="000000"/>
                  <w:lang w:eastAsia="en-GB"/>
                </w:rPr>
                <w:t>A</w:t>
              </w:r>
              <w:r w:rsidRPr="00F26E69">
                <w:rPr>
                  <w:rFonts w:ascii="Calibri" w:eastAsia="Times New Roman" w:hAnsi="Calibri" w:cs="Calibri"/>
                  <w:color w:val="000000"/>
                  <w:lang w:eastAsia="en-GB"/>
                </w:rPr>
                <w:t>ssign</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ownership (up to recital level)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E8CDF1" w14:textId="77777777" w:rsidR="008D58A7" w:rsidRPr="00F26E69" w:rsidRDefault="008D58A7" w:rsidP="00A4523B">
            <w:pPr>
              <w:spacing w:line="240" w:lineRule="auto"/>
              <w:rPr>
                <w:ins w:id="318" w:author="KOUKLAKIS Georgios" w:date="2016-11-10T13:59:00Z"/>
                <w:rFonts w:ascii="Calibri" w:eastAsia="Times New Roman" w:hAnsi="Calibri" w:cs="Calibri"/>
                <w:color w:val="000000"/>
                <w:lang w:eastAsia="en-GB"/>
              </w:rPr>
            </w:pPr>
            <w:ins w:id="319" w:author="KOUKLAKIS Georgios" w:date="2016-11-10T13:59:00Z">
              <w:r w:rsidRPr="00F26E69">
                <w:rPr>
                  <w:rFonts w:ascii="Calibri" w:eastAsia="Times New Roman" w:hAnsi="Calibri" w:cs="Calibri"/>
                  <w:color w:val="000000"/>
                  <w:lang w:eastAsia="en-GB"/>
                </w:rPr>
                <w:t>D</w:t>
              </w:r>
            </w:ins>
          </w:p>
        </w:tc>
      </w:tr>
      <w:tr w:rsidR="008D58A7" w:rsidRPr="00F26E69" w14:paraId="441BEFC7" w14:textId="77777777" w:rsidTr="00A4523B">
        <w:trPr>
          <w:trHeight w:val="600"/>
          <w:ins w:id="320"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07547D28" w14:textId="77777777" w:rsidR="008D58A7" w:rsidRPr="00F26E69" w:rsidRDefault="008D58A7" w:rsidP="00A4523B">
            <w:pPr>
              <w:spacing w:line="240" w:lineRule="auto"/>
              <w:rPr>
                <w:ins w:id="321"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2245F" w14:textId="77777777" w:rsidR="008D58A7" w:rsidRPr="00F26E69" w:rsidRDefault="008D58A7" w:rsidP="00A4523B">
            <w:pPr>
              <w:spacing w:line="240" w:lineRule="auto"/>
              <w:rPr>
                <w:ins w:id="322" w:author="KOUKLAKIS Georgios" w:date="2016-11-10T13:59:00Z"/>
                <w:rFonts w:ascii="Calibri" w:eastAsia="Times New Roman" w:hAnsi="Calibri" w:cs="Calibri"/>
                <w:color w:val="000000"/>
                <w:lang w:eastAsia="en-GB"/>
              </w:rPr>
            </w:pPr>
            <w:ins w:id="323" w:author="KOUKLAKIS Georgios" w:date="2016-11-10T13:59:00Z">
              <w:r>
                <w:rPr>
                  <w:rFonts w:ascii="Calibri" w:eastAsia="Times New Roman" w:hAnsi="Calibri" w:cs="Calibri"/>
                  <w:color w:val="000000"/>
                  <w:lang w:eastAsia="en-GB"/>
                </w:rPr>
                <w:t>T</w:t>
              </w:r>
              <w:r w:rsidRPr="00F26E69">
                <w:rPr>
                  <w:rFonts w:ascii="Calibri" w:eastAsia="Times New Roman" w:hAnsi="Calibri" w:cs="Calibri"/>
                  <w:color w:val="000000"/>
                  <w:lang w:eastAsia="en-GB"/>
                </w:rPr>
                <w:t xml:space="preserve">o collect and consolidate input from third parties (ex: </w:t>
              </w:r>
              <w:r>
                <w:rPr>
                  <w:rFonts w:ascii="Calibri" w:eastAsia="Times New Roman" w:hAnsi="Calibri" w:cs="Calibri"/>
                  <w:color w:val="000000"/>
                  <w:lang w:eastAsia="en-GB"/>
                </w:rPr>
                <w:t>M</w:t>
              </w:r>
              <w:r w:rsidRPr="00F26E69">
                <w:rPr>
                  <w:rFonts w:ascii="Calibri" w:eastAsia="Times New Roman" w:hAnsi="Calibri" w:cs="Calibri"/>
                  <w:color w:val="000000"/>
                  <w:lang w:eastAsia="en-GB"/>
                </w:rPr>
                <w:t xml:space="preserve">ember </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tates)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4A3D3C" w14:textId="77777777" w:rsidR="008D58A7" w:rsidRPr="00F26E69" w:rsidRDefault="008D58A7" w:rsidP="00A4523B">
            <w:pPr>
              <w:spacing w:line="240" w:lineRule="auto"/>
              <w:rPr>
                <w:ins w:id="324" w:author="KOUKLAKIS Georgios" w:date="2016-11-10T13:59:00Z"/>
                <w:rFonts w:ascii="Calibri" w:eastAsia="Times New Roman" w:hAnsi="Calibri" w:cs="Calibri"/>
                <w:color w:val="000000"/>
                <w:lang w:eastAsia="en-GB"/>
              </w:rPr>
            </w:pPr>
            <w:ins w:id="325" w:author="KOUKLAKIS Georgios" w:date="2016-11-10T13:59:00Z">
              <w:r w:rsidRPr="00F26E69">
                <w:rPr>
                  <w:rFonts w:ascii="Calibri" w:eastAsia="Times New Roman" w:hAnsi="Calibri" w:cs="Calibri"/>
                  <w:color w:val="000000"/>
                  <w:lang w:eastAsia="en-GB"/>
                </w:rPr>
                <w:t>D</w:t>
              </w:r>
            </w:ins>
          </w:p>
        </w:tc>
      </w:tr>
    </w:tbl>
    <w:p w14:paraId="7ECA7BFB" w14:textId="77777777" w:rsidR="00856FBF" w:rsidRDefault="00856FBF" w:rsidP="00652F43">
      <w:pPr>
        <w:rPr>
          <w:ins w:id="326" w:author="KOUKLAKIS Georgios" w:date="2016-11-10T13:59:00Z"/>
          <w:rFonts w:cstheme="minorHAnsi"/>
        </w:rPr>
      </w:pPr>
    </w:p>
    <w:p w14:paraId="39035275" w14:textId="77777777" w:rsidR="00A1159B" w:rsidRDefault="00A1159B">
      <w:pPr>
        <w:rPr>
          <w:ins w:id="327" w:author="KOUKLAKIS Georgios" w:date="2016-11-10T13:59:00Z"/>
          <w:rFonts w:cstheme="minorHAnsi"/>
        </w:rPr>
      </w:pPr>
      <w:ins w:id="328" w:author="KOUKLAKIS Georgios" w:date="2016-11-10T13:59:00Z">
        <w:r>
          <w:rPr>
            <w:rFonts w:cstheme="minorHAnsi"/>
          </w:rPr>
          <w:br w:type="page"/>
        </w:r>
      </w:ins>
    </w:p>
    <w:p w14:paraId="4F7F1929" w14:textId="77777777" w:rsidR="004D112A" w:rsidRPr="002D6D8A" w:rsidRDefault="004D112A" w:rsidP="004D112A">
      <w:pPr>
        <w:pStyle w:val="Heading2"/>
        <w:rPr>
          <w:ins w:id="329" w:author="KOUKLAKIS Georgios" w:date="2016-11-10T13:59:00Z"/>
          <w:rFonts w:asciiTheme="minorHAnsi" w:hAnsiTheme="minorHAnsi" w:cstheme="minorHAnsi"/>
        </w:rPr>
      </w:pPr>
      <w:ins w:id="330" w:author="KOUKLAKIS Georgios" w:date="2016-11-10T13:59:00Z">
        <w:r>
          <w:rPr>
            <w:rFonts w:asciiTheme="minorHAnsi" w:hAnsiTheme="minorHAnsi" w:cstheme="minorHAnsi"/>
          </w:rPr>
          <w:lastRenderedPageBreak/>
          <w:t>Council points s</w:t>
        </w:r>
        <w:r w:rsidRPr="002D6D8A">
          <w:rPr>
            <w:rFonts w:asciiTheme="minorHAnsi" w:hAnsiTheme="minorHAnsi" w:cstheme="minorHAnsi"/>
          </w:rPr>
          <w:t>ubjects for further study</w:t>
        </w:r>
      </w:ins>
    </w:p>
    <w:p w14:paraId="59F51EBF" w14:textId="77777777" w:rsidR="00970F66" w:rsidRDefault="00F81697" w:rsidP="00E336F5">
      <w:pPr>
        <w:pStyle w:val="ListParagraph"/>
        <w:numPr>
          <w:ilvl w:val="0"/>
          <w:numId w:val="20"/>
        </w:numPr>
        <w:rPr>
          <w:ins w:id="331" w:author="KOUKLAKIS Georgios" w:date="2016-11-10T13:59:00Z"/>
          <w:rFonts w:cstheme="minorHAnsi"/>
        </w:rPr>
      </w:pPr>
      <w:ins w:id="332" w:author="KOUKLAKIS Georgios" w:date="2016-11-10T13:59:00Z">
        <w:r w:rsidRPr="00E336F5">
          <w:rPr>
            <w:rFonts w:cstheme="minorHAnsi"/>
            <w:b/>
            <w:bCs/>
          </w:rPr>
          <w:t>Full</w:t>
        </w:r>
        <w:r w:rsidRPr="00E336F5">
          <w:rPr>
            <w:rFonts w:cstheme="minorHAnsi"/>
          </w:rPr>
          <w:t xml:space="preserve"> </w:t>
        </w:r>
        <w:r w:rsidR="006C3453" w:rsidRPr="00E336F5">
          <w:rPr>
            <w:rFonts w:cstheme="minorHAnsi"/>
            <w:b/>
            <w:bCs/>
          </w:rPr>
          <w:t>functionalities</w:t>
        </w:r>
        <w:r w:rsidR="006C3453" w:rsidRPr="00E336F5">
          <w:rPr>
            <w:rFonts w:cstheme="minorHAnsi"/>
          </w:rPr>
          <w:t xml:space="preserve"> </w:t>
        </w:r>
        <w:r w:rsidR="00921387" w:rsidRPr="00E336F5">
          <w:rPr>
            <w:rFonts w:cstheme="minorHAnsi"/>
          </w:rPr>
          <w:t xml:space="preserve">of </w:t>
        </w:r>
        <w:r w:rsidRPr="00E336F5">
          <w:rPr>
            <w:rFonts w:cstheme="minorHAnsi"/>
          </w:rPr>
          <w:t>the Trilogue T</w:t>
        </w:r>
        <w:r w:rsidR="00921387" w:rsidRPr="00E336F5">
          <w:rPr>
            <w:rFonts w:cstheme="minorHAnsi"/>
          </w:rPr>
          <w:t>able editor</w:t>
        </w:r>
        <w:r w:rsidRPr="00E336F5">
          <w:rPr>
            <w:rFonts w:cstheme="minorHAnsi"/>
          </w:rPr>
          <w:t xml:space="preserve"> : this implies the clear need to further establish users' needs in terms of </w:t>
        </w:r>
        <w:r w:rsidR="003A7AF6" w:rsidRPr="00E336F5">
          <w:rPr>
            <w:rFonts w:cstheme="minorHAnsi"/>
          </w:rPr>
          <w:t>what an editor should provide to the users.</w:t>
        </w:r>
      </w:ins>
    </w:p>
    <w:p w14:paraId="2BA971F6" w14:textId="77777777" w:rsidR="00F145DF" w:rsidRDefault="003561B8" w:rsidP="00E336F5">
      <w:pPr>
        <w:pStyle w:val="ListParagraph"/>
        <w:numPr>
          <w:ilvl w:val="0"/>
          <w:numId w:val="20"/>
        </w:numPr>
        <w:rPr>
          <w:ins w:id="333" w:author="KOUKLAKIS Georgios" w:date="2016-11-10T13:59:00Z"/>
          <w:rFonts w:cstheme="minorHAnsi"/>
        </w:rPr>
      </w:pPr>
      <w:ins w:id="334" w:author="KOUKLAKIS Georgios" w:date="2016-11-10T13:59:00Z">
        <w:r w:rsidRPr="00E336F5">
          <w:rPr>
            <w:rFonts w:cstheme="minorHAnsi"/>
            <w:b/>
            <w:bCs/>
          </w:rPr>
          <w:t>Information management requirements</w:t>
        </w:r>
        <w:r>
          <w:rPr>
            <w:rFonts w:cstheme="minorHAnsi"/>
          </w:rPr>
          <w:t xml:space="preserve"> including</w:t>
        </w:r>
        <w:r w:rsidR="00F145DF">
          <w:rPr>
            <w:rFonts w:cstheme="minorHAnsi"/>
          </w:rPr>
          <w:t>:</w:t>
        </w:r>
      </w:ins>
    </w:p>
    <w:p w14:paraId="1E85A56A" w14:textId="77777777" w:rsidR="003561B8" w:rsidRPr="00E336F5" w:rsidRDefault="003561B8" w:rsidP="00E336F5">
      <w:pPr>
        <w:pStyle w:val="ListParagraph"/>
        <w:numPr>
          <w:ilvl w:val="1"/>
          <w:numId w:val="20"/>
        </w:numPr>
        <w:rPr>
          <w:ins w:id="335" w:author="KOUKLAKIS Georgios" w:date="2016-11-10T13:59:00Z"/>
          <w:rFonts w:cstheme="minorHAnsi"/>
        </w:rPr>
      </w:pPr>
      <w:ins w:id="336" w:author="KOUKLAKIS Georgios" w:date="2016-11-10T13:59:00Z">
        <w:r>
          <w:rPr>
            <w:rFonts w:cstheme="minorHAnsi"/>
          </w:rPr>
          <w:t xml:space="preserve"> </w:t>
        </w:r>
        <w:r w:rsidR="00F145DF" w:rsidRPr="00E336F5">
          <w:rPr>
            <w:rFonts w:cstheme="minorHAnsi"/>
            <w:b/>
            <w:bCs/>
          </w:rPr>
          <w:t>R</w:t>
        </w:r>
        <w:r w:rsidRPr="00E336F5">
          <w:rPr>
            <w:rFonts w:cstheme="minorHAnsi"/>
            <w:b/>
            <w:bCs/>
          </w:rPr>
          <w:t>ules and procedures</w:t>
        </w:r>
        <w:r>
          <w:rPr>
            <w:rFonts w:cstheme="minorHAnsi"/>
          </w:rPr>
          <w:t xml:space="preserve"> with impact on the future tool</w:t>
        </w:r>
        <w:r w:rsidR="00F145DF">
          <w:rPr>
            <w:rFonts w:cstheme="minorHAnsi"/>
          </w:rPr>
          <w:t xml:space="preserve"> </w:t>
        </w:r>
        <w:r w:rsidR="00713E55">
          <w:rPr>
            <w:rFonts w:cstheme="minorHAnsi"/>
          </w:rPr>
          <w:t xml:space="preserve">including the possibility of collaborating drafting and ability to </w:t>
        </w:r>
        <w:r w:rsidR="00713E55">
          <w:t>collect and consolidate comments from Member States.</w:t>
        </w:r>
      </w:ins>
    </w:p>
    <w:p w14:paraId="08278C15" w14:textId="77777777" w:rsidR="00AC5494" w:rsidRDefault="00BA7E9E" w:rsidP="00E336F5">
      <w:pPr>
        <w:pStyle w:val="ListParagraph"/>
        <w:numPr>
          <w:ilvl w:val="0"/>
          <w:numId w:val="21"/>
        </w:numPr>
        <w:rPr>
          <w:ins w:id="337" w:author="KOUKLAKIS Georgios" w:date="2016-11-10T13:59:00Z"/>
        </w:rPr>
      </w:pPr>
      <w:ins w:id="338" w:author="KOUKLAKIS Georgios" w:date="2016-11-10T13:59:00Z">
        <w:r w:rsidRPr="00E336F5">
          <w:rPr>
            <w:rFonts w:cstheme="minorHAnsi"/>
            <w:b/>
            <w:bCs/>
          </w:rPr>
          <w:t>Access control rules</w:t>
        </w:r>
        <w:r w:rsidRPr="00AC5494">
          <w:rPr>
            <w:rFonts w:cstheme="minorHAnsi"/>
          </w:rPr>
          <w:t xml:space="preserve"> to </w:t>
        </w:r>
        <w:r>
          <w:t xml:space="preserve">manage </w:t>
        </w:r>
        <w:r w:rsidRPr="001933E9">
          <w:t>distribution list</w:t>
        </w:r>
        <w:r>
          <w:t>s</w:t>
        </w:r>
        <w:r w:rsidRPr="001933E9">
          <w:t xml:space="preserve"> for shares and exchange</w:t>
        </w:r>
        <w:r>
          <w:t xml:space="preserve">s </w:t>
        </w:r>
        <w:r w:rsidRPr="00DE4F40">
          <w:t xml:space="preserve">at different stages during the lifecycle of </w:t>
        </w:r>
        <w:r>
          <w:t>the</w:t>
        </w:r>
        <w:r w:rsidRPr="00DE4F40">
          <w:t xml:space="preserve"> </w:t>
        </w:r>
        <w:r w:rsidR="001E3A5E">
          <w:t>Trilogue Tables.</w:t>
        </w:r>
      </w:ins>
    </w:p>
    <w:p w14:paraId="7035BA6C" w14:textId="77777777" w:rsidR="00AC5494" w:rsidRPr="00AC5494" w:rsidRDefault="00AC5494" w:rsidP="00E336F5">
      <w:pPr>
        <w:pStyle w:val="ListParagraph"/>
        <w:numPr>
          <w:ilvl w:val="0"/>
          <w:numId w:val="21"/>
        </w:numPr>
        <w:rPr>
          <w:ins w:id="339" w:author="KOUKLAKIS Georgios" w:date="2016-11-10T13:59:00Z"/>
        </w:rPr>
      </w:pPr>
      <w:ins w:id="340" w:author="KOUKLAKIS Georgios" w:date="2016-11-10T13:59:00Z">
        <w:r w:rsidRPr="00E336F5">
          <w:rPr>
            <w:rFonts w:cstheme="minorHAnsi"/>
            <w:b/>
            <w:bCs/>
          </w:rPr>
          <w:t>Taxonomies</w:t>
        </w:r>
        <w:r>
          <w:rPr>
            <w:rFonts w:cstheme="minorHAnsi"/>
            <w:b/>
            <w:bCs/>
          </w:rPr>
          <w:t xml:space="preserve"> </w:t>
        </w:r>
        <w:r w:rsidR="00F81697">
          <w:t>to agree upon a number of taxonomies. Some of these taxonomies will be internal to institutions and others may prove value at the inter-institutional level. This being said</w:t>
        </w:r>
        <w:r w:rsidR="00E02440">
          <w:t>,</w:t>
        </w:r>
        <w:r w:rsidR="00F81697">
          <w:t xml:space="preserve"> t</w:t>
        </w:r>
        <w:r>
          <w:t>here is a clear need to align terminology used by the different departments at GSC when dealing with Trilogue Tables. The same applies to terms that might need to be shared with Council members and members of other Institutions.</w:t>
        </w:r>
        <w:r w:rsidR="00F81697">
          <w:t xml:space="preserve"> </w:t>
        </w:r>
      </w:ins>
    </w:p>
    <w:p w14:paraId="583DB54C" w14:textId="77777777" w:rsidR="001E3A5E" w:rsidRDefault="001E3A5E" w:rsidP="001E3A5E">
      <w:pPr>
        <w:rPr>
          <w:ins w:id="341" w:author="KOUKLAKIS Georgios" w:date="2016-11-10T13:59:00Z"/>
          <w:rFonts w:cstheme="minorHAnsi"/>
        </w:rPr>
      </w:pPr>
    </w:p>
    <w:p w14:paraId="52610C62" w14:textId="6A90106E" w:rsidR="00607B5A" w:rsidRDefault="00607B5A">
      <w:pPr>
        <w:rPr>
          <w:rFonts w:cstheme="minorHAnsi"/>
        </w:rPr>
      </w:pPr>
      <w:r>
        <w:rPr>
          <w:rFonts w:cstheme="minorHAnsi"/>
        </w:rPr>
        <w:br w:type="page"/>
      </w:r>
    </w:p>
    <w:p w14:paraId="33D3347D" w14:textId="77777777" w:rsidR="009E220B" w:rsidRDefault="009E220B" w:rsidP="00B40BCC">
      <w:pPr>
        <w:rPr>
          <w:rFonts w:cstheme="minorHAnsi"/>
        </w:rPr>
      </w:pPr>
    </w:p>
    <w:p w14:paraId="09888285" w14:textId="77777777" w:rsidR="00B32305" w:rsidRDefault="00B32305" w:rsidP="00B40BCC">
      <w:pPr>
        <w:rPr>
          <w:rFonts w:cstheme="minorHAnsi"/>
        </w:rPr>
      </w:pPr>
    </w:p>
    <w:p w14:paraId="107ECDFE" w14:textId="77777777" w:rsidR="00B32305" w:rsidRDefault="00B32305" w:rsidP="00B40BCC">
      <w:pPr>
        <w:rPr>
          <w:rFonts w:cstheme="minorHAnsi"/>
        </w:rPr>
      </w:pPr>
    </w:p>
    <w:sectPr w:rsidR="00B3230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C535" w14:textId="77777777" w:rsidR="00BB400D" w:rsidRDefault="00BB400D" w:rsidP="002D6D8A">
      <w:pPr>
        <w:spacing w:after="0" w:line="240" w:lineRule="auto"/>
      </w:pPr>
      <w:r>
        <w:separator/>
      </w:r>
    </w:p>
  </w:endnote>
  <w:endnote w:type="continuationSeparator" w:id="0">
    <w:p w14:paraId="42D99C65" w14:textId="77777777" w:rsidR="00BB400D" w:rsidRDefault="00BB400D" w:rsidP="002D6D8A">
      <w:pPr>
        <w:spacing w:after="0" w:line="240" w:lineRule="auto"/>
      </w:pPr>
      <w:r>
        <w:continuationSeparator/>
      </w:r>
    </w:p>
  </w:endnote>
  <w:endnote w:type="continuationNotice" w:id="1">
    <w:p w14:paraId="3F8026EA" w14:textId="77777777" w:rsidR="00BB400D" w:rsidRDefault="00BB4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4DA7"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5E196E">
          <w:rPr>
            <w:noProof/>
            <w:sz w:val="20"/>
            <w:szCs w:val="20"/>
          </w:rPr>
          <w:t>10</w:t>
        </w:r>
        <w:r w:rsidRPr="002D6D8A">
          <w:rPr>
            <w:noProof/>
            <w:sz w:val="20"/>
            <w:szCs w:val="20"/>
          </w:rPr>
          <w:fldChar w:fldCharType="end"/>
        </w:r>
        <w:r>
          <w:rPr>
            <w:noProof/>
            <w:sz w:val="20"/>
            <w:szCs w:val="20"/>
          </w:rPr>
          <w:t xml:space="preserve"> -</w:t>
        </w:r>
      </w:sdtContent>
    </w:sdt>
  </w:p>
  <w:p w14:paraId="0DCBD803"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75117" w14:textId="77777777" w:rsidR="00BB400D" w:rsidRDefault="00BB400D" w:rsidP="002D6D8A">
      <w:pPr>
        <w:spacing w:after="0" w:line="240" w:lineRule="auto"/>
      </w:pPr>
      <w:r>
        <w:separator/>
      </w:r>
    </w:p>
  </w:footnote>
  <w:footnote w:type="continuationSeparator" w:id="0">
    <w:p w14:paraId="56F3B499" w14:textId="77777777" w:rsidR="00BB400D" w:rsidRDefault="00BB400D" w:rsidP="002D6D8A">
      <w:pPr>
        <w:spacing w:after="0" w:line="240" w:lineRule="auto"/>
      </w:pPr>
      <w:r>
        <w:continuationSeparator/>
      </w:r>
    </w:p>
  </w:footnote>
  <w:footnote w:type="continuationNotice" w:id="1">
    <w:p w14:paraId="163F43F9" w14:textId="77777777" w:rsidR="00BB400D" w:rsidRDefault="00BB40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B8F2" w14:textId="77777777" w:rsidR="00BB400D" w:rsidRDefault="00BB4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7E8"/>
    <w:multiLevelType w:val="hybridMultilevel"/>
    <w:tmpl w:val="007A821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 w15:restartNumberingAfterBreak="0">
    <w:nsid w:val="02A7702F"/>
    <w:multiLevelType w:val="hybridMultilevel"/>
    <w:tmpl w:val="FC6C4D00"/>
    <w:lvl w:ilvl="0" w:tplc="08090001">
      <w:start w:val="1"/>
      <w:numFmt w:val="bullet"/>
      <w:lvlText w:val=""/>
      <w:lvlJc w:val="left"/>
      <w:pPr>
        <w:ind w:left="984" w:hanging="360"/>
      </w:pPr>
      <w:rPr>
        <w:rFonts w:ascii="Symbol" w:hAnsi="Symbol" w:hint="default"/>
      </w:rPr>
    </w:lvl>
    <w:lvl w:ilvl="1" w:tplc="0809000F">
      <w:start w:val="1"/>
      <w:numFmt w:val="decimal"/>
      <w:lvlText w:val="%2."/>
      <w:lvlJc w:val="left"/>
      <w:pPr>
        <w:ind w:left="1704" w:hanging="360"/>
      </w:p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2" w15:restartNumberingAfterBreak="0">
    <w:nsid w:val="07DE7E70"/>
    <w:multiLevelType w:val="hybridMultilevel"/>
    <w:tmpl w:val="D6E23FB6"/>
    <w:lvl w:ilvl="0" w:tplc="08090001">
      <w:start w:val="1"/>
      <w:numFmt w:val="bullet"/>
      <w:lvlText w:val=""/>
      <w:lvlJc w:val="left"/>
      <w:pPr>
        <w:ind w:left="984" w:hanging="360"/>
      </w:pPr>
      <w:rPr>
        <w:rFonts w:ascii="Symbol" w:hAnsi="Symbol" w:hint="default"/>
      </w:rPr>
    </w:lvl>
    <w:lvl w:ilvl="1" w:tplc="08090003">
      <w:start w:val="1"/>
      <w:numFmt w:val="bullet"/>
      <w:lvlText w:val="o"/>
      <w:lvlJc w:val="left"/>
      <w:pPr>
        <w:ind w:left="1704" w:hanging="360"/>
      </w:pPr>
      <w:rPr>
        <w:rFonts w:ascii="Courier New" w:hAnsi="Courier New" w:cs="Courier New" w:hint="default"/>
      </w:r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3"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E0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3030D"/>
    <w:multiLevelType w:val="hybridMultilevel"/>
    <w:tmpl w:val="5292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E5DE3"/>
    <w:multiLevelType w:val="hybridMultilevel"/>
    <w:tmpl w:val="33165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56409"/>
    <w:multiLevelType w:val="hybridMultilevel"/>
    <w:tmpl w:val="39909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8846FD"/>
    <w:multiLevelType w:val="multilevel"/>
    <w:tmpl w:val="6F601F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F5BF7"/>
    <w:multiLevelType w:val="hybridMultilevel"/>
    <w:tmpl w:val="C5EA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B77421"/>
    <w:multiLevelType w:val="hybridMultilevel"/>
    <w:tmpl w:val="D80A7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C7849CA"/>
    <w:multiLevelType w:val="hybridMultilevel"/>
    <w:tmpl w:val="1A10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02F30"/>
    <w:multiLevelType w:val="hybridMultilevel"/>
    <w:tmpl w:val="0FD01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261E5B"/>
    <w:multiLevelType w:val="hybridMultilevel"/>
    <w:tmpl w:val="65722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7EE1CB1"/>
    <w:multiLevelType w:val="hybridMultilevel"/>
    <w:tmpl w:val="E1728B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944E66"/>
    <w:multiLevelType w:val="hybridMultilevel"/>
    <w:tmpl w:val="8842CA22"/>
    <w:lvl w:ilvl="0" w:tplc="0809000F">
      <w:start w:val="1"/>
      <w:numFmt w:val="decimal"/>
      <w:lvlText w:val="%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30665B"/>
    <w:multiLevelType w:val="hybridMultilevel"/>
    <w:tmpl w:val="1D1AB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17"/>
  </w:num>
  <w:num w:numId="4">
    <w:abstractNumId w:val="18"/>
  </w:num>
  <w:num w:numId="5">
    <w:abstractNumId w:val="11"/>
  </w:num>
  <w:num w:numId="6">
    <w:abstractNumId w:val="15"/>
  </w:num>
  <w:num w:numId="7">
    <w:abstractNumId w:val="2"/>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7"/>
  </w:num>
  <w:num w:numId="10">
    <w:abstractNumId w:val="0"/>
  </w:num>
  <w:num w:numId="1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4"/>
  </w:num>
  <w:num w:numId="16">
    <w:abstractNumId w:val="1"/>
  </w:num>
  <w:num w:numId="17">
    <w:abstractNumId w:val="9"/>
  </w:num>
  <w:num w:numId="18">
    <w:abstractNumId w:val="5"/>
  </w:num>
  <w:num w:numId="19">
    <w:abstractNumId w:val="13"/>
  </w:num>
  <w:num w:numId="20">
    <w:abstractNumId w:val="12"/>
  </w:num>
  <w:num w:numId="21">
    <w:abstractNumId w:val="16"/>
  </w:num>
  <w:num w:numId="22">
    <w:abstractNumId w:val="10"/>
  </w:num>
  <w:num w:numId="23">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HERPATAKY Michal">
    <w15:presenceInfo w15:providerId="None" w15:userId="FEHERPATAKY Mic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04E1F"/>
    <w:rsid w:val="000107A7"/>
    <w:rsid w:val="00012A0D"/>
    <w:rsid w:val="00052D23"/>
    <w:rsid w:val="0007075E"/>
    <w:rsid w:val="0008134C"/>
    <w:rsid w:val="000C2061"/>
    <w:rsid w:val="000C42AC"/>
    <w:rsid w:val="000D7D27"/>
    <w:rsid w:val="000E6C61"/>
    <w:rsid w:val="00154B5D"/>
    <w:rsid w:val="00177176"/>
    <w:rsid w:val="00181C0C"/>
    <w:rsid w:val="0018201F"/>
    <w:rsid w:val="00182798"/>
    <w:rsid w:val="001977E4"/>
    <w:rsid w:val="001D4537"/>
    <w:rsid w:val="001E0EFE"/>
    <w:rsid w:val="001E3A5E"/>
    <w:rsid w:val="00215E49"/>
    <w:rsid w:val="00252279"/>
    <w:rsid w:val="00291082"/>
    <w:rsid w:val="0029240C"/>
    <w:rsid w:val="002A1B7D"/>
    <w:rsid w:val="002A1DD8"/>
    <w:rsid w:val="002A22B1"/>
    <w:rsid w:val="002A40B0"/>
    <w:rsid w:val="002B28A6"/>
    <w:rsid w:val="002C09CC"/>
    <w:rsid w:val="002C2263"/>
    <w:rsid w:val="002D6D8A"/>
    <w:rsid w:val="00311A03"/>
    <w:rsid w:val="00324A8C"/>
    <w:rsid w:val="003349C8"/>
    <w:rsid w:val="00347860"/>
    <w:rsid w:val="003561B8"/>
    <w:rsid w:val="00384DCC"/>
    <w:rsid w:val="003A7AF6"/>
    <w:rsid w:val="003B0FD2"/>
    <w:rsid w:val="003B7C7E"/>
    <w:rsid w:val="003E5DDC"/>
    <w:rsid w:val="00410560"/>
    <w:rsid w:val="004137D2"/>
    <w:rsid w:val="00422290"/>
    <w:rsid w:val="0044691A"/>
    <w:rsid w:val="004A523B"/>
    <w:rsid w:val="004C336C"/>
    <w:rsid w:val="004D112A"/>
    <w:rsid w:val="004F6BE3"/>
    <w:rsid w:val="005277FE"/>
    <w:rsid w:val="0053338D"/>
    <w:rsid w:val="005362CD"/>
    <w:rsid w:val="005779CC"/>
    <w:rsid w:val="0059555F"/>
    <w:rsid w:val="005A0641"/>
    <w:rsid w:val="005C6C6E"/>
    <w:rsid w:val="005D020C"/>
    <w:rsid w:val="005D5BC6"/>
    <w:rsid w:val="005E196E"/>
    <w:rsid w:val="00605371"/>
    <w:rsid w:val="00607B5A"/>
    <w:rsid w:val="0061318B"/>
    <w:rsid w:val="00622948"/>
    <w:rsid w:val="006255CA"/>
    <w:rsid w:val="00632886"/>
    <w:rsid w:val="00652F43"/>
    <w:rsid w:val="00656E0C"/>
    <w:rsid w:val="00676392"/>
    <w:rsid w:val="00677DA3"/>
    <w:rsid w:val="00683B10"/>
    <w:rsid w:val="00694110"/>
    <w:rsid w:val="006C3453"/>
    <w:rsid w:val="00713E55"/>
    <w:rsid w:val="00742D1F"/>
    <w:rsid w:val="007538F9"/>
    <w:rsid w:val="00776BE4"/>
    <w:rsid w:val="007B39DC"/>
    <w:rsid w:val="007D0277"/>
    <w:rsid w:val="007D3F9C"/>
    <w:rsid w:val="0083577B"/>
    <w:rsid w:val="008509BC"/>
    <w:rsid w:val="00854E34"/>
    <w:rsid w:val="00856FBF"/>
    <w:rsid w:val="008B7C1B"/>
    <w:rsid w:val="008B7D69"/>
    <w:rsid w:val="008D2FCD"/>
    <w:rsid w:val="008D58A7"/>
    <w:rsid w:val="008E2637"/>
    <w:rsid w:val="009044D1"/>
    <w:rsid w:val="0090613E"/>
    <w:rsid w:val="00916C2E"/>
    <w:rsid w:val="00921387"/>
    <w:rsid w:val="00924502"/>
    <w:rsid w:val="00970F66"/>
    <w:rsid w:val="009722D5"/>
    <w:rsid w:val="009752D7"/>
    <w:rsid w:val="00984D89"/>
    <w:rsid w:val="009B6D7C"/>
    <w:rsid w:val="009C2230"/>
    <w:rsid w:val="009D52CF"/>
    <w:rsid w:val="009E220B"/>
    <w:rsid w:val="00A1025F"/>
    <w:rsid w:val="00A1159B"/>
    <w:rsid w:val="00A15537"/>
    <w:rsid w:val="00A729DC"/>
    <w:rsid w:val="00A918D1"/>
    <w:rsid w:val="00A91A5E"/>
    <w:rsid w:val="00AB1A4A"/>
    <w:rsid w:val="00AB645A"/>
    <w:rsid w:val="00AC343C"/>
    <w:rsid w:val="00AC5494"/>
    <w:rsid w:val="00AD5FE4"/>
    <w:rsid w:val="00B23C60"/>
    <w:rsid w:val="00B32305"/>
    <w:rsid w:val="00B40BCC"/>
    <w:rsid w:val="00B4401A"/>
    <w:rsid w:val="00B46ABB"/>
    <w:rsid w:val="00B97710"/>
    <w:rsid w:val="00BA7E9E"/>
    <w:rsid w:val="00BB400D"/>
    <w:rsid w:val="00C0283A"/>
    <w:rsid w:val="00C304D9"/>
    <w:rsid w:val="00C33EEF"/>
    <w:rsid w:val="00C75F94"/>
    <w:rsid w:val="00CB3EE4"/>
    <w:rsid w:val="00CF4D66"/>
    <w:rsid w:val="00D07780"/>
    <w:rsid w:val="00D57624"/>
    <w:rsid w:val="00D62B1C"/>
    <w:rsid w:val="00D63605"/>
    <w:rsid w:val="00D74852"/>
    <w:rsid w:val="00D8173B"/>
    <w:rsid w:val="00DC6F1F"/>
    <w:rsid w:val="00DE5360"/>
    <w:rsid w:val="00E02440"/>
    <w:rsid w:val="00E10A7F"/>
    <w:rsid w:val="00E336F5"/>
    <w:rsid w:val="00E505E1"/>
    <w:rsid w:val="00E82484"/>
    <w:rsid w:val="00E91247"/>
    <w:rsid w:val="00EA6A63"/>
    <w:rsid w:val="00F00E32"/>
    <w:rsid w:val="00F04456"/>
    <w:rsid w:val="00F10A72"/>
    <w:rsid w:val="00F145DF"/>
    <w:rsid w:val="00F2215A"/>
    <w:rsid w:val="00F43144"/>
    <w:rsid w:val="00F54476"/>
    <w:rsid w:val="00F66B2A"/>
    <w:rsid w:val="00F80487"/>
    <w:rsid w:val="00F80D78"/>
    <w:rsid w:val="00F81697"/>
    <w:rsid w:val="00F82F31"/>
    <w:rsid w:val="00FD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C74"/>
  <w15:docId w15:val="{8DFD1B60-B4B4-42FC-8AAE-FEB02A7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 w:type="paragraph" w:styleId="FootnoteText">
    <w:name w:val="footnote text"/>
    <w:basedOn w:val="Normal"/>
    <w:link w:val="FootnoteTextChar"/>
    <w:uiPriority w:val="99"/>
    <w:semiHidden/>
    <w:unhideWhenUsed/>
    <w:rsid w:val="00AD5FE4"/>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D5FE4"/>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5FE4"/>
    <w:rPr>
      <w:vertAlign w:val="superscript"/>
    </w:rPr>
  </w:style>
  <w:style w:type="paragraph" w:styleId="Revision">
    <w:name w:val="Revision"/>
    <w:hidden/>
    <w:uiPriority w:val="99"/>
    <w:semiHidden/>
    <w:rsid w:val="00BB4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7337">
      <w:bodyDiv w:val="1"/>
      <w:marLeft w:val="0"/>
      <w:marRight w:val="0"/>
      <w:marTop w:val="0"/>
      <w:marBottom w:val="0"/>
      <w:divBdr>
        <w:top w:val="none" w:sz="0" w:space="0" w:color="auto"/>
        <w:left w:val="none" w:sz="0" w:space="0" w:color="auto"/>
        <w:bottom w:val="none" w:sz="0" w:space="0" w:color="auto"/>
        <w:right w:val="none" w:sz="0" w:space="0" w:color="auto"/>
      </w:divBdr>
    </w:div>
    <w:div w:id="1120219937">
      <w:bodyDiv w:val="1"/>
      <w:marLeft w:val="0"/>
      <w:marRight w:val="0"/>
      <w:marTop w:val="0"/>
      <w:marBottom w:val="0"/>
      <w:divBdr>
        <w:top w:val="none" w:sz="0" w:space="0" w:color="auto"/>
        <w:left w:val="none" w:sz="0" w:space="0" w:color="auto"/>
        <w:bottom w:val="none" w:sz="0" w:space="0" w:color="auto"/>
        <w:right w:val="none" w:sz="0" w:space="0" w:color="auto"/>
      </w:divBdr>
    </w:div>
    <w:div w:id="1314676558">
      <w:bodyDiv w:val="1"/>
      <w:marLeft w:val="0"/>
      <w:marRight w:val="0"/>
      <w:marTop w:val="0"/>
      <w:marBottom w:val="0"/>
      <w:divBdr>
        <w:top w:val="none" w:sz="0" w:space="0" w:color="auto"/>
        <w:left w:val="none" w:sz="0" w:space="0" w:color="auto"/>
        <w:bottom w:val="none" w:sz="0" w:space="0" w:color="auto"/>
        <w:right w:val="none" w:sz="0" w:space="0" w:color="auto"/>
      </w:divBdr>
    </w:div>
    <w:div w:id="1339429782">
      <w:bodyDiv w:val="1"/>
      <w:marLeft w:val="0"/>
      <w:marRight w:val="0"/>
      <w:marTop w:val="0"/>
      <w:marBottom w:val="0"/>
      <w:divBdr>
        <w:top w:val="none" w:sz="0" w:space="0" w:color="auto"/>
        <w:left w:val="none" w:sz="0" w:space="0" w:color="auto"/>
        <w:bottom w:val="none" w:sz="0" w:space="0" w:color="auto"/>
        <w:right w:val="none" w:sz="0" w:space="0" w:color="auto"/>
      </w:divBdr>
    </w:div>
    <w:div w:id="1493446948">
      <w:bodyDiv w:val="1"/>
      <w:marLeft w:val="0"/>
      <w:marRight w:val="0"/>
      <w:marTop w:val="0"/>
      <w:marBottom w:val="0"/>
      <w:divBdr>
        <w:top w:val="none" w:sz="0" w:space="0" w:color="auto"/>
        <w:left w:val="none" w:sz="0" w:space="0" w:color="auto"/>
        <w:bottom w:val="none" w:sz="0" w:space="0" w:color="auto"/>
        <w:right w:val="none" w:sz="0" w:space="0" w:color="auto"/>
      </w:divBdr>
    </w:div>
    <w:div w:id="1709649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9C7119D5094FB6BA55439F17E3DB" ma:contentTypeVersion="1" ma:contentTypeDescription="Create a new document." ma:contentTypeScope="" ma:versionID="0eb84d94700dd85ec3b871b3c4fe6761">
  <xsd:schema xmlns:xsd="http://www.w3.org/2001/XMLSchema" xmlns:xs="http://www.w3.org/2001/XMLSchema" xmlns:p="http://schemas.microsoft.com/office/2006/metadata/properties" xmlns:ns2="3944442b-bd0f-4eba-8c05-7034ab303ae2" targetNamespace="http://schemas.microsoft.com/office/2006/metadata/properties" ma:root="true" ma:fieldsID="d337d1755d65f823d454a5476115f352" ns2:_="">
    <xsd:import namespace="3944442b-bd0f-4eba-8c05-7034ab303ae2"/>
    <xsd:element name="properties">
      <xsd:complexType>
        <xsd:sequence>
          <xsd:element name="documentManagement">
            <xsd:complexType>
              <xsd:all>
                <xsd:element ref="ns2:cz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442b-bd0f-4eba-8c05-7034ab303ae2" elementFormDefault="qualified">
    <xsd:import namespace="http://schemas.microsoft.com/office/2006/documentManagement/types"/>
    <xsd:import namespace="http://schemas.microsoft.com/office/infopath/2007/PartnerControls"/>
    <xsd:element name="czin" ma:index="8" nillable="true" ma:displayName="person" ma:list="UserInfo" ma:internalName="cz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zin xmlns="3944442b-bd0f-4eba-8c05-7034ab303ae2">
      <UserInfo>
        <DisplayName/>
        <AccountId xsi:nil="true"/>
        <AccountType/>
      </UserInfo>
    </czin>
  </documentManagement>
</p:properties>
</file>

<file path=customXml/itemProps1.xml><?xml version="1.0" encoding="utf-8"?>
<ds:datastoreItem xmlns:ds="http://schemas.openxmlformats.org/officeDocument/2006/customXml" ds:itemID="{B7CAB294-6008-4408-979F-BA19EB69012A}">
  <ds:schemaRefs>
    <ds:schemaRef ds:uri="http://schemas.microsoft.com/sharepoint/v3/contenttype/forms"/>
  </ds:schemaRefs>
</ds:datastoreItem>
</file>

<file path=customXml/itemProps2.xml><?xml version="1.0" encoding="utf-8"?>
<ds:datastoreItem xmlns:ds="http://schemas.openxmlformats.org/officeDocument/2006/customXml" ds:itemID="{EBDAF1D6-6928-4BEC-85D9-5632DA1C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442b-bd0f-4eba-8c05-7034ab303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4CB0A-82C3-4950-A012-58F902253C3B}">
  <ds:schemaRefs>
    <ds:schemaRef ds:uri="http://purl.org/dc/elements/1.1/"/>
    <ds:schemaRef ds:uri="http://purl.org/dc/terms/"/>
    <ds:schemaRef ds:uri="3944442b-bd0f-4eba-8c05-7034ab303ae2"/>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2ABB22A5.dotm</Template>
  <TotalTime>21</TotalTime>
  <Pages>10</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FEHERPATAKY Michal</dc:creator>
  <cp:lastModifiedBy>FEHERPATAKY Michal</cp:lastModifiedBy>
  <cp:revision>4</cp:revision>
  <dcterms:created xsi:type="dcterms:W3CDTF">2016-11-11T08:19:00Z</dcterms:created>
  <dcterms:modified xsi:type="dcterms:W3CDTF">2016-11-11T09:10:00Z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0x0101006F909C7119D5094FB6BA55439F17E3DB</vt:lpwstr>
  </property>
</Properties>
</file>