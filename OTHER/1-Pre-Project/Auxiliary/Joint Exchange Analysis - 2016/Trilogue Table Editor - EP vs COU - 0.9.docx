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CC79A" w14:textId="77777777" w:rsidR="00652F43" w:rsidRPr="009B6D7C" w:rsidRDefault="00652F43" w:rsidP="009B6D7C">
      <w:pPr>
        <w:pStyle w:val="Title"/>
        <w:jc w:val="center"/>
        <w:rPr>
          <w:rFonts w:asciiTheme="minorHAnsi" w:hAnsiTheme="minorHAnsi" w:cstheme="minorHAnsi"/>
        </w:rPr>
      </w:pPr>
      <w:r w:rsidRPr="009B6D7C">
        <w:rPr>
          <w:rFonts w:asciiTheme="minorHAnsi" w:hAnsiTheme="minorHAnsi" w:cstheme="minorHAnsi"/>
        </w:rPr>
        <w:t>Trilogue Table Editor</w:t>
      </w:r>
    </w:p>
    <w:p w14:paraId="4E721CE9" w14:textId="77777777" w:rsidR="00652F43" w:rsidRDefault="002D6D8A" w:rsidP="009B6D7C">
      <w:pPr>
        <w:pStyle w:val="Title"/>
        <w:jc w:val="center"/>
        <w:rPr>
          <w:rFonts w:asciiTheme="minorHAnsi" w:hAnsiTheme="minorHAnsi" w:cstheme="minorHAnsi"/>
          <w:sz w:val="40"/>
          <w:szCs w:val="40"/>
        </w:rPr>
      </w:pPr>
      <w:r>
        <w:rPr>
          <w:rFonts w:asciiTheme="minorHAnsi" w:hAnsiTheme="minorHAnsi" w:cstheme="minorHAnsi"/>
          <w:sz w:val="40"/>
          <w:szCs w:val="40"/>
        </w:rPr>
        <w:t>EP - Council</w:t>
      </w:r>
      <w:r>
        <w:rPr>
          <w:rFonts w:asciiTheme="minorHAnsi" w:hAnsiTheme="minorHAnsi" w:cstheme="minorHAnsi"/>
          <w:sz w:val="40"/>
          <w:szCs w:val="40"/>
        </w:rPr>
        <w:br/>
      </w:r>
      <w:r w:rsidR="00652F43" w:rsidRPr="009B6D7C">
        <w:rPr>
          <w:rFonts w:asciiTheme="minorHAnsi" w:hAnsiTheme="minorHAnsi" w:cstheme="minorHAnsi"/>
          <w:sz w:val="40"/>
          <w:szCs w:val="40"/>
        </w:rPr>
        <w:t>Exchange Tests Summary</w:t>
      </w:r>
    </w:p>
    <w:p w14:paraId="0ACBF8CE" w14:textId="77777777" w:rsidR="009B6D7C" w:rsidRDefault="009B6D7C" w:rsidP="009B6D7C"/>
    <w:p w14:paraId="4E14A85D" w14:textId="4ACFE06F" w:rsidR="009B6D7C" w:rsidRPr="009B6D7C" w:rsidRDefault="009B6D7C" w:rsidP="00A1159B">
      <w:pPr>
        <w:jc w:val="right"/>
      </w:pPr>
      <w:del w:id="0" w:author="KOUKLAKIS Georgios" w:date="2016-11-10T13:59:00Z">
        <w:r>
          <w:delText>October</w:delText>
        </w:r>
      </w:del>
      <w:ins w:id="1" w:author="KOUKLAKIS Georgios" w:date="2016-11-10T13:59:00Z">
        <w:r w:rsidR="00A1159B">
          <w:t>November</w:t>
        </w:r>
      </w:ins>
      <w:r w:rsidR="00A1159B">
        <w:t>,</w:t>
      </w:r>
      <w:r>
        <w:t xml:space="preserve"> the </w:t>
      </w:r>
      <w:del w:id="2" w:author="KOUKLAKIS Georgios" w:date="2016-11-10T13:59:00Z">
        <w:r>
          <w:delText>13th</w:delText>
        </w:r>
      </w:del>
      <w:ins w:id="3" w:author="KOUKLAKIS Georgios" w:date="2016-11-10T13:59:00Z">
        <w:r w:rsidR="00A1159B">
          <w:t>8</w:t>
        </w:r>
        <w:r>
          <w:t>th</w:t>
        </w:r>
      </w:ins>
      <w:r>
        <w:t xml:space="preserve"> 2016</w:t>
      </w:r>
    </w:p>
    <w:p w14:paraId="098BD41A" w14:textId="77777777" w:rsidR="00652F43" w:rsidRPr="00652F43" w:rsidRDefault="00652F43" w:rsidP="00652F43">
      <w:pPr>
        <w:rPr>
          <w:rFonts w:cstheme="minorHAnsi"/>
        </w:rPr>
      </w:pPr>
    </w:p>
    <w:p w14:paraId="54549487" w14:textId="77777777" w:rsidR="00742D1F" w:rsidRDefault="00742D1F" w:rsidP="00742D1F">
      <w:pPr>
        <w:pStyle w:val="Heading1"/>
      </w:pPr>
      <w:r>
        <w:t>Executive Summary</w:t>
      </w:r>
    </w:p>
    <w:p w14:paraId="4BD2E9E4" w14:textId="23E1CF0E" w:rsidR="00C0283A" w:rsidRDefault="00742D1F" w:rsidP="00742D1F">
      <w:pPr>
        <w:pStyle w:val="ListParagraph"/>
        <w:numPr>
          <w:ilvl w:val="0"/>
          <w:numId w:val="4"/>
        </w:numPr>
        <w:ind w:left="360"/>
        <w:jc w:val="both"/>
      </w:pPr>
      <w:r>
        <w:t>Trilogue Table editor started as an internal feasibility study at the European Parliament and a part of Better Law-making initiative, with a common inter-institutional goal of improving the way the EU legislates. The initiative calls for a new agreement among the EU institutions to make cooperation smoother</w:t>
      </w:r>
      <w:del w:id="4" w:author="KOUKLAKIS Georgios" w:date="2016-11-10T13:59:00Z">
        <w:r>
          <w:delText xml:space="preserve"> - with this in mind an initial joint study on Trilogue Table exchanges was commissioned by the European Parliament and the Council</w:delText>
        </w:r>
      </w:del>
      <w:r w:rsidR="00C0283A">
        <w:t>.</w:t>
      </w:r>
    </w:p>
    <w:p w14:paraId="7563AA6A" w14:textId="77777777" w:rsidR="00742D1F" w:rsidRDefault="00C0283A" w:rsidP="00C304D9">
      <w:pPr>
        <w:pStyle w:val="ListParagraph"/>
        <w:numPr>
          <w:ilvl w:val="0"/>
          <w:numId w:val="4"/>
        </w:numPr>
        <w:ind w:left="360"/>
        <w:jc w:val="both"/>
        <w:rPr>
          <w:ins w:id="5" w:author="KOUKLAKIS Georgios" w:date="2016-11-10T13:59:00Z"/>
        </w:rPr>
      </w:pPr>
      <w:ins w:id="6" w:author="KOUKLAKIS Georgios" w:date="2016-11-10T13:59:00Z">
        <w:r>
          <w:t>By a</w:t>
        </w:r>
        <w:r w:rsidR="00D74852">
          <w:t>n</w:t>
        </w:r>
        <w:r w:rsidR="00311A03">
          <w:t xml:space="preserve"> </w:t>
        </w:r>
        <w:r>
          <w:t>exchange of letters between the Secretaries-General of the G</w:t>
        </w:r>
        <w:r w:rsidR="00311A03">
          <w:t xml:space="preserve">eneral </w:t>
        </w:r>
        <w:r>
          <w:t>S</w:t>
        </w:r>
        <w:r w:rsidR="00311A03">
          <w:t xml:space="preserve">ecretariat of the Council </w:t>
        </w:r>
        <w:r>
          <w:t xml:space="preserve">and the </w:t>
        </w:r>
        <w:r w:rsidR="00311A03">
          <w:t>European Parliament</w:t>
        </w:r>
        <w:r w:rsidR="0061318B">
          <w:t xml:space="preserve"> towards more interinstitutional cooperation</w:t>
        </w:r>
        <w:r>
          <w:t xml:space="preserve">, the Trilogue Table editor project gained </w:t>
        </w:r>
        <w:commentRangeStart w:id="7"/>
        <w:r>
          <w:t>substantial</w:t>
        </w:r>
        <w:r w:rsidR="00742D1F">
          <w:t xml:space="preserve"> </w:t>
        </w:r>
        <w:r w:rsidR="00676392">
          <w:t>speed that materialised in</w:t>
        </w:r>
        <w:r w:rsidR="00742D1F">
          <w:t xml:space="preserve"> an initial joint study on Trilogue Table exchanges </w:t>
        </w:r>
      </w:ins>
      <w:commentRangeEnd w:id="7"/>
      <w:r w:rsidR="00252279">
        <w:rPr>
          <w:rStyle w:val="CommentReference"/>
        </w:rPr>
        <w:commentReference w:id="7"/>
      </w:r>
      <w:ins w:id="8" w:author="KOUKLAKIS Georgios" w:date="2016-11-10T13:59:00Z">
        <w:r w:rsidR="00742D1F">
          <w:t>commissioned by the</w:t>
        </w:r>
        <w:r w:rsidR="009752D7">
          <w:t>se two Institutions.</w:t>
        </w:r>
        <w:r w:rsidR="00742D1F">
          <w:t xml:space="preserve"> </w:t>
        </w:r>
        <w:r w:rsidR="00311A03">
          <w:t xml:space="preserve">EP </w:t>
        </w:r>
        <w:r w:rsidR="00742D1F">
          <w:t xml:space="preserve">and the </w:t>
        </w:r>
        <w:r w:rsidR="00311A03">
          <w:t>GSC</w:t>
        </w:r>
        <w:r w:rsidR="00742D1F">
          <w:t>.</w:t>
        </w:r>
      </w:ins>
    </w:p>
    <w:p w14:paraId="0B8D9581" w14:textId="77777777" w:rsidR="00742D1F" w:rsidRDefault="00742D1F" w:rsidP="00742D1F">
      <w:pPr>
        <w:pStyle w:val="ListParagraph"/>
        <w:ind w:left="360"/>
        <w:jc w:val="both"/>
      </w:pPr>
    </w:p>
    <w:p w14:paraId="51AD260B" w14:textId="77777777" w:rsidR="00742D1F" w:rsidRDefault="00742D1F" w:rsidP="00742D1F">
      <w:pPr>
        <w:pStyle w:val="ListParagraph"/>
        <w:numPr>
          <w:ilvl w:val="0"/>
          <w:numId w:val="4"/>
        </w:numPr>
        <w:ind w:left="360"/>
        <w:jc w:val="both"/>
      </w:pPr>
      <w:r>
        <w:t>The joint Trilogue Table content exchange study was carried out by the European Parliament and Council’s teams in summer 2016. It has confirmed validity of the structured editing approach and an early Trilogue Table editor design.</w:t>
      </w:r>
    </w:p>
    <w:p w14:paraId="7A9945F7" w14:textId="28D0FF90" w:rsidR="00632886" w:rsidRDefault="00742D1F" w:rsidP="003349C8">
      <w:pPr>
        <w:pStyle w:val="ListParagraph"/>
        <w:ind w:left="360"/>
        <w:jc w:val="both"/>
      </w:pPr>
      <w:r>
        <w:br/>
        <w:t>During the analysis</w:t>
      </w:r>
      <w:del w:id="9" w:author="KOUKLAKIS Georgios" w:date="2016-11-10T13:59:00Z">
        <w:r>
          <w:delText>,</w:delText>
        </w:r>
      </w:del>
      <w:r>
        <w:t xml:space="preserve"> conducted</w:t>
      </w:r>
      <w:ins w:id="10" w:author="KOUKLAKIS Georgios" w:date="2016-11-10T13:59:00Z">
        <w:r w:rsidR="00632886">
          <w:t>,</w:t>
        </w:r>
      </w:ins>
      <w:r>
        <w:t xml:space="preserve"> following the User Test methodology, it became apparent that there is an </w:t>
      </w:r>
      <w:r w:rsidRPr="00622948">
        <w:t>overwhelming user support to build a fit-for-purpose tool for the work on the Trilogue Tables</w:t>
      </w:r>
      <w:ins w:id="11" w:author="KOUKLAKIS Georgios" w:date="2016-11-10T13:59:00Z">
        <w:r w:rsidR="00632886">
          <w:t>,</w:t>
        </w:r>
      </w:ins>
      <w:r>
        <w:t xml:space="preserve"> which overcomes the major weaknesses of the current file-based exchanges of MS Word files where</w:t>
      </w:r>
      <w:ins w:id="12" w:author="KOUKLAKIS Georgios" w:date="2016-11-10T13:59:00Z">
        <w:r w:rsidR="00632886">
          <w:t>,</w:t>
        </w:r>
      </w:ins>
      <w:r>
        <w:t xml:space="preserve"> users are personally responsible for maintenance of every aspect of the table.</w:t>
      </w:r>
      <w:ins w:id="13" w:author="KOUKLAKIS Georgios" w:date="2016-11-10T13:59:00Z">
        <w:r w:rsidR="00632886">
          <w:t xml:space="preserve"> </w:t>
        </w:r>
      </w:ins>
    </w:p>
    <w:p w14:paraId="651E09FE" w14:textId="77777777" w:rsidR="00742D1F" w:rsidRDefault="00742D1F" w:rsidP="00742D1F">
      <w:pPr>
        <w:pStyle w:val="ListParagraph"/>
        <w:ind w:left="360"/>
        <w:jc w:val="both"/>
      </w:pPr>
    </w:p>
    <w:p w14:paraId="4C723974" w14:textId="77777777" w:rsidR="00742D1F" w:rsidRDefault="00742D1F" w:rsidP="00742D1F">
      <w:pPr>
        <w:pStyle w:val="ListParagraph"/>
        <w:numPr>
          <w:ilvl w:val="0"/>
          <w:numId w:val="4"/>
        </w:numPr>
        <w:ind w:left="360"/>
        <w:jc w:val="both"/>
      </w:pPr>
      <w:commentRangeStart w:id="14"/>
      <w:r>
        <w:t xml:space="preserve">Many newly designed features resonated well with users. Among them: </w:t>
      </w:r>
    </w:p>
    <w:p w14:paraId="5512EB5C" w14:textId="77777777" w:rsidR="00742D1F" w:rsidRPr="00F10A72" w:rsidRDefault="00742D1F" w:rsidP="00742D1F">
      <w:pPr>
        <w:pStyle w:val="ListParagraph"/>
        <w:ind w:left="360"/>
        <w:jc w:val="both"/>
        <w:rPr>
          <w:sz w:val="6"/>
          <w:szCs w:val="6"/>
        </w:rPr>
      </w:pPr>
    </w:p>
    <w:p w14:paraId="51DC088E" w14:textId="77777777"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Configurable presentation</w:t>
      </w:r>
      <w:r w:rsidRPr="00F10A72">
        <w:rPr>
          <w:sz w:val="20"/>
          <w:szCs w:val="20"/>
        </w:rPr>
        <w:t xml:space="preserve"> - changes to </w:t>
      </w:r>
      <w:r>
        <w:rPr>
          <w:sz w:val="20"/>
          <w:szCs w:val="20"/>
        </w:rPr>
        <w:t xml:space="preserve">a </w:t>
      </w:r>
      <w:r w:rsidRPr="00F10A72">
        <w:rPr>
          <w:sz w:val="20"/>
          <w:szCs w:val="20"/>
        </w:rPr>
        <w:t xml:space="preserve">table presentation </w:t>
      </w:r>
      <w:r>
        <w:rPr>
          <w:sz w:val="20"/>
          <w:szCs w:val="20"/>
        </w:rPr>
        <w:t>do</w:t>
      </w:r>
      <w:r w:rsidRPr="00F10A72">
        <w:rPr>
          <w:sz w:val="20"/>
          <w:szCs w:val="20"/>
        </w:rPr>
        <w:t xml:space="preserve"> not alter </w:t>
      </w:r>
      <w:r>
        <w:rPr>
          <w:sz w:val="20"/>
          <w:szCs w:val="20"/>
        </w:rPr>
        <w:t>its content. Content</w:t>
      </w:r>
      <w:r w:rsidRPr="00F10A72">
        <w:rPr>
          <w:sz w:val="20"/>
          <w:szCs w:val="20"/>
        </w:rPr>
        <w:t xml:space="preserve"> and presentation become two independent elements.</w:t>
      </w:r>
    </w:p>
    <w:p w14:paraId="01410B27" w14:textId="77777777" w:rsidR="00742D1F" w:rsidRPr="00F10A72" w:rsidRDefault="00742D1F" w:rsidP="00742D1F">
      <w:pPr>
        <w:pStyle w:val="ListParagraph"/>
        <w:spacing w:before="240" w:after="240"/>
        <w:ind w:left="1077" w:firstLine="720"/>
        <w:jc w:val="both"/>
        <w:rPr>
          <w:sz w:val="6"/>
          <w:szCs w:val="6"/>
        </w:rPr>
      </w:pPr>
    </w:p>
    <w:p w14:paraId="3755894C" w14:textId="74E908FB"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Tagging and filtering</w:t>
      </w:r>
      <w:r w:rsidRPr="00F10A72">
        <w:rPr>
          <w:sz w:val="20"/>
          <w:szCs w:val="20"/>
        </w:rPr>
        <w:t xml:space="preserve"> - </w:t>
      </w:r>
      <w:r>
        <w:rPr>
          <w:sz w:val="20"/>
          <w:szCs w:val="20"/>
        </w:rPr>
        <w:t>enables</w:t>
      </w:r>
      <w:r w:rsidR="0029240C">
        <w:rPr>
          <w:sz w:val="20"/>
          <w:szCs w:val="20"/>
        </w:rPr>
        <w:t xml:space="preserve"> </w:t>
      </w:r>
      <w:del w:id="15" w:author="KOUKLAKIS Georgios" w:date="2016-11-10T13:59:00Z">
        <w:r w:rsidRPr="00F10A72">
          <w:rPr>
            <w:sz w:val="20"/>
            <w:szCs w:val="20"/>
          </w:rPr>
          <w:delText>trilogue</w:delText>
        </w:r>
      </w:del>
      <w:ins w:id="16" w:author="KOUKLAKIS Georgios" w:date="2016-11-10T13:59:00Z">
        <w:r w:rsidR="0029240C">
          <w:rPr>
            <w:sz w:val="20"/>
            <w:szCs w:val="20"/>
          </w:rPr>
          <w:t>T</w:t>
        </w:r>
        <w:r w:rsidRPr="00F10A72">
          <w:rPr>
            <w:sz w:val="20"/>
            <w:szCs w:val="20"/>
          </w:rPr>
          <w:t>rilogue</w:t>
        </w:r>
      </w:ins>
      <w:r w:rsidRPr="00F10A72">
        <w:rPr>
          <w:sz w:val="20"/>
          <w:szCs w:val="20"/>
        </w:rPr>
        <w:t xml:space="preserve"> technical staff to aggregate and call on</w:t>
      </w:r>
      <w:r>
        <w:rPr>
          <w:sz w:val="20"/>
          <w:szCs w:val="20"/>
        </w:rPr>
        <w:t>to a</w:t>
      </w:r>
      <w:r w:rsidRPr="00F10A72">
        <w:rPr>
          <w:sz w:val="20"/>
          <w:szCs w:val="20"/>
        </w:rPr>
        <w:t xml:space="preserve"> screen any section of the table based on user defined criteria.</w:t>
      </w:r>
    </w:p>
    <w:p w14:paraId="6780EFF1" w14:textId="77777777" w:rsidR="00742D1F" w:rsidRPr="00F10A72" w:rsidRDefault="00742D1F" w:rsidP="00742D1F">
      <w:pPr>
        <w:pStyle w:val="ListParagraph"/>
        <w:tabs>
          <w:tab w:val="left" w:pos="1590"/>
        </w:tabs>
        <w:spacing w:before="240" w:after="240"/>
        <w:ind w:left="1077"/>
        <w:jc w:val="both"/>
        <w:rPr>
          <w:sz w:val="6"/>
          <w:szCs w:val="6"/>
        </w:rPr>
      </w:pPr>
      <w:r w:rsidRPr="00F10A72">
        <w:rPr>
          <w:sz w:val="6"/>
          <w:szCs w:val="6"/>
        </w:rPr>
        <w:tab/>
      </w:r>
    </w:p>
    <w:p w14:paraId="5881D2DB" w14:textId="77777777"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Consolidated text preview</w:t>
      </w:r>
      <w:r w:rsidRPr="00F10A72">
        <w:rPr>
          <w:sz w:val="20"/>
          <w:szCs w:val="20"/>
        </w:rPr>
        <w:t xml:space="preserve"> - compromise</w:t>
      </w:r>
      <w:r>
        <w:rPr>
          <w:sz w:val="20"/>
          <w:szCs w:val="20"/>
        </w:rPr>
        <w:t xml:space="preserve"> text</w:t>
      </w:r>
      <w:r w:rsidRPr="00F10A72">
        <w:rPr>
          <w:sz w:val="20"/>
          <w:szCs w:val="20"/>
        </w:rPr>
        <w:t xml:space="preserve"> or any other column can be previewed in a c</w:t>
      </w:r>
      <w:r>
        <w:rPr>
          <w:sz w:val="20"/>
          <w:szCs w:val="20"/>
        </w:rPr>
        <w:t>onsolidated mode at any moment. W</w:t>
      </w:r>
      <w:r w:rsidRPr="00F10A72">
        <w:rPr>
          <w:sz w:val="20"/>
          <w:szCs w:val="20"/>
        </w:rPr>
        <w:t>ork can</w:t>
      </w:r>
      <w:r>
        <w:rPr>
          <w:sz w:val="20"/>
          <w:szCs w:val="20"/>
        </w:rPr>
        <w:t xml:space="preserve"> also</w:t>
      </w:r>
      <w:r w:rsidRPr="00F10A72">
        <w:rPr>
          <w:sz w:val="20"/>
          <w:szCs w:val="20"/>
        </w:rPr>
        <w:t xml:space="preserve"> take place </w:t>
      </w:r>
      <w:r>
        <w:rPr>
          <w:sz w:val="20"/>
          <w:szCs w:val="20"/>
        </w:rPr>
        <w:t>in a</w:t>
      </w:r>
      <w:r w:rsidRPr="00F10A72">
        <w:rPr>
          <w:sz w:val="20"/>
          <w:szCs w:val="20"/>
        </w:rPr>
        <w:t xml:space="preserve"> consolidated text</w:t>
      </w:r>
      <w:r>
        <w:rPr>
          <w:sz w:val="20"/>
          <w:szCs w:val="20"/>
        </w:rPr>
        <w:t xml:space="preserve"> mode</w:t>
      </w:r>
      <w:r w:rsidRPr="00F10A72">
        <w:rPr>
          <w:sz w:val="20"/>
          <w:szCs w:val="20"/>
        </w:rPr>
        <w:t xml:space="preserve"> - with updates </w:t>
      </w:r>
      <w:r>
        <w:rPr>
          <w:sz w:val="20"/>
          <w:szCs w:val="20"/>
        </w:rPr>
        <w:t>automatically carried over to</w:t>
      </w:r>
      <w:r w:rsidRPr="00F10A72">
        <w:rPr>
          <w:sz w:val="20"/>
          <w:szCs w:val="20"/>
        </w:rPr>
        <w:t xml:space="preserve"> the compromise column.</w:t>
      </w:r>
    </w:p>
    <w:p w14:paraId="07830164" w14:textId="77777777" w:rsidR="00742D1F" w:rsidRPr="00F10A72" w:rsidRDefault="00742D1F" w:rsidP="00742D1F">
      <w:pPr>
        <w:pStyle w:val="ListParagraph"/>
        <w:spacing w:before="240" w:after="240"/>
        <w:ind w:left="1077"/>
        <w:jc w:val="both"/>
        <w:rPr>
          <w:sz w:val="6"/>
          <w:szCs w:val="6"/>
        </w:rPr>
      </w:pPr>
    </w:p>
    <w:p w14:paraId="47D90709" w14:textId="77777777"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Any-to-any column comparison</w:t>
      </w:r>
      <w:r w:rsidRPr="00F10A72">
        <w:rPr>
          <w:sz w:val="20"/>
          <w:szCs w:val="20"/>
        </w:rPr>
        <w:t xml:space="preserve"> - any two or more columns can be </w:t>
      </w:r>
      <w:r>
        <w:rPr>
          <w:sz w:val="20"/>
          <w:szCs w:val="20"/>
        </w:rPr>
        <w:t xml:space="preserve">compared, </w:t>
      </w:r>
      <w:r w:rsidRPr="00F10A72">
        <w:rPr>
          <w:sz w:val="20"/>
          <w:szCs w:val="20"/>
        </w:rPr>
        <w:t xml:space="preserve">ad </w:t>
      </w:r>
      <w:r>
        <w:rPr>
          <w:sz w:val="20"/>
          <w:szCs w:val="20"/>
        </w:rPr>
        <w:t xml:space="preserve">hoc, </w:t>
      </w:r>
      <w:r w:rsidRPr="00F10A72">
        <w:rPr>
          <w:sz w:val="20"/>
          <w:szCs w:val="20"/>
        </w:rPr>
        <w:t xml:space="preserve">with differences displayed </w:t>
      </w:r>
      <w:r>
        <w:rPr>
          <w:sz w:val="20"/>
          <w:szCs w:val="20"/>
        </w:rPr>
        <w:t>following</w:t>
      </w:r>
      <w:r w:rsidRPr="00F10A72">
        <w:rPr>
          <w:sz w:val="20"/>
          <w:szCs w:val="20"/>
        </w:rPr>
        <w:t xml:space="preserve"> </w:t>
      </w:r>
      <w:r>
        <w:rPr>
          <w:sz w:val="20"/>
          <w:szCs w:val="20"/>
        </w:rPr>
        <w:t>u</w:t>
      </w:r>
      <w:r w:rsidRPr="00F10A72">
        <w:rPr>
          <w:sz w:val="20"/>
          <w:szCs w:val="20"/>
        </w:rPr>
        <w:t>ser criteria.</w:t>
      </w:r>
    </w:p>
    <w:p w14:paraId="6BEFB677" w14:textId="77777777" w:rsidR="00742D1F" w:rsidRPr="00F10A72" w:rsidRDefault="00742D1F" w:rsidP="00742D1F">
      <w:pPr>
        <w:pStyle w:val="ListParagraph"/>
        <w:spacing w:before="240" w:after="240"/>
        <w:ind w:left="1077"/>
        <w:jc w:val="both"/>
        <w:rPr>
          <w:sz w:val="6"/>
          <w:szCs w:val="6"/>
        </w:rPr>
      </w:pPr>
    </w:p>
    <w:p w14:paraId="6637D708" w14:textId="77777777" w:rsidR="00742D1F" w:rsidRDefault="00742D1F" w:rsidP="00742D1F">
      <w:pPr>
        <w:pStyle w:val="ListParagraph"/>
        <w:numPr>
          <w:ilvl w:val="0"/>
          <w:numId w:val="5"/>
        </w:numPr>
        <w:spacing w:before="240" w:after="240"/>
        <w:ind w:left="1077" w:hanging="357"/>
        <w:jc w:val="both"/>
        <w:rPr>
          <w:sz w:val="20"/>
          <w:szCs w:val="20"/>
        </w:rPr>
      </w:pPr>
      <w:r w:rsidRPr="00F10A72">
        <w:rPr>
          <w:i/>
          <w:sz w:val="20"/>
          <w:szCs w:val="20"/>
        </w:rPr>
        <w:t>Versioning</w:t>
      </w:r>
      <w:r w:rsidRPr="00F10A72">
        <w:rPr>
          <w:sz w:val="20"/>
          <w:szCs w:val="20"/>
        </w:rPr>
        <w:t xml:space="preserve"> - system embraces automatic</w:t>
      </w:r>
      <w:r>
        <w:rPr>
          <w:sz w:val="20"/>
          <w:szCs w:val="20"/>
        </w:rPr>
        <w:t>,</w:t>
      </w:r>
      <w:r w:rsidRPr="00F10A72">
        <w:rPr>
          <w:sz w:val="20"/>
          <w:szCs w:val="20"/>
        </w:rPr>
        <w:t xml:space="preserve"> and user defined</w:t>
      </w:r>
      <w:r>
        <w:rPr>
          <w:sz w:val="20"/>
          <w:szCs w:val="20"/>
        </w:rPr>
        <w:t>, versioning of content -</w:t>
      </w:r>
      <w:r w:rsidRPr="00F10A72">
        <w:rPr>
          <w:sz w:val="20"/>
          <w:szCs w:val="20"/>
        </w:rPr>
        <w:t xml:space="preserve"> allowing to present negotiation progression and </w:t>
      </w:r>
      <w:r>
        <w:rPr>
          <w:sz w:val="20"/>
          <w:szCs w:val="20"/>
        </w:rPr>
        <w:t>facilitate</w:t>
      </w:r>
      <w:r w:rsidRPr="00F10A72">
        <w:rPr>
          <w:sz w:val="20"/>
          <w:szCs w:val="20"/>
        </w:rPr>
        <w:t xml:space="preserve"> future archiving solutions.</w:t>
      </w:r>
    </w:p>
    <w:p w14:paraId="07414C04" w14:textId="77777777" w:rsidR="00742D1F" w:rsidRPr="00F10A72" w:rsidRDefault="00742D1F" w:rsidP="00742D1F">
      <w:pPr>
        <w:pStyle w:val="ListParagraph"/>
        <w:spacing w:before="240" w:after="240"/>
        <w:ind w:left="1077"/>
        <w:jc w:val="both"/>
        <w:rPr>
          <w:sz w:val="6"/>
          <w:szCs w:val="6"/>
        </w:rPr>
      </w:pPr>
    </w:p>
    <w:p w14:paraId="6F0DDD76" w14:textId="2B0A84F0" w:rsidR="00742D1F" w:rsidRDefault="00742D1F" w:rsidP="00F43144">
      <w:pPr>
        <w:pStyle w:val="ListParagraph"/>
        <w:numPr>
          <w:ilvl w:val="0"/>
          <w:numId w:val="5"/>
        </w:numPr>
        <w:spacing w:before="240" w:after="240"/>
        <w:ind w:left="1077" w:hanging="357"/>
        <w:jc w:val="both"/>
        <w:rPr>
          <w:sz w:val="20"/>
          <w:szCs w:val="20"/>
        </w:rPr>
      </w:pPr>
      <w:r w:rsidRPr="00F10A72">
        <w:rPr>
          <w:i/>
          <w:sz w:val="20"/>
          <w:szCs w:val="20"/>
        </w:rPr>
        <w:t>Role</w:t>
      </w:r>
      <w:del w:id="17" w:author="KOUKLAKIS Georgios" w:date="2016-11-10T13:59:00Z">
        <w:r w:rsidRPr="00F10A72">
          <w:rPr>
            <w:i/>
            <w:sz w:val="20"/>
            <w:szCs w:val="20"/>
          </w:rPr>
          <w:delText xml:space="preserve"> </w:delText>
        </w:r>
      </w:del>
      <w:ins w:id="18" w:author="KOUKLAKIS Georgios" w:date="2016-11-10T13:59:00Z">
        <w:r w:rsidR="00F43144">
          <w:rPr>
            <w:i/>
            <w:sz w:val="20"/>
            <w:szCs w:val="20"/>
          </w:rPr>
          <w:t>-</w:t>
        </w:r>
      </w:ins>
      <w:r w:rsidRPr="00F10A72">
        <w:rPr>
          <w:i/>
          <w:sz w:val="20"/>
          <w:szCs w:val="20"/>
        </w:rPr>
        <w:t>based access security and controlled exchange</w:t>
      </w:r>
      <w:r w:rsidRPr="00F10A72">
        <w:rPr>
          <w:sz w:val="20"/>
          <w:szCs w:val="20"/>
        </w:rPr>
        <w:t xml:space="preserve"> - system mimic</w:t>
      </w:r>
      <w:r>
        <w:rPr>
          <w:sz w:val="20"/>
          <w:szCs w:val="20"/>
        </w:rPr>
        <w:t>s and enforces current</w:t>
      </w:r>
      <w:r w:rsidRPr="00F10A72">
        <w:rPr>
          <w:sz w:val="20"/>
          <w:szCs w:val="20"/>
        </w:rPr>
        <w:t xml:space="preserve"> </w:t>
      </w:r>
      <w:r>
        <w:rPr>
          <w:sz w:val="20"/>
          <w:szCs w:val="20"/>
        </w:rPr>
        <w:t>usag</w:t>
      </w:r>
      <w:r w:rsidR="00C304D9">
        <w:rPr>
          <w:sz w:val="20"/>
          <w:szCs w:val="20"/>
        </w:rPr>
        <w:t xml:space="preserve">e </w:t>
      </w:r>
      <w:ins w:id="19" w:author="KOUKLAKIS Georgios" w:date="2016-11-10T13:59:00Z">
        <w:r w:rsidR="00F43144" w:rsidRPr="00C304D9">
          <w:rPr>
            <w:sz w:val="20"/>
            <w:szCs w:val="20"/>
          </w:rPr>
          <w:t>of</w:t>
        </w:r>
        <w:r w:rsidRPr="00C304D9">
          <w:rPr>
            <w:sz w:val="20"/>
            <w:szCs w:val="20"/>
          </w:rPr>
          <w:t xml:space="preserve"> </w:t>
        </w:r>
      </w:ins>
      <w:commentRangeStart w:id="20"/>
      <w:r w:rsidRPr="00694110">
        <w:rPr>
          <w:sz w:val="20"/>
          <w:szCs w:val="20"/>
        </w:rPr>
        <w:t>patterns of current file-based edition system</w:t>
      </w:r>
      <w:commentRangeEnd w:id="20"/>
      <w:r w:rsidR="00A729DC">
        <w:rPr>
          <w:rStyle w:val="CommentReference"/>
        </w:rPr>
        <w:commentReference w:id="20"/>
      </w:r>
      <w:r w:rsidRPr="00694110">
        <w:rPr>
          <w:sz w:val="20"/>
          <w:szCs w:val="20"/>
        </w:rPr>
        <w:t>,</w:t>
      </w:r>
      <w:r>
        <w:rPr>
          <w:sz w:val="20"/>
          <w:szCs w:val="20"/>
        </w:rPr>
        <w:t xml:space="preserve"> while transiting to a new generation of technology.</w:t>
      </w:r>
    </w:p>
    <w:p w14:paraId="01F5F7EC" w14:textId="77777777" w:rsidR="003B0FD2" w:rsidRPr="00F80D78" w:rsidRDefault="003B0FD2" w:rsidP="000D7D27">
      <w:pPr>
        <w:pStyle w:val="ListParagraph"/>
        <w:numPr>
          <w:ilvl w:val="0"/>
          <w:numId w:val="5"/>
        </w:numPr>
        <w:spacing w:before="240" w:after="240"/>
        <w:jc w:val="both"/>
        <w:rPr>
          <w:ins w:id="21" w:author="KOUKLAKIS Georgios" w:date="2016-11-10T13:59:00Z"/>
          <w:sz w:val="20"/>
          <w:szCs w:val="20"/>
        </w:rPr>
      </w:pPr>
      <w:ins w:id="22" w:author="KOUKLAKIS Georgios" w:date="2016-11-10T13:59:00Z">
        <w:r w:rsidRPr="00F80D78">
          <w:rPr>
            <w:sz w:val="20"/>
            <w:szCs w:val="20"/>
          </w:rPr>
          <w:t>Commenting - such a functionality was very well received, however</w:t>
        </w:r>
        <w:r w:rsidR="00F80D78" w:rsidRPr="00F80D78">
          <w:rPr>
            <w:sz w:val="20"/>
            <w:szCs w:val="20"/>
          </w:rPr>
          <w:t xml:space="preserve"> most of the users would appreciate a </w:t>
        </w:r>
        <w:r w:rsidR="00F80D78">
          <w:rPr>
            <w:sz w:val="20"/>
            <w:szCs w:val="20"/>
          </w:rPr>
          <w:t>"</w:t>
        </w:r>
        <w:r w:rsidR="00F80D78" w:rsidRPr="00F80D78">
          <w:rPr>
            <w:sz w:val="20"/>
            <w:szCs w:val="20"/>
          </w:rPr>
          <w:t>two level</w:t>
        </w:r>
        <w:r w:rsidR="00F80D78">
          <w:rPr>
            <w:sz w:val="20"/>
            <w:szCs w:val="20"/>
          </w:rPr>
          <w:t>"</w:t>
        </w:r>
        <w:r w:rsidR="00F80D78" w:rsidRPr="00F80D78">
          <w:rPr>
            <w:sz w:val="20"/>
            <w:szCs w:val="20"/>
          </w:rPr>
          <w:t xml:space="preserve"> commenting structure: i.e. 'public' comments that can be shared externally vs. 'internal' comments for </w:t>
        </w:r>
        <w:r w:rsidR="00F80D78">
          <w:rPr>
            <w:sz w:val="20"/>
            <w:szCs w:val="20"/>
          </w:rPr>
          <w:t>internal</w:t>
        </w:r>
        <w:r w:rsidR="00F80D78" w:rsidRPr="00F80D78">
          <w:rPr>
            <w:sz w:val="20"/>
            <w:szCs w:val="20"/>
          </w:rPr>
          <w:t xml:space="preserve"> eyes only.</w:t>
        </w:r>
        <w:r w:rsidRPr="00F80D78">
          <w:rPr>
            <w:sz w:val="20"/>
            <w:szCs w:val="20"/>
          </w:rPr>
          <w:t xml:space="preserve"> </w:t>
        </w:r>
      </w:ins>
    </w:p>
    <w:p w14:paraId="5434DC8B" w14:textId="77777777" w:rsidR="00154B5D" w:rsidRPr="00E336F5" w:rsidRDefault="00154B5D" w:rsidP="00E336F5">
      <w:pPr>
        <w:pStyle w:val="ListParagraph"/>
        <w:numPr>
          <w:ilvl w:val="0"/>
          <w:numId w:val="4"/>
        </w:numPr>
        <w:ind w:left="360"/>
        <w:jc w:val="both"/>
        <w:rPr>
          <w:ins w:id="23" w:author="KOUKLAKIS Georgios" w:date="2016-11-10T13:59:00Z"/>
          <w:sz w:val="20"/>
          <w:szCs w:val="20"/>
        </w:rPr>
      </w:pPr>
      <w:ins w:id="24" w:author="KOUKLAKIS Georgios" w:date="2016-11-10T13:59:00Z">
        <w:r>
          <w:t>In addition to the above, further key needs, functionalities were expressed</w:t>
        </w:r>
        <w:r w:rsidR="00E82484">
          <w:t xml:space="preserve"> (</w:t>
        </w:r>
        <w:r w:rsidR="000C42AC">
          <w:t>list not exhaustive</w:t>
        </w:r>
        <w:r w:rsidR="00E82484">
          <w:t>):</w:t>
        </w:r>
      </w:ins>
    </w:p>
    <w:p w14:paraId="0AFDA91A" w14:textId="77777777" w:rsidR="000C42AC" w:rsidRPr="00E336F5" w:rsidRDefault="000C42AC" w:rsidP="00E336F5">
      <w:pPr>
        <w:pStyle w:val="ListParagraph"/>
        <w:numPr>
          <w:ilvl w:val="0"/>
          <w:numId w:val="5"/>
        </w:numPr>
        <w:spacing w:before="240" w:after="240"/>
        <w:ind w:left="1077" w:hanging="357"/>
        <w:jc w:val="both"/>
        <w:rPr>
          <w:ins w:id="25" w:author="KOUKLAKIS Georgios" w:date="2016-11-10T13:59:00Z"/>
          <w:i/>
          <w:sz w:val="20"/>
          <w:szCs w:val="20"/>
        </w:rPr>
      </w:pPr>
      <w:ins w:id="26" w:author="KOUKLAKIS Georgios" w:date="2016-11-10T13:59:00Z">
        <w:r w:rsidRPr="00E336F5">
          <w:rPr>
            <w:i/>
            <w:sz w:val="20"/>
            <w:szCs w:val="20"/>
          </w:rPr>
          <w:t>Exchange/share functionalities</w:t>
        </w:r>
        <w:r w:rsidRPr="000C42AC">
          <w:rPr>
            <w:i/>
            <w:sz w:val="20"/>
            <w:szCs w:val="20"/>
          </w:rPr>
          <w:t xml:space="preserve"> - </w:t>
        </w:r>
        <w:r>
          <w:rPr>
            <w:i/>
            <w:sz w:val="20"/>
            <w:szCs w:val="20"/>
          </w:rPr>
          <w:t>e</w:t>
        </w:r>
        <w:r w:rsidRPr="00E336F5">
          <w:rPr>
            <w:i/>
            <w:sz w:val="20"/>
            <w:szCs w:val="20"/>
          </w:rPr>
          <w:t>stablishing a mechanism to reach target audiences on a need-to-know basis is desirable</w:t>
        </w:r>
        <w:r>
          <w:rPr>
            <w:i/>
            <w:sz w:val="20"/>
            <w:szCs w:val="20"/>
          </w:rPr>
          <w:t xml:space="preserve">. This should be </w:t>
        </w:r>
        <w:r w:rsidR="004137D2">
          <w:rPr>
            <w:i/>
            <w:sz w:val="20"/>
            <w:szCs w:val="20"/>
          </w:rPr>
          <w:t>provided</w:t>
        </w:r>
        <w:r>
          <w:rPr>
            <w:i/>
            <w:sz w:val="20"/>
            <w:szCs w:val="20"/>
          </w:rPr>
          <w:t xml:space="preserve"> </w:t>
        </w:r>
        <w:r w:rsidR="004137D2">
          <w:rPr>
            <w:i/>
            <w:sz w:val="20"/>
            <w:szCs w:val="20"/>
          </w:rPr>
          <w:t>via</w:t>
        </w:r>
        <w:r>
          <w:rPr>
            <w:i/>
            <w:sz w:val="20"/>
            <w:szCs w:val="20"/>
          </w:rPr>
          <w:t xml:space="preserve"> interconnection</w:t>
        </w:r>
        <w:r w:rsidR="004137D2">
          <w:rPr>
            <w:i/>
            <w:sz w:val="20"/>
            <w:szCs w:val="20"/>
          </w:rPr>
          <w:t>s</w:t>
        </w:r>
        <w:r>
          <w:rPr>
            <w:i/>
            <w:sz w:val="20"/>
            <w:szCs w:val="20"/>
          </w:rPr>
          <w:t xml:space="preserve"> with already existing community based systems. </w:t>
        </w:r>
      </w:ins>
    </w:p>
    <w:p w14:paraId="404D0471" w14:textId="77777777" w:rsidR="007D0277" w:rsidRPr="007D0277" w:rsidRDefault="007D0277" w:rsidP="007D0277">
      <w:pPr>
        <w:pStyle w:val="ListParagraph"/>
        <w:numPr>
          <w:ilvl w:val="0"/>
          <w:numId w:val="5"/>
        </w:numPr>
        <w:spacing w:before="240" w:after="240"/>
        <w:jc w:val="both"/>
        <w:rPr>
          <w:ins w:id="27" w:author="KOUKLAKIS Georgios" w:date="2016-11-10T13:59:00Z"/>
          <w:sz w:val="20"/>
          <w:szCs w:val="20"/>
        </w:rPr>
      </w:pPr>
      <w:ins w:id="28" w:author="KOUKLAKIS Georgios" w:date="2016-11-10T13:59:00Z">
        <w:r w:rsidRPr="00E336F5">
          <w:rPr>
            <w:i/>
            <w:iCs/>
            <w:sz w:val="20"/>
            <w:szCs w:val="20"/>
          </w:rPr>
          <w:t>Offline version</w:t>
        </w:r>
        <w:r w:rsidRPr="007D0277">
          <w:rPr>
            <w:sz w:val="20"/>
            <w:szCs w:val="20"/>
          </w:rPr>
          <w:t xml:space="preserve"> of the text editor would be desirable.</w:t>
        </w:r>
      </w:ins>
    </w:p>
    <w:p w14:paraId="65B02D27" w14:textId="77777777" w:rsidR="007D0277" w:rsidRDefault="007D0277" w:rsidP="007D0277">
      <w:pPr>
        <w:pStyle w:val="ListParagraph"/>
        <w:numPr>
          <w:ilvl w:val="0"/>
          <w:numId w:val="5"/>
        </w:numPr>
        <w:spacing w:before="240" w:after="240"/>
        <w:jc w:val="both"/>
        <w:rPr>
          <w:ins w:id="29" w:author="KOUKLAKIS Georgios" w:date="2016-11-10T13:59:00Z"/>
          <w:sz w:val="20"/>
          <w:szCs w:val="20"/>
        </w:rPr>
      </w:pPr>
      <w:ins w:id="30" w:author="KOUKLAKIS Georgios" w:date="2016-11-10T13:59:00Z">
        <w:r w:rsidRPr="007D0277">
          <w:rPr>
            <w:sz w:val="20"/>
            <w:szCs w:val="20"/>
          </w:rPr>
          <w:t xml:space="preserve">The tool should be </w:t>
        </w:r>
        <w:r>
          <w:rPr>
            <w:sz w:val="20"/>
            <w:szCs w:val="20"/>
          </w:rPr>
          <w:t>aligned to a responsive design</w:t>
        </w:r>
        <w:r w:rsidR="00004E1F">
          <w:rPr>
            <w:sz w:val="20"/>
            <w:szCs w:val="20"/>
          </w:rPr>
          <w:t xml:space="preserve"> approach</w:t>
        </w:r>
        <w:r>
          <w:rPr>
            <w:sz w:val="20"/>
            <w:szCs w:val="20"/>
          </w:rPr>
          <w:t xml:space="preserve">, i.e. </w:t>
        </w:r>
        <w:r w:rsidRPr="00E336F5">
          <w:rPr>
            <w:i/>
            <w:iCs/>
            <w:sz w:val="20"/>
            <w:szCs w:val="20"/>
          </w:rPr>
          <w:t>provided on mobile devices</w:t>
        </w:r>
        <w:r w:rsidRPr="007D0277">
          <w:rPr>
            <w:sz w:val="20"/>
            <w:szCs w:val="20"/>
          </w:rPr>
          <w:t xml:space="preserve"> also.</w:t>
        </w:r>
      </w:ins>
      <w:commentRangeEnd w:id="14"/>
      <w:r w:rsidR="00252279">
        <w:rPr>
          <w:rStyle w:val="CommentReference"/>
        </w:rPr>
        <w:commentReference w:id="14"/>
      </w:r>
    </w:p>
    <w:p w14:paraId="32C123A9" w14:textId="77777777" w:rsidR="00742D1F" w:rsidRPr="000107A7" w:rsidRDefault="00742D1F" w:rsidP="00742D1F">
      <w:pPr>
        <w:pStyle w:val="ListParagraph"/>
        <w:spacing w:before="240" w:after="240"/>
        <w:ind w:left="1077" w:firstLine="720"/>
        <w:jc w:val="both"/>
        <w:rPr>
          <w:sz w:val="6"/>
          <w:szCs w:val="6"/>
        </w:rPr>
      </w:pPr>
    </w:p>
    <w:p w14:paraId="3681D2DA" w14:textId="4D9AB97D" w:rsidR="00742D1F" w:rsidRDefault="00742D1F" w:rsidP="0083577B">
      <w:pPr>
        <w:pStyle w:val="ListParagraph"/>
        <w:ind w:left="360"/>
        <w:jc w:val="both"/>
      </w:pPr>
      <w:r>
        <w:t xml:space="preserve">Users considered these points a definitive added value, and </w:t>
      </w:r>
      <w:del w:id="31" w:author="KOUKLAKIS Georgios" w:date="2016-11-10T13:59:00Z">
        <w:r>
          <w:delText>we believe</w:delText>
        </w:r>
      </w:del>
      <w:ins w:id="32" w:author="KOUKLAKIS Georgios" w:date="2016-11-10T13:59:00Z">
        <w:r w:rsidR="0083577B">
          <w:t xml:space="preserve">it is </w:t>
        </w:r>
        <w:r>
          <w:t>believe</w:t>
        </w:r>
        <w:r w:rsidR="0083577B">
          <w:t>d</w:t>
        </w:r>
      </w:ins>
      <w:r>
        <w:t xml:space="preserve"> the resulting system would ease the technical burden and introduce a simpler and controlled way of editing. The editor would take over many mundane tasks, automating document structure</w:t>
      </w:r>
      <w:r w:rsidR="00F43144">
        <w:t xml:space="preserve"> </w:t>
      </w:r>
      <w:ins w:id="33" w:author="KOUKLAKIS Georgios" w:date="2016-11-10T13:59:00Z">
        <w:r w:rsidR="00F43144">
          <w:t xml:space="preserve">(based on the </w:t>
        </w:r>
        <w:r w:rsidR="0083577B">
          <w:t>standards</w:t>
        </w:r>
        <w:r w:rsidR="00F43144">
          <w:t xml:space="preserve"> currently being developed by the Interinstitutional</w:t>
        </w:r>
        <w:r w:rsidR="002C2263">
          <w:t xml:space="preserve"> Formats C</w:t>
        </w:r>
        <w:r w:rsidR="00F43144">
          <w:t>ommittee)</w:t>
        </w:r>
        <w:r>
          <w:t xml:space="preserve"> </w:t>
        </w:r>
      </w:ins>
      <w:r>
        <w:t xml:space="preserve">and maintain presentation. </w:t>
      </w:r>
      <w:r w:rsidRPr="00E336F5">
        <w:rPr>
          <w:i/>
          <w:rPrChange w:id="34" w:author="KOUKLAKIS Georgios" w:date="2016-11-10T13:59:00Z">
            <w:rPr/>
          </w:rPrChange>
        </w:rPr>
        <w:t>This would enable users to focus on content</w:t>
      </w:r>
      <w:r>
        <w:t xml:space="preserve"> for the Trilogue negotiations, leading to a more</w:t>
      </w:r>
      <w:r w:rsidRPr="00F455A4">
        <w:t xml:space="preserve"> legally sound compromise</w:t>
      </w:r>
      <w:r>
        <w:t>.</w:t>
      </w:r>
    </w:p>
    <w:p w14:paraId="2D82C179" w14:textId="77777777" w:rsidR="00742D1F" w:rsidRDefault="00742D1F" w:rsidP="00742D1F">
      <w:pPr>
        <w:pStyle w:val="ListParagraph"/>
        <w:ind w:left="360"/>
        <w:jc w:val="both"/>
      </w:pPr>
    </w:p>
    <w:p w14:paraId="0C45155A" w14:textId="10936B97" w:rsidR="00742D1F" w:rsidRDefault="00742D1F" w:rsidP="00F54476">
      <w:pPr>
        <w:pStyle w:val="ListParagraph"/>
        <w:numPr>
          <w:ilvl w:val="0"/>
          <w:numId w:val="4"/>
        </w:numPr>
        <w:ind w:left="360"/>
        <w:jc w:val="both"/>
      </w:pPr>
      <w:r>
        <w:t xml:space="preserve">Users warmly welcomed the proposed Trilogue Table Editor design. </w:t>
      </w:r>
      <w:del w:id="35" w:author="KOUKLAKIS Georgios" w:date="2016-11-10T13:59:00Z">
        <w:r>
          <w:delText>However, it</w:delText>
        </w:r>
      </w:del>
      <w:ins w:id="36" w:author="KOUKLAKIS Georgios" w:date="2016-11-10T13:59:00Z">
        <w:r w:rsidR="00324A8C">
          <w:t xml:space="preserve">Nevertheless as the current analysis focused on mainly the data exchange capabilities of the tool, further functional analysis deem necessary to </w:t>
        </w:r>
        <w:r w:rsidR="0007075E">
          <w:t>fully map users needs and appreciations.</w:t>
        </w:r>
        <w:r w:rsidR="00324A8C">
          <w:t xml:space="preserve"> </w:t>
        </w:r>
        <w:r w:rsidR="0007075E">
          <w:t>With this being said, all the above</w:t>
        </w:r>
      </w:ins>
      <w:r>
        <w:t xml:space="preserve"> represents a major </w:t>
      </w:r>
      <w:del w:id="37" w:author="KOUKLAKIS Georgios" w:date="2016-11-10T13:59:00Z">
        <w:r>
          <w:delText>breakthrough</w:delText>
        </w:r>
      </w:del>
      <w:ins w:id="38" w:author="KOUKLAKIS Georgios" w:date="2016-11-10T13:59:00Z">
        <w:r w:rsidR="0007075E">
          <w:t>shift</w:t>
        </w:r>
      </w:ins>
      <w:r w:rsidR="0007075E">
        <w:t xml:space="preserve"> </w:t>
      </w:r>
      <w:r>
        <w:t xml:space="preserve">from the current working patterns. To ensure continuous user acceptance and the success of </w:t>
      </w:r>
      <w:del w:id="39" w:author="KOUKLAKIS Georgios" w:date="2016-11-10T13:59:00Z">
        <w:r>
          <w:delText>our</w:delText>
        </w:r>
      </w:del>
      <w:ins w:id="40" w:author="KOUKLAKIS Georgios" w:date="2016-11-10T13:59:00Z">
        <w:r w:rsidR="00F54476">
          <w:t>this</w:t>
        </w:r>
      </w:ins>
      <w:r w:rsidR="00F54476">
        <w:t xml:space="preserve"> </w:t>
      </w:r>
      <w:r>
        <w:t xml:space="preserve">initiative, </w:t>
      </w:r>
      <w:del w:id="41" w:author="KOUKLAKIS Georgios" w:date="2016-11-10T13:59:00Z">
        <w:r>
          <w:delText>we</w:delText>
        </w:r>
      </w:del>
      <w:ins w:id="42" w:author="KOUKLAKIS Georgios" w:date="2016-11-10T13:59:00Z">
        <w:r w:rsidR="00632886">
          <w:t>there is a</w:t>
        </w:r>
      </w:ins>
      <w:r w:rsidR="00632886">
        <w:t xml:space="preserve"> need</w:t>
      </w:r>
      <w:r>
        <w:t xml:space="preserve"> to carefully manage the change and adopt a sound communication strategy at all levels: project team, steering committee and business sponsor.</w:t>
      </w:r>
    </w:p>
    <w:p w14:paraId="5150E1BB" w14:textId="77777777" w:rsidR="00742D1F" w:rsidRDefault="00742D1F" w:rsidP="00742D1F">
      <w:pPr>
        <w:pStyle w:val="ListParagraph"/>
        <w:ind w:left="360"/>
        <w:jc w:val="both"/>
      </w:pPr>
      <w:r>
        <w:br/>
        <w:t>The ongoing good collaboration between EP and Council teams must be carried over to a structured governance that would continue with the involvement of all the internal stakeholders when the project is started.</w:t>
      </w:r>
    </w:p>
    <w:p w14:paraId="26F09A14" w14:textId="77777777" w:rsidR="00742D1F" w:rsidRDefault="00742D1F" w:rsidP="00742D1F">
      <w:pPr>
        <w:pStyle w:val="ListParagraph"/>
        <w:ind w:left="360"/>
        <w:jc w:val="both"/>
      </w:pPr>
    </w:p>
    <w:p w14:paraId="7753AE41" w14:textId="662D69A4" w:rsidR="00656E0C" w:rsidRDefault="00742D1F" w:rsidP="00656E0C">
      <w:pPr>
        <w:pStyle w:val="ListParagraph"/>
        <w:numPr>
          <w:ilvl w:val="0"/>
          <w:numId w:val="4"/>
        </w:numPr>
        <w:ind w:left="360"/>
        <w:jc w:val="both"/>
        <w:rPr>
          <w:ins w:id="43" w:author="KOUKLAKIS Georgios" w:date="2016-11-10T13:59:00Z"/>
        </w:rPr>
      </w:pPr>
      <w:del w:id="44" w:author="KOUKLAKIS Georgios" w:date="2016-11-10T13:59:00Z">
        <w:r>
          <w:delText>We</w:delText>
        </w:r>
      </w:del>
      <w:ins w:id="45" w:author="KOUKLAKIS Georgios" w:date="2016-11-10T13:59:00Z">
        <w:r w:rsidR="00632886">
          <w:t>It is</w:t>
        </w:r>
      </w:ins>
      <w:r w:rsidR="00632886">
        <w:t xml:space="preserve"> </w:t>
      </w:r>
      <w:r>
        <w:t>recommend to follow</w:t>
      </w:r>
      <w:del w:id="46" w:author="KOUKLAKIS Georgios" w:date="2016-11-10T13:59:00Z">
        <w:r>
          <w:delText xml:space="preserve"> </w:delText>
        </w:r>
      </w:del>
      <w:ins w:id="47" w:author="KOUKLAKIS Georgios" w:date="2016-11-10T13:59:00Z">
        <w:r w:rsidR="00632886">
          <w:t>-</w:t>
        </w:r>
      </w:ins>
      <w:r>
        <w:t xml:space="preserve">up on this initial study and to embrace the new structured editing technology to build a new generation of editors for legislative content. </w:t>
      </w:r>
      <w:ins w:id="48" w:author="KOUKLAKIS Georgios" w:date="2016-11-10T13:59:00Z">
        <w:r w:rsidR="00656E0C">
          <w:t xml:space="preserve">To this end, it is advocated combining efforts with another initiative in the field of common drafting; LEOS a structural legislative text editor currently being developed by DG DIGIT of the European Commission. </w:t>
        </w:r>
      </w:ins>
    </w:p>
    <w:p w14:paraId="6050EE45" w14:textId="77777777" w:rsidR="00742D1F" w:rsidRPr="002D6D8A" w:rsidRDefault="00742D1F" w:rsidP="00656E0C">
      <w:pPr>
        <w:pStyle w:val="ListParagraph"/>
        <w:numPr>
          <w:ilvl w:val="0"/>
          <w:numId w:val="4"/>
        </w:numPr>
        <w:ind w:left="360"/>
        <w:jc w:val="both"/>
      </w:pPr>
      <w:r>
        <w:t>The EU co-legislators should continue their collaboration, refining and validating the feature set with the strong involvement of users, and promoting the Better Law-making objectives throughout the design and implementation process.</w:t>
      </w:r>
    </w:p>
    <w:p w14:paraId="1BD1B43F" w14:textId="77777777" w:rsidR="00742D1F" w:rsidRDefault="00742D1F">
      <w:pPr>
        <w:rPr>
          <w:rFonts w:eastAsiaTheme="majorEastAsia" w:cstheme="minorHAnsi"/>
          <w:sz w:val="32"/>
          <w:szCs w:val="32"/>
        </w:rPr>
      </w:pPr>
      <w:r>
        <w:rPr>
          <w:rFonts w:cstheme="minorHAnsi"/>
        </w:rPr>
        <w:br w:type="page"/>
      </w:r>
    </w:p>
    <w:p w14:paraId="56FC8CEF" w14:textId="77777777" w:rsidR="009B6D7C" w:rsidRPr="009B6D7C" w:rsidRDefault="009B6D7C" w:rsidP="009B6D7C">
      <w:pPr>
        <w:pStyle w:val="Heading1"/>
        <w:rPr>
          <w:rFonts w:cstheme="minorHAnsi"/>
        </w:rPr>
      </w:pPr>
      <w:r w:rsidRPr="009B6D7C">
        <w:rPr>
          <w:rFonts w:cstheme="minorHAnsi"/>
        </w:rPr>
        <w:t>Introduction</w:t>
      </w:r>
    </w:p>
    <w:p w14:paraId="31B78192" w14:textId="77777777" w:rsidR="005779CC" w:rsidRDefault="005779CC" w:rsidP="005779CC">
      <w:pPr>
        <w:rPr>
          <w:ins w:id="49" w:author="KOUKLAKIS Georgios" w:date="2016-11-10T13:59:00Z"/>
          <w:rFonts w:cstheme="minorHAnsi"/>
        </w:rPr>
      </w:pPr>
      <w:ins w:id="50" w:author="KOUKLAKIS Georgios" w:date="2016-11-10T13:59:00Z">
        <w:r>
          <w:rPr>
            <w:rFonts w:cstheme="minorHAnsi"/>
          </w:rPr>
          <w:t xml:space="preserve">In January and February 2016, the Secretaries-General of the GSC and the EP expressed by letters of exchanges, their </w:t>
        </w:r>
        <w:r w:rsidRPr="005779CC">
          <w:rPr>
            <w:rFonts w:cstheme="minorHAnsi"/>
          </w:rPr>
          <w:t>supported towards more inter-institutional cooperation</w:t>
        </w:r>
        <w:r>
          <w:rPr>
            <w:rFonts w:cstheme="minorHAnsi"/>
          </w:rPr>
          <w:t xml:space="preserve"> in the field of </w:t>
        </w:r>
        <w:r w:rsidR="005D020C">
          <w:rPr>
            <w:rFonts w:cstheme="minorHAnsi"/>
          </w:rPr>
          <w:t xml:space="preserve">the </w:t>
        </w:r>
        <w:r>
          <w:rPr>
            <w:rFonts w:cstheme="minorHAnsi"/>
          </w:rPr>
          <w:t>management of Trilogue Tables, an essential tool that is used during Trilogue negotiations to reach a deal between the co-legislators.</w:t>
        </w:r>
      </w:ins>
    </w:p>
    <w:p w14:paraId="67F28239" w14:textId="77777777" w:rsidR="009B6D7C" w:rsidRDefault="009B6D7C" w:rsidP="00652F43">
      <w:pPr>
        <w:rPr>
          <w:rFonts w:cstheme="minorHAnsi"/>
        </w:rPr>
      </w:pPr>
      <w:r>
        <w:rPr>
          <w:rFonts w:cstheme="minorHAnsi"/>
        </w:rPr>
        <w:t>In March 2016, at a meeting of Business Representatives of the European Parliament and the Council, it was decided that both institutions will run an internal feasibility analysis on an automated exchange of content of Trilogue Tables. The decision to enter into analysis followed a prior internal study at the Parliament of a possible Trilogue Table editor design.</w:t>
      </w:r>
    </w:p>
    <w:p w14:paraId="5D7AA9C9" w14:textId="77777777" w:rsidR="009B6D7C" w:rsidRDefault="009B6D7C" w:rsidP="00652F43">
      <w:pPr>
        <w:rPr>
          <w:rFonts w:cstheme="minorHAnsi"/>
        </w:rPr>
      </w:pPr>
      <w:r>
        <w:rPr>
          <w:rFonts w:cstheme="minorHAnsi"/>
        </w:rPr>
        <w:t>The document that follows describes the preparation, the study process as well as the main outcome</w:t>
      </w:r>
      <w:r w:rsidR="009E220B">
        <w:rPr>
          <w:rFonts w:cstheme="minorHAnsi"/>
        </w:rPr>
        <w:t>s, followed by an executive summary.</w:t>
      </w:r>
      <w:bookmarkStart w:id="51" w:name="_GoBack"/>
      <w:bookmarkEnd w:id="51"/>
    </w:p>
    <w:p w14:paraId="45D05F22" w14:textId="77777777" w:rsidR="009B6D7C" w:rsidRDefault="009B6D7C" w:rsidP="00652F43">
      <w:pPr>
        <w:rPr>
          <w:rFonts w:cstheme="minorHAnsi"/>
        </w:rPr>
      </w:pPr>
    </w:p>
    <w:p w14:paraId="65DE7065" w14:textId="77777777" w:rsidR="009B6D7C" w:rsidRPr="009B6D7C" w:rsidRDefault="009B6D7C" w:rsidP="009B6D7C">
      <w:pPr>
        <w:pStyle w:val="Heading1"/>
        <w:rPr>
          <w:rFonts w:cstheme="minorHAnsi"/>
        </w:rPr>
      </w:pPr>
      <w:r w:rsidRPr="009B6D7C">
        <w:rPr>
          <w:rFonts w:cstheme="minorHAnsi"/>
        </w:rPr>
        <w:t>Methodology</w:t>
      </w:r>
    </w:p>
    <w:p w14:paraId="218AB2C0" w14:textId="77777777" w:rsidR="009B6D7C" w:rsidRDefault="009B6D7C" w:rsidP="00652F43">
      <w:pPr>
        <w:rPr>
          <w:rFonts w:cstheme="minorHAnsi"/>
        </w:rPr>
      </w:pPr>
      <w:r>
        <w:rPr>
          <w:rFonts w:cstheme="minorHAnsi"/>
        </w:rPr>
        <w:t xml:space="preserve">Following the March meeting a methodology was agreed in between </w:t>
      </w:r>
      <w:r w:rsidR="00924502">
        <w:rPr>
          <w:rFonts w:cstheme="minorHAnsi"/>
        </w:rPr>
        <w:t xml:space="preserve">operational </w:t>
      </w:r>
      <w:r>
        <w:rPr>
          <w:rFonts w:cstheme="minorHAnsi"/>
        </w:rPr>
        <w:t xml:space="preserve">teams at the two institutions. It was based on </w:t>
      </w:r>
      <w:r w:rsidR="00652F43" w:rsidRPr="00652F43">
        <w:rPr>
          <w:rFonts w:cstheme="minorHAnsi"/>
        </w:rPr>
        <w:t xml:space="preserve">a principle of User Tests, where </w:t>
      </w:r>
      <w:r>
        <w:rPr>
          <w:rFonts w:cstheme="minorHAnsi"/>
        </w:rPr>
        <w:t>s</w:t>
      </w:r>
      <w:r w:rsidR="00652F43" w:rsidRPr="00652F43">
        <w:rPr>
          <w:rFonts w:cstheme="minorHAnsi"/>
        </w:rPr>
        <w:t>taff</w:t>
      </w:r>
      <w:r>
        <w:rPr>
          <w:rFonts w:cstheme="minorHAnsi"/>
        </w:rPr>
        <w:t xml:space="preserve"> gets an access to a mock-up of a system design</w:t>
      </w:r>
      <w:r w:rsidR="00652F43" w:rsidRPr="00652F43">
        <w:rPr>
          <w:rFonts w:cstheme="minorHAnsi"/>
        </w:rPr>
        <w:t xml:space="preserve"> with hands-on experience of Trilogue </w:t>
      </w:r>
      <w:r>
        <w:rPr>
          <w:rFonts w:cstheme="minorHAnsi"/>
        </w:rPr>
        <w:t>Tables editor.</w:t>
      </w:r>
    </w:p>
    <w:p w14:paraId="60F84458" w14:textId="77777777" w:rsidR="00652F43" w:rsidRDefault="009B6D7C" w:rsidP="00652F43">
      <w:pPr>
        <w:rPr>
          <w:rFonts w:cstheme="minorHAnsi"/>
        </w:rPr>
      </w:pPr>
      <w:r>
        <w:rPr>
          <w:rFonts w:cstheme="minorHAnsi"/>
        </w:rPr>
        <w:t xml:space="preserve">Each participant was given a set of three task each, equal for each participant. Users were asked to evaluate the system design as if it </w:t>
      </w:r>
      <w:r w:rsidR="005A0641">
        <w:rPr>
          <w:rFonts w:cstheme="minorHAnsi"/>
        </w:rPr>
        <w:t xml:space="preserve">were </w:t>
      </w:r>
      <w:r>
        <w:rPr>
          <w:rFonts w:cstheme="minorHAnsi"/>
        </w:rPr>
        <w:t>a live system, with test supervisor intervening only when boundaries of the system simulation were reached or if users would give up on the task, considering it too difficult or system design inadequate.</w:t>
      </w:r>
    </w:p>
    <w:p w14:paraId="2F62C095" w14:textId="77777777" w:rsidR="00652F43" w:rsidRPr="009B6D7C" w:rsidRDefault="009B6D7C" w:rsidP="00652F43">
      <w:pPr>
        <w:rPr>
          <w:rFonts w:cstheme="minorHAnsi"/>
          <w:b/>
        </w:rPr>
      </w:pPr>
      <w:r>
        <w:rPr>
          <w:rFonts w:cstheme="minorHAnsi"/>
          <w:b/>
        </w:rPr>
        <w:t>The s</w:t>
      </w:r>
      <w:r w:rsidR="00652F43" w:rsidRPr="00652F43">
        <w:rPr>
          <w:rFonts w:cstheme="minorHAnsi"/>
          <w:b/>
        </w:rPr>
        <w:t>cenarios</w:t>
      </w:r>
      <w:r w:rsidR="00652F43">
        <w:rPr>
          <w:rFonts w:cstheme="minorHAnsi"/>
        </w:rPr>
        <w:t xml:space="preserve"> </w:t>
      </w:r>
      <w:r w:rsidRPr="009B6D7C">
        <w:rPr>
          <w:rFonts w:cstheme="minorHAnsi"/>
        </w:rPr>
        <w:t xml:space="preserve">tried to </w:t>
      </w:r>
      <w:r w:rsidR="00652F43" w:rsidRPr="009B6D7C">
        <w:rPr>
          <w:rFonts w:cstheme="minorHAnsi"/>
        </w:rPr>
        <w:t>evaluate system design in three areas:</w:t>
      </w:r>
    </w:p>
    <w:p w14:paraId="7A82DB15" w14:textId="77777777" w:rsidR="00652F43" w:rsidRPr="00652F43" w:rsidRDefault="00652F43" w:rsidP="00652F43">
      <w:pPr>
        <w:pStyle w:val="ListParagraph"/>
        <w:numPr>
          <w:ilvl w:val="0"/>
          <w:numId w:val="1"/>
        </w:numPr>
        <w:rPr>
          <w:rFonts w:cstheme="minorHAnsi"/>
        </w:rPr>
      </w:pPr>
      <w:r w:rsidRPr="00652F43">
        <w:rPr>
          <w:rFonts w:cstheme="minorHAnsi"/>
        </w:rPr>
        <w:t>Initial document creation and exchange,</w:t>
      </w:r>
    </w:p>
    <w:p w14:paraId="091BB55C" w14:textId="77777777" w:rsidR="00652F43" w:rsidRPr="00652F43" w:rsidRDefault="00652F43" w:rsidP="00652F43">
      <w:pPr>
        <w:pStyle w:val="ListParagraph"/>
        <w:numPr>
          <w:ilvl w:val="0"/>
          <w:numId w:val="1"/>
        </w:numPr>
        <w:rPr>
          <w:rFonts w:cstheme="minorHAnsi"/>
        </w:rPr>
      </w:pPr>
      <w:r w:rsidRPr="00652F43">
        <w:rPr>
          <w:rFonts w:cstheme="minorHAnsi"/>
        </w:rPr>
        <w:t>Sending an exchange following an update,</w:t>
      </w:r>
    </w:p>
    <w:p w14:paraId="0709404D" w14:textId="77777777" w:rsidR="00652F43" w:rsidRDefault="00652F43" w:rsidP="00652F43">
      <w:pPr>
        <w:pStyle w:val="ListParagraph"/>
        <w:numPr>
          <w:ilvl w:val="0"/>
          <w:numId w:val="1"/>
        </w:numPr>
        <w:rPr>
          <w:rFonts w:cstheme="minorHAnsi"/>
        </w:rPr>
      </w:pPr>
      <w:r w:rsidRPr="00652F43">
        <w:rPr>
          <w:rFonts w:cstheme="minorHAnsi"/>
        </w:rPr>
        <w:t>Receiving and managing update done by the other participating party.</w:t>
      </w:r>
    </w:p>
    <w:p w14:paraId="08F46E17" w14:textId="77777777" w:rsidR="009B6D7C" w:rsidRDefault="009B6D7C" w:rsidP="009B6D7C">
      <w:pPr>
        <w:rPr>
          <w:rFonts w:cstheme="minorHAnsi"/>
        </w:rPr>
      </w:pPr>
      <w:r>
        <w:rPr>
          <w:rFonts w:cstheme="minorHAnsi"/>
        </w:rPr>
        <w:t>As each scenario use</w:t>
      </w:r>
      <w:r w:rsidR="005A0641">
        <w:rPr>
          <w:rFonts w:cstheme="minorHAnsi"/>
        </w:rPr>
        <w:t>s</w:t>
      </w:r>
      <w:r>
        <w:rPr>
          <w:rFonts w:cstheme="minorHAnsi"/>
        </w:rPr>
        <w:t xml:space="preserve"> interactive system simulation, it allows users to project many use case</w:t>
      </w:r>
      <w:r w:rsidR="005A0641">
        <w:rPr>
          <w:rFonts w:cstheme="minorHAnsi"/>
        </w:rPr>
        <w:t>s</w:t>
      </w:r>
      <w:r>
        <w:rPr>
          <w:rFonts w:cstheme="minorHAnsi"/>
        </w:rPr>
        <w:t xml:space="preserve"> that otherwise would not come up. </w:t>
      </w:r>
      <w:r w:rsidR="002B28A6">
        <w:rPr>
          <w:rFonts w:cstheme="minorHAnsi"/>
        </w:rPr>
        <w:t xml:space="preserve">Users are encouraged to share </w:t>
      </w:r>
      <w:r w:rsidR="00422290">
        <w:rPr>
          <w:rFonts w:cstheme="minorHAnsi"/>
        </w:rPr>
        <w:t>their thoughts</w:t>
      </w:r>
      <w:r w:rsidR="002B28A6">
        <w:rPr>
          <w:rFonts w:cstheme="minorHAnsi"/>
        </w:rPr>
        <w:t xml:space="preserve"> on the entire design, usually providing some invaluable insights.</w:t>
      </w:r>
    </w:p>
    <w:p w14:paraId="243030F7" w14:textId="77777777" w:rsidR="009B6D7C" w:rsidRDefault="002B28A6" w:rsidP="009B6D7C">
      <w:pPr>
        <w:rPr>
          <w:rFonts w:cstheme="minorHAnsi"/>
        </w:rPr>
      </w:pPr>
      <w:r>
        <w:rPr>
          <w:rFonts w:cstheme="minorHAnsi"/>
        </w:rPr>
        <w:t xml:space="preserve">If a particular system feature causes users to stumble, or unknowingly take a wrong decision that </w:t>
      </w:r>
      <w:r w:rsidR="00924502">
        <w:rPr>
          <w:rFonts w:cstheme="minorHAnsi"/>
        </w:rPr>
        <w:t>particular</w:t>
      </w:r>
      <w:r>
        <w:rPr>
          <w:rFonts w:cstheme="minorHAnsi"/>
        </w:rPr>
        <w:t xml:space="preserve"> feature is evaluated in between test sessions - often resulting in an improved system simulation. This approach allows to design iteratively</w:t>
      </w:r>
      <w:r w:rsidR="00924502">
        <w:rPr>
          <w:rFonts w:cstheme="minorHAnsi"/>
        </w:rPr>
        <w:t>,</w:t>
      </w:r>
      <w:r>
        <w:rPr>
          <w:rFonts w:cstheme="minorHAnsi"/>
        </w:rPr>
        <w:t xml:space="preserve"> concentrating first on major features requested by Business Owners and building a system design that is functional to the most users.</w:t>
      </w:r>
    </w:p>
    <w:p w14:paraId="67D32794" w14:textId="77777777" w:rsidR="009E220B" w:rsidRDefault="009E220B" w:rsidP="009B6D7C">
      <w:pPr>
        <w:rPr>
          <w:rFonts w:cstheme="minorHAnsi"/>
        </w:rPr>
      </w:pPr>
      <w:r>
        <w:rPr>
          <w:rFonts w:cstheme="minorHAnsi"/>
        </w:rPr>
        <w:t>Both operational teams at the EP and the Council remained in contact in preparation to the User Test sessions and during major discoveries to align possible design solutions.</w:t>
      </w:r>
    </w:p>
    <w:p w14:paraId="2AA24D48" w14:textId="77777777" w:rsidR="002B28A6" w:rsidRDefault="002B28A6">
      <w:pPr>
        <w:rPr>
          <w:rFonts w:cstheme="minorHAnsi"/>
        </w:rPr>
      </w:pPr>
      <w:r>
        <w:rPr>
          <w:rFonts w:cstheme="minorHAnsi"/>
        </w:rPr>
        <w:br w:type="page"/>
      </w:r>
    </w:p>
    <w:p w14:paraId="2F7B87F1" w14:textId="77777777" w:rsidR="002B28A6" w:rsidRPr="009E220B" w:rsidRDefault="002B28A6" w:rsidP="002B28A6">
      <w:pPr>
        <w:pStyle w:val="Heading1"/>
        <w:rPr>
          <w:rFonts w:cstheme="minorHAnsi"/>
        </w:rPr>
      </w:pPr>
      <w:r w:rsidRPr="009E220B">
        <w:rPr>
          <w:rFonts w:cstheme="minorHAnsi"/>
        </w:rPr>
        <w:t>EP User Test sessions</w:t>
      </w:r>
    </w:p>
    <w:p w14:paraId="311AF8A6" w14:textId="77777777" w:rsidR="002B28A6" w:rsidRDefault="002B28A6" w:rsidP="00652F43">
      <w:pPr>
        <w:rPr>
          <w:rFonts w:cstheme="minorHAnsi"/>
        </w:rPr>
      </w:pPr>
      <w:r>
        <w:rPr>
          <w:rFonts w:cstheme="minorHAnsi"/>
        </w:rPr>
        <w:t xml:space="preserve">At the European Parliament a </w:t>
      </w:r>
      <w:r w:rsidR="00652F43">
        <w:rPr>
          <w:rFonts w:cstheme="minorHAnsi"/>
        </w:rPr>
        <w:t>total</w:t>
      </w:r>
      <w:r>
        <w:rPr>
          <w:rFonts w:cstheme="minorHAnsi"/>
        </w:rPr>
        <w:t xml:space="preserve"> of</w:t>
      </w:r>
      <w:r w:rsidR="00652F43">
        <w:rPr>
          <w:rFonts w:cstheme="minorHAnsi"/>
        </w:rPr>
        <w:t xml:space="preserve"> </w:t>
      </w:r>
      <w:r w:rsidR="00652F43" w:rsidRPr="00652F43">
        <w:rPr>
          <w:rFonts w:cstheme="minorHAnsi"/>
          <w:b/>
        </w:rPr>
        <w:t xml:space="preserve">16 </w:t>
      </w:r>
      <w:r>
        <w:rPr>
          <w:rFonts w:cstheme="minorHAnsi"/>
          <w:b/>
        </w:rPr>
        <w:t xml:space="preserve">Test Sessions </w:t>
      </w:r>
      <w:r>
        <w:rPr>
          <w:rFonts w:cstheme="minorHAnsi"/>
        </w:rPr>
        <w:t>took place, with a wide variety of</w:t>
      </w:r>
      <w:r w:rsidRPr="002B28A6">
        <w:rPr>
          <w:rFonts w:cstheme="minorHAnsi"/>
        </w:rPr>
        <w:t xml:space="preserve"> </w:t>
      </w:r>
      <w:r w:rsidR="00652F43" w:rsidRPr="002B28A6">
        <w:rPr>
          <w:rFonts w:cstheme="minorHAnsi"/>
        </w:rPr>
        <w:t>committee staff</w:t>
      </w:r>
      <w:r w:rsidR="005A0641">
        <w:rPr>
          <w:rFonts w:cstheme="minorHAnsi"/>
        </w:rPr>
        <w:t>,</w:t>
      </w:r>
      <w:r w:rsidR="00652F43" w:rsidRPr="002B28A6">
        <w:rPr>
          <w:rFonts w:cstheme="minorHAnsi"/>
        </w:rPr>
        <w:t xml:space="preserve"> </w:t>
      </w:r>
      <w:r w:rsidRPr="002B28A6">
        <w:rPr>
          <w:rFonts w:cstheme="minorHAnsi"/>
        </w:rPr>
        <w:t>representing both Assistants and Administrators.</w:t>
      </w:r>
      <w:r w:rsidR="00652F43">
        <w:rPr>
          <w:rFonts w:cstheme="minorHAnsi"/>
        </w:rPr>
        <w:t xml:space="preserve"> </w:t>
      </w:r>
      <w:r>
        <w:rPr>
          <w:rFonts w:cstheme="minorHAnsi"/>
        </w:rPr>
        <w:t>Following the methodology the u</w:t>
      </w:r>
      <w:r w:rsidR="00652F43">
        <w:rPr>
          <w:rFonts w:cstheme="minorHAnsi"/>
        </w:rPr>
        <w:t>sers were not guided during the tests, but were encouraged to use all the info</w:t>
      </w:r>
      <w:r>
        <w:rPr>
          <w:rFonts w:cstheme="minorHAnsi"/>
        </w:rPr>
        <w:t>rmation contained in the</w:t>
      </w:r>
      <w:r w:rsidR="00422290">
        <w:rPr>
          <w:rFonts w:cstheme="minorHAnsi"/>
        </w:rPr>
        <w:t xml:space="preserve"> designs of</w:t>
      </w:r>
      <w:r>
        <w:rPr>
          <w:rFonts w:cstheme="minorHAnsi"/>
        </w:rPr>
        <w:t xml:space="preserve"> screen</w:t>
      </w:r>
      <w:r w:rsidR="00422290">
        <w:rPr>
          <w:rFonts w:cstheme="minorHAnsi"/>
        </w:rPr>
        <w:t>s</w:t>
      </w:r>
      <w:r>
        <w:rPr>
          <w:rFonts w:cstheme="minorHAnsi"/>
        </w:rPr>
        <w:t xml:space="preserve"> and email</w:t>
      </w:r>
      <w:r w:rsidR="00422290">
        <w:rPr>
          <w:rFonts w:cstheme="minorHAnsi"/>
        </w:rPr>
        <w:t>s that were part of the simulation.</w:t>
      </w:r>
      <w:r w:rsidR="00652F43">
        <w:rPr>
          <w:rFonts w:cstheme="minorHAnsi"/>
        </w:rPr>
        <w:t xml:space="preserve"> </w:t>
      </w:r>
    </w:p>
    <w:p w14:paraId="72C1D8CF" w14:textId="77777777" w:rsidR="009E220B" w:rsidRDefault="00652F43" w:rsidP="00652F43">
      <w:pPr>
        <w:rPr>
          <w:rFonts w:cstheme="minorHAnsi"/>
        </w:rPr>
      </w:pPr>
      <w:r>
        <w:rPr>
          <w:rFonts w:cstheme="minorHAnsi"/>
        </w:rPr>
        <w:t xml:space="preserve">The design have been </w:t>
      </w:r>
      <w:r w:rsidR="00422290">
        <w:rPr>
          <w:rFonts w:cstheme="minorHAnsi"/>
        </w:rPr>
        <w:t xml:space="preserve">updated </w:t>
      </w:r>
      <w:r w:rsidR="002B28A6">
        <w:rPr>
          <w:rFonts w:cstheme="minorHAnsi"/>
        </w:rPr>
        <w:t>several times in the process</w:t>
      </w:r>
      <w:r>
        <w:rPr>
          <w:rFonts w:cstheme="minorHAnsi"/>
        </w:rPr>
        <w:t xml:space="preserve"> attempting to resolve the biggest hurdles users were encountering.</w:t>
      </w:r>
      <w:r w:rsidR="002B28A6">
        <w:rPr>
          <w:rFonts w:cstheme="minorHAnsi"/>
        </w:rPr>
        <w:t xml:space="preserve"> </w:t>
      </w:r>
      <w:r w:rsidR="009E220B">
        <w:rPr>
          <w:rFonts w:cstheme="minorHAnsi"/>
        </w:rPr>
        <w:t>The Council operation team was informed of the major design weakness</w:t>
      </w:r>
      <w:r w:rsidR="005A0641">
        <w:rPr>
          <w:rFonts w:cstheme="minorHAnsi"/>
        </w:rPr>
        <w:t>es</w:t>
      </w:r>
      <w:r w:rsidR="009E220B">
        <w:rPr>
          <w:rFonts w:cstheme="minorHAnsi"/>
        </w:rPr>
        <w:t xml:space="preserve"> found, and updates to the design. </w:t>
      </w:r>
    </w:p>
    <w:p w14:paraId="11A77B9B" w14:textId="77777777" w:rsidR="00652F43" w:rsidRDefault="009E220B" w:rsidP="00652F43">
      <w:pPr>
        <w:rPr>
          <w:rFonts w:cstheme="minorHAnsi"/>
        </w:rPr>
      </w:pPr>
      <w:r>
        <w:rPr>
          <w:rFonts w:cstheme="minorHAnsi"/>
        </w:rPr>
        <w:t xml:space="preserve">A series of improvements were introduced to the steps needed to prepare a new exchange, </w:t>
      </w:r>
      <w:r w:rsidR="005A0641">
        <w:rPr>
          <w:rFonts w:cstheme="minorHAnsi"/>
        </w:rPr>
        <w:t xml:space="preserve">the </w:t>
      </w:r>
      <w:r>
        <w:rPr>
          <w:rFonts w:cstheme="minorHAnsi"/>
        </w:rPr>
        <w:t xml:space="preserve">email confirmations of the system as well as </w:t>
      </w:r>
      <w:r w:rsidR="005A0641">
        <w:rPr>
          <w:rFonts w:cstheme="minorHAnsi"/>
        </w:rPr>
        <w:t xml:space="preserve">the </w:t>
      </w:r>
      <w:r>
        <w:rPr>
          <w:rFonts w:cstheme="minorHAnsi"/>
        </w:rPr>
        <w:t xml:space="preserve">EP internal content sharing among all the parties involved inside </w:t>
      </w:r>
      <w:r w:rsidR="005A0641">
        <w:rPr>
          <w:rFonts w:cstheme="minorHAnsi"/>
        </w:rPr>
        <w:t xml:space="preserve">the </w:t>
      </w:r>
      <w:r>
        <w:rPr>
          <w:rFonts w:cstheme="minorHAnsi"/>
        </w:rPr>
        <w:t>Trilogue Table edition cycle.</w:t>
      </w:r>
    </w:p>
    <w:p w14:paraId="613DAD44" w14:textId="77777777" w:rsidR="00652F43" w:rsidRDefault="00652F43" w:rsidP="00652F43">
      <w:pPr>
        <w:rPr>
          <w:rFonts w:cstheme="minorHAnsi"/>
        </w:rPr>
      </w:pPr>
    </w:p>
    <w:p w14:paraId="162D003E" w14:textId="77777777" w:rsidR="00652F43" w:rsidRPr="002D6D8A" w:rsidRDefault="009E220B" w:rsidP="002D6D8A">
      <w:pPr>
        <w:pStyle w:val="Heading2"/>
        <w:rPr>
          <w:rFonts w:asciiTheme="minorHAnsi" w:hAnsiTheme="minorHAnsi" w:cstheme="minorHAnsi"/>
        </w:rPr>
      </w:pPr>
      <w:r w:rsidRPr="002D6D8A">
        <w:rPr>
          <w:rFonts w:asciiTheme="minorHAnsi" w:hAnsiTheme="minorHAnsi" w:cstheme="minorHAnsi"/>
        </w:rPr>
        <w:t xml:space="preserve">EP </w:t>
      </w:r>
      <w:r w:rsidR="00652F43" w:rsidRPr="002D6D8A">
        <w:rPr>
          <w:rFonts w:asciiTheme="minorHAnsi" w:hAnsiTheme="minorHAnsi" w:cstheme="minorHAnsi"/>
        </w:rPr>
        <w:t>User Te</w:t>
      </w:r>
      <w:r w:rsidR="00F00E32" w:rsidRPr="002D6D8A">
        <w:rPr>
          <w:rFonts w:asciiTheme="minorHAnsi" w:hAnsiTheme="minorHAnsi" w:cstheme="minorHAnsi"/>
        </w:rPr>
        <w:t>sts results</w:t>
      </w:r>
    </w:p>
    <w:p w14:paraId="576F0BA3" w14:textId="77777777" w:rsidR="00652F43" w:rsidRDefault="009E220B" w:rsidP="00652F43">
      <w:pPr>
        <w:rPr>
          <w:rFonts w:cstheme="minorHAnsi"/>
        </w:rPr>
      </w:pPr>
      <w:r>
        <w:rPr>
          <w:rFonts w:cstheme="minorHAnsi"/>
        </w:rPr>
        <w:t xml:space="preserve">Following the initial design updates and subsequent tests it has been </w:t>
      </w:r>
      <w:r w:rsidR="00652F43">
        <w:rPr>
          <w:rFonts w:cstheme="minorHAnsi"/>
        </w:rPr>
        <w:t xml:space="preserve">confirmed that </w:t>
      </w:r>
      <w:r w:rsidR="002B28A6">
        <w:rPr>
          <w:rFonts w:cstheme="minorHAnsi"/>
          <w:b/>
        </w:rPr>
        <w:t>in-editor Trilogue T</w:t>
      </w:r>
      <w:r w:rsidR="00652F43" w:rsidRPr="00652F43">
        <w:rPr>
          <w:rFonts w:cstheme="minorHAnsi"/>
          <w:b/>
        </w:rPr>
        <w:t>able exchange is acceptable by the users</w:t>
      </w:r>
      <w:r w:rsidR="00652F43">
        <w:rPr>
          <w:rFonts w:cstheme="minorHAnsi"/>
        </w:rPr>
        <w:t>.</w:t>
      </w:r>
    </w:p>
    <w:p w14:paraId="5A1E4022" w14:textId="77777777" w:rsidR="009E220B" w:rsidRDefault="009E220B" w:rsidP="00652F43">
      <w:pPr>
        <w:rPr>
          <w:rFonts w:cstheme="minorHAnsi"/>
        </w:rPr>
      </w:pPr>
      <w:r>
        <w:rPr>
          <w:rFonts w:cstheme="minorHAnsi"/>
        </w:rPr>
        <w:t xml:space="preserve">One of the Business Requirements - </w:t>
      </w:r>
      <w:r w:rsidRPr="009E220B">
        <w:rPr>
          <w:rFonts w:cstheme="minorHAnsi"/>
          <w:b/>
        </w:rPr>
        <w:t>a n</w:t>
      </w:r>
      <w:r w:rsidR="00652F43" w:rsidRPr="00652F43">
        <w:rPr>
          <w:rFonts w:cstheme="minorHAnsi"/>
          <w:b/>
        </w:rPr>
        <w:t>otion of Formal / Informal versions</w:t>
      </w:r>
      <w:r w:rsidR="00652F43">
        <w:rPr>
          <w:rFonts w:cstheme="minorHAnsi"/>
        </w:rPr>
        <w:t xml:space="preserve"> did not cause confusion and in some cases clarified the purpose of a version/exchange. These two flags seemed to be </w:t>
      </w:r>
      <w:r w:rsidR="00652F43" w:rsidRPr="00652F43">
        <w:rPr>
          <w:rFonts w:cstheme="minorHAnsi"/>
          <w:b/>
        </w:rPr>
        <w:t>intuitively understood by the users</w:t>
      </w:r>
      <w:r w:rsidR="00652F43">
        <w:rPr>
          <w:rFonts w:cstheme="minorHAnsi"/>
        </w:rPr>
        <w:t xml:space="preserve">. </w:t>
      </w:r>
    </w:p>
    <w:p w14:paraId="558F42F9" w14:textId="77777777" w:rsidR="00652F43" w:rsidRDefault="00652F43" w:rsidP="00652F43">
      <w:pPr>
        <w:rPr>
          <w:rFonts w:cstheme="minorHAnsi"/>
        </w:rPr>
      </w:pPr>
      <w:r>
        <w:rPr>
          <w:rFonts w:cstheme="minorHAnsi"/>
        </w:rPr>
        <w:t xml:space="preserve">Users found </w:t>
      </w:r>
      <w:r w:rsidR="004C336C">
        <w:rPr>
          <w:rFonts w:cstheme="minorHAnsi"/>
        </w:rPr>
        <w:t xml:space="preserve">that </w:t>
      </w:r>
      <w:r w:rsidR="009E220B" w:rsidRPr="009E220B">
        <w:rPr>
          <w:rFonts w:cstheme="minorHAnsi"/>
          <w:b/>
        </w:rPr>
        <w:t>quick access popup-</w:t>
      </w:r>
      <w:r w:rsidRPr="009E220B">
        <w:rPr>
          <w:rFonts w:cstheme="minorHAnsi"/>
          <w:b/>
        </w:rPr>
        <w:t>style tooltips</w:t>
      </w:r>
      <w:r>
        <w:rPr>
          <w:rFonts w:cstheme="minorHAnsi"/>
        </w:rPr>
        <w:t xml:space="preserve"> </w:t>
      </w:r>
      <w:r w:rsidR="004C336C">
        <w:rPr>
          <w:rFonts w:cstheme="minorHAnsi"/>
        </w:rPr>
        <w:t xml:space="preserve">helped with understanding </w:t>
      </w:r>
      <w:r w:rsidR="0044691A">
        <w:rPr>
          <w:rFonts w:cstheme="minorHAnsi"/>
        </w:rPr>
        <w:t xml:space="preserve">the </w:t>
      </w:r>
      <w:r w:rsidR="009E220B">
        <w:rPr>
          <w:rFonts w:cstheme="minorHAnsi"/>
        </w:rPr>
        <w:t>new design elements</w:t>
      </w:r>
      <w:r w:rsidR="004C336C">
        <w:rPr>
          <w:rFonts w:cstheme="minorHAnsi"/>
        </w:rPr>
        <w:t>,</w:t>
      </w:r>
      <w:r w:rsidR="009E220B">
        <w:rPr>
          <w:rFonts w:cstheme="minorHAnsi"/>
        </w:rPr>
        <w:t xml:space="preserve"> bringing a much needed</w:t>
      </w:r>
      <w:r w:rsidR="004C336C">
        <w:rPr>
          <w:rFonts w:cstheme="minorHAnsi"/>
        </w:rPr>
        <w:t xml:space="preserve"> textual</w:t>
      </w:r>
      <w:r w:rsidR="009E220B">
        <w:rPr>
          <w:rFonts w:cstheme="minorHAnsi"/>
        </w:rPr>
        <w:t xml:space="preserve"> </w:t>
      </w:r>
      <w:r>
        <w:rPr>
          <w:rFonts w:cstheme="minorHAnsi"/>
        </w:rPr>
        <w:t>clarifi</w:t>
      </w:r>
      <w:r w:rsidR="009E220B">
        <w:rPr>
          <w:rFonts w:cstheme="minorHAnsi"/>
        </w:rPr>
        <w:t xml:space="preserve">cation. No user manual was necessary during the User Tests sessions, especially the </w:t>
      </w:r>
      <w:r w:rsidR="004C336C">
        <w:rPr>
          <w:rFonts w:cstheme="minorHAnsi"/>
        </w:rPr>
        <w:t xml:space="preserve">final </w:t>
      </w:r>
      <w:r w:rsidR="009E220B">
        <w:rPr>
          <w:rFonts w:cstheme="minorHAnsi"/>
        </w:rPr>
        <w:t>design was found to be self-explanatory.</w:t>
      </w:r>
    </w:p>
    <w:p w14:paraId="74093680" w14:textId="77777777" w:rsidR="00F00E32" w:rsidRDefault="00F00E32" w:rsidP="00652F43">
      <w:pPr>
        <w:rPr>
          <w:rFonts w:cstheme="minorHAnsi"/>
        </w:rPr>
      </w:pPr>
      <w:r w:rsidRPr="00F00E32">
        <w:rPr>
          <w:rFonts w:cstheme="minorHAnsi"/>
          <w:b/>
        </w:rPr>
        <w:t xml:space="preserve">Version Compare screen has been developed </w:t>
      </w:r>
      <w:r w:rsidR="009E220B">
        <w:rPr>
          <w:rFonts w:cstheme="minorHAnsi"/>
          <w:b/>
        </w:rPr>
        <w:t xml:space="preserve">from scratch during User Tests - </w:t>
      </w:r>
      <w:r w:rsidRPr="00F00E32">
        <w:rPr>
          <w:rFonts w:cstheme="minorHAnsi"/>
          <w:b/>
        </w:rPr>
        <w:t>following user feedback</w:t>
      </w:r>
      <w:r>
        <w:rPr>
          <w:rFonts w:cstheme="minorHAnsi"/>
        </w:rPr>
        <w:t>. It allows to compare any two versions</w:t>
      </w:r>
      <w:r w:rsidR="009E220B">
        <w:rPr>
          <w:rFonts w:cstheme="minorHAnsi"/>
        </w:rPr>
        <w:t xml:space="preserve"> of a Trilogue Table</w:t>
      </w:r>
      <w:r>
        <w:rPr>
          <w:rFonts w:cstheme="minorHAnsi"/>
        </w:rPr>
        <w:t>, including incoming ones that have not yet been accepted. Various presentation options have been included.</w:t>
      </w:r>
    </w:p>
    <w:p w14:paraId="207CC9DB" w14:textId="77777777" w:rsidR="00652F43" w:rsidRDefault="00652F43" w:rsidP="00652F43">
      <w:pPr>
        <w:rPr>
          <w:rFonts w:cstheme="minorHAnsi"/>
        </w:rPr>
      </w:pPr>
      <w:r w:rsidRPr="00652F43">
        <w:rPr>
          <w:rFonts w:cstheme="minorHAnsi"/>
          <w:b/>
        </w:rPr>
        <w:t>Internal EP Sharing</w:t>
      </w:r>
      <w:r>
        <w:rPr>
          <w:rFonts w:cstheme="minorHAnsi"/>
        </w:rPr>
        <w:t xml:space="preserve">, though not of interest to all users, </w:t>
      </w:r>
      <w:r w:rsidRPr="00652F43">
        <w:rPr>
          <w:rFonts w:cstheme="minorHAnsi"/>
          <w:b/>
        </w:rPr>
        <w:t>solved majority of use cases</w:t>
      </w:r>
      <w:r>
        <w:rPr>
          <w:rFonts w:cstheme="minorHAnsi"/>
        </w:rPr>
        <w:t xml:space="preserve"> for users that seemed to be interested in communicating exclusively with the new tool. The later versions of the design clearly introduced a notion of a document owner that h</w:t>
      </w:r>
      <w:r w:rsidR="009E220B">
        <w:rPr>
          <w:rFonts w:cstheme="minorHAnsi"/>
        </w:rPr>
        <w:t>as a full access control that was</w:t>
      </w:r>
      <w:r>
        <w:rPr>
          <w:rFonts w:cstheme="minorHAnsi"/>
        </w:rPr>
        <w:t xml:space="preserve"> relatively easy to understand</w:t>
      </w:r>
      <w:r w:rsidR="009E220B">
        <w:rPr>
          <w:rFonts w:cstheme="minorHAnsi"/>
        </w:rPr>
        <w:t xml:space="preserve"> for uninitiated users</w:t>
      </w:r>
      <w:r>
        <w:rPr>
          <w:rFonts w:cstheme="minorHAnsi"/>
        </w:rPr>
        <w:t xml:space="preserve">. The team used existing design patterns of online, multiuser text editors to solve the </w:t>
      </w:r>
      <w:r w:rsidR="009E220B">
        <w:rPr>
          <w:rFonts w:cstheme="minorHAnsi"/>
        </w:rPr>
        <w:t xml:space="preserve">ownership </w:t>
      </w:r>
      <w:r>
        <w:rPr>
          <w:rFonts w:cstheme="minorHAnsi"/>
        </w:rPr>
        <w:t>visibility and access control.</w:t>
      </w:r>
    </w:p>
    <w:p w14:paraId="6E58AC0D" w14:textId="77777777" w:rsidR="00652F43" w:rsidRDefault="00652F43" w:rsidP="00652F43">
      <w:pPr>
        <w:rPr>
          <w:rFonts w:cstheme="minorHAnsi"/>
        </w:rPr>
      </w:pPr>
      <w:r w:rsidRPr="00F00E32">
        <w:rPr>
          <w:rFonts w:cstheme="minorHAnsi"/>
          <w:b/>
        </w:rPr>
        <w:t>Sending and Receiving an exchange has been redesigned and nested inside an Exchange</w:t>
      </w:r>
      <w:r w:rsidR="00F00E32" w:rsidRPr="00F00E32">
        <w:rPr>
          <w:rFonts w:cstheme="minorHAnsi"/>
          <w:b/>
        </w:rPr>
        <w:t xml:space="preserve"> Wizard</w:t>
      </w:r>
      <w:r w:rsidR="00F00E32">
        <w:rPr>
          <w:rFonts w:cstheme="minorHAnsi"/>
        </w:rPr>
        <w:t>.</w:t>
      </w:r>
      <w:r>
        <w:rPr>
          <w:rFonts w:cstheme="minorHAnsi"/>
        </w:rPr>
        <w:t xml:space="preserve"> </w:t>
      </w:r>
      <w:r w:rsidR="00F00E32">
        <w:rPr>
          <w:rFonts w:cstheme="minorHAnsi"/>
        </w:rPr>
        <w:t xml:space="preserve">It now </w:t>
      </w:r>
      <w:r>
        <w:rPr>
          <w:rFonts w:cstheme="minorHAnsi"/>
        </w:rPr>
        <w:t>uses progressive disclosure pattern</w:t>
      </w:r>
      <w:r w:rsidR="00F00E32">
        <w:rPr>
          <w:rFonts w:cstheme="minorHAnsi"/>
        </w:rPr>
        <w:t xml:space="preserve">, </w:t>
      </w:r>
      <w:r w:rsidR="009E220B">
        <w:rPr>
          <w:rFonts w:cstheme="minorHAnsi"/>
        </w:rPr>
        <w:t>unveiling</w:t>
      </w:r>
      <w:r w:rsidR="00F00E32">
        <w:rPr>
          <w:rFonts w:cstheme="minorHAnsi"/>
        </w:rPr>
        <w:t xml:space="preserve"> to user options related to smaller steps - avoiding options overload</w:t>
      </w:r>
      <w:r w:rsidR="009E220B">
        <w:rPr>
          <w:rFonts w:cstheme="minorHAnsi"/>
        </w:rPr>
        <w:t xml:space="preserve"> at the start</w:t>
      </w:r>
      <w:r w:rsidR="00F00E32">
        <w:rPr>
          <w:rFonts w:cstheme="minorHAnsi"/>
        </w:rPr>
        <w:t xml:space="preserve">. Especially preparing a new Exchange required to master few new concepts, now each comes with </w:t>
      </w:r>
      <w:r w:rsidR="009E220B">
        <w:rPr>
          <w:rFonts w:cstheme="minorHAnsi"/>
        </w:rPr>
        <w:t xml:space="preserve">its </w:t>
      </w:r>
      <w:r w:rsidR="00F00E32">
        <w:rPr>
          <w:rFonts w:cstheme="minorHAnsi"/>
        </w:rPr>
        <w:t xml:space="preserve">own purpose description and </w:t>
      </w:r>
      <w:r w:rsidR="009E220B">
        <w:rPr>
          <w:rFonts w:cstheme="minorHAnsi"/>
        </w:rPr>
        <w:t xml:space="preserve">all </w:t>
      </w:r>
      <w:r w:rsidR="00F00E32">
        <w:rPr>
          <w:rFonts w:cstheme="minorHAnsi"/>
        </w:rPr>
        <w:t>are grouped in three discreet steps</w:t>
      </w:r>
      <w:r w:rsidR="004C336C">
        <w:rPr>
          <w:rFonts w:cstheme="minorHAnsi"/>
        </w:rPr>
        <w:t>: a) select or create new version, b) select transmittable parts, c) confirm &amp; send.</w:t>
      </w:r>
    </w:p>
    <w:p w14:paraId="5ACD523A" w14:textId="77777777" w:rsidR="009E220B" w:rsidRDefault="009E220B" w:rsidP="00652F43">
      <w:pPr>
        <w:rPr>
          <w:rFonts w:cstheme="minorHAnsi"/>
        </w:rPr>
      </w:pPr>
    </w:p>
    <w:p w14:paraId="11D85D4E" w14:textId="77777777" w:rsidR="002D6D8A" w:rsidRDefault="002D6D8A">
      <w:pPr>
        <w:rPr>
          <w:rFonts w:eastAsiaTheme="majorEastAsia" w:cstheme="minorHAnsi"/>
          <w:sz w:val="26"/>
          <w:szCs w:val="26"/>
        </w:rPr>
      </w:pPr>
      <w:r>
        <w:rPr>
          <w:rFonts w:cstheme="minorHAnsi"/>
        </w:rPr>
        <w:br w:type="page"/>
      </w:r>
    </w:p>
    <w:p w14:paraId="348031D5" w14:textId="77777777" w:rsidR="00F00E32" w:rsidRPr="002D6D8A" w:rsidRDefault="009E220B" w:rsidP="002D6D8A">
      <w:pPr>
        <w:pStyle w:val="Heading2"/>
        <w:rPr>
          <w:rFonts w:asciiTheme="minorHAnsi" w:hAnsiTheme="minorHAnsi" w:cstheme="minorHAnsi"/>
        </w:rPr>
      </w:pPr>
      <w:r w:rsidRPr="002D6D8A">
        <w:rPr>
          <w:rFonts w:asciiTheme="minorHAnsi" w:hAnsiTheme="minorHAnsi" w:cstheme="minorHAnsi"/>
        </w:rPr>
        <w:t xml:space="preserve">EP </w:t>
      </w:r>
      <w:r w:rsidR="002B28A6" w:rsidRPr="002D6D8A">
        <w:rPr>
          <w:rFonts w:asciiTheme="minorHAnsi" w:hAnsiTheme="minorHAnsi" w:cstheme="minorHAnsi"/>
        </w:rPr>
        <w:t>Subjects for further study</w:t>
      </w:r>
    </w:p>
    <w:p w14:paraId="35049092" w14:textId="77777777" w:rsidR="00F00E32" w:rsidRDefault="00F00E32" w:rsidP="00652F43">
      <w:pPr>
        <w:rPr>
          <w:rFonts w:cstheme="minorHAnsi"/>
        </w:rPr>
      </w:pPr>
      <w:r>
        <w:rPr>
          <w:rFonts w:cstheme="minorHAnsi"/>
        </w:rPr>
        <w:t xml:space="preserve">The Analysis confirmed most of the </w:t>
      </w:r>
      <w:r w:rsidR="002D6D8A">
        <w:rPr>
          <w:rFonts w:cstheme="minorHAnsi"/>
        </w:rPr>
        <w:t xml:space="preserve">initial </w:t>
      </w:r>
      <w:r>
        <w:rPr>
          <w:rFonts w:cstheme="minorHAnsi"/>
        </w:rPr>
        <w:t>expectations and allowed to polish the current designs. Additionally it pointed to some other areas that have not yet been considered in details, and may be focal points for some opinionated users.</w:t>
      </w:r>
    </w:p>
    <w:p w14:paraId="0B2B02DD" w14:textId="77777777" w:rsidR="00F00E32" w:rsidRDefault="00F00E32" w:rsidP="00652F43">
      <w:pPr>
        <w:rPr>
          <w:rFonts w:cstheme="minorHAnsi"/>
        </w:rPr>
      </w:pPr>
      <w:r w:rsidRPr="00F00E32">
        <w:rPr>
          <w:rFonts w:cstheme="minorHAnsi"/>
          <w:b/>
        </w:rPr>
        <w:t>Change Authorship Attribution</w:t>
      </w:r>
      <w:r>
        <w:rPr>
          <w:rFonts w:cstheme="minorHAnsi"/>
        </w:rPr>
        <w:t xml:space="preserve"> - there are no clear solution design</w:t>
      </w:r>
      <w:r w:rsidR="0044691A">
        <w:rPr>
          <w:rFonts w:cstheme="minorHAnsi"/>
        </w:rPr>
        <w:t>s</w:t>
      </w:r>
      <w:r w:rsidR="004C336C">
        <w:rPr>
          <w:rFonts w:cstheme="minorHAnsi"/>
        </w:rPr>
        <w:t>, at the moment,</w:t>
      </w:r>
      <w:r>
        <w:rPr>
          <w:rFonts w:cstheme="minorHAnsi"/>
        </w:rPr>
        <w:t xml:space="preserve"> </w:t>
      </w:r>
      <w:r w:rsidR="004C336C">
        <w:rPr>
          <w:rFonts w:cstheme="minorHAnsi"/>
        </w:rPr>
        <w:t>on</w:t>
      </w:r>
      <w:r w:rsidR="002D6D8A">
        <w:rPr>
          <w:rFonts w:cstheme="minorHAnsi"/>
        </w:rPr>
        <w:t xml:space="preserve"> how to pinpoint,</w:t>
      </w:r>
      <w:r>
        <w:rPr>
          <w:rFonts w:cstheme="minorHAnsi"/>
        </w:rPr>
        <w:t xml:space="preserve"> present </w:t>
      </w:r>
      <w:r w:rsidR="002D6D8A">
        <w:rPr>
          <w:rFonts w:cstheme="minorHAnsi"/>
        </w:rPr>
        <w:t>and maintain the presentation of the initial author of any</w:t>
      </w:r>
      <w:r>
        <w:rPr>
          <w:rFonts w:cstheme="minorHAnsi"/>
        </w:rPr>
        <w:t xml:space="preserve"> proposed change. This may be important for files where team driving the negotiations would strictly keep track whose </w:t>
      </w:r>
      <w:r w:rsidR="00E505E1">
        <w:rPr>
          <w:rFonts w:cstheme="minorHAnsi"/>
        </w:rPr>
        <w:t xml:space="preserve">position (and </w:t>
      </w:r>
      <w:r>
        <w:rPr>
          <w:rFonts w:cstheme="minorHAnsi"/>
        </w:rPr>
        <w:t>wording</w:t>
      </w:r>
      <w:r w:rsidR="00E505E1">
        <w:rPr>
          <w:rFonts w:cstheme="minorHAnsi"/>
        </w:rPr>
        <w:t>)</w:t>
      </w:r>
      <w:r>
        <w:rPr>
          <w:rFonts w:cstheme="minorHAnsi"/>
        </w:rPr>
        <w:t xml:space="preserve"> has been accepted for each row or groups of rows.</w:t>
      </w:r>
    </w:p>
    <w:p w14:paraId="0C199940" w14:textId="77777777" w:rsidR="00E505E1" w:rsidRDefault="00E505E1" w:rsidP="00652F43">
      <w:pPr>
        <w:rPr>
          <w:rFonts w:cstheme="minorHAnsi"/>
        </w:rPr>
      </w:pPr>
      <w:r>
        <w:rPr>
          <w:rFonts w:cstheme="minorHAnsi"/>
        </w:rPr>
        <w:t>This presents a further opportunity to develop a feature set that could not be available in MS Word, additionally highlighting benefits of the structured editing approach.</w:t>
      </w:r>
    </w:p>
    <w:p w14:paraId="4D18F23C" w14:textId="77777777" w:rsidR="00E505E1" w:rsidRDefault="00E505E1" w:rsidP="00652F43">
      <w:pPr>
        <w:rPr>
          <w:rFonts w:cstheme="minorHAnsi"/>
        </w:rPr>
      </w:pPr>
      <w:r w:rsidRPr="00E505E1">
        <w:rPr>
          <w:rFonts w:cstheme="minorHAnsi"/>
          <w:b/>
        </w:rPr>
        <w:t>Comments</w:t>
      </w:r>
      <w:r>
        <w:rPr>
          <w:rFonts w:cstheme="minorHAnsi"/>
          <w:b/>
        </w:rPr>
        <w:t xml:space="preserve"> (joint)</w:t>
      </w:r>
      <w:r>
        <w:rPr>
          <w:rFonts w:cstheme="minorHAnsi"/>
        </w:rPr>
        <w:t xml:space="preserve"> - while there is a provision for comments in the current design, and the analysis did not go to the level of editing details, majority of users had various questions, comments and observations regarding how </w:t>
      </w:r>
      <w:r w:rsidR="002D6D8A">
        <w:rPr>
          <w:rFonts w:cstheme="minorHAnsi"/>
        </w:rPr>
        <w:t>comments should</w:t>
      </w:r>
      <w:r>
        <w:rPr>
          <w:rFonts w:cstheme="minorHAnsi"/>
        </w:rPr>
        <w:t xml:space="preserve"> </w:t>
      </w:r>
      <w:r w:rsidR="002D6D8A">
        <w:rPr>
          <w:rFonts w:cstheme="minorHAnsi"/>
        </w:rPr>
        <w:t>behave</w:t>
      </w:r>
      <w:r>
        <w:rPr>
          <w:rFonts w:cstheme="minorHAnsi"/>
        </w:rPr>
        <w:t xml:space="preserve">. This was to be expected, as at the moment comments can serve several purposes - depending on the Trilogue Team and its internal setup. Regardless of how comments are used - they are central to communication in between </w:t>
      </w:r>
      <w:r w:rsidR="002D6D8A">
        <w:rPr>
          <w:rFonts w:cstheme="minorHAnsi"/>
        </w:rPr>
        <w:t>Trilogue Table</w:t>
      </w:r>
      <w:r>
        <w:rPr>
          <w:rFonts w:cstheme="minorHAnsi"/>
        </w:rPr>
        <w:t xml:space="preserve"> users. This point should be considered by all institutional parties participating in the project.</w:t>
      </w:r>
    </w:p>
    <w:p w14:paraId="5111B44C" w14:textId="773AB5F8" w:rsidR="00E505E1" w:rsidRDefault="00E505E1" w:rsidP="00652F43">
      <w:pPr>
        <w:rPr>
          <w:rFonts w:cstheme="minorHAnsi"/>
        </w:rPr>
      </w:pPr>
      <w:r w:rsidRPr="00E505E1">
        <w:rPr>
          <w:rFonts w:cstheme="minorHAnsi"/>
          <w:b/>
        </w:rPr>
        <w:t>Presentation Persistence</w:t>
      </w:r>
      <w:r>
        <w:rPr>
          <w:rFonts w:cstheme="minorHAnsi"/>
          <w:b/>
        </w:rPr>
        <w:t xml:space="preserve"> (joint)</w:t>
      </w:r>
      <w:r>
        <w:rPr>
          <w:rFonts w:cstheme="minorHAnsi"/>
        </w:rPr>
        <w:t xml:space="preserve"> - </w:t>
      </w:r>
      <w:r w:rsidR="00291082">
        <w:rPr>
          <w:rFonts w:cstheme="minorHAnsi"/>
        </w:rPr>
        <w:t xml:space="preserve">structured Trilogue Table Editor comes with a promise of </w:t>
      </w:r>
      <w:r w:rsidR="0044691A">
        <w:rPr>
          <w:rFonts w:cstheme="minorHAnsi"/>
        </w:rPr>
        <w:t xml:space="preserve">content independent </w:t>
      </w:r>
      <w:r w:rsidR="00291082">
        <w:rPr>
          <w:rFonts w:cstheme="minorHAnsi"/>
        </w:rPr>
        <w:t xml:space="preserve">presentation. In many use cases that opens up a door to a new way of treating information contained in the document that previously was not easily accessible. However, it leaves one possible problem </w:t>
      </w:r>
      <w:r w:rsidR="004C336C">
        <w:rPr>
          <w:rFonts w:cstheme="minorHAnsi"/>
        </w:rPr>
        <w:t>in the open</w:t>
      </w:r>
      <w:r w:rsidR="00291082">
        <w:rPr>
          <w:rFonts w:cstheme="minorHAnsi"/>
        </w:rPr>
        <w:t xml:space="preserve"> that should be tackled - same file presentation</w:t>
      </w:r>
      <w:r w:rsidR="004C336C">
        <w:rPr>
          <w:rFonts w:cstheme="minorHAnsi"/>
        </w:rPr>
        <w:t>,</w:t>
      </w:r>
      <w:r w:rsidR="00291082">
        <w:rPr>
          <w:rFonts w:cstheme="minorHAnsi"/>
        </w:rPr>
        <w:t xml:space="preserve"> for technical and </w:t>
      </w:r>
      <w:del w:id="52" w:author="KOUKLAKIS Georgios" w:date="2016-11-10T13:59:00Z">
        <w:r w:rsidR="00291082">
          <w:rPr>
            <w:rFonts w:cstheme="minorHAnsi"/>
          </w:rPr>
          <w:delText>trilogue</w:delText>
        </w:r>
      </w:del>
      <w:ins w:id="53" w:author="KOUKLAKIS Georgios" w:date="2016-11-10T13:59:00Z">
        <w:r w:rsidR="00A1159B">
          <w:rPr>
            <w:rFonts w:cstheme="minorHAnsi"/>
          </w:rPr>
          <w:t>T</w:t>
        </w:r>
        <w:r w:rsidR="00291082">
          <w:rPr>
            <w:rFonts w:cstheme="minorHAnsi"/>
          </w:rPr>
          <w:t>rilogue</w:t>
        </w:r>
      </w:ins>
      <w:r w:rsidR="00291082">
        <w:rPr>
          <w:rFonts w:cstheme="minorHAnsi"/>
        </w:rPr>
        <w:t xml:space="preserve"> meetings</w:t>
      </w:r>
      <w:r w:rsidR="004C336C">
        <w:rPr>
          <w:rFonts w:cstheme="minorHAnsi"/>
        </w:rPr>
        <w:t>, for all participants</w:t>
      </w:r>
      <w:r w:rsidR="00291082">
        <w:rPr>
          <w:rFonts w:cstheme="minorHAnsi"/>
        </w:rPr>
        <w:t>. The system, while maintaining flexibility, must ensure that meeting-presentation configuration is passed to the other parties during the exchange.</w:t>
      </w:r>
    </w:p>
    <w:p w14:paraId="2F3EB2E8" w14:textId="77777777" w:rsidR="009E220B" w:rsidRDefault="009E220B" w:rsidP="00652F43">
      <w:pPr>
        <w:rPr>
          <w:rFonts w:cstheme="minorHAnsi"/>
        </w:rPr>
      </w:pPr>
    </w:p>
    <w:p w14:paraId="13624C52" w14:textId="77777777" w:rsidR="002D6D8A" w:rsidRDefault="002D6D8A">
      <w:pPr>
        <w:rPr>
          <w:rFonts w:eastAsiaTheme="majorEastAsia" w:cstheme="minorHAnsi"/>
          <w:sz w:val="32"/>
          <w:szCs w:val="32"/>
        </w:rPr>
      </w:pPr>
      <w:r>
        <w:rPr>
          <w:rFonts w:cstheme="minorHAnsi"/>
        </w:rPr>
        <w:br w:type="page"/>
      </w:r>
    </w:p>
    <w:p w14:paraId="3D1697B1" w14:textId="77777777" w:rsidR="009E220B" w:rsidRDefault="009E220B" w:rsidP="009E220B">
      <w:pPr>
        <w:pStyle w:val="Heading1"/>
        <w:rPr>
          <w:rFonts w:cstheme="minorHAnsi"/>
        </w:rPr>
      </w:pPr>
      <w:r w:rsidRPr="002B28A6">
        <w:rPr>
          <w:rFonts w:cstheme="minorHAnsi"/>
        </w:rPr>
        <w:t>Council User Test sessions</w:t>
      </w:r>
    </w:p>
    <w:p w14:paraId="2263EE25" w14:textId="77777777" w:rsidR="009E220B" w:rsidRPr="002B28A6" w:rsidRDefault="009E220B" w:rsidP="009E220B">
      <w:pPr>
        <w:rPr>
          <w:del w:id="54" w:author="KOUKLAKIS Georgios" w:date="2016-11-10T13:59:00Z"/>
        </w:rPr>
      </w:pPr>
      <w:del w:id="55" w:author="KOUKLAKIS Georgios" w:date="2016-11-10T13:59:00Z">
        <w:r>
          <w:delText>{{ council.trilogue.test.summary }}</w:delText>
        </w:r>
      </w:del>
    </w:p>
    <w:p w14:paraId="6EB3CF70" w14:textId="77777777" w:rsidR="009E220B" w:rsidRDefault="009E220B" w:rsidP="00652F43">
      <w:pPr>
        <w:rPr>
          <w:del w:id="56" w:author="KOUKLAKIS Georgios" w:date="2016-11-10T13:59:00Z"/>
          <w:rFonts w:cstheme="minorHAnsi"/>
        </w:rPr>
      </w:pPr>
    </w:p>
    <w:p w14:paraId="26C63A18" w14:textId="0329FF44" w:rsidR="00AD5FE4" w:rsidRDefault="009E220B" w:rsidP="00AD5FE4">
      <w:pPr>
        <w:rPr>
          <w:ins w:id="57" w:author="KOUKLAKIS Georgios" w:date="2016-11-10T13:59:00Z"/>
          <w:rFonts w:cstheme="minorHAnsi"/>
        </w:rPr>
      </w:pPr>
      <w:del w:id="58" w:author="KOUKLAKIS Georgios" w:date="2016-11-10T13:59:00Z">
        <w:r>
          <w:rPr>
            <w:rFonts w:cstheme="minorHAnsi"/>
          </w:rPr>
          <w:br w:type="page"/>
        </w:r>
      </w:del>
      <w:ins w:id="59" w:author="KOUKLAKIS Georgios" w:date="2016-11-10T13:59:00Z">
        <w:r w:rsidR="00AD5FE4">
          <w:rPr>
            <w:rFonts w:cstheme="minorHAnsi"/>
          </w:rPr>
          <w:t xml:space="preserve">At the General Secretariat of the Council of the European Union (GSC) a total of </w:t>
        </w:r>
        <w:r w:rsidR="00AD5FE4">
          <w:rPr>
            <w:rFonts w:cstheme="minorHAnsi"/>
            <w:b/>
          </w:rPr>
          <w:t>12</w:t>
        </w:r>
        <w:r w:rsidR="00AD5FE4" w:rsidRPr="00652F43">
          <w:rPr>
            <w:rFonts w:cstheme="minorHAnsi"/>
            <w:b/>
          </w:rPr>
          <w:t xml:space="preserve"> </w:t>
        </w:r>
        <w:r w:rsidR="00AD5FE4">
          <w:rPr>
            <w:rFonts w:cstheme="minorHAnsi"/>
            <w:b/>
          </w:rPr>
          <w:t xml:space="preserve">Test Sessions </w:t>
        </w:r>
        <w:r w:rsidR="00AD5FE4">
          <w:rPr>
            <w:rFonts w:cstheme="minorHAnsi"/>
          </w:rPr>
          <w:t xml:space="preserve">took place, with </w:t>
        </w:r>
        <w:r w:rsidR="00AD5FE4" w:rsidRPr="002B28A6">
          <w:rPr>
            <w:rFonts w:cstheme="minorHAnsi"/>
          </w:rPr>
          <w:t>staff</w:t>
        </w:r>
        <w:r w:rsidR="00AD5FE4">
          <w:rPr>
            <w:rFonts w:cstheme="minorHAnsi"/>
          </w:rPr>
          <w:t xml:space="preserve"> working in Policy units and dealing with various policy matters. </w:t>
        </w:r>
      </w:ins>
    </w:p>
    <w:p w14:paraId="1DAF6790" w14:textId="77777777" w:rsidR="00AD5FE4" w:rsidRPr="00AD5FE4" w:rsidRDefault="00AD5FE4" w:rsidP="00AD5FE4">
      <w:pPr>
        <w:rPr>
          <w:ins w:id="60" w:author="KOUKLAKIS Georgios" w:date="2016-11-10T13:59:00Z"/>
          <w:rFonts w:cstheme="minorHAnsi"/>
        </w:rPr>
      </w:pPr>
      <w:ins w:id="61" w:author="KOUKLAKIS Georgios" w:date="2016-11-10T13:59:00Z">
        <w:r w:rsidRPr="00AD5FE4">
          <w:rPr>
            <w:rFonts w:cstheme="minorHAnsi"/>
          </w:rPr>
          <w:t xml:space="preserve">Individual user </w:t>
        </w:r>
        <w:r>
          <w:rPr>
            <w:rFonts w:cstheme="minorHAnsi"/>
          </w:rPr>
          <w:t>testing sessions were conducted and t</w:t>
        </w:r>
        <w:r w:rsidRPr="00AD5FE4">
          <w:rPr>
            <w:rFonts w:cstheme="minorHAnsi"/>
          </w:rPr>
          <w:t>esting sessions lasted between 40 minutes and 2 hours.</w:t>
        </w:r>
        <w:r>
          <w:rPr>
            <w:rFonts w:cstheme="minorHAnsi"/>
          </w:rPr>
          <w:t xml:space="preserve"> </w:t>
        </w:r>
        <w:r w:rsidRPr="00AD5FE4">
          <w:rPr>
            <w:rFonts w:cstheme="minorHAnsi"/>
          </w:rPr>
          <w:t>During the test</w:t>
        </w:r>
        <w:r w:rsidR="007538F9">
          <w:rPr>
            <w:rFonts w:cstheme="minorHAnsi"/>
          </w:rPr>
          <w:t>s</w:t>
        </w:r>
        <w:r w:rsidRPr="00AD5FE4">
          <w:rPr>
            <w:rFonts w:cstheme="minorHAnsi"/>
          </w:rPr>
          <w:t xml:space="preserve">, next to the user, 3 GSC staff were present: 1 staff from </w:t>
        </w:r>
        <w:r>
          <w:rPr>
            <w:rFonts w:cstheme="minorHAnsi"/>
          </w:rPr>
          <w:t>the IT and 2 staff from the business side</w:t>
        </w:r>
        <w:r w:rsidRPr="00AD5FE4">
          <w:rPr>
            <w:rFonts w:cstheme="minorHAnsi"/>
          </w:rPr>
          <w:t>.</w:t>
        </w:r>
        <w:r>
          <w:rPr>
            <w:rFonts w:cstheme="minorHAnsi"/>
          </w:rPr>
          <w:t xml:space="preserve"> </w:t>
        </w:r>
        <w:r w:rsidRPr="00AD5FE4">
          <w:rPr>
            <w:rFonts w:cstheme="minorHAnsi"/>
          </w:rPr>
          <w:t>Before the interview actually took place, the users were briefed about:</w:t>
        </w:r>
      </w:ins>
    </w:p>
    <w:p w14:paraId="6D24C5AB" w14:textId="77777777" w:rsidR="00AD5FE4" w:rsidRPr="00AD5FE4" w:rsidRDefault="00AD5FE4" w:rsidP="00D07780">
      <w:pPr>
        <w:pStyle w:val="ListParagraph"/>
        <w:numPr>
          <w:ilvl w:val="1"/>
          <w:numId w:val="7"/>
        </w:numPr>
        <w:ind w:left="1134" w:hanging="357"/>
        <w:jc w:val="both"/>
        <w:rPr>
          <w:ins w:id="62" w:author="KOUKLAKIS Georgios" w:date="2016-11-10T13:59:00Z"/>
          <w:rFonts w:cstheme="minorHAnsi"/>
        </w:rPr>
      </w:pPr>
      <w:ins w:id="63" w:author="KOUKLAKIS Georgios" w:date="2016-11-10T13:59:00Z">
        <w:r w:rsidRPr="00AD5FE4">
          <w:rPr>
            <w:rFonts w:cstheme="minorHAnsi"/>
          </w:rPr>
          <w:t>how the session would be carried out; and</w:t>
        </w:r>
      </w:ins>
    </w:p>
    <w:p w14:paraId="36C02077" w14:textId="77777777" w:rsidR="00AD5FE4" w:rsidRDefault="00AD5FE4" w:rsidP="00D07780">
      <w:pPr>
        <w:pStyle w:val="ListParagraph"/>
        <w:numPr>
          <w:ilvl w:val="1"/>
          <w:numId w:val="7"/>
        </w:numPr>
        <w:ind w:left="1134" w:hanging="357"/>
        <w:jc w:val="both"/>
        <w:rPr>
          <w:ins w:id="64" w:author="KOUKLAKIS Georgios" w:date="2016-11-10T13:59:00Z"/>
          <w:rFonts w:cstheme="minorHAnsi"/>
        </w:rPr>
      </w:pPr>
      <w:ins w:id="65" w:author="KOUKLAKIS Georgios" w:date="2016-11-10T13:59:00Z">
        <w:r w:rsidRPr="00AD5FE4">
          <w:rPr>
            <w:rFonts w:cstheme="minorHAnsi"/>
          </w:rPr>
          <w:t>What the prototype meant in general terms, and its Home and Settings pages in particular. (The two other pages were not included in this general explanation given that the purpose was precisely to test those and capture first-time feedback from the users.).</w:t>
        </w:r>
      </w:ins>
    </w:p>
    <w:p w14:paraId="03AA4C14" w14:textId="77777777" w:rsidR="00AD5FE4" w:rsidRPr="00AD5FE4" w:rsidRDefault="00AD5FE4" w:rsidP="00D07780">
      <w:pPr>
        <w:pStyle w:val="ListParagraph"/>
        <w:ind w:left="0"/>
        <w:jc w:val="both"/>
        <w:rPr>
          <w:ins w:id="66" w:author="KOUKLAKIS Georgios" w:date="2016-11-10T13:59:00Z"/>
          <w:rFonts w:cstheme="minorHAnsi"/>
        </w:rPr>
      </w:pPr>
      <w:ins w:id="67" w:author="KOUKLAKIS Georgios" w:date="2016-11-10T13:59:00Z">
        <w:r>
          <w:rPr>
            <w:rFonts w:cstheme="minorHAnsi"/>
          </w:rPr>
          <w:t xml:space="preserve">After </w:t>
        </w:r>
        <w:r w:rsidRPr="00AD5FE4">
          <w:rPr>
            <w:rFonts w:cstheme="minorHAnsi"/>
          </w:rPr>
          <w:t>the introductory phase, the users were asked to perform 3 tasks</w:t>
        </w:r>
        <w:r>
          <w:rPr>
            <w:rFonts w:cstheme="minorHAnsi"/>
          </w:rPr>
          <w:t xml:space="preserve"> corresponding to the scenarios described above.</w:t>
        </w:r>
      </w:ins>
    </w:p>
    <w:p w14:paraId="37353C63" w14:textId="77777777" w:rsidR="004A523B" w:rsidRDefault="004A523B" w:rsidP="004A523B">
      <w:pPr>
        <w:jc w:val="both"/>
        <w:rPr>
          <w:ins w:id="68" w:author="KOUKLAKIS Georgios" w:date="2016-11-10T13:59:00Z"/>
        </w:rPr>
      </w:pPr>
      <w:ins w:id="69" w:author="KOUKLAKIS Georgios" w:date="2016-11-10T13:59:00Z">
        <w:r>
          <w:t>It is important to recall however that these tasks focused on the exchange functionality only, nevertheless users were invited to explore, challenge and give preliminary feedback on everything they saw on the screen, including all other functionalities available in the prototype.</w:t>
        </w:r>
      </w:ins>
    </w:p>
    <w:p w14:paraId="105A6062" w14:textId="77777777" w:rsidR="009E220B" w:rsidRPr="002B28A6" w:rsidRDefault="009E220B" w:rsidP="009E220B">
      <w:pPr>
        <w:rPr>
          <w:ins w:id="70" w:author="KOUKLAKIS Georgios" w:date="2016-11-10T13:59:00Z"/>
        </w:rPr>
      </w:pPr>
    </w:p>
    <w:p w14:paraId="76304ED7" w14:textId="77777777" w:rsidR="00AD5FE4" w:rsidRPr="002D6D8A" w:rsidRDefault="00AD5FE4" w:rsidP="00AD5FE4">
      <w:pPr>
        <w:pStyle w:val="Heading2"/>
        <w:rPr>
          <w:ins w:id="71" w:author="KOUKLAKIS Georgios" w:date="2016-11-10T13:59:00Z"/>
          <w:rFonts w:asciiTheme="minorHAnsi" w:hAnsiTheme="minorHAnsi" w:cstheme="minorHAnsi"/>
        </w:rPr>
      </w:pPr>
      <w:ins w:id="72" w:author="KOUKLAKIS Georgios" w:date="2016-11-10T13:59:00Z">
        <w:r>
          <w:rPr>
            <w:rFonts w:asciiTheme="minorHAnsi" w:hAnsiTheme="minorHAnsi" w:cstheme="minorHAnsi"/>
          </w:rPr>
          <w:t>Council</w:t>
        </w:r>
        <w:r w:rsidRPr="002D6D8A">
          <w:rPr>
            <w:rFonts w:asciiTheme="minorHAnsi" w:hAnsiTheme="minorHAnsi" w:cstheme="minorHAnsi"/>
          </w:rPr>
          <w:t xml:space="preserve"> User Tests results</w:t>
        </w:r>
      </w:ins>
    </w:p>
    <w:p w14:paraId="364D73A2" w14:textId="77777777" w:rsidR="00E10A7F" w:rsidRPr="00E10A7F" w:rsidRDefault="00E10A7F" w:rsidP="00E10A7F">
      <w:pPr>
        <w:pStyle w:val="ListParagraph"/>
        <w:ind w:left="0"/>
        <w:contextualSpacing w:val="0"/>
        <w:jc w:val="both"/>
        <w:rPr>
          <w:ins w:id="73" w:author="KOUKLAKIS Georgios" w:date="2016-11-10T13:59:00Z"/>
          <w:b/>
          <w:bCs/>
          <w:i/>
          <w:iCs/>
        </w:rPr>
      </w:pPr>
      <w:ins w:id="74" w:author="KOUKLAKIS Georgios" w:date="2016-11-10T13:59:00Z">
        <w:r w:rsidRPr="00E10A7F">
          <w:rPr>
            <w:b/>
            <w:bCs/>
            <w:i/>
            <w:iCs/>
          </w:rPr>
          <w:t>General comments</w:t>
        </w:r>
      </w:ins>
    </w:p>
    <w:p w14:paraId="5459EC7C" w14:textId="77777777" w:rsidR="00E10A7F" w:rsidRDefault="002A1DD8" w:rsidP="007538F9">
      <w:pPr>
        <w:pStyle w:val="ListParagraph"/>
        <w:ind w:left="0"/>
        <w:contextualSpacing w:val="0"/>
        <w:jc w:val="both"/>
        <w:rPr>
          <w:ins w:id="75" w:author="KOUKLAKIS Georgios" w:date="2016-11-10T13:59:00Z"/>
        </w:rPr>
      </w:pPr>
      <w:ins w:id="76" w:author="KOUKLAKIS Georgios" w:date="2016-11-10T13:59:00Z">
        <w:r w:rsidRPr="00E10A7F">
          <w:t xml:space="preserve">Although </w:t>
        </w:r>
        <w:r>
          <w:t xml:space="preserve">test exercises encoded in the prototype included exchanges </w:t>
        </w:r>
        <w:r w:rsidR="00E10A7F">
          <w:t>between the EP and the GSC only, users emphasised the fact</w:t>
        </w:r>
        <w:r w:rsidR="007538F9">
          <w:t xml:space="preserve"> that</w:t>
        </w:r>
        <w:r w:rsidR="00E10A7F">
          <w:t xml:space="preserve"> it is of paramount importance to have </w:t>
        </w:r>
        <w:r w:rsidR="00E10A7F" w:rsidRPr="00E10A7F">
          <w:rPr>
            <w:b/>
            <w:bCs/>
          </w:rPr>
          <w:t>the possibility of sending 4CT to the EP and COM at the same time</w:t>
        </w:r>
        <w:r w:rsidR="00E10A7F">
          <w:t xml:space="preserve">. This is without prejudice to the fact that for technical issues, bilateral contacts are made between the Institutions. </w:t>
        </w:r>
      </w:ins>
    </w:p>
    <w:p w14:paraId="18D23AB3" w14:textId="77777777" w:rsidR="00E10A7F" w:rsidRDefault="00E10A7F" w:rsidP="007538F9">
      <w:pPr>
        <w:pStyle w:val="ListParagraph"/>
        <w:ind w:left="0"/>
        <w:contextualSpacing w:val="0"/>
        <w:jc w:val="both"/>
        <w:rPr>
          <w:ins w:id="77" w:author="KOUKLAKIS Georgios" w:date="2016-11-10T13:59:00Z"/>
        </w:rPr>
      </w:pPr>
      <w:ins w:id="78" w:author="KOUKLAKIS Georgios" w:date="2016-11-10T13:59:00Z">
        <w:r>
          <w:t xml:space="preserve">Users pointed out that </w:t>
        </w:r>
        <w:r w:rsidRPr="00E10A7F">
          <w:rPr>
            <w:b/>
            <w:bCs/>
          </w:rPr>
          <w:t>tests did not specif</w:t>
        </w:r>
        <w:r w:rsidR="007538F9">
          <w:rPr>
            <w:b/>
            <w:bCs/>
          </w:rPr>
          <w:t>y</w:t>
        </w:r>
        <w:r w:rsidRPr="00E10A7F">
          <w:rPr>
            <w:b/>
            <w:bCs/>
          </w:rPr>
          <w:t xml:space="preserve"> the exact legislative stage</w:t>
        </w:r>
        <w:r>
          <w:t xml:space="preserve"> in which the given test scenario was conducted (</w:t>
        </w:r>
        <w:r w:rsidR="007538F9">
          <w:t>i.e.</w:t>
        </w:r>
        <w:r>
          <w:t xml:space="preserve"> First Reading</w:t>
        </w:r>
        <w:r w:rsidR="007538F9">
          <w:t xml:space="preserve">, </w:t>
        </w:r>
        <w:r>
          <w:t>Second Reading</w:t>
        </w:r>
        <w:r w:rsidR="007538F9">
          <w:t>, Conciliation</w:t>
        </w:r>
        <w:r>
          <w:t>), which however has obvious consequences procedural-wise, for example in terms of deadlines or marking changes made to the compromise text.</w:t>
        </w:r>
      </w:ins>
    </w:p>
    <w:p w14:paraId="54229CD9" w14:textId="77777777" w:rsidR="00CF4D66" w:rsidRDefault="00CF4D66" w:rsidP="00677DA3">
      <w:pPr>
        <w:rPr>
          <w:ins w:id="79" w:author="KOUKLAKIS Georgios" w:date="2016-11-10T13:59:00Z"/>
          <w:rFonts w:cstheme="minorHAnsi"/>
        </w:rPr>
      </w:pPr>
      <w:ins w:id="80" w:author="KOUKLAKIS Georgios" w:date="2016-11-10T13:59:00Z">
        <w:r>
          <w:rPr>
            <w:rFonts w:cstheme="minorHAnsi"/>
          </w:rPr>
          <w:t xml:space="preserve">Furthermore, it has been </w:t>
        </w:r>
        <w:r>
          <w:t xml:space="preserve">generally expressed that: (1) </w:t>
        </w:r>
        <w:r w:rsidRPr="00856FBF">
          <w:rPr>
            <w:b/>
            <w:bCs/>
          </w:rPr>
          <w:t>any future tool to be introduced should not offer less</w:t>
        </w:r>
        <w:r>
          <w:t xml:space="preserve"> than what is available with current systems, such as MS Word and MS Outlook (e.g. basic text editing functionalities such as 'copy/paste', 'replace all' and 'find text'); (2) </w:t>
        </w:r>
        <w:r w:rsidRPr="00856FBF">
          <w:rPr>
            <w:b/>
            <w:bCs/>
          </w:rPr>
          <w:t>tracking changes</w:t>
        </w:r>
        <w:r>
          <w:t xml:space="preserve"> and the ownership of those made to 4CT of a given legislative file </w:t>
        </w:r>
        <w:r w:rsidRPr="00856FBF">
          <w:rPr>
            <w:b/>
            <w:bCs/>
          </w:rPr>
          <w:t>should be easily available</w:t>
        </w:r>
        <w:r>
          <w:t xml:space="preserve">; and (3) it was essential for users to </w:t>
        </w:r>
        <w:r w:rsidRPr="00856FBF">
          <w:rPr>
            <w:b/>
            <w:bCs/>
          </w:rPr>
          <w:t>identify and classify</w:t>
        </w:r>
        <w:r>
          <w:t xml:space="preserve">, in a simple manner, </w:t>
        </w:r>
        <w:r w:rsidRPr="00856FBF">
          <w:rPr>
            <w:b/>
            <w:bCs/>
          </w:rPr>
          <w:t>articles/paragraphs that were still subject to "political" negotiations</w:t>
        </w:r>
      </w:ins>
    </w:p>
    <w:p w14:paraId="4EE81709" w14:textId="77777777" w:rsidR="00E10A7F" w:rsidRDefault="00E10A7F" w:rsidP="00E10A7F">
      <w:pPr>
        <w:pStyle w:val="ListParagraph"/>
        <w:ind w:left="0"/>
        <w:contextualSpacing w:val="0"/>
        <w:jc w:val="both"/>
        <w:rPr>
          <w:ins w:id="81" w:author="KOUKLAKIS Georgios" w:date="2016-11-10T13:59:00Z"/>
        </w:rPr>
      </w:pPr>
    </w:p>
    <w:p w14:paraId="38C884D1" w14:textId="77777777" w:rsidR="00E10A7F" w:rsidRPr="00E10A7F" w:rsidRDefault="00E10A7F" w:rsidP="001977E4">
      <w:pPr>
        <w:pStyle w:val="ListParagraph"/>
        <w:ind w:left="0"/>
        <w:contextualSpacing w:val="0"/>
        <w:jc w:val="both"/>
        <w:rPr>
          <w:ins w:id="82" w:author="KOUKLAKIS Georgios" w:date="2016-11-10T13:59:00Z"/>
          <w:b/>
          <w:bCs/>
          <w:i/>
          <w:iCs/>
        </w:rPr>
      </w:pPr>
      <w:ins w:id="83" w:author="KOUKLAKIS Georgios" w:date="2016-11-10T13:59:00Z">
        <w:r w:rsidRPr="00E10A7F">
          <w:rPr>
            <w:b/>
            <w:bCs/>
            <w:i/>
            <w:iCs/>
          </w:rPr>
          <w:t>Regarding the Exchange functions</w:t>
        </w:r>
      </w:ins>
    </w:p>
    <w:p w14:paraId="7F9C29E0" w14:textId="77777777" w:rsidR="00970F66" w:rsidRDefault="001977E4" w:rsidP="00652F43">
      <w:pPr>
        <w:rPr>
          <w:ins w:id="84" w:author="KOUKLAKIS Georgios" w:date="2016-11-10T13:59:00Z"/>
          <w:rFonts w:cstheme="minorHAnsi"/>
        </w:rPr>
      </w:pPr>
      <w:ins w:id="85" w:author="KOUKLAKIS Georgios" w:date="2016-11-10T13:59:00Z">
        <w:r>
          <w:rPr>
            <w:rFonts w:cstheme="minorHAnsi"/>
          </w:rPr>
          <w:t xml:space="preserve">Generally speaking, </w:t>
        </w:r>
        <w:r w:rsidRPr="001977E4">
          <w:rPr>
            <w:rFonts w:cstheme="minorHAnsi"/>
            <w:b/>
            <w:bCs/>
          </w:rPr>
          <w:t xml:space="preserve">this </w:t>
        </w:r>
        <w:r w:rsidRPr="001977E4">
          <w:rPr>
            <w:b/>
            <w:bCs/>
          </w:rPr>
          <w:t>function was deemed straightforward by most of the users</w:t>
        </w:r>
        <w:r>
          <w:t>; though the position of its button (e.g. whether it should be shifted around with the "Council share" button) could be subject to ergonomic considerations. Alternatively the tool may provide one unique button for both the 'Share' and the 'Exchange functionalities, where only the recipients will vary</w:t>
        </w:r>
        <w:r>
          <w:rPr>
            <w:rFonts w:cstheme="minorHAnsi"/>
          </w:rPr>
          <w:t xml:space="preserve"> </w:t>
        </w:r>
      </w:ins>
    </w:p>
    <w:p w14:paraId="24FF826B" w14:textId="77777777" w:rsidR="005277FE" w:rsidRDefault="005277FE">
      <w:pPr>
        <w:rPr>
          <w:ins w:id="86" w:author="KOUKLAKIS Georgios" w:date="2016-11-10T13:59:00Z"/>
          <w:rFonts w:cstheme="minorHAnsi"/>
        </w:rPr>
      </w:pPr>
      <w:ins w:id="87" w:author="KOUKLAKIS Georgios" w:date="2016-11-10T13:59:00Z">
        <w:r>
          <w:rPr>
            <w:rFonts w:cstheme="minorHAnsi"/>
          </w:rPr>
          <w:br w:type="page"/>
        </w:r>
      </w:ins>
    </w:p>
    <w:p w14:paraId="793B0913" w14:textId="77777777" w:rsidR="00D07780" w:rsidRDefault="00D07780" w:rsidP="005277FE">
      <w:pPr>
        <w:pStyle w:val="ListParagraph"/>
        <w:ind w:left="0"/>
        <w:jc w:val="both"/>
        <w:rPr>
          <w:ins w:id="88" w:author="KOUKLAKIS Georgios" w:date="2016-11-10T13:59:00Z"/>
        </w:rPr>
      </w:pPr>
      <w:ins w:id="89" w:author="KOUKLAKIS Georgios" w:date="2016-11-10T13:59:00Z">
        <w:r w:rsidRPr="00496DA3">
          <w:t xml:space="preserve">The need to </w:t>
        </w:r>
        <w:r w:rsidRPr="00D63605">
          <w:rPr>
            <w:b/>
            <w:bCs/>
          </w:rPr>
          <w:t xml:space="preserve">distinguish between </w:t>
        </w:r>
        <w:r w:rsidRPr="00D63605">
          <w:rPr>
            <w:b/>
            <w:bCs/>
            <w:i/>
            <w:iCs/>
          </w:rPr>
          <w:t>formal</w:t>
        </w:r>
        <w:r w:rsidRPr="00D63605">
          <w:rPr>
            <w:b/>
            <w:bCs/>
          </w:rPr>
          <w:t xml:space="preserve"> and </w:t>
        </w:r>
        <w:r w:rsidRPr="00D63605">
          <w:rPr>
            <w:b/>
            <w:bCs/>
            <w:i/>
            <w:iCs/>
          </w:rPr>
          <w:t>informal</w:t>
        </w:r>
        <w:r w:rsidRPr="00D63605">
          <w:rPr>
            <w:b/>
            <w:bCs/>
          </w:rPr>
          <w:t xml:space="preserve"> versions when exchanging a table has received mixed feelings</w:t>
        </w:r>
        <w:r w:rsidRPr="00496DA3">
          <w:t xml:space="preserve"> from the interviewees; This is due to the fact that working practices vary within the GSC: </w:t>
        </w:r>
      </w:ins>
    </w:p>
    <w:p w14:paraId="68D825AC" w14:textId="77777777" w:rsidR="00D07780" w:rsidRDefault="00D07780" w:rsidP="00FD789F">
      <w:pPr>
        <w:pStyle w:val="ListParagraph"/>
        <w:numPr>
          <w:ilvl w:val="1"/>
          <w:numId w:val="12"/>
        </w:numPr>
        <w:jc w:val="both"/>
        <w:rPr>
          <w:ins w:id="90" w:author="KOUKLAKIS Georgios" w:date="2016-11-10T13:59:00Z"/>
        </w:rPr>
      </w:pPr>
      <w:ins w:id="91" w:author="KOUKLAKIS Georgios" w:date="2016-11-10T13:59:00Z">
        <w:r>
          <w:t>Some services found these options very useful.</w:t>
        </w:r>
      </w:ins>
    </w:p>
    <w:p w14:paraId="472A166B" w14:textId="77777777" w:rsidR="00D07780" w:rsidRDefault="00D07780" w:rsidP="00FD789F">
      <w:pPr>
        <w:pStyle w:val="ListParagraph"/>
        <w:numPr>
          <w:ilvl w:val="1"/>
          <w:numId w:val="12"/>
        </w:numPr>
        <w:jc w:val="both"/>
        <w:rPr>
          <w:ins w:id="92" w:author="KOUKLAKIS Georgios" w:date="2016-11-10T13:59:00Z"/>
        </w:rPr>
      </w:pPr>
      <w:ins w:id="93" w:author="KOUKLAKIS Georgios" w:date="2016-11-10T13:59:00Z">
        <w:r>
          <w:t>Other services send only "official" /"formal" versions outside the GSC, therefore they would not be using any "informal" versions.</w:t>
        </w:r>
      </w:ins>
    </w:p>
    <w:p w14:paraId="34AAE608" w14:textId="77777777" w:rsidR="00D07780" w:rsidRDefault="00D07780" w:rsidP="00FD789F">
      <w:pPr>
        <w:pStyle w:val="ListParagraph"/>
        <w:numPr>
          <w:ilvl w:val="1"/>
          <w:numId w:val="12"/>
        </w:numPr>
        <w:jc w:val="both"/>
        <w:rPr>
          <w:ins w:id="94" w:author="KOUKLAKIS Georgios" w:date="2016-11-10T13:59:00Z"/>
        </w:rPr>
      </w:pPr>
      <w:ins w:id="95" w:author="KOUKLAKIS Georgios" w:date="2016-11-10T13:59:00Z">
        <w:r>
          <w:t xml:space="preserve">Again others, did not want to </w:t>
        </w:r>
        <w:r w:rsidRPr="00E209F3">
          <w:rPr>
            <w:i/>
            <w:iCs/>
          </w:rPr>
          <w:t>overflow</w:t>
        </w:r>
        <w:r>
          <w:t xml:space="preserve"> delegates with frequent "informal" versions containing only minor technical modifications.</w:t>
        </w:r>
      </w:ins>
    </w:p>
    <w:p w14:paraId="1B478E9C" w14:textId="77777777" w:rsidR="00D07780" w:rsidRDefault="00FD789F" w:rsidP="00FD789F">
      <w:pPr>
        <w:rPr>
          <w:ins w:id="96" w:author="KOUKLAKIS Georgios" w:date="2016-11-10T13:59:00Z"/>
          <w:rFonts w:cstheme="minorHAnsi"/>
        </w:rPr>
      </w:pPr>
      <w:ins w:id="97" w:author="KOUKLAKIS Georgios" w:date="2016-11-10T13:59:00Z">
        <w:r>
          <w:rPr>
            <w:rFonts w:cstheme="minorHAnsi"/>
          </w:rPr>
          <w:t>T</w:t>
        </w:r>
        <w:r w:rsidR="00D63605">
          <w:rPr>
            <w:rFonts w:cstheme="minorHAnsi"/>
          </w:rPr>
          <w:t>he second step</w:t>
        </w:r>
        <w:r>
          <w:rPr>
            <w:rFonts w:cstheme="minorHAnsi"/>
          </w:rPr>
          <w:t xml:space="preserve"> when preparing for a new exchange ("Choose elements to transmit"), </w:t>
        </w:r>
        <w:r w:rsidRPr="00FD789F">
          <w:rPr>
            <w:rFonts w:cstheme="minorHAnsi"/>
            <w:b/>
            <w:bCs/>
          </w:rPr>
          <w:t>pre-selecting all options by default</w:t>
        </w:r>
        <w:r>
          <w:rPr>
            <w:rFonts w:cstheme="minorHAnsi"/>
          </w:rPr>
          <w:t xml:space="preserve"> was found useful, and </w:t>
        </w:r>
        <w:r w:rsidRPr="00FD789F">
          <w:rPr>
            <w:rFonts w:cstheme="minorHAnsi"/>
            <w:b/>
            <w:bCs/>
          </w:rPr>
          <w:t>choosing additions</w:t>
        </w:r>
        <w:r>
          <w:rPr>
            <w:rFonts w:cstheme="minorHAnsi"/>
          </w:rPr>
          <w:t xml:space="preserve"> such as </w:t>
        </w:r>
        <w:r w:rsidRPr="00FD789F">
          <w:rPr>
            <w:rFonts w:cstheme="minorHAnsi"/>
            <w:i/>
            <w:iCs/>
          </w:rPr>
          <w:t>Negotiation markers</w:t>
        </w:r>
        <w:r>
          <w:rPr>
            <w:rFonts w:cstheme="minorHAnsi"/>
          </w:rPr>
          <w:t xml:space="preserve"> </w:t>
        </w:r>
        <w:r w:rsidRPr="00FD789F">
          <w:rPr>
            <w:b/>
            <w:bCs/>
          </w:rPr>
          <w:t>should, however be left unchecked</w:t>
        </w:r>
        <w:r>
          <w:t>. This was to avoid making mistakes and sending information externally that should have been kept within the GSC.</w:t>
        </w:r>
      </w:ins>
    </w:p>
    <w:p w14:paraId="2336B803" w14:textId="77777777" w:rsidR="001977E4" w:rsidRDefault="00FD789F" w:rsidP="00177176">
      <w:pPr>
        <w:rPr>
          <w:ins w:id="98" w:author="KOUKLAKIS Georgios" w:date="2016-11-10T13:59:00Z"/>
          <w:rFonts w:cstheme="minorHAnsi"/>
        </w:rPr>
      </w:pPr>
      <w:ins w:id="99" w:author="KOUKLAKIS Georgios" w:date="2016-11-10T13:59:00Z">
        <w:r>
          <w:rPr>
            <w:rFonts w:cstheme="minorHAnsi"/>
          </w:rPr>
          <w:t xml:space="preserve">As for the </w:t>
        </w:r>
        <w:r w:rsidRPr="00177176">
          <w:rPr>
            <w:rFonts w:cstheme="minorHAnsi"/>
            <w:b/>
            <w:bCs/>
          </w:rPr>
          <w:t>page confirming the sending</w:t>
        </w:r>
        <w:r>
          <w:rPr>
            <w:rFonts w:cstheme="minorHAnsi"/>
          </w:rPr>
          <w:t xml:space="preserve"> after the 'Prepare a new exchange" wizard, users ask</w:t>
        </w:r>
        <w:r w:rsidR="00683B10">
          <w:rPr>
            <w:rFonts w:cstheme="minorHAnsi"/>
          </w:rPr>
          <w:t>ed</w:t>
        </w:r>
        <w:r>
          <w:rPr>
            <w:rFonts w:cstheme="minorHAnsi"/>
          </w:rPr>
          <w:t xml:space="preserve"> to </w:t>
        </w:r>
        <w:r w:rsidRPr="00177176">
          <w:rPr>
            <w:rFonts w:cstheme="minorHAnsi"/>
            <w:b/>
            <w:bCs/>
          </w:rPr>
          <w:t>add the following information: (1) the recipients of the exchange; and the (2) exact date and time when the exchange took place.</w:t>
        </w:r>
        <w:r w:rsidR="00177176">
          <w:rPr>
            <w:rFonts w:cstheme="minorHAnsi"/>
          </w:rPr>
          <w:t xml:space="preserve"> Moreover, users </w:t>
        </w:r>
        <w:r w:rsidR="00177176" w:rsidRPr="00177176">
          <w:rPr>
            <w:rFonts w:cstheme="minorHAnsi"/>
            <w:b/>
            <w:bCs/>
          </w:rPr>
          <w:t>didn't find relevant the exchange history</w:t>
        </w:r>
        <w:r w:rsidR="00177176">
          <w:rPr>
            <w:rFonts w:cstheme="minorHAnsi"/>
          </w:rPr>
          <w:t xml:space="preserve"> that is displayed on the screen before the sending.</w:t>
        </w:r>
      </w:ins>
    </w:p>
    <w:p w14:paraId="053E0D8E" w14:textId="77777777" w:rsidR="008D58A7" w:rsidRDefault="008D58A7" w:rsidP="00DE5360">
      <w:pPr>
        <w:rPr>
          <w:ins w:id="100" w:author="KOUKLAKIS Georgios" w:date="2016-11-10T13:59:00Z"/>
          <w:rFonts w:cstheme="minorHAnsi"/>
        </w:rPr>
      </w:pPr>
      <w:ins w:id="101" w:author="KOUKLAKIS Georgios" w:date="2016-11-10T13:59:00Z">
        <w:r>
          <w:rPr>
            <w:rFonts w:cstheme="minorHAnsi"/>
          </w:rPr>
          <w:t>A</w:t>
        </w:r>
        <w:r w:rsidR="00DE5360">
          <w:rPr>
            <w:rFonts w:cstheme="minorHAnsi"/>
          </w:rPr>
          <w:t xml:space="preserve"> </w:t>
        </w:r>
        <w:r>
          <w:rPr>
            <w:rFonts w:cstheme="minorHAnsi"/>
          </w:rPr>
          <w:t xml:space="preserve">list of functionalities already </w:t>
        </w:r>
        <w:r w:rsidR="0008134C">
          <w:rPr>
            <w:rFonts w:cstheme="minorHAnsi"/>
          </w:rPr>
          <w:t>present</w:t>
        </w:r>
        <w:r w:rsidR="007D3F9C">
          <w:rPr>
            <w:rFonts w:cstheme="minorHAnsi"/>
          </w:rPr>
          <w:t xml:space="preserve"> in the prototype</w:t>
        </w:r>
        <w:r w:rsidR="0008134C">
          <w:rPr>
            <w:rFonts w:cstheme="minorHAnsi"/>
          </w:rPr>
          <w:t xml:space="preserve">, or desired </w:t>
        </w:r>
        <w:r w:rsidR="007D3F9C">
          <w:rPr>
            <w:rFonts w:cstheme="minorHAnsi"/>
          </w:rPr>
          <w:t xml:space="preserve">by the testers </w:t>
        </w:r>
        <w:r>
          <w:rPr>
            <w:rFonts w:cstheme="minorHAnsi"/>
          </w:rPr>
          <w:t>can be found in the following summary table</w:t>
        </w:r>
      </w:ins>
    </w:p>
    <w:p w14:paraId="389AB87C" w14:textId="77777777" w:rsidR="00A1159B" w:rsidRDefault="00A1159B" w:rsidP="00DE5360">
      <w:pPr>
        <w:rPr>
          <w:ins w:id="102" w:author="KOUKLAKIS Georgios" w:date="2016-11-10T13:59:00Z"/>
          <w:rFonts w:cstheme="minorHAnsi"/>
        </w:rPr>
      </w:pPr>
    </w:p>
    <w:tbl>
      <w:tblPr>
        <w:tblW w:w="0" w:type="auto"/>
        <w:tblInd w:w="93" w:type="dxa"/>
        <w:tblLook w:val="04A0" w:firstRow="1" w:lastRow="0" w:firstColumn="1" w:lastColumn="0" w:noHBand="0" w:noVBand="1"/>
      </w:tblPr>
      <w:tblGrid>
        <w:gridCol w:w="1414"/>
        <w:gridCol w:w="6261"/>
        <w:gridCol w:w="1248"/>
      </w:tblGrid>
      <w:tr w:rsidR="008D58A7" w:rsidRPr="00F26E69" w14:paraId="26256288" w14:textId="77777777" w:rsidTr="00A4523B">
        <w:trPr>
          <w:trHeight w:val="330"/>
          <w:ins w:id="103" w:author="KOUKLAKIS Georgios" w:date="2016-11-10T13:59:00Z"/>
        </w:trPr>
        <w:tc>
          <w:tcPr>
            <w:tcW w:w="0" w:type="auto"/>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2A433DB" w14:textId="77777777" w:rsidR="008D58A7" w:rsidRPr="00F26E69" w:rsidRDefault="008D58A7" w:rsidP="00A4523B">
            <w:pPr>
              <w:spacing w:line="240" w:lineRule="auto"/>
              <w:rPr>
                <w:ins w:id="104" w:author="KOUKLAKIS Georgios" w:date="2016-11-10T13:59:00Z"/>
                <w:rFonts w:ascii="Calibri" w:eastAsia="Times New Roman" w:hAnsi="Calibri" w:cs="Calibri"/>
                <w:b/>
                <w:bCs/>
                <w:color w:val="4F81BD"/>
                <w:szCs w:val="24"/>
                <w:lang w:eastAsia="en-GB"/>
              </w:rPr>
            </w:pPr>
            <w:ins w:id="105" w:author="KOUKLAKIS Georgios" w:date="2016-11-10T13:59:00Z">
              <w:r w:rsidRPr="00F26E69">
                <w:rPr>
                  <w:rFonts w:ascii="Calibri" w:eastAsia="Times New Roman" w:hAnsi="Calibri" w:cs="Calibri"/>
                  <w:b/>
                  <w:bCs/>
                  <w:color w:val="4F81BD"/>
                  <w:szCs w:val="24"/>
                  <w:lang w:eastAsia="en-GB"/>
                </w:rPr>
                <w:t>Category</w:t>
              </w:r>
            </w:ins>
          </w:p>
        </w:tc>
        <w:tc>
          <w:tcPr>
            <w:tcW w:w="0" w:type="auto"/>
            <w:tcBorders>
              <w:top w:val="single" w:sz="4" w:space="0" w:color="auto"/>
              <w:left w:val="nil"/>
              <w:bottom w:val="single" w:sz="8" w:space="0" w:color="auto"/>
              <w:right w:val="single" w:sz="4" w:space="0" w:color="auto"/>
            </w:tcBorders>
            <w:shd w:val="clear" w:color="auto" w:fill="auto"/>
            <w:noWrap/>
            <w:vAlign w:val="bottom"/>
            <w:hideMark/>
          </w:tcPr>
          <w:p w14:paraId="106624FD" w14:textId="77777777" w:rsidR="008D58A7" w:rsidRPr="00F26E69" w:rsidRDefault="008D58A7" w:rsidP="00A4523B">
            <w:pPr>
              <w:spacing w:line="240" w:lineRule="auto"/>
              <w:rPr>
                <w:ins w:id="106" w:author="KOUKLAKIS Georgios" w:date="2016-11-10T13:59:00Z"/>
                <w:rFonts w:ascii="Calibri" w:eastAsia="Times New Roman" w:hAnsi="Calibri" w:cs="Calibri"/>
                <w:b/>
                <w:bCs/>
                <w:color w:val="4F81BD"/>
                <w:szCs w:val="24"/>
                <w:lang w:eastAsia="en-GB"/>
              </w:rPr>
            </w:pPr>
            <w:ins w:id="107" w:author="KOUKLAKIS Georgios" w:date="2016-11-10T13:59:00Z">
              <w:r w:rsidRPr="00F26E69">
                <w:rPr>
                  <w:rFonts w:ascii="Calibri" w:eastAsia="Times New Roman" w:hAnsi="Calibri" w:cs="Calibri"/>
                  <w:b/>
                  <w:bCs/>
                  <w:color w:val="4F81BD"/>
                  <w:szCs w:val="24"/>
                  <w:lang w:eastAsia="en-GB"/>
                </w:rPr>
                <w:t>Functionality</w:t>
              </w:r>
            </w:ins>
          </w:p>
        </w:tc>
        <w:tc>
          <w:tcPr>
            <w:tcW w:w="0" w:type="auto"/>
            <w:tcBorders>
              <w:top w:val="single" w:sz="4" w:space="0" w:color="auto"/>
              <w:left w:val="nil"/>
              <w:bottom w:val="single" w:sz="8" w:space="0" w:color="auto"/>
              <w:right w:val="single" w:sz="4" w:space="0" w:color="auto"/>
            </w:tcBorders>
            <w:shd w:val="clear" w:color="auto" w:fill="auto"/>
            <w:noWrap/>
            <w:vAlign w:val="bottom"/>
            <w:hideMark/>
          </w:tcPr>
          <w:p w14:paraId="39A5BBE0" w14:textId="77777777" w:rsidR="008D58A7" w:rsidRPr="00F26E69" w:rsidRDefault="008D58A7" w:rsidP="00A4523B">
            <w:pPr>
              <w:spacing w:line="240" w:lineRule="auto"/>
              <w:rPr>
                <w:ins w:id="108" w:author="KOUKLAKIS Georgios" w:date="2016-11-10T13:59:00Z"/>
                <w:rFonts w:ascii="Calibri" w:eastAsia="Times New Roman" w:hAnsi="Calibri" w:cs="Calibri"/>
                <w:b/>
                <w:bCs/>
                <w:color w:val="4F81BD"/>
                <w:szCs w:val="24"/>
                <w:lang w:eastAsia="en-GB"/>
              </w:rPr>
            </w:pPr>
            <w:ins w:id="109" w:author="KOUKLAKIS Georgios" w:date="2016-11-10T13:59:00Z">
              <w:r w:rsidRPr="00F26E69">
                <w:rPr>
                  <w:rFonts w:ascii="Calibri" w:eastAsia="Times New Roman" w:hAnsi="Calibri" w:cs="Calibri"/>
                  <w:b/>
                  <w:bCs/>
                  <w:color w:val="4F81BD"/>
                  <w:szCs w:val="24"/>
                  <w:lang w:eastAsia="en-GB"/>
                </w:rPr>
                <w:t>Present/</w:t>
              </w:r>
              <w:r w:rsidR="000E6C61">
                <w:rPr>
                  <w:rFonts w:ascii="Calibri" w:eastAsia="Times New Roman" w:hAnsi="Calibri" w:cs="Calibri"/>
                  <w:b/>
                  <w:bCs/>
                  <w:color w:val="4F81BD"/>
                  <w:szCs w:val="24"/>
                  <w:lang w:eastAsia="en-GB"/>
                </w:rPr>
                <w:t xml:space="preserve"> </w:t>
              </w:r>
              <w:r w:rsidRPr="00F26E69">
                <w:rPr>
                  <w:rFonts w:ascii="Calibri" w:eastAsia="Times New Roman" w:hAnsi="Calibri" w:cs="Calibri"/>
                  <w:b/>
                  <w:bCs/>
                  <w:color w:val="4F81BD"/>
                  <w:szCs w:val="24"/>
                  <w:lang w:eastAsia="en-GB"/>
                </w:rPr>
                <w:t>Desired</w:t>
              </w:r>
            </w:ins>
          </w:p>
        </w:tc>
      </w:tr>
      <w:tr w:rsidR="008D58A7" w:rsidRPr="00F26E69" w14:paraId="363C8F90" w14:textId="77777777" w:rsidTr="00A4523B">
        <w:trPr>
          <w:trHeight w:val="330"/>
          <w:ins w:id="110" w:author="KOUKLAKIS Georgios" w:date="2016-11-10T13:59:00Z"/>
        </w:trPr>
        <w:tc>
          <w:tcPr>
            <w:tcW w:w="0" w:type="auto"/>
            <w:vMerge w:val="restart"/>
            <w:tcBorders>
              <w:left w:val="single" w:sz="4" w:space="0" w:color="auto"/>
              <w:right w:val="single" w:sz="4" w:space="0" w:color="auto"/>
            </w:tcBorders>
            <w:shd w:val="clear" w:color="auto" w:fill="auto"/>
            <w:noWrap/>
            <w:vAlign w:val="center"/>
          </w:tcPr>
          <w:p w14:paraId="0341D34D" w14:textId="77777777" w:rsidR="008D58A7" w:rsidRDefault="008D58A7" w:rsidP="00A4523B">
            <w:pPr>
              <w:spacing w:line="240" w:lineRule="auto"/>
              <w:rPr>
                <w:ins w:id="111" w:author="KOUKLAKIS Georgios" w:date="2016-11-10T13:59:00Z"/>
                <w:rFonts w:ascii="Calibri" w:eastAsia="Times New Roman" w:hAnsi="Calibri" w:cs="Calibri"/>
                <w:b/>
                <w:bCs/>
                <w:color w:val="000000"/>
                <w:lang w:eastAsia="en-GB"/>
              </w:rPr>
            </w:pPr>
            <w:ins w:id="112" w:author="KOUKLAKIS Georgios" w:date="2016-11-10T13:59:00Z">
              <w:r>
                <w:rPr>
                  <w:rFonts w:ascii="Calibri" w:eastAsia="Times New Roman" w:hAnsi="Calibri" w:cs="Calibri"/>
                  <w:b/>
                  <w:bCs/>
                  <w:color w:val="000000"/>
                  <w:lang w:eastAsia="en-GB"/>
                </w:rPr>
                <w:t>General</w:t>
              </w:r>
            </w:ins>
          </w:p>
        </w:tc>
        <w:tc>
          <w:tcPr>
            <w:tcW w:w="0" w:type="auto"/>
            <w:tcBorders>
              <w:top w:val="single" w:sz="4" w:space="0" w:color="auto"/>
              <w:left w:val="nil"/>
              <w:bottom w:val="single" w:sz="8" w:space="0" w:color="auto"/>
              <w:right w:val="single" w:sz="4" w:space="0" w:color="auto"/>
            </w:tcBorders>
            <w:shd w:val="clear" w:color="auto" w:fill="auto"/>
            <w:noWrap/>
            <w:vAlign w:val="bottom"/>
          </w:tcPr>
          <w:p w14:paraId="0F53E6ED" w14:textId="77777777" w:rsidR="008D58A7" w:rsidRPr="00755722" w:rsidRDefault="008D58A7" w:rsidP="00A4523B">
            <w:pPr>
              <w:spacing w:line="240" w:lineRule="auto"/>
              <w:rPr>
                <w:ins w:id="113" w:author="KOUKLAKIS Georgios" w:date="2016-11-10T13:59:00Z"/>
                <w:rFonts w:ascii="Calibri" w:eastAsia="Times New Roman" w:hAnsi="Calibri" w:cs="Calibri"/>
                <w:color w:val="000000"/>
                <w:lang w:eastAsia="en-GB"/>
              </w:rPr>
            </w:pPr>
            <w:ins w:id="114" w:author="KOUKLAKIS Georgios" w:date="2016-11-10T13:59:00Z">
              <w:r>
                <w:rPr>
                  <w:rFonts w:ascii="Calibri" w:eastAsia="Times New Roman" w:hAnsi="Calibri" w:cs="Calibri"/>
                  <w:color w:val="000000"/>
                  <w:lang w:eastAsia="en-GB"/>
                </w:rPr>
                <w:t>"B</w:t>
              </w:r>
              <w:r w:rsidRPr="00323719">
                <w:rPr>
                  <w:rFonts w:ascii="Calibri" w:eastAsia="Times New Roman" w:hAnsi="Calibri" w:cs="Calibri"/>
                  <w:color w:val="000000"/>
                  <w:lang w:eastAsia="en-GB"/>
                </w:rPr>
                <w:t xml:space="preserve">ack" button at every page in </w:t>
              </w:r>
              <w:r>
                <w:rPr>
                  <w:rFonts w:ascii="Calibri" w:eastAsia="Times New Roman" w:hAnsi="Calibri" w:cs="Calibri"/>
                  <w:color w:val="000000"/>
                  <w:lang w:eastAsia="en-GB"/>
                </w:rPr>
                <w:t xml:space="preserve">the exchange wizard in </w:t>
              </w:r>
              <w:r w:rsidRPr="00323719">
                <w:rPr>
                  <w:rFonts w:ascii="Calibri" w:eastAsia="Times New Roman" w:hAnsi="Calibri" w:cs="Calibri"/>
                  <w:color w:val="000000"/>
                  <w:lang w:eastAsia="en-GB"/>
                </w:rPr>
                <w:t xml:space="preserve">order to </w:t>
              </w:r>
              <w:r>
                <w:rPr>
                  <w:rFonts w:ascii="Calibri" w:eastAsia="Times New Roman" w:hAnsi="Calibri" w:cs="Calibri"/>
                  <w:color w:val="000000"/>
                  <w:lang w:eastAsia="en-GB"/>
                </w:rPr>
                <w:t xml:space="preserve">let the user </w:t>
              </w:r>
              <w:r w:rsidRPr="00323719">
                <w:rPr>
                  <w:rFonts w:ascii="Calibri" w:eastAsia="Times New Roman" w:hAnsi="Calibri" w:cs="Calibri"/>
                  <w:color w:val="000000"/>
                  <w:lang w:eastAsia="en-GB"/>
                </w:rPr>
                <w:t xml:space="preserve">rectify </w:t>
              </w:r>
              <w:r>
                <w:rPr>
                  <w:rFonts w:ascii="Calibri" w:eastAsia="Times New Roman" w:hAnsi="Calibri" w:cs="Calibri"/>
                  <w:color w:val="000000"/>
                  <w:lang w:eastAsia="en-GB"/>
                </w:rPr>
                <w:t>in case of</w:t>
              </w:r>
              <w:r w:rsidRPr="00323719">
                <w:rPr>
                  <w:rFonts w:ascii="Calibri" w:eastAsia="Times New Roman" w:hAnsi="Calibri" w:cs="Calibri"/>
                  <w:color w:val="000000"/>
                  <w:lang w:eastAsia="en-GB"/>
                </w:rPr>
                <w:t xml:space="preserve"> mistakes</w:t>
              </w:r>
            </w:ins>
          </w:p>
        </w:tc>
        <w:tc>
          <w:tcPr>
            <w:tcW w:w="0" w:type="auto"/>
            <w:tcBorders>
              <w:top w:val="single" w:sz="4" w:space="0" w:color="auto"/>
              <w:left w:val="nil"/>
              <w:bottom w:val="single" w:sz="8" w:space="0" w:color="auto"/>
              <w:right w:val="single" w:sz="4" w:space="0" w:color="auto"/>
            </w:tcBorders>
            <w:shd w:val="clear" w:color="auto" w:fill="auto"/>
            <w:noWrap/>
            <w:vAlign w:val="bottom"/>
          </w:tcPr>
          <w:p w14:paraId="20CEBD30" w14:textId="77777777" w:rsidR="008D58A7" w:rsidRPr="00755722" w:rsidRDefault="008D58A7" w:rsidP="00A4523B">
            <w:pPr>
              <w:spacing w:line="240" w:lineRule="auto"/>
              <w:rPr>
                <w:ins w:id="115" w:author="KOUKLAKIS Georgios" w:date="2016-11-10T13:59:00Z"/>
                <w:rFonts w:ascii="Calibri" w:eastAsia="Times New Roman" w:hAnsi="Calibri" w:cs="Calibri"/>
                <w:color w:val="000000"/>
                <w:lang w:eastAsia="en-GB"/>
              </w:rPr>
            </w:pPr>
            <w:ins w:id="116" w:author="KOUKLAKIS Georgios" w:date="2016-11-10T13:59:00Z">
              <w:r>
                <w:rPr>
                  <w:rFonts w:ascii="Calibri" w:eastAsia="Times New Roman" w:hAnsi="Calibri" w:cs="Calibri"/>
                  <w:color w:val="000000"/>
                  <w:lang w:eastAsia="en-GB"/>
                </w:rPr>
                <w:t>D</w:t>
              </w:r>
            </w:ins>
          </w:p>
        </w:tc>
      </w:tr>
      <w:tr w:rsidR="008D58A7" w:rsidRPr="00F26E69" w14:paraId="78EFD2DA" w14:textId="77777777" w:rsidTr="00A4523B">
        <w:trPr>
          <w:trHeight w:val="330"/>
          <w:ins w:id="117" w:author="KOUKLAKIS Georgios" w:date="2016-11-10T13:59:00Z"/>
        </w:trPr>
        <w:tc>
          <w:tcPr>
            <w:tcW w:w="0" w:type="auto"/>
            <w:vMerge/>
            <w:tcBorders>
              <w:left w:val="single" w:sz="4" w:space="0" w:color="auto"/>
              <w:right w:val="single" w:sz="4" w:space="0" w:color="auto"/>
            </w:tcBorders>
            <w:shd w:val="clear" w:color="auto" w:fill="auto"/>
            <w:noWrap/>
            <w:vAlign w:val="bottom"/>
          </w:tcPr>
          <w:p w14:paraId="4C5C58D6" w14:textId="77777777" w:rsidR="008D58A7" w:rsidRDefault="008D58A7" w:rsidP="00A4523B">
            <w:pPr>
              <w:spacing w:line="240" w:lineRule="auto"/>
              <w:rPr>
                <w:ins w:id="118"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0DC8D533" w14:textId="77777777" w:rsidR="008D58A7" w:rsidRPr="00755722" w:rsidRDefault="008D58A7" w:rsidP="00A4523B">
            <w:pPr>
              <w:spacing w:line="240" w:lineRule="auto"/>
              <w:rPr>
                <w:ins w:id="119" w:author="KOUKLAKIS Georgios" w:date="2016-11-10T13:59:00Z"/>
                <w:rFonts w:ascii="Calibri" w:eastAsia="Times New Roman" w:hAnsi="Calibri" w:cs="Calibri"/>
                <w:color w:val="000000"/>
                <w:lang w:eastAsia="en-GB"/>
              </w:rPr>
            </w:pPr>
            <w:ins w:id="120" w:author="KOUKLAKIS Georgios" w:date="2016-11-10T13:59:00Z">
              <w:r>
                <w:rPr>
                  <w:rFonts w:ascii="Calibri" w:eastAsia="Times New Roman" w:hAnsi="Calibri" w:cs="Calibri"/>
                  <w:color w:val="000000"/>
                  <w:lang w:eastAsia="en-GB"/>
                </w:rPr>
                <w:t>O</w:t>
              </w:r>
              <w:r w:rsidRPr="00C54700">
                <w:rPr>
                  <w:rFonts w:ascii="Calibri" w:eastAsia="Times New Roman" w:hAnsi="Calibri" w:cs="Calibri"/>
                  <w:color w:val="000000"/>
                  <w:lang w:eastAsia="en-GB"/>
                </w:rPr>
                <w:t>ffline</w:t>
              </w:r>
              <w:r>
                <w:rPr>
                  <w:rFonts w:ascii="Calibri" w:eastAsia="Times New Roman" w:hAnsi="Calibri" w:cs="Calibri"/>
                  <w:color w:val="000000"/>
                  <w:lang w:eastAsia="en-GB"/>
                </w:rPr>
                <w:t xml:space="preserve"> version </w:t>
              </w:r>
            </w:ins>
          </w:p>
        </w:tc>
        <w:tc>
          <w:tcPr>
            <w:tcW w:w="0" w:type="auto"/>
            <w:tcBorders>
              <w:top w:val="single" w:sz="4" w:space="0" w:color="auto"/>
              <w:left w:val="nil"/>
              <w:bottom w:val="single" w:sz="8" w:space="0" w:color="auto"/>
              <w:right w:val="single" w:sz="4" w:space="0" w:color="auto"/>
            </w:tcBorders>
            <w:shd w:val="clear" w:color="auto" w:fill="auto"/>
            <w:noWrap/>
            <w:vAlign w:val="bottom"/>
          </w:tcPr>
          <w:p w14:paraId="6CA7B5A1" w14:textId="77777777" w:rsidR="008D58A7" w:rsidRPr="00755722" w:rsidRDefault="008D58A7" w:rsidP="00A4523B">
            <w:pPr>
              <w:spacing w:line="240" w:lineRule="auto"/>
              <w:rPr>
                <w:ins w:id="121" w:author="KOUKLAKIS Georgios" w:date="2016-11-10T13:59:00Z"/>
                <w:rFonts w:ascii="Calibri" w:eastAsia="Times New Roman" w:hAnsi="Calibri" w:cs="Calibri"/>
                <w:color w:val="000000"/>
                <w:lang w:eastAsia="en-GB"/>
              </w:rPr>
            </w:pPr>
            <w:ins w:id="122" w:author="KOUKLAKIS Georgios" w:date="2016-11-10T13:59:00Z">
              <w:r>
                <w:rPr>
                  <w:rFonts w:ascii="Calibri" w:eastAsia="Times New Roman" w:hAnsi="Calibri" w:cs="Calibri"/>
                  <w:color w:val="000000"/>
                  <w:lang w:eastAsia="en-GB"/>
                </w:rPr>
                <w:t>D</w:t>
              </w:r>
            </w:ins>
          </w:p>
        </w:tc>
      </w:tr>
      <w:tr w:rsidR="008D58A7" w:rsidRPr="00F26E69" w14:paraId="57C5EE3C" w14:textId="77777777" w:rsidTr="00A4523B">
        <w:trPr>
          <w:trHeight w:val="330"/>
          <w:ins w:id="123" w:author="KOUKLAKIS Georgios" w:date="2016-11-10T13:59:00Z"/>
        </w:trPr>
        <w:tc>
          <w:tcPr>
            <w:tcW w:w="0" w:type="auto"/>
            <w:vMerge/>
            <w:tcBorders>
              <w:left w:val="single" w:sz="4" w:space="0" w:color="auto"/>
              <w:bottom w:val="single" w:sz="8" w:space="0" w:color="auto"/>
              <w:right w:val="single" w:sz="4" w:space="0" w:color="auto"/>
            </w:tcBorders>
            <w:shd w:val="clear" w:color="auto" w:fill="auto"/>
            <w:noWrap/>
            <w:vAlign w:val="bottom"/>
          </w:tcPr>
          <w:p w14:paraId="2378EEA8" w14:textId="77777777" w:rsidR="008D58A7" w:rsidRDefault="008D58A7" w:rsidP="00A4523B">
            <w:pPr>
              <w:spacing w:line="240" w:lineRule="auto"/>
              <w:rPr>
                <w:ins w:id="124"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8" w:space="0" w:color="auto"/>
              <w:right w:val="single" w:sz="4" w:space="0" w:color="auto"/>
            </w:tcBorders>
            <w:shd w:val="clear" w:color="auto" w:fill="auto"/>
            <w:noWrap/>
            <w:vAlign w:val="bottom"/>
          </w:tcPr>
          <w:p w14:paraId="71686770" w14:textId="77777777" w:rsidR="008D58A7" w:rsidRPr="00C54700" w:rsidRDefault="008D58A7" w:rsidP="00A4523B">
            <w:pPr>
              <w:spacing w:line="240" w:lineRule="auto"/>
              <w:rPr>
                <w:ins w:id="125" w:author="KOUKLAKIS Georgios" w:date="2016-11-10T13:59:00Z"/>
                <w:rFonts w:ascii="Calibri" w:eastAsia="Times New Roman" w:hAnsi="Calibri" w:cs="Calibri"/>
                <w:color w:val="000000"/>
                <w:lang w:eastAsia="en-GB"/>
              </w:rPr>
            </w:pPr>
            <w:ins w:id="126" w:author="KOUKLAKIS Georgios" w:date="2016-11-10T13:59:00Z">
              <w:r>
                <w:rPr>
                  <w:rFonts w:ascii="Calibri" w:eastAsia="Times New Roman" w:hAnsi="Calibri" w:cs="Calibri"/>
                  <w:color w:val="000000"/>
                  <w:lang w:eastAsia="en-GB"/>
                </w:rPr>
                <w:t>Availability on mobile devices also</w:t>
              </w:r>
            </w:ins>
          </w:p>
        </w:tc>
        <w:tc>
          <w:tcPr>
            <w:tcW w:w="0" w:type="auto"/>
            <w:tcBorders>
              <w:top w:val="single" w:sz="4" w:space="0" w:color="auto"/>
              <w:left w:val="nil"/>
              <w:bottom w:val="single" w:sz="8" w:space="0" w:color="auto"/>
              <w:right w:val="single" w:sz="4" w:space="0" w:color="auto"/>
            </w:tcBorders>
            <w:shd w:val="clear" w:color="auto" w:fill="auto"/>
            <w:noWrap/>
            <w:vAlign w:val="bottom"/>
          </w:tcPr>
          <w:p w14:paraId="4D552DAC" w14:textId="77777777" w:rsidR="008D58A7" w:rsidRDefault="008D58A7" w:rsidP="00A4523B">
            <w:pPr>
              <w:spacing w:line="240" w:lineRule="auto"/>
              <w:rPr>
                <w:ins w:id="127" w:author="KOUKLAKIS Georgios" w:date="2016-11-10T13:59:00Z"/>
                <w:rFonts w:ascii="Calibri" w:eastAsia="Times New Roman" w:hAnsi="Calibri" w:cs="Calibri"/>
                <w:color w:val="000000"/>
                <w:lang w:eastAsia="en-GB"/>
              </w:rPr>
            </w:pPr>
            <w:ins w:id="128" w:author="KOUKLAKIS Georgios" w:date="2016-11-10T13:59:00Z">
              <w:r>
                <w:rPr>
                  <w:rFonts w:ascii="Calibri" w:eastAsia="Times New Roman" w:hAnsi="Calibri" w:cs="Calibri"/>
                  <w:color w:val="000000"/>
                  <w:lang w:eastAsia="en-GB"/>
                </w:rPr>
                <w:t>D</w:t>
              </w:r>
            </w:ins>
          </w:p>
        </w:tc>
      </w:tr>
      <w:tr w:rsidR="008D58A7" w:rsidRPr="00F26E69" w14:paraId="3728BDD9" w14:textId="77777777" w:rsidTr="00A4523B">
        <w:trPr>
          <w:trHeight w:val="300"/>
          <w:ins w:id="129" w:author="KOUKLAKIS Georgios" w:date="2016-11-10T13:59:00Z"/>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F5149F6" w14:textId="77777777" w:rsidR="008D58A7" w:rsidRPr="00F26E69" w:rsidRDefault="008D58A7" w:rsidP="00A4523B">
            <w:pPr>
              <w:spacing w:line="240" w:lineRule="auto"/>
              <w:rPr>
                <w:ins w:id="130" w:author="KOUKLAKIS Georgios" w:date="2016-11-10T13:59:00Z"/>
                <w:rFonts w:ascii="Calibri" w:eastAsia="Times New Roman" w:hAnsi="Calibri" w:cs="Calibri"/>
                <w:b/>
                <w:bCs/>
                <w:color w:val="000000"/>
                <w:lang w:eastAsia="en-GB"/>
              </w:rPr>
            </w:pPr>
            <w:ins w:id="131" w:author="KOUKLAKIS Georgios" w:date="2016-11-10T13:59:00Z">
              <w:r>
                <w:rPr>
                  <w:rFonts w:ascii="Calibri" w:eastAsia="Times New Roman" w:hAnsi="Calibri" w:cs="Calibri"/>
                  <w:b/>
                  <w:bCs/>
                  <w:color w:val="000000"/>
                  <w:lang w:eastAsia="en-GB"/>
                </w:rPr>
                <w:t>E</w:t>
              </w:r>
              <w:r w:rsidRPr="00F26E69">
                <w:rPr>
                  <w:rFonts w:ascii="Calibri" w:eastAsia="Times New Roman" w:hAnsi="Calibri" w:cs="Calibri"/>
                  <w:b/>
                  <w:bCs/>
                  <w:color w:val="000000"/>
                  <w:lang w:eastAsia="en-GB"/>
                </w:rPr>
                <w:t>xchanging/sharing documents</w:t>
              </w:r>
            </w:ins>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C8F5E39" w14:textId="77777777" w:rsidR="008D58A7" w:rsidRPr="00F26E69" w:rsidRDefault="008D58A7" w:rsidP="00A4523B">
            <w:pPr>
              <w:spacing w:line="240" w:lineRule="auto"/>
              <w:rPr>
                <w:ins w:id="132" w:author="KOUKLAKIS Georgios" w:date="2016-11-10T13:59:00Z"/>
                <w:rFonts w:ascii="Calibri" w:eastAsia="Times New Roman" w:hAnsi="Calibri" w:cs="Calibri"/>
                <w:color w:val="000000"/>
                <w:lang w:eastAsia="en-GB"/>
              </w:rPr>
            </w:pPr>
            <w:ins w:id="133" w:author="KOUKLAKIS Georgios" w:date="2016-11-10T13:59:00Z">
              <w:r>
                <w:rPr>
                  <w:rFonts w:ascii="Calibri" w:eastAsia="Times New Roman" w:hAnsi="Calibri" w:cs="Calibri"/>
                  <w:color w:val="000000"/>
                  <w:lang w:eastAsia="en-GB"/>
                </w:rPr>
                <w:t>S</w:t>
              </w:r>
              <w:r w:rsidRPr="00F26E69">
                <w:rPr>
                  <w:rFonts w:ascii="Calibri" w:eastAsia="Times New Roman" w:hAnsi="Calibri" w:cs="Calibri"/>
                  <w:color w:val="000000"/>
                  <w:lang w:eastAsia="en-GB"/>
                </w:rPr>
                <w:t>hare document (internal)</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31E9437" w14:textId="77777777" w:rsidR="008D58A7" w:rsidRPr="00F26E69" w:rsidRDefault="008D58A7" w:rsidP="00A4523B">
            <w:pPr>
              <w:spacing w:line="240" w:lineRule="auto"/>
              <w:rPr>
                <w:ins w:id="134" w:author="KOUKLAKIS Georgios" w:date="2016-11-10T13:59:00Z"/>
                <w:rFonts w:ascii="Calibri" w:eastAsia="Times New Roman" w:hAnsi="Calibri" w:cs="Calibri"/>
                <w:color w:val="000000"/>
                <w:lang w:eastAsia="en-GB"/>
              </w:rPr>
            </w:pPr>
            <w:ins w:id="135" w:author="KOUKLAKIS Georgios" w:date="2016-11-10T13:59:00Z">
              <w:r w:rsidRPr="00F26E69">
                <w:rPr>
                  <w:rFonts w:ascii="Calibri" w:eastAsia="Times New Roman" w:hAnsi="Calibri" w:cs="Calibri"/>
                  <w:color w:val="000000"/>
                  <w:lang w:eastAsia="en-GB"/>
                </w:rPr>
                <w:t>P</w:t>
              </w:r>
            </w:ins>
          </w:p>
        </w:tc>
      </w:tr>
      <w:tr w:rsidR="008D58A7" w:rsidRPr="00F26E69" w14:paraId="5110BF8B" w14:textId="77777777" w:rsidTr="00A4523B">
        <w:trPr>
          <w:trHeight w:val="300"/>
          <w:ins w:id="136"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31080CB1" w14:textId="77777777" w:rsidR="008D58A7" w:rsidRPr="00F26E69" w:rsidRDefault="008D58A7" w:rsidP="00A4523B">
            <w:pPr>
              <w:spacing w:line="240" w:lineRule="auto"/>
              <w:rPr>
                <w:ins w:id="137"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CDBBA7E" w14:textId="77777777" w:rsidR="008D58A7" w:rsidRPr="00F26E69" w:rsidRDefault="008D58A7" w:rsidP="00A4523B">
            <w:pPr>
              <w:spacing w:line="240" w:lineRule="auto"/>
              <w:rPr>
                <w:ins w:id="138" w:author="KOUKLAKIS Georgios" w:date="2016-11-10T13:59:00Z"/>
                <w:rFonts w:ascii="Calibri" w:eastAsia="Times New Roman" w:hAnsi="Calibri" w:cs="Calibri"/>
                <w:color w:val="000000"/>
                <w:lang w:eastAsia="en-GB"/>
              </w:rPr>
            </w:pPr>
            <w:ins w:id="139" w:author="KOUKLAKIS Georgios" w:date="2016-11-10T13:59:00Z">
              <w:r>
                <w:rPr>
                  <w:rFonts w:ascii="Calibri" w:eastAsia="Times New Roman" w:hAnsi="Calibri" w:cs="Calibri"/>
                  <w:color w:val="000000"/>
                  <w:lang w:eastAsia="en-GB"/>
                </w:rPr>
                <w:t>E</w:t>
              </w:r>
              <w:r w:rsidRPr="00F26E69">
                <w:rPr>
                  <w:rFonts w:ascii="Calibri" w:eastAsia="Times New Roman" w:hAnsi="Calibri" w:cs="Calibri"/>
                  <w:color w:val="000000"/>
                  <w:lang w:eastAsia="en-GB"/>
                </w:rPr>
                <w:t>xchange documents (external)</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8E4599" w14:textId="77777777" w:rsidR="008D58A7" w:rsidRPr="00F26E69" w:rsidRDefault="008D58A7" w:rsidP="00A4523B">
            <w:pPr>
              <w:spacing w:line="240" w:lineRule="auto"/>
              <w:rPr>
                <w:ins w:id="140" w:author="KOUKLAKIS Georgios" w:date="2016-11-10T13:59:00Z"/>
                <w:rFonts w:ascii="Calibri" w:eastAsia="Times New Roman" w:hAnsi="Calibri" w:cs="Calibri"/>
                <w:color w:val="000000"/>
                <w:lang w:eastAsia="en-GB"/>
              </w:rPr>
            </w:pPr>
            <w:ins w:id="141" w:author="KOUKLAKIS Georgios" w:date="2016-11-10T13:59:00Z">
              <w:r w:rsidRPr="00F26E69">
                <w:rPr>
                  <w:rFonts w:ascii="Calibri" w:eastAsia="Times New Roman" w:hAnsi="Calibri" w:cs="Calibri"/>
                  <w:color w:val="000000"/>
                  <w:lang w:eastAsia="en-GB"/>
                </w:rPr>
                <w:t>P</w:t>
              </w:r>
            </w:ins>
          </w:p>
        </w:tc>
      </w:tr>
      <w:tr w:rsidR="008D58A7" w:rsidRPr="00F26E69" w14:paraId="6111245D" w14:textId="77777777" w:rsidTr="00A4523B">
        <w:trPr>
          <w:trHeight w:val="300"/>
          <w:ins w:id="142"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0A9123D9" w14:textId="77777777" w:rsidR="008D58A7" w:rsidRPr="00F26E69" w:rsidRDefault="008D58A7" w:rsidP="00A4523B">
            <w:pPr>
              <w:spacing w:line="240" w:lineRule="auto"/>
              <w:rPr>
                <w:ins w:id="143"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D18E1F8" w14:textId="77777777" w:rsidR="008D58A7" w:rsidRPr="00F26E69" w:rsidRDefault="008D58A7" w:rsidP="00A4523B">
            <w:pPr>
              <w:spacing w:line="240" w:lineRule="auto"/>
              <w:rPr>
                <w:ins w:id="144" w:author="KOUKLAKIS Georgios" w:date="2016-11-10T13:59:00Z"/>
                <w:rFonts w:ascii="Calibri" w:eastAsia="Times New Roman" w:hAnsi="Calibri" w:cs="Calibri"/>
                <w:color w:val="000000"/>
                <w:lang w:eastAsia="en-GB"/>
              </w:rPr>
            </w:pPr>
            <w:ins w:id="145" w:author="KOUKLAKIS Georgios" w:date="2016-11-10T13:59:00Z">
              <w:r w:rsidRPr="00F26E69">
                <w:rPr>
                  <w:rFonts w:ascii="Calibri" w:eastAsia="Times New Roman" w:hAnsi="Calibri" w:cs="Calibri"/>
                  <w:color w:val="000000"/>
                  <w:lang w:eastAsia="en-GB"/>
                </w:rPr>
                <w:t>Managing recipients/groups (including COREPER, presidency, …)</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EA1D264" w14:textId="77777777" w:rsidR="008D58A7" w:rsidRPr="00F26E69" w:rsidRDefault="008D58A7" w:rsidP="00A4523B">
            <w:pPr>
              <w:spacing w:line="240" w:lineRule="auto"/>
              <w:rPr>
                <w:ins w:id="146" w:author="KOUKLAKIS Georgios" w:date="2016-11-10T13:59:00Z"/>
                <w:rFonts w:ascii="Calibri" w:eastAsia="Times New Roman" w:hAnsi="Calibri" w:cs="Calibri"/>
                <w:color w:val="000000"/>
                <w:lang w:eastAsia="en-GB"/>
              </w:rPr>
            </w:pPr>
            <w:ins w:id="147" w:author="KOUKLAKIS Georgios" w:date="2016-11-10T13:59:00Z">
              <w:r w:rsidRPr="00F26E69">
                <w:rPr>
                  <w:rFonts w:ascii="Calibri" w:eastAsia="Times New Roman" w:hAnsi="Calibri" w:cs="Calibri"/>
                  <w:color w:val="000000"/>
                  <w:lang w:eastAsia="en-GB"/>
                </w:rPr>
                <w:t>D</w:t>
              </w:r>
            </w:ins>
          </w:p>
        </w:tc>
      </w:tr>
      <w:tr w:rsidR="008D58A7" w:rsidRPr="00F26E69" w14:paraId="594FFB77" w14:textId="77777777" w:rsidTr="00A4523B">
        <w:trPr>
          <w:trHeight w:val="300"/>
          <w:ins w:id="148"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69ACDC0C" w14:textId="77777777" w:rsidR="008D58A7" w:rsidRPr="00F26E69" w:rsidRDefault="008D58A7" w:rsidP="00A4523B">
            <w:pPr>
              <w:spacing w:line="240" w:lineRule="auto"/>
              <w:rPr>
                <w:ins w:id="149"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782B784" w14:textId="77777777" w:rsidR="008D58A7" w:rsidRPr="00F26E69" w:rsidRDefault="008D58A7" w:rsidP="00A4523B">
            <w:pPr>
              <w:spacing w:line="240" w:lineRule="auto"/>
              <w:rPr>
                <w:ins w:id="150" w:author="KOUKLAKIS Georgios" w:date="2016-11-10T13:59:00Z"/>
                <w:rFonts w:ascii="Calibri" w:eastAsia="Times New Roman" w:hAnsi="Calibri" w:cs="Calibri"/>
                <w:color w:val="000000"/>
                <w:lang w:eastAsia="en-GB"/>
              </w:rPr>
            </w:pPr>
            <w:ins w:id="151" w:author="KOUKLAKIS Georgios" w:date="2016-11-10T13:59:00Z">
              <w:r w:rsidRPr="00F26E69">
                <w:rPr>
                  <w:rFonts w:ascii="Calibri" w:eastAsia="Times New Roman" w:hAnsi="Calibri" w:cs="Calibri"/>
                  <w:color w:val="000000"/>
                  <w:lang w:eastAsia="en-GB"/>
                </w:rPr>
                <w:t>Exchange history</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CC6FFCB" w14:textId="77777777" w:rsidR="008D58A7" w:rsidRPr="00F26E69" w:rsidRDefault="008D58A7" w:rsidP="00A4523B">
            <w:pPr>
              <w:spacing w:line="240" w:lineRule="auto"/>
              <w:rPr>
                <w:ins w:id="152" w:author="KOUKLAKIS Georgios" w:date="2016-11-10T13:59:00Z"/>
                <w:rFonts w:ascii="Calibri" w:eastAsia="Times New Roman" w:hAnsi="Calibri" w:cs="Calibri"/>
                <w:color w:val="000000"/>
                <w:lang w:eastAsia="en-GB"/>
              </w:rPr>
            </w:pPr>
            <w:ins w:id="153" w:author="KOUKLAKIS Georgios" w:date="2016-11-10T13:59:00Z">
              <w:r w:rsidRPr="00F26E69">
                <w:rPr>
                  <w:rFonts w:ascii="Calibri" w:eastAsia="Times New Roman" w:hAnsi="Calibri" w:cs="Calibri"/>
                  <w:color w:val="000000"/>
                  <w:lang w:eastAsia="en-GB"/>
                </w:rPr>
                <w:t>P</w:t>
              </w:r>
            </w:ins>
          </w:p>
        </w:tc>
      </w:tr>
      <w:tr w:rsidR="008D58A7" w:rsidRPr="00F26E69" w14:paraId="253C6C18" w14:textId="77777777" w:rsidTr="00A4523B">
        <w:trPr>
          <w:trHeight w:val="300"/>
          <w:ins w:id="154"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6C6EF392" w14:textId="77777777" w:rsidR="008D58A7" w:rsidRPr="00F26E69" w:rsidRDefault="008D58A7" w:rsidP="00A4523B">
            <w:pPr>
              <w:spacing w:line="240" w:lineRule="auto"/>
              <w:rPr>
                <w:ins w:id="155"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7832517" w14:textId="77777777" w:rsidR="008D58A7" w:rsidRPr="00F26E69" w:rsidRDefault="008D58A7" w:rsidP="00A4523B">
            <w:pPr>
              <w:spacing w:line="240" w:lineRule="auto"/>
              <w:rPr>
                <w:ins w:id="156" w:author="KOUKLAKIS Georgios" w:date="2016-11-10T13:59:00Z"/>
                <w:rFonts w:ascii="Calibri" w:eastAsia="Times New Roman" w:hAnsi="Calibri" w:cs="Calibri"/>
                <w:color w:val="000000"/>
                <w:lang w:eastAsia="en-GB"/>
              </w:rPr>
            </w:pPr>
            <w:ins w:id="157" w:author="KOUKLAKIS Georgios" w:date="2016-11-10T13:59:00Z">
              <w:r>
                <w:rPr>
                  <w:rFonts w:ascii="Calibri" w:eastAsia="Times New Roman" w:hAnsi="Calibri" w:cs="Calibri"/>
                  <w:color w:val="000000"/>
                  <w:lang w:eastAsia="en-GB"/>
                </w:rPr>
                <w:t>C</w:t>
              </w:r>
              <w:r w:rsidRPr="00F26E69">
                <w:rPr>
                  <w:rFonts w:ascii="Calibri" w:eastAsia="Times New Roman" w:hAnsi="Calibri" w:cs="Calibri"/>
                  <w:color w:val="000000"/>
                  <w:lang w:eastAsia="en-GB"/>
                </w:rPr>
                <w:t>ancel an exchange/</w:t>
              </w:r>
              <w:r>
                <w:rPr>
                  <w:rFonts w:ascii="Calibri" w:eastAsia="Times New Roman" w:hAnsi="Calibri" w:cs="Calibri"/>
                  <w:color w:val="000000"/>
                  <w:lang w:eastAsia="en-GB"/>
                </w:rPr>
                <w:t>share</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32E9B3" w14:textId="77777777" w:rsidR="008D58A7" w:rsidRPr="00F26E69" w:rsidRDefault="008D58A7" w:rsidP="00A4523B">
            <w:pPr>
              <w:spacing w:line="240" w:lineRule="auto"/>
              <w:rPr>
                <w:ins w:id="158" w:author="KOUKLAKIS Georgios" w:date="2016-11-10T13:59:00Z"/>
                <w:rFonts w:ascii="Calibri" w:eastAsia="Times New Roman" w:hAnsi="Calibri" w:cs="Calibri"/>
                <w:color w:val="000000"/>
                <w:lang w:eastAsia="en-GB"/>
              </w:rPr>
            </w:pPr>
            <w:ins w:id="159" w:author="KOUKLAKIS Georgios" w:date="2016-11-10T13:59:00Z">
              <w:r w:rsidRPr="00F26E69">
                <w:rPr>
                  <w:rFonts w:ascii="Calibri" w:eastAsia="Times New Roman" w:hAnsi="Calibri" w:cs="Calibri"/>
                  <w:color w:val="000000"/>
                  <w:lang w:eastAsia="en-GB"/>
                </w:rPr>
                <w:t>D</w:t>
              </w:r>
            </w:ins>
          </w:p>
        </w:tc>
      </w:tr>
      <w:tr w:rsidR="008D58A7" w:rsidRPr="00F26E69" w14:paraId="59763A4A" w14:textId="77777777" w:rsidTr="00A4523B">
        <w:trPr>
          <w:trHeight w:val="300"/>
          <w:ins w:id="160" w:author="KOUKLAKIS Georgios" w:date="2016-11-10T13:59:00Z"/>
        </w:trPr>
        <w:tc>
          <w:tcPr>
            <w:tcW w:w="0" w:type="auto"/>
            <w:vMerge w:val="restart"/>
            <w:tcBorders>
              <w:top w:val="nil"/>
              <w:left w:val="single" w:sz="4" w:space="0" w:color="auto"/>
              <w:right w:val="single" w:sz="4" w:space="0" w:color="auto"/>
            </w:tcBorders>
            <w:shd w:val="clear" w:color="auto" w:fill="auto"/>
            <w:vAlign w:val="center"/>
            <w:hideMark/>
          </w:tcPr>
          <w:p w14:paraId="1A0B9622" w14:textId="77777777" w:rsidR="008D58A7" w:rsidRPr="00F26E69" w:rsidRDefault="008D58A7" w:rsidP="00A4523B">
            <w:pPr>
              <w:spacing w:line="240" w:lineRule="auto"/>
              <w:rPr>
                <w:ins w:id="161" w:author="KOUKLAKIS Georgios" w:date="2016-11-10T13:59:00Z"/>
                <w:rFonts w:ascii="Calibri" w:eastAsia="Times New Roman" w:hAnsi="Calibri" w:cs="Calibri"/>
                <w:b/>
                <w:bCs/>
                <w:color w:val="000000"/>
                <w:lang w:eastAsia="en-GB"/>
              </w:rPr>
            </w:pPr>
            <w:ins w:id="162" w:author="KOUKLAKIS Georgios" w:date="2016-11-10T13:59:00Z">
              <w:r w:rsidRPr="00F26E69">
                <w:rPr>
                  <w:rFonts w:ascii="Calibri" w:eastAsia="Times New Roman" w:hAnsi="Calibri" w:cs="Calibri"/>
                  <w:b/>
                  <w:bCs/>
                  <w:color w:val="000000"/>
                  <w:lang w:eastAsia="en-GB"/>
                </w:rPr>
                <w:t>Display option</w:t>
              </w:r>
            </w:ins>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8B5FC8" w14:textId="77777777" w:rsidR="008D58A7" w:rsidRPr="00F26E69" w:rsidRDefault="008D58A7" w:rsidP="00A4523B">
            <w:pPr>
              <w:spacing w:line="240" w:lineRule="auto"/>
              <w:rPr>
                <w:ins w:id="163" w:author="KOUKLAKIS Georgios" w:date="2016-11-10T13:59:00Z"/>
                <w:rFonts w:ascii="Calibri" w:eastAsia="Times New Roman" w:hAnsi="Calibri" w:cs="Calibri"/>
                <w:color w:val="000000"/>
                <w:lang w:eastAsia="en-GB"/>
              </w:rPr>
            </w:pPr>
            <w:ins w:id="164" w:author="KOUKLAKIS Georgios" w:date="2016-11-10T13:59:00Z">
              <w:r w:rsidRPr="00F26E69">
                <w:rPr>
                  <w:rFonts w:ascii="Calibri" w:eastAsia="Times New Roman" w:hAnsi="Calibri" w:cs="Calibri"/>
                  <w:color w:val="000000"/>
                  <w:lang w:eastAsia="en-GB"/>
                </w:rPr>
                <w:t>Column ordering</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E655CD" w14:textId="77777777" w:rsidR="008D58A7" w:rsidRPr="00F26E69" w:rsidRDefault="008D58A7" w:rsidP="00A4523B">
            <w:pPr>
              <w:spacing w:line="240" w:lineRule="auto"/>
              <w:rPr>
                <w:ins w:id="165" w:author="KOUKLAKIS Georgios" w:date="2016-11-10T13:59:00Z"/>
                <w:rFonts w:ascii="Calibri" w:eastAsia="Times New Roman" w:hAnsi="Calibri" w:cs="Calibri"/>
                <w:color w:val="000000"/>
                <w:lang w:eastAsia="en-GB"/>
              </w:rPr>
            </w:pPr>
            <w:ins w:id="166" w:author="KOUKLAKIS Georgios" w:date="2016-11-10T13:59:00Z">
              <w:r w:rsidRPr="00F26E69">
                <w:rPr>
                  <w:rFonts w:ascii="Calibri" w:eastAsia="Times New Roman" w:hAnsi="Calibri" w:cs="Calibri"/>
                  <w:color w:val="000000"/>
                  <w:lang w:eastAsia="en-GB"/>
                </w:rPr>
                <w:t>P</w:t>
              </w:r>
            </w:ins>
          </w:p>
        </w:tc>
      </w:tr>
      <w:tr w:rsidR="008D58A7" w:rsidRPr="00F26E69" w14:paraId="6EBE67A3" w14:textId="77777777" w:rsidTr="00A4523B">
        <w:trPr>
          <w:trHeight w:val="300"/>
          <w:ins w:id="167" w:author="KOUKLAKIS Georgios" w:date="2016-11-10T13:59:00Z"/>
        </w:trPr>
        <w:tc>
          <w:tcPr>
            <w:tcW w:w="0" w:type="auto"/>
            <w:vMerge/>
            <w:tcBorders>
              <w:left w:val="single" w:sz="4" w:space="0" w:color="auto"/>
              <w:right w:val="single" w:sz="4" w:space="0" w:color="auto"/>
            </w:tcBorders>
            <w:vAlign w:val="center"/>
            <w:hideMark/>
          </w:tcPr>
          <w:p w14:paraId="27A71828" w14:textId="77777777" w:rsidR="008D58A7" w:rsidRPr="00F26E69" w:rsidRDefault="008D58A7" w:rsidP="00A4523B">
            <w:pPr>
              <w:spacing w:line="240" w:lineRule="auto"/>
              <w:rPr>
                <w:ins w:id="168"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05676E5" w14:textId="77777777" w:rsidR="008D58A7" w:rsidRPr="00F26E69" w:rsidRDefault="008D58A7" w:rsidP="00A4523B">
            <w:pPr>
              <w:spacing w:line="240" w:lineRule="auto"/>
              <w:rPr>
                <w:ins w:id="169" w:author="KOUKLAKIS Georgios" w:date="2016-11-10T13:59:00Z"/>
                <w:rFonts w:ascii="Calibri" w:eastAsia="Times New Roman" w:hAnsi="Calibri" w:cs="Calibri"/>
                <w:color w:val="000000"/>
                <w:lang w:eastAsia="en-GB"/>
              </w:rPr>
            </w:pPr>
            <w:ins w:id="170" w:author="KOUKLAKIS Georgios" w:date="2016-11-10T13:59:00Z">
              <w:r w:rsidRPr="00F26E69">
                <w:rPr>
                  <w:rFonts w:ascii="Calibri" w:eastAsia="Times New Roman" w:hAnsi="Calibri" w:cs="Calibri"/>
                  <w:color w:val="000000"/>
                  <w:lang w:eastAsia="en-GB"/>
                </w:rPr>
                <w:t>Hide/show column(s)</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1C0A28" w14:textId="77777777" w:rsidR="008D58A7" w:rsidRPr="00F26E69" w:rsidRDefault="008D58A7" w:rsidP="00A4523B">
            <w:pPr>
              <w:spacing w:line="240" w:lineRule="auto"/>
              <w:rPr>
                <w:ins w:id="171" w:author="KOUKLAKIS Georgios" w:date="2016-11-10T13:59:00Z"/>
                <w:rFonts w:ascii="Calibri" w:eastAsia="Times New Roman" w:hAnsi="Calibri" w:cs="Calibri"/>
                <w:color w:val="000000"/>
                <w:lang w:eastAsia="en-GB"/>
              </w:rPr>
            </w:pPr>
            <w:ins w:id="172" w:author="KOUKLAKIS Georgios" w:date="2016-11-10T13:59:00Z">
              <w:r w:rsidRPr="00F26E69">
                <w:rPr>
                  <w:rFonts w:ascii="Calibri" w:eastAsia="Times New Roman" w:hAnsi="Calibri" w:cs="Calibri"/>
                  <w:color w:val="000000"/>
                  <w:lang w:eastAsia="en-GB"/>
                </w:rPr>
                <w:t>P</w:t>
              </w:r>
            </w:ins>
          </w:p>
        </w:tc>
      </w:tr>
      <w:tr w:rsidR="008D58A7" w:rsidRPr="00F26E69" w14:paraId="17601D03" w14:textId="77777777" w:rsidTr="00A4523B">
        <w:trPr>
          <w:trHeight w:val="300"/>
          <w:ins w:id="173" w:author="KOUKLAKIS Georgios" w:date="2016-11-10T13:59:00Z"/>
        </w:trPr>
        <w:tc>
          <w:tcPr>
            <w:tcW w:w="0" w:type="auto"/>
            <w:vMerge/>
            <w:tcBorders>
              <w:left w:val="single" w:sz="4" w:space="0" w:color="auto"/>
              <w:right w:val="single" w:sz="4" w:space="0" w:color="auto"/>
            </w:tcBorders>
            <w:vAlign w:val="center"/>
            <w:hideMark/>
          </w:tcPr>
          <w:p w14:paraId="199AC085" w14:textId="77777777" w:rsidR="008D58A7" w:rsidRPr="00F26E69" w:rsidRDefault="008D58A7" w:rsidP="00A4523B">
            <w:pPr>
              <w:spacing w:line="240" w:lineRule="auto"/>
              <w:rPr>
                <w:ins w:id="174"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0D85BCC" w14:textId="77777777" w:rsidR="008D58A7" w:rsidRPr="00F26E69" w:rsidRDefault="008D58A7" w:rsidP="00A4523B">
            <w:pPr>
              <w:spacing w:line="240" w:lineRule="auto"/>
              <w:rPr>
                <w:ins w:id="175" w:author="KOUKLAKIS Georgios" w:date="2016-11-10T13:59:00Z"/>
                <w:rFonts w:ascii="Calibri" w:eastAsia="Times New Roman" w:hAnsi="Calibri" w:cs="Calibri"/>
                <w:color w:val="000000"/>
                <w:lang w:eastAsia="en-GB"/>
              </w:rPr>
            </w:pPr>
            <w:ins w:id="176" w:author="KOUKLAKIS Georgios" w:date="2016-11-10T13:59:00Z">
              <w:r w:rsidRPr="00F26E69">
                <w:rPr>
                  <w:rFonts w:ascii="Calibri" w:eastAsia="Times New Roman" w:hAnsi="Calibri" w:cs="Calibri"/>
                  <w:color w:val="000000"/>
                  <w:lang w:eastAsia="en-GB"/>
                </w:rPr>
                <w:t>Column header displays the version number</w:t>
              </w:r>
              <w:r>
                <w:rPr>
                  <w:rFonts w:ascii="Calibri" w:eastAsia="Times New Roman" w:hAnsi="Calibri" w:cs="Calibri"/>
                  <w:color w:val="000000"/>
                  <w:lang w:eastAsia="en-GB"/>
                </w:rPr>
                <w:t>,</w:t>
              </w:r>
              <w:r w:rsidRPr="00F26E69">
                <w:rPr>
                  <w:rFonts w:ascii="Calibri" w:eastAsia="Times New Roman" w:hAnsi="Calibri" w:cs="Calibri"/>
                  <w:color w:val="000000"/>
                  <w:lang w:eastAsia="en-GB"/>
                </w:rPr>
                <w:t xml:space="preserve"> last date</w:t>
              </w:r>
              <w:r>
                <w:rPr>
                  <w:rFonts w:ascii="Calibri" w:eastAsia="Times New Roman" w:hAnsi="Calibri" w:cs="Calibri"/>
                  <w:color w:val="000000"/>
                  <w:lang w:eastAsia="en-GB"/>
                </w:rPr>
                <w:t xml:space="preserve"> of update as well as document references, where applicable</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74684C3" w14:textId="77777777" w:rsidR="008D58A7" w:rsidRPr="00F26E69" w:rsidRDefault="008D58A7" w:rsidP="00A4523B">
            <w:pPr>
              <w:spacing w:line="240" w:lineRule="auto"/>
              <w:rPr>
                <w:ins w:id="177" w:author="KOUKLAKIS Georgios" w:date="2016-11-10T13:59:00Z"/>
                <w:rFonts w:ascii="Calibri" w:eastAsia="Times New Roman" w:hAnsi="Calibri" w:cs="Calibri"/>
                <w:color w:val="000000"/>
                <w:lang w:eastAsia="en-GB"/>
              </w:rPr>
            </w:pPr>
            <w:ins w:id="178" w:author="KOUKLAKIS Georgios" w:date="2016-11-10T13:59:00Z">
              <w:r w:rsidRPr="00F26E69">
                <w:rPr>
                  <w:rFonts w:ascii="Calibri" w:eastAsia="Times New Roman" w:hAnsi="Calibri" w:cs="Calibri"/>
                  <w:color w:val="000000"/>
                  <w:lang w:eastAsia="en-GB"/>
                </w:rPr>
                <w:t>D</w:t>
              </w:r>
            </w:ins>
          </w:p>
        </w:tc>
      </w:tr>
      <w:tr w:rsidR="008D58A7" w:rsidRPr="00F26E69" w14:paraId="0C6478B7" w14:textId="77777777" w:rsidTr="00A4523B">
        <w:trPr>
          <w:trHeight w:val="300"/>
          <w:ins w:id="179" w:author="KOUKLAKIS Georgios" w:date="2016-11-10T13:59:00Z"/>
        </w:trPr>
        <w:tc>
          <w:tcPr>
            <w:tcW w:w="0" w:type="auto"/>
            <w:vMerge/>
            <w:tcBorders>
              <w:left w:val="single" w:sz="4" w:space="0" w:color="auto"/>
              <w:right w:val="single" w:sz="4" w:space="0" w:color="auto"/>
            </w:tcBorders>
            <w:vAlign w:val="center"/>
          </w:tcPr>
          <w:p w14:paraId="5D45AC58" w14:textId="77777777" w:rsidR="008D58A7" w:rsidRPr="00F26E69" w:rsidRDefault="008D58A7" w:rsidP="00A4523B">
            <w:pPr>
              <w:spacing w:line="240" w:lineRule="auto"/>
              <w:rPr>
                <w:ins w:id="180"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54F184E8" w14:textId="77777777" w:rsidR="008D58A7" w:rsidRPr="00F26E69" w:rsidRDefault="008D58A7" w:rsidP="00A4523B">
            <w:pPr>
              <w:spacing w:line="240" w:lineRule="auto"/>
              <w:rPr>
                <w:ins w:id="181" w:author="KOUKLAKIS Georgios" w:date="2016-11-10T13:59:00Z"/>
                <w:rFonts w:ascii="Calibri" w:eastAsia="Times New Roman" w:hAnsi="Calibri" w:cs="Calibri"/>
                <w:color w:val="000000"/>
                <w:lang w:eastAsia="en-GB"/>
              </w:rPr>
            </w:pPr>
            <w:ins w:id="182" w:author="KOUKLAKIS Georgios" w:date="2016-11-10T13:59:00Z">
              <w:r>
                <w:rPr>
                  <w:rFonts w:ascii="Calibri" w:eastAsia="Times New Roman" w:hAnsi="Calibri" w:cs="Calibri"/>
                  <w:color w:val="000000"/>
                  <w:lang w:eastAsia="en-GB"/>
                </w:rPr>
                <w:t>A</w:t>
              </w:r>
              <w:r w:rsidRPr="002344DE">
                <w:rPr>
                  <w:rFonts w:ascii="Calibri" w:eastAsia="Times New Roman" w:hAnsi="Calibri" w:cs="Calibri"/>
                  <w:color w:val="000000"/>
                  <w:lang w:eastAsia="en-GB"/>
                </w:rPr>
                <w:t>dd/remove recitals</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84A96C" w14:textId="77777777" w:rsidR="008D58A7" w:rsidRPr="00F26E69" w:rsidRDefault="008D58A7" w:rsidP="00A4523B">
            <w:pPr>
              <w:spacing w:line="240" w:lineRule="auto"/>
              <w:rPr>
                <w:ins w:id="183" w:author="KOUKLAKIS Georgios" w:date="2016-11-10T13:59:00Z"/>
                <w:rFonts w:ascii="Calibri" w:eastAsia="Times New Roman" w:hAnsi="Calibri" w:cs="Calibri"/>
                <w:color w:val="000000"/>
                <w:lang w:eastAsia="en-GB"/>
              </w:rPr>
            </w:pPr>
            <w:ins w:id="184" w:author="KOUKLAKIS Georgios" w:date="2016-11-10T13:59:00Z">
              <w:r>
                <w:rPr>
                  <w:rFonts w:ascii="Calibri" w:eastAsia="Times New Roman" w:hAnsi="Calibri" w:cs="Calibri"/>
                  <w:color w:val="000000"/>
                  <w:lang w:eastAsia="en-GB"/>
                </w:rPr>
                <w:t>D</w:t>
              </w:r>
            </w:ins>
          </w:p>
        </w:tc>
      </w:tr>
      <w:tr w:rsidR="008D58A7" w:rsidRPr="00F26E69" w14:paraId="67B3479B" w14:textId="77777777" w:rsidTr="00A4523B">
        <w:trPr>
          <w:trHeight w:val="300"/>
          <w:ins w:id="185" w:author="KOUKLAKIS Georgios" w:date="2016-11-10T13:59:00Z"/>
        </w:trPr>
        <w:tc>
          <w:tcPr>
            <w:tcW w:w="0" w:type="auto"/>
            <w:vMerge/>
            <w:tcBorders>
              <w:left w:val="single" w:sz="4" w:space="0" w:color="auto"/>
              <w:right w:val="single" w:sz="4" w:space="0" w:color="auto"/>
            </w:tcBorders>
            <w:vAlign w:val="center"/>
          </w:tcPr>
          <w:p w14:paraId="0577CE37" w14:textId="77777777" w:rsidR="008D58A7" w:rsidRPr="00F26E69" w:rsidRDefault="008D58A7" w:rsidP="00A4523B">
            <w:pPr>
              <w:spacing w:line="240" w:lineRule="auto"/>
              <w:rPr>
                <w:ins w:id="186"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02EBD44" w14:textId="77777777" w:rsidR="008D58A7" w:rsidRPr="002344DE" w:rsidRDefault="008D58A7" w:rsidP="00A4523B">
            <w:pPr>
              <w:spacing w:line="240" w:lineRule="auto"/>
              <w:rPr>
                <w:ins w:id="187" w:author="KOUKLAKIS Georgios" w:date="2016-11-10T13:59:00Z"/>
                <w:rFonts w:ascii="Calibri" w:eastAsia="Times New Roman" w:hAnsi="Calibri" w:cs="Calibri"/>
                <w:color w:val="000000"/>
                <w:lang w:eastAsia="en-GB"/>
              </w:rPr>
            </w:pPr>
            <w:ins w:id="188" w:author="KOUKLAKIS Georgios" w:date="2016-11-10T13:59:00Z">
              <w:r>
                <w:rPr>
                  <w:rFonts w:ascii="Calibri" w:eastAsia="Times New Roman" w:hAnsi="Calibri" w:cs="Calibri"/>
                  <w:color w:val="000000"/>
                  <w:lang w:eastAsia="en-GB"/>
                </w:rPr>
                <w:t xml:space="preserve">Show amendments' numbers </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C1FB6C3" w14:textId="77777777" w:rsidR="008D58A7" w:rsidRDefault="008D58A7" w:rsidP="00A4523B">
            <w:pPr>
              <w:spacing w:line="240" w:lineRule="auto"/>
              <w:rPr>
                <w:ins w:id="189" w:author="KOUKLAKIS Georgios" w:date="2016-11-10T13:59:00Z"/>
                <w:rFonts w:ascii="Calibri" w:eastAsia="Times New Roman" w:hAnsi="Calibri" w:cs="Calibri"/>
                <w:color w:val="000000"/>
                <w:lang w:eastAsia="en-GB"/>
              </w:rPr>
            </w:pPr>
            <w:ins w:id="190" w:author="KOUKLAKIS Georgios" w:date="2016-11-10T13:59:00Z">
              <w:r>
                <w:rPr>
                  <w:rFonts w:ascii="Calibri" w:eastAsia="Times New Roman" w:hAnsi="Calibri" w:cs="Calibri"/>
                  <w:color w:val="000000"/>
                  <w:lang w:eastAsia="en-GB"/>
                </w:rPr>
                <w:t>D</w:t>
              </w:r>
            </w:ins>
          </w:p>
        </w:tc>
      </w:tr>
      <w:tr w:rsidR="008D58A7" w:rsidRPr="00F26E69" w14:paraId="0E82CDDF" w14:textId="77777777" w:rsidTr="00A4523B">
        <w:trPr>
          <w:trHeight w:val="300"/>
          <w:ins w:id="191" w:author="KOUKLAKIS Georgios" w:date="2016-11-10T13:59:00Z"/>
        </w:trPr>
        <w:tc>
          <w:tcPr>
            <w:tcW w:w="0" w:type="auto"/>
            <w:vMerge/>
            <w:tcBorders>
              <w:left w:val="single" w:sz="4" w:space="0" w:color="auto"/>
              <w:bottom w:val="single" w:sz="4" w:space="0" w:color="000000"/>
              <w:right w:val="single" w:sz="4" w:space="0" w:color="auto"/>
            </w:tcBorders>
            <w:vAlign w:val="center"/>
          </w:tcPr>
          <w:p w14:paraId="63CEED62" w14:textId="77777777" w:rsidR="008D58A7" w:rsidRPr="00F26E69" w:rsidRDefault="008D58A7" w:rsidP="00A4523B">
            <w:pPr>
              <w:spacing w:line="240" w:lineRule="auto"/>
              <w:rPr>
                <w:ins w:id="192"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1475ADE8" w14:textId="77777777" w:rsidR="008D58A7" w:rsidRDefault="008D58A7" w:rsidP="00A4523B">
            <w:pPr>
              <w:spacing w:line="240" w:lineRule="auto"/>
              <w:rPr>
                <w:ins w:id="193" w:author="KOUKLAKIS Georgios" w:date="2016-11-10T13:59:00Z"/>
                <w:rFonts w:ascii="Calibri" w:eastAsia="Times New Roman" w:hAnsi="Calibri" w:cs="Calibri"/>
                <w:color w:val="000000"/>
                <w:lang w:eastAsia="en-GB"/>
              </w:rPr>
            </w:pPr>
            <w:ins w:id="194" w:author="KOUKLAKIS Georgios" w:date="2016-11-10T13:59:00Z">
              <w:r>
                <w:rPr>
                  <w:rFonts w:ascii="Calibri" w:eastAsia="Times New Roman" w:hAnsi="Calibri" w:cs="Calibri"/>
                  <w:color w:val="000000"/>
                  <w:lang w:eastAsia="en-GB"/>
                </w:rPr>
                <w:t>Harmonised way of marking changes</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19D66F1" w14:textId="77777777" w:rsidR="008D58A7" w:rsidRDefault="008D58A7" w:rsidP="00A4523B">
            <w:pPr>
              <w:spacing w:line="240" w:lineRule="auto"/>
              <w:rPr>
                <w:ins w:id="195" w:author="KOUKLAKIS Georgios" w:date="2016-11-10T13:59:00Z"/>
                <w:rFonts w:ascii="Calibri" w:eastAsia="Times New Roman" w:hAnsi="Calibri" w:cs="Calibri"/>
                <w:color w:val="000000"/>
                <w:lang w:eastAsia="en-GB"/>
              </w:rPr>
            </w:pPr>
            <w:ins w:id="196" w:author="KOUKLAKIS Georgios" w:date="2016-11-10T13:59:00Z">
              <w:r>
                <w:rPr>
                  <w:rFonts w:ascii="Calibri" w:eastAsia="Times New Roman" w:hAnsi="Calibri" w:cs="Calibri"/>
                  <w:color w:val="000000"/>
                  <w:lang w:eastAsia="en-GB"/>
                </w:rPr>
                <w:t>D</w:t>
              </w:r>
            </w:ins>
          </w:p>
        </w:tc>
      </w:tr>
      <w:tr w:rsidR="008D58A7" w:rsidRPr="00F26E69" w14:paraId="5E9E9B31" w14:textId="77777777" w:rsidTr="00A4523B">
        <w:trPr>
          <w:trHeight w:val="300"/>
          <w:ins w:id="197" w:author="KOUKLAKIS Georgios" w:date="2016-11-10T13:59:00Z"/>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B209ED5" w14:textId="77777777" w:rsidR="008D58A7" w:rsidRPr="00F26E69" w:rsidRDefault="008D58A7" w:rsidP="00A4523B">
            <w:pPr>
              <w:spacing w:line="240" w:lineRule="auto"/>
              <w:rPr>
                <w:ins w:id="198" w:author="KOUKLAKIS Georgios" w:date="2016-11-10T13:59:00Z"/>
                <w:rFonts w:ascii="Calibri" w:eastAsia="Times New Roman" w:hAnsi="Calibri" w:cs="Calibri"/>
                <w:b/>
                <w:bCs/>
                <w:color w:val="000000"/>
                <w:lang w:eastAsia="en-GB"/>
              </w:rPr>
            </w:pPr>
            <w:ins w:id="199" w:author="KOUKLAKIS Georgios" w:date="2016-11-10T13:59:00Z">
              <w:r w:rsidRPr="00F26E69">
                <w:rPr>
                  <w:rFonts w:ascii="Calibri" w:eastAsia="Times New Roman" w:hAnsi="Calibri" w:cs="Calibri"/>
                  <w:b/>
                  <w:bCs/>
                  <w:color w:val="000000"/>
                  <w:lang w:eastAsia="en-GB"/>
                </w:rPr>
                <w:t>Comments</w:t>
              </w:r>
            </w:ins>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7A26E9" w14:textId="77777777" w:rsidR="008D58A7" w:rsidRPr="00F26E69" w:rsidRDefault="008D58A7" w:rsidP="00A4523B">
            <w:pPr>
              <w:spacing w:line="240" w:lineRule="auto"/>
              <w:rPr>
                <w:ins w:id="200" w:author="KOUKLAKIS Georgios" w:date="2016-11-10T13:59:00Z"/>
                <w:rFonts w:ascii="Calibri" w:eastAsia="Times New Roman" w:hAnsi="Calibri" w:cs="Calibri"/>
                <w:color w:val="000000"/>
                <w:lang w:eastAsia="en-GB"/>
              </w:rPr>
            </w:pPr>
            <w:ins w:id="201" w:author="KOUKLAKIS Georgios" w:date="2016-11-10T13:59:00Z">
              <w:r>
                <w:rPr>
                  <w:rFonts w:ascii="Calibri" w:eastAsia="Times New Roman" w:hAnsi="Calibri" w:cs="Calibri"/>
                  <w:color w:val="000000"/>
                  <w:lang w:eastAsia="en-GB"/>
                </w:rPr>
                <w:t>C</w:t>
              </w:r>
              <w:r w:rsidRPr="00F26E69">
                <w:rPr>
                  <w:rFonts w:ascii="Calibri" w:eastAsia="Times New Roman" w:hAnsi="Calibri" w:cs="Calibri"/>
                  <w:color w:val="000000"/>
                  <w:lang w:eastAsia="en-GB"/>
                </w:rPr>
                <w:t>omment</w:t>
              </w:r>
              <w:r>
                <w:rPr>
                  <w:rFonts w:ascii="Calibri" w:eastAsia="Times New Roman" w:hAnsi="Calibri" w:cs="Calibri"/>
                  <w:color w:val="000000"/>
                  <w:lang w:eastAsia="en-GB"/>
                </w:rPr>
                <w:t>ing recitals, articles</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2338C6B" w14:textId="77777777" w:rsidR="008D58A7" w:rsidRPr="00F26E69" w:rsidRDefault="008D58A7" w:rsidP="00A4523B">
            <w:pPr>
              <w:spacing w:line="240" w:lineRule="auto"/>
              <w:rPr>
                <w:ins w:id="202" w:author="KOUKLAKIS Georgios" w:date="2016-11-10T13:59:00Z"/>
                <w:rFonts w:ascii="Calibri" w:eastAsia="Times New Roman" w:hAnsi="Calibri" w:cs="Calibri"/>
                <w:color w:val="000000"/>
                <w:lang w:eastAsia="en-GB"/>
              </w:rPr>
            </w:pPr>
            <w:ins w:id="203" w:author="KOUKLAKIS Georgios" w:date="2016-11-10T13:59:00Z">
              <w:r w:rsidRPr="00F26E69">
                <w:rPr>
                  <w:rFonts w:ascii="Calibri" w:eastAsia="Times New Roman" w:hAnsi="Calibri" w:cs="Calibri"/>
                  <w:color w:val="000000"/>
                  <w:lang w:eastAsia="en-GB"/>
                </w:rPr>
                <w:t>P</w:t>
              </w:r>
            </w:ins>
          </w:p>
        </w:tc>
      </w:tr>
      <w:tr w:rsidR="008D58A7" w:rsidRPr="00F26E69" w14:paraId="3A9A7688" w14:textId="77777777" w:rsidTr="00A4523B">
        <w:trPr>
          <w:trHeight w:val="300"/>
          <w:ins w:id="204"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05B49B18" w14:textId="77777777" w:rsidR="008D58A7" w:rsidRPr="00F26E69" w:rsidRDefault="008D58A7" w:rsidP="00A4523B">
            <w:pPr>
              <w:spacing w:line="240" w:lineRule="auto"/>
              <w:rPr>
                <w:ins w:id="205"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AE9798" w14:textId="77777777" w:rsidR="008D58A7" w:rsidRPr="00F26E69" w:rsidRDefault="008D58A7" w:rsidP="00A4523B">
            <w:pPr>
              <w:spacing w:line="240" w:lineRule="auto"/>
              <w:rPr>
                <w:ins w:id="206" w:author="KOUKLAKIS Georgios" w:date="2016-11-10T13:59:00Z"/>
                <w:rFonts w:ascii="Calibri" w:eastAsia="Times New Roman" w:hAnsi="Calibri" w:cs="Calibri"/>
                <w:color w:val="000000"/>
                <w:lang w:eastAsia="en-GB"/>
              </w:rPr>
            </w:pPr>
            <w:ins w:id="207" w:author="KOUKLAKIS Georgios" w:date="2016-11-10T13:59:00Z">
              <w:r w:rsidRPr="00F26E69">
                <w:rPr>
                  <w:rFonts w:ascii="Calibri" w:eastAsia="Times New Roman" w:hAnsi="Calibri" w:cs="Calibri"/>
                  <w:color w:val="000000"/>
                  <w:lang w:eastAsia="en-GB"/>
                </w:rPr>
                <w:t>Private (internal) and public (external) comments</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FAA50B" w14:textId="77777777" w:rsidR="008D58A7" w:rsidRPr="00F26E69" w:rsidRDefault="008D58A7" w:rsidP="00A4523B">
            <w:pPr>
              <w:spacing w:line="240" w:lineRule="auto"/>
              <w:rPr>
                <w:ins w:id="208" w:author="KOUKLAKIS Georgios" w:date="2016-11-10T13:59:00Z"/>
                <w:rFonts w:ascii="Calibri" w:eastAsia="Times New Roman" w:hAnsi="Calibri" w:cs="Calibri"/>
                <w:color w:val="000000"/>
                <w:lang w:eastAsia="en-GB"/>
              </w:rPr>
            </w:pPr>
            <w:ins w:id="209" w:author="KOUKLAKIS Georgios" w:date="2016-11-10T13:59:00Z">
              <w:r w:rsidRPr="00F26E69">
                <w:rPr>
                  <w:rFonts w:ascii="Calibri" w:eastAsia="Times New Roman" w:hAnsi="Calibri" w:cs="Calibri"/>
                  <w:color w:val="000000"/>
                  <w:lang w:eastAsia="en-GB"/>
                </w:rPr>
                <w:t>D</w:t>
              </w:r>
            </w:ins>
          </w:p>
        </w:tc>
      </w:tr>
      <w:tr w:rsidR="008D58A7" w:rsidRPr="00F26E69" w14:paraId="29507774" w14:textId="77777777" w:rsidTr="00A4523B">
        <w:trPr>
          <w:trHeight w:val="300"/>
          <w:ins w:id="210" w:author="KOUKLAKIS Georgios" w:date="2016-11-10T13:59:00Z"/>
        </w:trPr>
        <w:tc>
          <w:tcPr>
            <w:tcW w:w="0" w:type="auto"/>
            <w:vMerge w:val="restart"/>
            <w:tcBorders>
              <w:top w:val="nil"/>
              <w:left w:val="single" w:sz="4" w:space="0" w:color="auto"/>
              <w:right w:val="single" w:sz="4" w:space="0" w:color="auto"/>
            </w:tcBorders>
            <w:shd w:val="clear" w:color="auto" w:fill="auto"/>
            <w:vAlign w:val="center"/>
            <w:hideMark/>
          </w:tcPr>
          <w:p w14:paraId="52C20996" w14:textId="77777777" w:rsidR="008D58A7" w:rsidRPr="00F26E69" w:rsidRDefault="008D58A7" w:rsidP="00A4523B">
            <w:pPr>
              <w:spacing w:line="240" w:lineRule="auto"/>
              <w:rPr>
                <w:ins w:id="211" w:author="KOUKLAKIS Georgios" w:date="2016-11-10T13:59:00Z"/>
                <w:rFonts w:ascii="Calibri" w:eastAsia="Times New Roman" w:hAnsi="Calibri" w:cs="Calibri"/>
                <w:b/>
                <w:bCs/>
                <w:color w:val="000000"/>
                <w:lang w:eastAsia="en-GB"/>
              </w:rPr>
            </w:pPr>
            <w:ins w:id="212" w:author="KOUKLAKIS Georgios" w:date="2016-11-10T13:59:00Z">
              <w:r w:rsidRPr="00F26E69">
                <w:rPr>
                  <w:rFonts w:ascii="Calibri" w:eastAsia="Times New Roman" w:hAnsi="Calibri" w:cs="Calibri"/>
                  <w:b/>
                  <w:bCs/>
                  <w:color w:val="000000"/>
                  <w:lang w:eastAsia="en-GB"/>
                </w:rPr>
                <w:t>Filtering options</w:t>
              </w:r>
            </w:ins>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F69296" w14:textId="77777777" w:rsidR="008D58A7" w:rsidRPr="00F26E69" w:rsidRDefault="008D58A7" w:rsidP="00A4523B">
            <w:pPr>
              <w:spacing w:line="240" w:lineRule="auto"/>
              <w:rPr>
                <w:ins w:id="213" w:author="KOUKLAKIS Georgios" w:date="2016-11-10T13:59:00Z"/>
                <w:rFonts w:ascii="Calibri" w:eastAsia="Times New Roman" w:hAnsi="Calibri" w:cs="Calibri"/>
                <w:color w:val="000000"/>
                <w:lang w:eastAsia="en-GB"/>
              </w:rPr>
            </w:pPr>
            <w:ins w:id="214" w:author="KOUKLAKIS Georgios" w:date="2016-11-10T13:59:00Z">
              <w:r w:rsidRPr="00F26E69">
                <w:rPr>
                  <w:rFonts w:ascii="Calibri" w:eastAsia="Times New Roman" w:hAnsi="Calibri" w:cs="Calibri"/>
                  <w:color w:val="000000"/>
                  <w:lang w:eastAsia="en-GB"/>
                </w:rPr>
                <w:t>Negotiation markers on recitals</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6626F31" w14:textId="77777777" w:rsidR="008D58A7" w:rsidRPr="00F26E69" w:rsidRDefault="008D58A7" w:rsidP="00A4523B">
            <w:pPr>
              <w:spacing w:line="240" w:lineRule="auto"/>
              <w:rPr>
                <w:ins w:id="215" w:author="KOUKLAKIS Georgios" w:date="2016-11-10T13:59:00Z"/>
                <w:rFonts w:ascii="Calibri" w:eastAsia="Times New Roman" w:hAnsi="Calibri" w:cs="Calibri"/>
                <w:color w:val="000000"/>
                <w:lang w:eastAsia="en-GB"/>
              </w:rPr>
            </w:pPr>
            <w:ins w:id="216" w:author="KOUKLAKIS Georgios" w:date="2016-11-10T13:59:00Z">
              <w:r w:rsidRPr="00F26E69">
                <w:rPr>
                  <w:rFonts w:ascii="Calibri" w:eastAsia="Times New Roman" w:hAnsi="Calibri" w:cs="Calibri"/>
                  <w:color w:val="000000"/>
                  <w:lang w:eastAsia="en-GB"/>
                </w:rPr>
                <w:t>P</w:t>
              </w:r>
            </w:ins>
          </w:p>
        </w:tc>
      </w:tr>
      <w:tr w:rsidR="008D58A7" w:rsidRPr="00F26E69" w14:paraId="785A83A4" w14:textId="77777777" w:rsidTr="00A4523B">
        <w:trPr>
          <w:trHeight w:val="300"/>
          <w:ins w:id="217" w:author="KOUKLAKIS Georgios" w:date="2016-11-10T13:59:00Z"/>
        </w:trPr>
        <w:tc>
          <w:tcPr>
            <w:tcW w:w="0" w:type="auto"/>
            <w:vMerge/>
            <w:tcBorders>
              <w:left w:val="single" w:sz="4" w:space="0" w:color="auto"/>
              <w:right w:val="single" w:sz="4" w:space="0" w:color="auto"/>
            </w:tcBorders>
            <w:vAlign w:val="center"/>
            <w:hideMark/>
          </w:tcPr>
          <w:p w14:paraId="0F037004" w14:textId="77777777" w:rsidR="008D58A7" w:rsidRPr="00F26E69" w:rsidRDefault="008D58A7" w:rsidP="00A4523B">
            <w:pPr>
              <w:spacing w:line="240" w:lineRule="auto"/>
              <w:rPr>
                <w:ins w:id="218"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1ECF8E3" w14:textId="77777777" w:rsidR="008D58A7" w:rsidRPr="00F26E69" w:rsidRDefault="008D58A7" w:rsidP="00A4523B">
            <w:pPr>
              <w:spacing w:line="240" w:lineRule="auto"/>
              <w:rPr>
                <w:ins w:id="219" w:author="KOUKLAKIS Georgios" w:date="2016-11-10T13:59:00Z"/>
                <w:rFonts w:ascii="Calibri" w:eastAsia="Times New Roman" w:hAnsi="Calibri" w:cs="Calibri"/>
                <w:color w:val="000000"/>
                <w:lang w:eastAsia="en-GB"/>
              </w:rPr>
            </w:pPr>
            <w:ins w:id="220" w:author="KOUKLAKIS Georgios" w:date="2016-11-10T13:59:00Z">
              <w:r>
                <w:rPr>
                  <w:rFonts w:ascii="Calibri" w:eastAsia="Times New Roman" w:hAnsi="Calibri" w:cs="Calibri"/>
                  <w:color w:val="000000"/>
                  <w:lang w:eastAsia="en-GB"/>
                </w:rPr>
                <w:t>T</w:t>
              </w:r>
              <w:r w:rsidRPr="00F26E69">
                <w:rPr>
                  <w:rFonts w:ascii="Calibri" w:eastAsia="Times New Roman" w:hAnsi="Calibri" w:cs="Calibri"/>
                  <w:color w:val="000000"/>
                  <w:lang w:eastAsia="en-GB"/>
                </w:rPr>
                <w:t>agging/labe</w:t>
              </w:r>
              <w:r>
                <w:rPr>
                  <w:rFonts w:ascii="Calibri" w:eastAsia="Times New Roman" w:hAnsi="Calibri" w:cs="Calibri"/>
                  <w:color w:val="000000"/>
                  <w:lang w:eastAsia="en-GB"/>
                </w:rPr>
                <w:t>l</w:t>
              </w:r>
              <w:r w:rsidRPr="00F26E69">
                <w:rPr>
                  <w:rFonts w:ascii="Calibri" w:eastAsia="Times New Roman" w:hAnsi="Calibri" w:cs="Calibri"/>
                  <w:color w:val="000000"/>
                  <w:lang w:eastAsia="en-GB"/>
                </w:rPr>
                <w:t>ling</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B14CF1E" w14:textId="77777777" w:rsidR="008D58A7" w:rsidRPr="00F26E69" w:rsidRDefault="008D58A7" w:rsidP="00A4523B">
            <w:pPr>
              <w:spacing w:line="240" w:lineRule="auto"/>
              <w:rPr>
                <w:ins w:id="221" w:author="KOUKLAKIS Georgios" w:date="2016-11-10T13:59:00Z"/>
                <w:rFonts w:ascii="Calibri" w:eastAsia="Times New Roman" w:hAnsi="Calibri" w:cs="Calibri"/>
                <w:color w:val="000000"/>
                <w:lang w:eastAsia="en-GB"/>
              </w:rPr>
            </w:pPr>
            <w:ins w:id="222" w:author="KOUKLAKIS Georgios" w:date="2016-11-10T13:59:00Z">
              <w:r w:rsidRPr="00F26E69">
                <w:rPr>
                  <w:rFonts w:ascii="Calibri" w:eastAsia="Times New Roman" w:hAnsi="Calibri" w:cs="Calibri"/>
                  <w:color w:val="000000"/>
                  <w:lang w:eastAsia="en-GB"/>
                </w:rPr>
                <w:t>P</w:t>
              </w:r>
            </w:ins>
          </w:p>
        </w:tc>
      </w:tr>
      <w:tr w:rsidR="008D58A7" w:rsidRPr="00F26E69" w14:paraId="6F4B66ED" w14:textId="77777777" w:rsidTr="00A4523B">
        <w:trPr>
          <w:trHeight w:val="300"/>
          <w:ins w:id="223" w:author="KOUKLAKIS Georgios" w:date="2016-11-10T13:59:00Z"/>
        </w:trPr>
        <w:tc>
          <w:tcPr>
            <w:tcW w:w="0" w:type="auto"/>
            <w:vMerge/>
            <w:tcBorders>
              <w:left w:val="single" w:sz="4" w:space="0" w:color="auto"/>
              <w:right w:val="single" w:sz="4" w:space="0" w:color="auto"/>
            </w:tcBorders>
            <w:vAlign w:val="center"/>
            <w:hideMark/>
          </w:tcPr>
          <w:p w14:paraId="4379314D" w14:textId="77777777" w:rsidR="008D58A7" w:rsidRPr="00F26E69" w:rsidRDefault="008D58A7" w:rsidP="00A4523B">
            <w:pPr>
              <w:spacing w:line="240" w:lineRule="auto"/>
              <w:rPr>
                <w:ins w:id="224"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65213B" w14:textId="77777777" w:rsidR="008D58A7" w:rsidRPr="00F26E69" w:rsidRDefault="008D58A7" w:rsidP="00A4523B">
            <w:pPr>
              <w:spacing w:line="240" w:lineRule="auto"/>
              <w:rPr>
                <w:ins w:id="225" w:author="KOUKLAKIS Georgios" w:date="2016-11-10T13:59:00Z"/>
                <w:rFonts w:ascii="Calibri" w:eastAsia="Times New Roman" w:hAnsi="Calibri" w:cs="Calibri"/>
                <w:color w:val="000000"/>
                <w:lang w:eastAsia="en-GB"/>
              </w:rPr>
            </w:pPr>
            <w:ins w:id="226" w:author="KOUKLAKIS Georgios" w:date="2016-11-10T13:59:00Z">
              <w:r>
                <w:rPr>
                  <w:rFonts w:ascii="Calibri" w:eastAsia="Times New Roman" w:hAnsi="Calibri" w:cs="Calibri"/>
                  <w:color w:val="000000"/>
                  <w:lang w:eastAsia="en-GB"/>
                </w:rPr>
                <w:t>T</w:t>
              </w:r>
              <w:r w:rsidRPr="00F26E69">
                <w:rPr>
                  <w:rFonts w:ascii="Calibri" w:eastAsia="Times New Roman" w:hAnsi="Calibri" w:cs="Calibri"/>
                  <w:color w:val="000000"/>
                  <w:lang w:eastAsia="en-GB"/>
                </w:rPr>
                <w:t>ag with reference to a specific recital</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B88823" w14:textId="77777777" w:rsidR="008D58A7" w:rsidRPr="00F26E69" w:rsidRDefault="008D58A7" w:rsidP="00A4523B">
            <w:pPr>
              <w:spacing w:line="240" w:lineRule="auto"/>
              <w:rPr>
                <w:ins w:id="227" w:author="KOUKLAKIS Georgios" w:date="2016-11-10T13:59:00Z"/>
                <w:rFonts w:ascii="Calibri" w:eastAsia="Times New Roman" w:hAnsi="Calibri" w:cs="Calibri"/>
                <w:color w:val="000000"/>
                <w:lang w:eastAsia="en-GB"/>
              </w:rPr>
            </w:pPr>
            <w:ins w:id="228" w:author="KOUKLAKIS Georgios" w:date="2016-11-10T13:59:00Z">
              <w:r w:rsidRPr="00F26E69">
                <w:rPr>
                  <w:rFonts w:ascii="Calibri" w:eastAsia="Times New Roman" w:hAnsi="Calibri" w:cs="Calibri"/>
                  <w:color w:val="000000"/>
                  <w:lang w:eastAsia="en-GB"/>
                </w:rPr>
                <w:t>D</w:t>
              </w:r>
            </w:ins>
          </w:p>
        </w:tc>
      </w:tr>
      <w:tr w:rsidR="008D58A7" w:rsidRPr="00F26E69" w14:paraId="2B91AC6F" w14:textId="77777777" w:rsidTr="00A4523B">
        <w:trPr>
          <w:trHeight w:val="300"/>
          <w:ins w:id="229" w:author="KOUKLAKIS Georgios" w:date="2016-11-10T13:59:00Z"/>
        </w:trPr>
        <w:tc>
          <w:tcPr>
            <w:tcW w:w="0" w:type="auto"/>
            <w:vMerge/>
            <w:tcBorders>
              <w:left w:val="single" w:sz="4" w:space="0" w:color="auto"/>
              <w:right w:val="single" w:sz="4" w:space="0" w:color="auto"/>
            </w:tcBorders>
            <w:vAlign w:val="center"/>
          </w:tcPr>
          <w:p w14:paraId="3AB8857D" w14:textId="77777777" w:rsidR="008D58A7" w:rsidRPr="00F26E69" w:rsidRDefault="008D58A7" w:rsidP="00A4523B">
            <w:pPr>
              <w:spacing w:line="240" w:lineRule="auto"/>
              <w:rPr>
                <w:ins w:id="230"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53E5DBC2" w14:textId="77777777" w:rsidR="008D58A7" w:rsidRDefault="008D58A7" w:rsidP="00A4523B">
            <w:pPr>
              <w:spacing w:line="240" w:lineRule="auto"/>
              <w:rPr>
                <w:ins w:id="231" w:author="KOUKLAKIS Georgios" w:date="2016-11-10T13:59:00Z"/>
                <w:rFonts w:ascii="Calibri" w:eastAsia="Times New Roman" w:hAnsi="Calibri" w:cs="Calibri"/>
                <w:color w:val="000000"/>
                <w:lang w:eastAsia="en-GB"/>
              </w:rPr>
            </w:pPr>
            <w:ins w:id="232" w:author="KOUKLAKIS Georgios" w:date="2016-11-10T13:59:00Z">
              <w:r w:rsidRPr="0057173A">
                <w:rPr>
                  <w:rFonts w:ascii="Calibri" w:eastAsia="Times New Roman" w:hAnsi="Calibri" w:cs="Calibri"/>
                  <w:color w:val="000000"/>
                  <w:lang w:eastAsia="en-GB"/>
                </w:rPr>
                <w:t>Tags to allow cross-linking different sections of texts</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2C8907" w14:textId="77777777" w:rsidR="008D58A7" w:rsidRPr="00F26E69" w:rsidRDefault="008D58A7" w:rsidP="00A4523B">
            <w:pPr>
              <w:spacing w:line="240" w:lineRule="auto"/>
              <w:rPr>
                <w:ins w:id="233" w:author="KOUKLAKIS Georgios" w:date="2016-11-10T13:59:00Z"/>
                <w:rFonts w:ascii="Calibri" w:eastAsia="Times New Roman" w:hAnsi="Calibri" w:cs="Calibri"/>
                <w:color w:val="000000"/>
                <w:lang w:eastAsia="en-GB"/>
              </w:rPr>
            </w:pPr>
            <w:ins w:id="234" w:author="KOUKLAKIS Georgios" w:date="2016-11-10T13:59:00Z">
              <w:r>
                <w:rPr>
                  <w:rFonts w:ascii="Calibri" w:eastAsia="Times New Roman" w:hAnsi="Calibri" w:cs="Calibri"/>
                  <w:color w:val="000000"/>
                  <w:lang w:eastAsia="en-GB"/>
                </w:rPr>
                <w:t>D</w:t>
              </w:r>
            </w:ins>
          </w:p>
        </w:tc>
      </w:tr>
      <w:tr w:rsidR="008D58A7" w:rsidRPr="00F26E69" w14:paraId="78416EDE" w14:textId="77777777" w:rsidTr="00A4523B">
        <w:trPr>
          <w:trHeight w:val="300"/>
          <w:ins w:id="235" w:author="KOUKLAKIS Georgios" w:date="2016-11-10T13:59:00Z"/>
        </w:trPr>
        <w:tc>
          <w:tcPr>
            <w:tcW w:w="0" w:type="auto"/>
            <w:vMerge/>
            <w:tcBorders>
              <w:left w:val="single" w:sz="4" w:space="0" w:color="auto"/>
              <w:bottom w:val="single" w:sz="4" w:space="0" w:color="000000"/>
              <w:right w:val="single" w:sz="4" w:space="0" w:color="auto"/>
            </w:tcBorders>
            <w:vAlign w:val="center"/>
          </w:tcPr>
          <w:p w14:paraId="0E90DE77" w14:textId="77777777" w:rsidR="008D58A7" w:rsidRPr="00F26E69" w:rsidRDefault="008D58A7" w:rsidP="00A4523B">
            <w:pPr>
              <w:spacing w:line="240" w:lineRule="auto"/>
              <w:rPr>
                <w:ins w:id="236"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6B34149" w14:textId="77777777" w:rsidR="008D58A7" w:rsidRPr="0057173A" w:rsidRDefault="008D58A7" w:rsidP="00A4523B">
            <w:pPr>
              <w:spacing w:line="240" w:lineRule="auto"/>
              <w:rPr>
                <w:ins w:id="237" w:author="KOUKLAKIS Georgios" w:date="2016-11-10T13:59:00Z"/>
                <w:rFonts w:ascii="Calibri" w:eastAsia="Times New Roman" w:hAnsi="Calibri" w:cs="Calibri"/>
                <w:color w:val="000000"/>
                <w:lang w:eastAsia="en-GB"/>
              </w:rPr>
            </w:pPr>
            <w:ins w:id="238" w:author="KOUKLAKIS Georgios" w:date="2016-11-10T13:59:00Z">
              <w:r w:rsidRPr="00315A7A">
                <w:rPr>
                  <w:rFonts w:ascii="Calibri" w:eastAsia="Times New Roman" w:hAnsi="Calibri" w:cs="Calibri"/>
                  <w:color w:val="000000"/>
                  <w:lang w:eastAsia="en-GB"/>
                </w:rPr>
                <w:t>Grouping/filtering by tag(s) available within a single column</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DC875B" w14:textId="77777777" w:rsidR="008D58A7" w:rsidRDefault="008D58A7" w:rsidP="00A4523B">
            <w:pPr>
              <w:spacing w:line="240" w:lineRule="auto"/>
              <w:rPr>
                <w:ins w:id="239" w:author="KOUKLAKIS Georgios" w:date="2016-11-10T13:59:00Z"/>
                <w:rFonts w:ascii="Calibri" w:eastAsia="Times New Roman" w:hAnsi="Calibri" w:cs="Calibri"/>
                <w:color w:val="000000"/>
                <w:lang w:eastAsia="en-GB"/>
              </w:rPr>
            </w:pPr>
            <w:ins w:id="240" w:author="KOUKLAKIS Georgios" w:date="2016-11-10T13:59:00Z">
              <w:r>
                <w:rPr>
                  <w:rFonts w:ascii="Calibri" w:eastAsia="Times New Roman" w:hAnsi="Calibri" w:cs="Calibri"/>
                  <w:color w:val="000000"/>
                  <w:lang w:eastAsia="en-GB"/>
                </w:rPr>
                <w:t>D</w:t>
              </w:r>
            </w:ins>
          </w:p>
        </w:tc>
      </w:tr>
      <w:tr w:rsidR="008D58A7" w:rsidRPr="00F26E69" w14:paraId="0568D9BB" w14:textId="77777777" w:rsidTr="00A4523B">
        <w:trPr>
          <w:trHeight w:val="300"/>
          <w:ins w:id="241" w:author="KOUKLAKIS Georgios" w:date="2016-11-10T13:59:00Z"/>
        </w:trPr>
        <w:tc>
          <w:tcPr>
            <w:tcW w:w="0" w:type="auto"/>
            <w:vMerge w:val="restart"/>
            <w:tcBorders>
              <w:top w:val="nil"/>
              <w:left w:val="single" w:sz="4" w:space="0" w:color="auto"/>
              <w:right w:val="single" w:sz="4" w:space="0" w:color="auto"/>
            </w:tcBorders>
            <w:shd w:val="clear" w:color="auto" w:fill="auto"/>
            <w:vAlign w:val="center"/>
            <w:hideMark/>
          </w:tcPr>
          <w:p w14:paraId="01473F6D" w14:textId="77777777" w:rsidR="008D58A7" w:rsidRPr="00F26E69" w:rsidRDefault="008D58A7" w:rsidP="00A4523B">
            <w:pPr>
              <w:spacing w:line="240" w:lineRule="auto"/>
              <w:rPr>
                <w:ins w:id="242" w:author="KOUKLAKIS Georgios" w:date="2016-11-10T13:59:00Z"/>
                <w:rFonts w:ascii="Calibri" w:eastAsia="Times New Roman" w:hAnsi="Calibri" w:cs="Calibri"/>
                <w:b/>
                <w:bCs/>
                <w:color w:val="000000"/>
                <w:lang w:eastAsia="en-GB"/>
              </w:rPr>
            </w:pPr>
            <w:ins w:id="243" w:author="KOUKLAKIS Georgios" w:date="2016-11-10T13:59:00Z">
              <w:r w:rsidRPr="00F26E69">
                <w:rPr>
                  <w:rFonts w:ascii="Calibri" w:eastAsia="Times New Roman" w:hAnsi="Calibri" w:cs="Calibri"/>
                  <w:b/>
                  <w:bCs/>
                  <w:color w:val="000000"/>
                  <w:lang w:eastAsia="en-GB"/>
                </w:rPr>
                <w:t>Text comparison</w:t>
              </w:r>
            </w:ins>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558E6FB" w14:textId="77777777" w:rsidR="008D58A7" w:rsidRPr="00F26E69" w:rsidRDefault="008D58A7" w:rsidP="00A4523B">
            <w:pPr>
              <w:spacing w:line="240" w:lineRule="auto"/>
              <w:rPr>
                <w:ins w:id="244" w:author="KOUKLAKIS Georgios" w:date="2016-11-10T13:59:00Z"/>
                <w:rFonts w:ascii="Calibri" w:eastAsia="Times New Roman" w:hAnsi="Calibri" w:cs="Calibri"/>
                <w:color w:val="000000"/>
                <w:lang w:eastAsia="en-GB"/>
              </w:rPr>
            </w:pPr>
            <w:ins w:id="245" w:author="KOUKLAKIS Georgios" w:date="2016-11-10T13:59:00Z">
              <w:r w:rsidRPr="00F26E69">
                <w:rPr>
                  <w:rFonts w:ascii="Calibri" w:eastAsia="Times New Roman" w:hAnsi="Calibri" w:cs="Calibri"/>
                  <w:color w:val="000000"/>
                  <w:lang w:eastAsia="en-GB"/>
                </w:rPr>
                <w:t>Ability to select columns to compare</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EA1EF5E" w14:textId="77777777" w:rsidR="008D58A7" w:rsidRPr="00F26E69" w:rsidRDefault="008D58A7" w:rsidP="00A4523B">
            <w:pPr>
              <w:spacing w:line="240" w:lineRule="auto"/>
              <w:rPr>
                <w:ins w:id="246" w:author="KOUKLAKIS Georgios" w:date="2016-11-10T13:59:00Z"/>
                <w:rFonts w:ascii="Calibri" w:eastAsia="Times New Roman" w:hAnsi="Calibri" w:cs="Calibri"/>
                <w:color w:val="000000"/>
                <w:lang w:eastAsia="en-GB"/>
              </w:rPr>
            </w:pPr>
            <w:ins w:id="247" w:author="KOUKLAKIS Georgios" w:date="2016-11-10T13:59:00Z">
              <w:r w:rsidRPr="00F26E69">
                <w:rPr>
                  <w:rFonts w:ascii="Calibri" w:eastAsia="Times New Roman" w:hAnsi="Calibri" w:cs="Calibri"/>
                  <w:color w:val="000000"/>
                  <w:lang w:eastAsia="en-GB"/>
                </w:rPr>
                <w:t>P</w:t>
              </w:r>
            </w:ins>
          </w:p>
        </w:tc>
      </w:tr>
      <w:tr w:rsidR="008D58A7" w:rsidRPr="00F26E69" w14:paraId="64C4C6D7" w14:textId="77777777" w:rsidTr="00A4523B">
        <w:trPr>
          <w:trHeight w:val="300"/>
          <w:ins w:id="248" w:author="KOUKLAKIS Georgios" w:date="2016-11-10T13:59:00Z"/>
        </w:trPr>
        <w:tc>
          <w:tcPr>
            <w:tcW w:w="0" w:type="auto"/>
            <w:vMerge/>
            <w:tcBorders>
              <w:left w:val="single" w:sz="4" w:space="0" w:color="auto"/>
              <w:right w:val="single" w:sz="4" w:space="0" w:color="auto"/>
            </w:tcBorders>
            <w:vAlign w:val="center"/>
            <w:hideMark/>
          </w:tcPr>
          <w:p w14:paraId="22759E5F" w14:textId="77777777" w:rsidR="008D58A7" w:rsidRPr="00F26E69" w:rsidRDefault="008D58A7" w:rsidP="00A4523B">
            <w:pPr>
              <w:spacing w:line="240" w:lineRule="auto"/>
              <w:rPr>
                <w:ins w:id="249"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496846" w14:textId="77777777" w:rsidR="008D58A7" w:rsidRPr="00F26E69" w:rsidRDefault="008D58A7" w:rsidP="00A4523B">
            <w:pPr>
              <w:spacing w:line="240" w:lineRule="auto"/>
              <w:rPr>
                <w:ins w:id="250" w:author="KOUKLAKIS Georgios" w:date="2016-11-10T13:59:00Z"/>
                <w:rFonts w:ascii="Calibri" w:eastAsia="Times New Roman" w:hAnsi="Calibri" w:cs="Calibri"/>
                <w:color w:val="000000"/>
                <w:lang w:eastAsia="en-GB"/>
              </w:rPr>
            </w:pPr>
            <w:ins w:id="251" w:author="KOUKLAKIS Georgios" w:date="2016-11-10T13:59:00Z">
              <w:r w:rsidRPr="00F26E69">
                <w:rPr>
                  <w:rFonts w:ascii="Calibri" w:eastAsia="Times New Roman" w:hAnsi="Calibri" w:cs="Calibri"/>
                  <w:color w:val="000000"/>
                  <w:lang w:eastAsia="en-GB"/>
                </w:rPr>
                <w:t>Ability to select recital</w:t>
              </w:r>
              <w:r>
                <w:rPr>
                  <w:rFonts w:ascii="Calibri" w:eastAsia="Times New Roman" w:hAnsi="Calibri" w:cs="Calibri"/>
                  <w:color w:val="000000"/>
                  <w:lang w:eastAsia="en-GB"/>
                </w:rPr>
                <w:t>(</w:t>
              </w:r>
              <w:r w:rsidRPr="00F26E69">
                <w:rPr>
                  <w:rFonts w:ascii="Calibri" w:eastAsia="Times New Roman" w:hAnsi="Calibri" w:cs="Calibri"/>
                  <w:color w:val="000000"/>
                  <w:lang w:eastAsia="en-GB"/>
                </w:rPr>
                <w:t>s</w:t>
              </w:r>
              <w:r>
                <w:rPr>
                  <w:rFonts w:ascii="Calibri" w:eastAsia="Times New Roman" w:hAnsi="Calibri" w:cs="Calibri"/>
                  <w:color w:val="000000"/>
                  <w:lang w:eastAsia="en-GB"/>
                </w:rPr>
                <w:t>)</w:t>
              </w:r>
              <w:r w:rsidRPr="00F26E69">
                <w:rPr>
                  <w:rFonts w:ascii="Calibri" w:eastAsia="Times New Roman" w:hAnsi="Calibri" w:cs="Calibri"/>
                  <w:color w:val="000000"/>
                  <w:lang w:eastAsia="en-GB"/>
                </w:rPr>
                <w:t xml:space="preserve"> and even line number</w:t>
              </w:r>
              <w:r>
                <w:rPr>
                  <w:rFonts w:ascii="Calibri" w:eastAsia="Times New Roman" w:hAnsi="Calibri" w:cs="Calibri"/>
                  <w:color w:val="000000"/>
                  <w:lang w:eastAsia="en-GB"/>
                </w:rPr>
                <w:t>(s)</w:t>
              </w:r>
              <w:r w:rsidRPr="00F26E69">
                <w:rPr>
                  <w:rFonts w:ascii="Calibri" w:eastAsia="Times New Roman" w:hAnsi="Calibri" w:cs="Calibri"/>
                  <w:color w:val="000000"/>
                  <w:lang w:eastAsia="en-GB"/>
                </w:rPr>
                <w:t xml:space="preserve"> for comparison</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C31FD07" w14:textId="77777777" w:rsidR="008D58A7" w:rsidRPr="00F26E69" w:rsidRDefault="008D58A7" w:rsidP="00A4523B">
            <w:pPr>
              <w:spacing w:line="240" w:lineRule="auto"/>
              <w:rPr>
                <w:ins w:id="252" w:author="KOUKLAKIS Georgios" w:date="2016-11-10T13:59:00Z"/>
                <w:rFonts w:ascii="Calibri" w:eastAsia="Times New Roman" w:hAnsi="Calibri" w:cs="Calibri"/>
                <w:color w:val="000000"/>
                <w:lang w:eastAsia="en-GB"/>
              </w:rPr>
            </w:pPr>
            <w:ins w:id="253" w:author="KOUKLAKIS Georgios" w:date="2016-11-10T13:59:00Z">
              <w:r w:rsidRPr="00F26E69">
                <w:rPr>
                  <w:rFonts w:ascii="Calibri" w:eastAsia="Times New Roman" w:hAnsi="Calibri" w:cs="Calibri"/>
                  <w:color w:val="000000"/>
                  <w:lang w:eastAsia="en-GB"/>
                </w:rPr>
                <w:t>D</w:t>
              </w:r>
            </w:ins>
          </w:p>
        </w:tc>
      </w:tr>
      <w:tr w:rsidR="008D58A7" w:rsidRPr="00F26E69" w14:paraId="6E150382" w14:textId="77777777" w:rsidTr="00A4523B">
        <w:trPr>
          <w:trHeight w:val="300"/>
          <w:ins w:id="254" w:author="KOUKLAKIS Georgios" w:date="2016-11-10T13:59:00Z"/>
        </w:trPr>
        <w:tc>
          <w:tcPr>
            <w:tcW w:w="0" w:type="auto"/>
            <w:vMerge/>
            <w:tcBorders>
              <w:left w:val="single" w:sz="4" w:space="0" w:color="auto"/>
              <w:right w:val="single" w:sz="4" w:space="0" w:color="auto"/>
            </w:tcBorders>
            <w:vAlign w:val="center"/>
            <w:hideMark/>
          </w:tcPr>
          <w:p w14:paraId="6C0D0304" w14:textId="77777777" w:rsidR="008D58A7" w:rsidRPr="00F26E69" w:rsidRDefault="008D58A7" w:rsidP="00A4523B">
            <w:pPr>
              <w:spacing w:line="240" w:lineRule="auto"/>
              <w:rPr>
                <w:ins w:id="255"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399349" w14:textId="77777777" w:rsidR="008D58A7" w:rsidRPr="00F26E69" w:rsidRDefault="008D58A7" w:rsidP="00A4523B">
            <w:pPr>
              <w:spacing w:line="240" w:lineRule="auto"/>
              <w:rPr>
                <w:ins w:id="256" w:author="KOUKLAKIS Georgios" w:date="2016-11-10T13:59:00Z"/>
                <w:rFonts w:ascii="Calibri" w:eastAsia="Times New Roman" w:hAnsi="Calibri" w:cs="Calibri"/>
                <w:color w:val="000000"/>
                <w:lang w:eastAsia="en-GB"/>
              </w:rPr>
            </w:pPr>
            <w:ins w:id="257" w:author="KOUKLAKIS Georgios" w:date="2016-11-10T13:59:00Z">
              <w:r w:rsidRPr="00F26E69">
                <w:rPr>
                  <w:rFonts w:ascii="Calibri" w:eastAsia="Times New Roman" w:hAnsi="Calibri" w:cs="Calibri"/>
                  <w:color w:val="000000"/>
                  <w:lang w:eastAsia="en-GB"/>
                </w:rPr>
                <w:t>Diffing display options</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D4217A" w14:textId="77777777" w:rsidR="008D58A7" w:rsidRPr="00F26E69" w:rsidRDefault="008D58A7" w:rsidP="00A4523B">
            <w:pPr>
              <w:spacing w:line="240" w:lineRule="auto"/>
              <w:rPr>
                <w:ins w:id="258" w:author="KOUKLAKIS Georgios" w:date="2016-11-10T13:59:00Z"/>
                <w:rFonts w:ascii="Calibri" w:eastAsia="Times New Roman" w:hAnsi="Calibri" w:cs="Calibri"/>
                <w:color w:val="000000"/>
                <w:lang w:eastAsia="en-GB"/>
              </w:rPr>
            </w:pPr>
            <w:ins w:id="259" w:author="KOUKLAKIS Georgios" w:date="2016-11-10T13:59:00Z">
              <w:r w:rsidRPr="00F26E69">
                <w:rPr>
                  <w:rFonts w:ascii="Calibri" w:eastAsia="Times New Roman" w:hAnsi="Calibri" w:cs="Calibri"/>
                  <w:color w:val="000000"/>
                  <w:lang w:eastAsia="en-GB"/>
                </w:rPr>
                <w:t>P</w:t>
              </w:r>
            </w:ins>
          </w:p>
        </w:tc>
      </w:tr>
      <w:tr w:rsidR="008D58A7" w:rsidRPr="00F26E69" w14:paraId="312C38E7" w14:textId="77777777" w:rsidTr="00A4523B">
        <w:trPr>
          <w:trHeight w:val="300"/>
          <w:ins w:id="260" w:author="KOUKLAKIS Georgios" w:date="2016-11-10T13:59:00Z"/>
        </w:trPr>
        <w:tc>
          <w:tcPr>
            <w:tcW w:w="0" w:type="auto"/>
            <w:vMerge/>
            <w:tcBorders>
              <w:left w:val="single" w:sz="4" w:space="0" w:color="auto"/>
              <w:right w:val="single" w:sz="4" w:space="0" w:color="auto"/>
            </w:tcBorders>
            <w:vAlign w:val="center"/>
            <w:hideMark/>
          </w:tcPr>
          <w:p w14:paraId="3734894A" w14:textId="77777777" w:rsidR="008D58A7" w:rsidRPr="00F26E69" w:rsidRDefault="008D58A7" w:rsidP="00A4523B">
            <w:pPr>
              <w:spacing w:line="240" w:lineRule="auto"/>
              <w:rPr>
                <w:ins w:id="261"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83A77C" w14:textId="77777777" w:rsidR="008D58A7" w:rsidRPr="00F26E69" w:rsidRDefault="008D58A7" w:rsidP="00A4523B">
            <w:pPr>
              <w:spacing w:line="240" w:lineRule="auto"/>
              <w:rPr>
                <w:ins w:id="262" w:author="KOUKLAKIS Georgios" w:date="2016-11-10T13:59:00Z"/>
                <w:rFonts w:ascii="Calibri" w:eastAsia="Times New Roman" w:hAnsi="Calibri" w:cs="Calibri"/>
                <w:color w:val="000000"/>
                <w:lang w:eastAsia="en-GB"/>
              </w:rPr>
            </w:pPr>
            <w:ins w:id="263" w:author="KOUKLAKIS Georgios" w:date="2016-11-10T13:59:00Z">
              <w:r w:rsidRPr="00F26E69">
                <w:rPr>
                  <w:rFonts w:ascii="Calibri" w:eastAsia="Times New Roman" w:hAnsi="Calibri" w:cs="Calibri"/>
                  <w:color w:val="000000"/>
                  <w:lang w:eastAsia="en-GB"/>
                </w:rPr>
                <w:t>Track changes with merging capabilities (MS-Word like)</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BD2473" w14:textId="77777777" w:rsidR="008D58A7" w:rsidRPr="00F26E69" w:rsidRDefault="008D58A7" w:rsidP="00A4523B">
            <w:pPr>
              <w:spacing w:line="240" w:lineRule="auto"/>
              <w:rPr>
                <w:ins w:id="264" w:author="KOUKLAKIS Georgios" w:date="2016-11-10T13:59:00Z"/>
                <w:rFonts w:ascii="Calibri" w:eastAsia="Times New Roman" w:hAnsi="Calibri" w:cs="Calibri"/>
                <w:color w:val="000000"/>
                <w:lang w:eastAsia="en-GB"/>
              </w:rPr>
            </w:pPr>
            <w:ins w:id="265" w:author="KOUKLAKIS Georgios" w:date="2016-11-10T13:59:00Z">
              <w:r w:rsidRPr="00F26E69">
                <w:rPr>
                  <w:rFonts w:ascii="Calibri" w:eastAsia="Times New Roman" w:hAnsi="Calibri" w:cs="Calibri"/>
                  <w:color w:val="000000"/>
                  <w:lang w:eastAsia="en-GB"/>
                </w:rPr>
                <w:t>D</w:t>
              </w:r>
            </w:ins>
          </w:p>
        </w:tc>
      </w:tr>
      <w:tr w:rsidR="008D58A7" w:rsidRPr="00F26E69" w14:paraId="250C79F8" w14:textId="77777777" w:rsidTr="00A4523B">
        <w:trPr>
          <w:trHeight w:val="300"/>
          <w:ins w:id="266" w:author="KOUKLAKIS Georgios" w:date="2016-11-10T13:59:00Z"/>
        </w:trPr>
        <w:tc>
          <w:tcPr>
            <w:tcW w:w="0" w:type="auto"/>
            <w:vMerge/>
            <w:tcBorders>
              <w:left w:val="single" w:sz="4" w:space="0" w:color="auto"/>
              <w:bottom w:val="single" w:sz="4" w:space="0" w:color="000000"/>
              <w:right w:val="single" w:sz="4" w:space="0" w:color="auto"/>
            </w:tcBorders>
            <w:vAlign w:val="center"/>
          </w:tcPr>
          <w:p w14:paraId="088FC9B1" w14:textId="77777777" w:rsidR="008D58A7" w:rsidRPr="00F26E69" w:rsidRDefault="008D58A7" w:rsidP="00A4523B">
            <w:pPr>
              <w:spacing w:line="240" w:lineRule="auto"/>
              <w:rPr>
                <w:ins w:id="267"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0F3941A1" w14:textId="77777777" w:rsidR="008D58A7" w:rsidRPr="00F26E69" w:rsidRDefault="008D58A7" w:rsidP="00A4523B">
            <w:pPr>
              <w:spacing w:line="240" w:lineRule="auto"/>
              <w:rPr>
                <w:ins w:id="268" w:author="KOUKLAKIS Georgios" w:date="2016-11-10T13:59:00Z"/>
                <w:rFonts w:ascii="Calibri" w:eastAsia="Times New Roman" w:hAnsi="Calibri" w:cs="Calibri"/>
                <w:color w:val="000000"/>
                <w:lang w:eastAsia="en-GB"/>
              </w:rPr>
            </w:pPr>
            <w:ins w:id="269" w:author="KOUKLAKIS Georgios" w:date="2016-11-10T13:59:00Z">
              <w:r>
                <w:rPr>
                  <w:rFonts w:ascii="Calibri" w:eastAsia="Times New Roman" w:hAnsi="Calibri" w:cs="Calibri"/>
                  <w:color w:val="000000"/>
                  <w:lang w:eastAsia="en-GB"/>
                </w:rPr>
                <w:t>Identification of legislative lifecycle's steps</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297650D" w14:textId="77777777" w:rsidR="008D58A7" w:rsidRPr="00F26E69" w:rsidRDefault="008D58A7" w:rsidP="00A4523B">
            <w:pPr>
              <w:spacing w:line="240" w:lineRule="auto"/>
              <w:rPr>
                <w:ins w:id="270" w:author="KOUKLAKIS Georgios" w:date="2016-11-10T13:59:00Z"/>
                <w:rFonts w:ascii="Calibri" w:eastAsia="Times New Roman" w:hAnsi="Calibri" w:cs="Calibri"/>
                <w:color w:val="000000"/>
                <w:lang w:eastAsia="en-GB"/>
              </w:rPr>
            </w:pPr>
            <w:ins w:id="271" w:author="KOUKLAKIS Georgios" w:date="2016-11-10T13:59:00Z">
              <w:r>
                <w:rPr>
                  <w:rFonts w:ascii="Calibri" w:eastAsia="Times New Roman" w:hAnsi="Calibri" w:cs="Calibri"/>
                  <w:color w:val="000000"/>
                  <w:lang w:eastAsia="en-GB"/>
                </w:rPr>
                <w:t>D</w:t>
              </w:r>
            </w:ins>
          </w:p>
        </w:tc>
      </w:tr>
      <w:tr w:rsidR="008D58A7" w:rsidRPr="00F26E69" w14:paraId="21E35F8D" w14:textId="77777777" w:rsidTr="00A4523B">
        <w:trPr>
          <w:trHeight w:val="300"/>
          <w:ins w:id="272" w:author="KOUKLAKIS Georgios" w:date="2016-11-10T13:59:00Z"/>
        </w:trPr>
        <w:tc>
          <w:tcPr>
            <w:tcW w:w="0" w:type="auto"/>
            <w:vMerge w:val="restart"/>
            <w:tcBorders>
              <w:top w:val="nil"/>
              <w:left w:val="single" w:sz="4" w:space="0" w:color="auto"/>
              <w:right w:val="single" w:sz="4" w:space="0" w:color="auto"/>
            </w:tcBorders>
            <w:shd w:val="clear" w:color="auto" w:fill="auto"/>
            <w:vAlign w:val="center"/>
            <w:hideMark/>
          </w:tcPr>
          <w:p w14:paraId="6AAFD531" w14:textId="77777777" w:rsidR="008D58A7" w:rsidRPr="00F26E69" w:rsidRDefault="008D58A7" w:rsidP="00A4523B">
            <w:pPr>
              <w:spacing w:line="240" w:lineRule="auto"/>
              <w:rPr>
                <w:ins w:id="273" w:author="KOUKLAKIS Georgios" w:date="2016-11-10T13:59:00Z"/>
                <w:rFonts w:ascii="Calibri" w:eastAsia="Times New Roman" w:hAnsi="Calibri" w:cs="Calibri"/>
                <w:b/>
                <w:bCs/>
                <w:color w:val="000000"/>
                <w:lang w:eastAsia="en-GB"/>
              </w:rPr>
            </w:pPr>
            <w:ins w:id="274" w:author="KOUKLAKIS Georgios" w:date="2016-11-10T13:59:00Z">
              <w:r w:rsidRPr="00F26E69">
                <w:rPr>
                  <w:rFonts w:ascii="Calibri" w:eastAsia="Times New Roman" w:hAnsi="Calibri" w:cs="Calibri"/>
                  <w:b/>
                  <w:bCs/>
                  <w:color w:val="000000"/>
                  <w:lang w:eastAsia="en-GB"/>
                </w:rPr>
                <w:t>Notification</w:t>
              </w:r>
            </w:ins>
          </w:p>
        </w:tc>
        <w:tc>
          <w:tcPr>
            <w:tcW w:w="0" w:type="auto"/>
            <w:tcBorders>
              <w:top w:val="single" w:sz="8" w:space="0" w:color="auto"/>
              <w:left w:val="nil"/>
              <w:bottom w:val="single" w:sz="4" w:space="0" w:color="auto"/>
              <w:right w:val="single" w:sz="4" w:space="0" w:color="auto"/>
            </w:tcBorders>
            <w:shd w:val="clear" w:color="auto" w:fill="auto"/>
            <w:vAlign w:val="center"/>
            <w:hideMark/>
          </w:tcPr>
          <w:p w14:paraId="7692982E" w14:textId="77777777" w:rsidR="008D58A7" w:rsidRPr="00F26E69" w:rsidRDefault="008D58A7" w:rsidP="00A4523B">
            <w:pPr>
              <w:spacing w:line="240" w:lineRule="auto"/>
              <w:rPr>
                <w:ins w:id="275" w:author="KOUKLAKIS Georgios" w:date="2016-11-10T13:59:00Z"/>
                <w:rFonts w:ascii="Calibri" w:eastAsia="Times New Roman" w:hAnsi="Calibri" w:cs="Calibri"/>
                <w:color w:val="000000"/>
                <w:lang w:eastAsia="en-GB"/>
              </w:rPr>
            </w:pPr>
            <w:ins w:id="276" w:author="KOUKLAKIS Georgios" w:date="2016-11-10T13:59:00Z">
              <w:r w:rsidRPr="00F26E69">
                <w:rPr>
                  <w:rFonts w:ascii="Calibri" w:eastAsia="Times New Roman" w:hAnsi="Calibri" w:cs="Calibri"/>
                  <w:color w:val="000000"/>
                  <w:lang w:eastAsia="en-GB"/>
                </w:rPr>
                <w:t>Confirmation of an exchange or a share</w:t>
              </w:r>
            </w:ins>
          </w:p>
        </w:tc>
        <w:tc>
          <w:tcPr>
            <w:tcW w:w="0" w:type="auto"/>
            <w:tcBorders>
              <w:top w:val="single" w:sz="8" w:space="0" w:color="auto"/>
              <w:left w:val="nil"/>
              <w:bottom w:val="single" w:sz="4" w:space="0" w:color="auto"/>
              <w:right w:val="single" w:sz="4" w:space="0" w:color="auto"/>
            </w:tcBorders>
            <w:shd w:val="clear" w:color="auto" w:fill="auto"/>
            <w:noWrap/>
            <w:vAlign w:val="center"/>
            <w:hideMark/>
          </w:tcPr>
          <w:p w14:paraId="70E525AD" w14:textId="77777777" w:rsidR="008D58A7" w:rsidRPr="00F26E69" w:rsidRDefault="008D58A7" w:rsidP="00A4523B">
            <w:pPr>
              <w:spacing w:line="240" w:lineRule="auto"/>
              <w:rPr>
                <w:ins w:id="277" w:author="KOUKLAKIS Georgios" w:date="2016-11-10T13:59:00Z"/>
                <w:rFonts w:ascii="Calibri" w:eastAsia="Times New Roman" w:hAnsi="Calibri" w:cs="Calibri"/>
                <w:color w:val="000000"/>
                <w:lang w:eastAsia="en-GB"/>
              </w:rPr>
            </w:pPr>
            <w:ins w:id="278" w:author="KOUKLAKIS Georgios" w:date="2016-11-10T13:59:00Z">
              <w:r w:rsidRPr="00F26E69">
                <w:rPr>
                  <w:rFonts w:ascii="Calibri" w:eastAsia="Times New Roman" w:hAnsi="Calibri" w:cs="Calibri"/>
                  <w:color w:val="000000"/>
                  <w:lang w:eastAsia="en-GB"/>
                </w:rPr>
                <w:t>P</w:t>
              </w:r>
            </w:ins>
          </w:p>
        </w:tc>
      </w:tr>
      <w:tr w:rsidR="008D58A7" w:rsidRPr="00F26E69" w14:paraId="4DC875E5" w14:textId="77777777" w:rsidTr="00A4523B">
        <w:trPr>
          <w:trHeight w:val="300"/>
          <w:ins w:id="279" w:author="KOUKLAKIS Georgios" w:date="2016-11-10T13:59:00Z"/>
        </w:trPr>
        <w:tc>
          <w:tcPr>
            <w:tcW w:w="0" w:type="auto"/>
            <w:vMerge/>
            <w:tcBorders>
              <w:left w:val="single" w:sz="4" w:space="0" w:color="auto"/>
              <w:right w:val="single" w:sz="4" w:space="0" w:color="auto"/>
            </w:tcBorders>
            <w:vAlign w:val="center"/>
            <w:hideMark/>
          </w:tcPr>
          <w:p w14:paraId="2AD567E2" w14:textId="77777777" w:rsidR="008D58A7" w:rsidRPr="00F26E69" w:rsidRDefault="008D58A7" w:rsidP="00A4523B">
            <w:pPr>
              <w:spacing w:line="240" w:lineRule="auto"/>
              <w:rPr>
                <w:ins w:id="280"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FF23C3" w14:textId="77777777" w:rsidR="008D58A7" w:rsidRPr="00F26E69" w:rsidRDefault="008D58A7" w:rsidP="00A4523B">
            <w:pPr>
              <w:spacing w:line="240" w:lineRule="auto"/>
              <w:rPr>
                <w:ins w:id="281" w:author="KOUKLAKIS Georgios" w:date="2016-11-10T13:59:00Z"/>
                <w:rFonts w:ascii="Calibri" w:eastAsia="Times New Roman" w:hAnsi="Calibri" w:cs="Calibri"/>
                <w:color w:val="000000"/>
                <w:lang w:eastAsia="en-GB"/>
              </w:rPr>
            </w:pPr>
            <w:ins w:id="282" w:author="KOUKLAKIS Georgios" w:date="2016-11-10T13:59:00Z">
              <w:r w:rsidRPr="00F26E69">
                <w:rPr>
                  <w:rFonts w:ascii="Calibri" w:eastAsia="Times New Roman" w:hAnsi="Calibri" w:cs="Calibri"/>
                  <w:color w:val="000000"/>
                  <w:lang w:eastAsia="en-GB"/>
                </w:rPr>
                <w:t>Notification of a new version</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0BE7CC" w14:textId="77777777" w:rsidR="008D58A7" w:rsidRPr="00F26E69" w:rsidRDefault="008D58A7" w:rsidP="00A4523B">
            <w:pPr>
              <w:spacing w:line="240" w:lineRule="auto"/>
              <w:rPr>
                <w:ins w:id="283" w:author="KOUKLAKIS Georgios" w:date="2016-11-10T13:59:00Z"/>
                <w:rFonts w:ascii="Calibri" w:eastAsia="Times New Roman" w:hAnsi="Calibri" w:cs="Calibri"/>
                <w:color w:val="000000"/>
                <w:lang w:eastAsia="en-GB"/>
              </w:rPr>
            </w:pPr>
            <w:ins w:id="284" w:author="KOUKLAKIS Georgios" w:date="2016-11-10T13:59:00Z">
              <w:r w:rsidRPr="00F26E69">
                <w:rPr>
                  <w:rFonts w:ascii="Calibri" w:eastAsia="Times New Roman" w:hAnsi="Calibri" w:cs="Calibri"/>
                  <w:color w:val="000000"/>
                  <w:lang w:eastAsia="en-GB"/>
                </w:rPr>
                <w:t>P</w:t>
              </w:r>
            </w:ins>
          </w:p>
        </w:tc>
      </w:tr>
      <w:tr w:rsidR="008D58A7" w:rsidRPr="00F26E69" w14:paraId="0D3A837C" w14:textId="77777777" w:rsidTr="00A4523B">
        <w:trPr>
          <w:trHeight w:val="900"/>
          <w:ins w:id="285" w:author="KOUKLAKIS Georgios" w:date="2016-11-10T13:59:00Z"/>
        </w:trPr>
        <w:tc>
          <w:tcPr>
            <w:tcW w:w="0" w:type="auto"/>
            <w:vMerge/>
            <w:tcBorders>
              <w:left w:val="single" w:sz="4" w:space="0" w:color="auto"/>
              <w:right w:val="single" w:sz="4" w:space="0" w:color="auto"/>
            </w:tcBorders>
            <w:vAlign w:val="center"/>
            <w:hideMark/>
          </w:tcPr>
          <w:p w14:paraId="1E5FA48A" w14:textId="77777777" w:rsidR="008D58A7" w:rsidRPr="00F26E69" w:rsidRDefault="008D58A7" w:rsidP="00A4523B">
            <w:pPr>
              <w:spacing w:line="240" w:lineRule="auto"/>
              <w:rPr>
                <w:ins w:id="286"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6380D82" w14:textId="77777777" w:rsidR="008D58A7" w:rsidRPr="00F26E69" w:rsidRDefault="008D58A7" w:rsidP="00A4523B">
            <w:pPr>
              <w:spacing w:line="240" w:lineRule="auto"/>
              <w:jc w:val="both"/>
              <w:rPr>
                <w:ins w:id="287" w:author="KOUKLAKIS Georgios" w:date="2016-11-10T13:59:00Z"/>
                <w:rFonts w:ascii="Calibri" w:eastAsia="Times New Roman" w:hAnsi="Calibri" w:cs="Calibri"/>
                <w:color w:val="000000"/>
                <w:lang w:eastAsia="en-GB"/>
              </w:rPr>
            </w:pPr>
            <w:ins w:id="288" w:author="KOUKLAKIS Georgios" w:date="2016-11-10T13:59:00Z">
              <w:r w:rsidRPr="001320C3">
                <w:rPr>
                  <w:rFonts w:ascii="Calibri" w:eastAsia="Times New Roman" w:hAnsi="Calibri" w:cs="Calibri"/>
                  <w:color w:val="000000"/>
                  <w:lang w:eastAsia="en-GB"/>
                </w:rPr>
                <w:t xml:space="preserve">Email notifications </w:t>
              </w:r>
              <w:r>
                <w:rPr>
                  <w:rFonts w:ascii="Calibri" w:eastAsia="Times New Roman" w:hAnsi="Calibri" w:cs="Calibri"/>
                  <w:color w:val="000000"/>
                  <w:lang w:eastAsia="en-GB"/>
                </w:rPr>
                <w:t>to</w:t>
              </w:r>
              <w:r w:rsidRPr="001320C3">
                <w:rPr>
                  <w:rFonts w:ascii="Calibri" w:eastAsia="Times New Roman" w:hAnsi="Calibri" w:cs="Calibri"/>
                  <w:color w:val="000000"/>
                  <w:lang w:eastAsia="en-GB"/>
                </w:rPr>
                <w:t xml:space="preserve"> include not only basic information about the table that has been sent, but also data such as the recipients and the date of sending.</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F6B2A17" w14:textId="77777777" w:rsidR="008D58A7" w:rsidRPr="00F26E69" w:rsidRDefault="008D58A7" w:rsidP="00A4523B">
            <w:pPr>
              <w:spacing w:line="240" w:lineRule="auto"/>
              <w:rPr>
                <w:ins w:id="289" w:author="KOUKLAKIS Georgios" w:date="2016-11-10T13:59:00Z"/>
                <w:rFonts w:ascii="Calibri" w:eastAsia="Times New Roman" w:hAnsi="Calibri" w:cs="Calibri"/>
                <w:color w:val="000000"/>
                <w:lang w:eastAsia="en-GB"/>
              </w:rPr>
            </w:pPr>
            <w:ins w:id="290" w:author="KOUKLAKIS Georgios" w:date="2016-11-10T13:59:00Z">
              <w:r w:rsidRPr="00F26E69">
                <w:rPr>
                  <w:rFonts w:ascii="Calibri" w:eastAsia="Times New Roman" w:hAnsi="Calibri" w:cs="Calibri"/>
                  <w:color w:val="000000"/>
                  <w:lang w:eastAsia="en-GB"/>
                </w:rPr>
                <w:t>D</w:t>
              </w:r>
            </w:ins>
          </w:p>
        </w:tc>
      </w:tr>
      <w:tr w:rsidR="008D58A7" w:rsidRPr="00F26E69" w14:paraId="57C035D3" w14:textId="77777777" w:rsidTr="00A4523B">
        <w:trPr>
          <w:trHeight w:val="300"/>
          <w:ins w:id="291" w:author="KOUKLAKIS Georgios" w:date="2016-11-10T13:59:00Z"/>
        </w:trPr>
        <w:tc>
          <w:tcPr>
            <w:tcW w:w="0" w:type="auto"/>
            <w:vMerge/>
            <w:tcBorders>
              <w:left w:val="single" w:sz="4" w:space="0" w:color="auto"/>
              <w:right w:val="single" w:sz="4" w:space="0" w:color="auto"/>
            </w:tcBorders>
            <w:vAlign w:val="center"/>
            <w:hideMark/>
          </w:tcPr>
          <w:p w14:paraId="18D2D855" w14:textId="77777777" w:rsidR="008D58A7" w:rsidRPr="00F26E69" w:rsidRDefault="008D58A7" w:rsidP="00A4523B">
            <w:pPr>
              <w:spacing w:line="240" w:lineRule="auto"/>
              <w:rPr>
                <w:ins w:id="292"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BC1F5C4" w14:textId="77777777" w:rsidR="008D58A7" w:rsidRPr="00F26E69" w:rsidRDefault="008D58A7" w:rsidP="00A4523B">
            <w:pPr>
              <w:spacing w:line="240" w:lineRule="auto"/>
              <w:rPr>
                <w:ins w:id="293" w:author="KOUKLAKIS Georgios" w:date="2016-11-10T13:59:00Z"/>
                <w:rFonts w:ascii="Calibri" w:eastAsia="Times New Roman" w:hAnsi="Calibri" w:cs="Calibri"/>
                <w:color w:val="000000"/>
                <w:lang w:eastAsia="en-GB"/>
              </w:rPr>
            </w:pPr>
            <w:ins w:id="294" w:author="KOUKLAKIS Georgios" w:date="2016-11-10T13:59:00Z">
              <w:r w:rsidRPr="00F26E69">
                <w:rPr>
                  <w:rFonts w:ascii="Calibri" w:eastAsia="Times New Roman" w:hAnsi="Calibri" w:cs="Calibri"/>
                  <w:color w:val="000000"/>
                  <w:lang w:eastAsia="en-GB"/>
                </w:rPr>
                <w:t>Direct link to the document in notification</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AFE4596" w14:textId="77777777" w:rsidR="008D58A7" w:rsidRPr="00F26E69" w:rsidRDefault="008D58A7" w:rsidP="00A4523B">
            <w:pPr>
              <w:spacing w:line="240" w:lineRule="auto"/>
              <w:rPr>
                <w:ins w:id="295" w:author="KOUKLAKIS Georgios" w:date="2016-11-10T13:59:00Z"/>
                <w:rFonts w:ascii="Calibri" w:eastAsia="Times New Roman" w:hAnsi="Calibri" w:cs="Calibri"/>
                <w:color w:val="000000"/>
                <w:lang w:eastAsia="en-GB"/>
              </w:rPr>
            </w:pPr>
            <w:ins w:id="296" w:author="KOUKLAKIS Georgios" w:date="2016-11-10T13:59:00Z">
              <w:r w:rsidRPr="00F26E69">
                <w:rPr>
                  <w:rFonts w:ascii="Calibri" w:eastAsia="Times New Roman" w:hAnsi="Calibri" w:cs="Calibri"/>
                  <w:color w:val="000000"/>
                  <w:lang w:eastAsia="en-GB"/>
                </w:rPr>
                <w:t>D</w:t>
              </w:r>
            </w:ins>
          </w:p>
        </w:tc>
      </w:tr>
      <w:tr w:rsidR="008D58A7" w:rsidRPr="00F26E69" w14:paraId="0FF6DC4D" w14:textId="77777777" w:rsidTr="00A4523B">
        <w:trPr>
          <w:trHeight w:val="300"/>
          <w:ins w:id="297" w:author="KOUKLAKIS Georgios" w:date="2016-11-10T13:59:00Z"/>
        </w:trPr>
        <w:tc>
          <w:tcPr>
            <w:tcW w:w="0" w:type="auto"/>
            <w:vMerge/>
            <w:tcBorders>
              <w:left w:val="single" w:sz="4" w:space="0" w:color="auto"/>
              <w:bottom w:val="single" w:sz="4" w:space="0" w:color="000000"/>
              <w:right w:val="single" w:sz="4" w:space="0" w:color="auto"/>
            </w:tcBorders>
            <w:vAlign w:val="center"/>
          </w:tcPr>
          <w:p w14:paraId="03DDD18C" w14:textId="77777777" w:rsidR="008D58A7" w:rsidRPr="00F26E69" w:rsidRDefault="008D58A7" w:rsidP="00A4523B">
            <w:pPr>
              <w:spacing w:line="240" w:lineRule="auto"/>
              <w:rPr>
                <w:ins w:id="298"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FBC9EEE" w14:textId="77777777" w:rsidR="008D58A7" w:rsidRPr="00F26E69" w:rsidRDefault="008D58A7" w:rsidP="00A4523B">
            <w:pPr>
              <w:spacing w:line="240" w:lineRule="auto"/>
              <w:rPr>
                <w:ins w:id="299" w:author="KOUKLAKIS Georgios" w:date="2016-11-10T13:59:00Z"/>
                <w:rFonts w:ascii="Calibri" w:eastAsia="Times New Roman" w:hAnsi="Calibri" w:cs="Calibri"/>
                <w:color w:val="000000"/>
                <w:lang w:eastAsia="en-GB"/>
              </w:rPr>
            </w:pPr>
            <w:ins w:id="300" w:author="KOUKLAKIS Georgios" w:date="2016-11-10T13:59:00Z">
              <w:r>
                <w:rPr>
                  <w:rFonts w:ascii="Calibri" w:eastAsia="Times New Roman" w:hAnsi="Calibri" w:cs="Calibri"/>
                  <w:color w:val="000000"/>
                  <w:lang w:eastAsia="en-GB"/>
                </w:rPr>
                <w:t>Notification templates</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229FDB5" w14:textId="77777777" w:rsidR="008D58A7" w:rsidRPr="00F26E69" w:rsidRDefault="008D58A7" w:rsidP="00A4523B">
            <w:pPr>
              <w:spacing w:line="240" w:lineRule="auto"/>
              <w:rPr>
                <w:ins w:id="301" w:author="KOUKLAKIS Georgios" w:date="2016-11-10T13:59:00Z"/>
                <w:rFonts w:ascii="Calibri" w:eastAsia="Times New Roman" w:hAnsi="Calibri" w:cs="Calibri"/>
                <w:color w:val="000000"/>
                <w:lang w:eastAsia="en-GB"/>
              </w:rPr>
            </w:pPr>
            <w:ins w:id="302" w:author="KOUKLAKIS Georgios" w:date="2016-11-10T13:59:00Z">
              <w:r>
                <w:rPr>
                  <w:rFonts w:ascii="Calibri" w:eastAsia="Times New Roman" w:hAnsi="Calibri" w:cs="Calibri"/>
                  <w:color w:val="000000"/>
                  <w:lang w:eastAsia="en-GB"/>
                </w:rPr>
                <w:t>D</w:t>
              </w:r>
            </w:ins>
          </w:p>
        </w:tc>
      </w:tr>
      <w:tr w:rsidR="008D58A7" w:rsidRPr="00F26E69" w14:paraId="3047C9CC" w14:textId="77777777" w:rsidTr="00A4523B">
        <w:trPr>
          <w:trHeight w:val="300"/>
          <w:ins w:id="303" w:author="KOUKLAKIS Georgios" w:date="2016-11-10T13:59:00Z"/>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C6E3DC2" w14:textId="77777777" w:rsidR="008D58A7" w:rsidRPr="00F26E69" w:rsidRDefault="008D58A7" w:rsidP="00A4523B">
            <w:pPr>
              <w:spacing w:line="240" w:lineRule="auto"/>
              <w:rPr>
                <w:ins w:id="304" w:author="KOUKLAKIS Georgios" w:date="2016-11-10T13:59:00Z"/>
                <w:rFonts w:ascii="Calibri" w:eastAsia="Times New Roman" w:hAnsi="Calibri" w:cs="Calibri"/>
                <w:b/>
                <w:bCs/>
                <w:color w:val="000000"/>
                <w:lang w:eastAsia="en-GB"/>
              </w:rPr>
            </w:pPr>
            <w:ins w:id="305" w:author="KOUKLAKIS Georgios" w:date="2016-11-10T13:59:00Z">
              <w:r w:rsidRPr="00F26E69">
                <w:rPr>
                  <w:rFonts w:ascii="Calibri" w:eastAsia="Times New Roman" w:hAnsi="Calibri" w:cs="Calibri"/>
                  <w:b/>
                  <w:bCs/>
                  <w:color w:val="000000"/>
                  <w:lang w:eastAsia="en-GB"/>
                </w:rPr>
                <w:t>Printing</w:t>
              </w:r>
            </w:ins>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43EF66" w14:textId="77777777" w:rsidR="008D58A7" w:rsidRPr="00F26E69" w:rsidRDefault="008D58A7" w:rsidP="00A4523B">
            <w:pPr>
              <w:spacing w:line="240" w:lineRule="auto"/>
              <w:rPr>
                <w:ins w:id="306" w:author="KOUKLAKIS Georgios" w:date="2016-11-10T13:59:00Z"/>
                <w:rFonts w:ascii="Calibri" w:eastAsia="Times New Roman" w:hAnsi="Calibri" w:cs="Calibri"/>
                <w:color w:val="000000"/>
                <w:lang w:eastAsia="en-GB"/>
              </w:rPr>
            </w:pPr>
            <w:ins w:id="307" w:author="KOUKLAKIS Georgios" w:date="2016-11-10T13:59:00Z">
              <w:r>
                <w:rPr>
                  <w:rFonts w:ascii="Calibri" w:eastAsia="Times New Roman" w:hAnsi="Calibri" w:cs="Calibri"/>
                  <w:color w:val="000000"/>
                  <w:lang w:eastAsia="en-GB"/>
                </w:rPr>
                <w:t>P</w:t>
              </w:r>
              <w:r w:rsidRPr="00F26E69">
                <w:rPr>
                  <w:rFonts w:ascii="Calibri" w:eastAsia="Times New Roman" w:hAnsi="Calibri" w:cs="Calibri"/>
                  <w:color w:val="000000"/>
                  <w:lang w:eastAsia="en-GB"/>
                </w:rPr>
                <w:t>rint document</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441789" w14:textId="77777777" w:rsidR="008D58A7" w:rsidRPr="00F26E69" w:rsidRDefault="008D58A7" w:rsidP="00A4523B">
            <w:pPr>
              <w:spacing w:line="240" w:lineRule="auto"/>
              <w:rPr>
                <w:ins w:id="308" w:author="KOUKLAKIS Georgios" w:date="2016-11-10T13:59:00Z"/>
                <w:rFonts w:ascii="Calibri" w:eastAsia="Times New Roman" w:hAnsi="Calibri" w:cs="Calibri"/>
                <w:color w:val="000000"/>
                <w:lang w:eastAsia="en-GB"/>
              </w:rPr>
            </w:pPr>
            <w:ins w:id="309" w:author="KOUKLAKIS Georgios" w:date="2016-11-10T13:59:00Z">
              <w:r w:rsidRPr="00F26E69">
                <w:rPr>
                  <w:rFonts w:ascii="Calibri" w:eastAsia="Times New Roman" w:hAnsi="Calibri" w:cs="Calibri"/>
                  <w:color w:val="000000"/>
                  <w:lang w:eastAsia="en-GB"/>
                </w:rPr>
                <w:t>P</w:t>
              </w:r>
            </w:ins>
          </w:p>
        </w:tc>
      </w:tr>
      <w:tr w:rsidR="008D58A7" w:rsidRPr="00F26E69" w14:paraId="77DC1EFF" w14:textId="77777777" w:rsidTr="00A4523B">
        <w:trPr>
          <w:trHeight w:val="300"/>
          <w:ins w:id="310" w:author="KOUKLAKIS Georgios" w:date="2016-11-10T13:59:00Z"/>
        </w:trPr>
        <w:tc>
          <w:tcPr>
            <w:tcW w:w="0" w:type="auto"/>
            <w:vMerge/>
            <w:tcBorders>
              <w:top w:val="nil"/>
              <w:left w:val="single" w:sz="4" w:space="0" w:color="auto"/>
              <w:bottom w:val="single" w:sz="4" w:space="0" w:color="000000"/>
              <w:right w:val="single" w:sz="4" w:space="0" w:color="auto"/>
            </w:tcBorders>
            <w:shd w:val="clear" w:color="auto" w:fill="auto"/>
            <w:vAlign w:val="center"/>
          </w:tcPr>
          <w:p w14:paraId="4D156795" w14:textId="77777777" w:rsidR="008D58A7" w:rsidRPr="00F26E69" w:rsidRDefault="008D58A7" w:rsidP="00A4523B">
            <w:pPr>
              <w:spacing w:line="240" w:lineRule="auto"/>
              <w:rPr>
                <w:ins w:id="311"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49339C1D" w14:textId="77777777" w:rsidR="008D58A7" w:rsidRDefault="008D58A7" w:rsidP="00A4523B">
            <w:pPr>
              <w:spacing w:line="240" w:lineRule="auto"/>
              <w:rPr>
                <w:ins w:id="312" w:author="KOUKLAKIS Georgios" w:date="2016-11-10T13:59:00Z"/>
                <w:rFonts w:ascii="Calibri" w:eastAsia="Times New Roman" w:hAnsi="Calibri" w:cs="Calibri"/>
                <w:color w:val="000000"/>
                <w:lang w:eastAsia="en-GB"/>
              </w:rPr>
            </w:pPr>
            <w:ins w:id="313" w:author="KOUKLAKIS Georgios" w:date="2016-11-10T13:59:00Z">
              <w:r w:rsidRPr="003842E2">
                <w:rPr>
                  <w:rFonts w:ascii="Calibri" w:eastAsia="Times New Roman" w:hAnsi="Calibri" w:cs="Calibri"/>
                  <w:color w:val="000000"/>
                  <w:lang w:eastAsia="en-GB"/>
                </w:rPr>
                <w:t xml:space="preserve">Export </w:t>
              </w:r>
              <w:r>
                <w:rPr>
                  <w:rFonts w:ascii="Calibri" w:eastAsia="Times New Roman" w:hAnsi="Calibri" w:cs="Calibri"/>
                  <w:color w:val="000000"/>
                  <w:lang w:eastAsia="en-GB"/>
                </w:rPr>
                <w:t>t</w:t>
              </w:r>
              <w:r w:rsidRPr="003842E2">
                <w:rPr>
                  <w:rFonts w:ascii="Calibri" w:eastAsia="Times New Roman" w:hAnsi="Calibri" w:cs="Calibri"/>
                  <w:color w:val="000000"/>
                  <w:lang w:eastAsia="en-GB"/>
                </w:rPr>
                <w:t>o MS Word</w:t>
              </w:r>
            </w:ins>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EE55" w14:textId="77777777" w:rsidR="008D58A7" w:rsidRPr="00F26E69" w:rsidRDefault="008D58A7" w:rsidP="00A4523B">
            <w:pPr>
              <w:spacing w:line="240" w:lineRule="auto"/>
              <w:rPr>
                <w:ins w:id="314" w:author="KOUKLAKIS Georgios" w:date="2016-11-10T13:59:00Z"/>
                <w:rFonts w:ascii="Calibri" w:eastAsia="Times New Roman" w:hAnsi="Calibri" w:cs="Calibri"/>
                <w:color w:val="000000"/>
                <w:lang w:eastAsia="en-GB"/>
              </w:rPr>
            </w:pPr>
            <w:ins w:id="315" w:author="KOUKLAKIS Georgios" w:date="2016-11-10T13:59:00Z">
              <w:r>
                <w:rPr>
                  <w:rFonts w:ascii="Calibri" w:eastAsia="Times New Roman" w:hAnsi="Calibri" w:cs="Calibri"/>
                  <w:color w:val="000000"/>
                  <w:lang w:eastAsia="en-GB"/>
                </w:rPr>
                <w:t>D</w:t>
              </w:r>
            </w:ins>
          </w:p>
        </w:tc>
      </w:tr>
      <w:tr w:rsidR="008D58A7" w:rsidRPr="00F26E69" w14:paraId="64F2D2BB" w14:textId="77777777" w:rsidTr="00A4523B">
        <w:trPr>
          <w:trHeight w:val="300"/>
          <w:ins w:id="316"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529E20F6" w14:textId="77777777" w:rsidR="008D58A7" w:rsidRPr="00F26E69" w:rsidRDefault="008D58A7" w:rsidP="00A4523B">
            <w:pPr>
              <w:spacing w:line="240" w:lineRule="auto"/>
              <w:rPr>
                <w:ins w:id="317"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634ED1" w14:textId="77777777" w:rsidR="008D58A7" w:rsidRPr="00F26E69" w:rsidRDefault="008D58A7" w:rsidP="00A4523B">
            <w:pPr>
              <w:spacing w:line="240" w:lineRule="auto"/>
              <w:rPr>
                <w:ins w:id="318" w:author="KOUKLAKIS Georgios" w:date="2016-11-10T13:59:00Z"/>
                <w:rFonts w:ascii="Calibri" w:eastAsia="Times New Roman" w:hAnsi="Calibri" w:cs="Calibri"/>
                <w:color w:val="000000"/>
                <w:lang w:eastAsia="en-GB"/>
              </w:rPr>
            </w:pPr>
            <w:ins w:id="319" w:author="KOUKLAKIS Georgios" w:date="2016-11-10T13:59:00Z">
              <w:r>
                <w:rPr>
                  <w:rFonts w:ascii="Calibri" w:eastAsia="Times New Roman" w:hAnsi="Calibri" w:cs="Calibri"/>
                  <w:color w:val="000000"/>
                  <w:lang w:eastAsia="en-GB"/>
                </w:rPr>
                <w:t>P</w:t>
              </w:r>
              <w:r w:rsidRPr="00F26E69">
                <w:rPr>
                  <w:rFonts w:ascii="Calibri" w:eastAsia="Times New Roman" w:hAnsi="Calibri" w:cs="Calibri"/>
                  <w:color w:val="000000"/>
                  <w:lang w:eastAsia="en-GB"/>
                </w:rPr>
                <w:t>rint</w:t>
              </w:r>
              <w:r>
                <w:rPr>
                  <w:rFonts w:ascii="Calibri" w:eastAsia="Times New Roman" w:hAnsi="Calibri" w:cs="Calibri"/>
                  <w:color w:val="000000"/>
                  <w:lang w:eastAsia="en-GB"/>
                </w:rPr>
                <w:t>ing</w:t>
              </w:r>
              <w:r w:rsidRPr="00F26E69">
                <w:rPr>
                  <w:rFonts w:ascii="Calibri" w:eastAsia="Times New Roman" w:hAnsi="Calibri" w:cs="Calibri"/>
                  <w:color w:val="000000"/>
                  <w:lang w:eastAsia="en-GB"/>
                </w:rPr>
                <w:t xml:space="preserve"> filtered version (on tags, negotiation markers, …)</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D36C69" w14:textId="77777777" w:rsidR="008D58A7" w:rsidRPr="00F26E69" w:rsidRDefault="008D58A7" w:rsidP="00A4523B">
            <w:pPr>
              <w:spacing w:line="240" w:lineRule="auto"/>
              <w:rPr>
                <w:ins w:id="320" w:author="KOUKLAKIS Georgios" w:date="2016-11-10T13:59:00Z"/>
                <w:rFonts w:ascii="Calibri" w:eastAsia="Times New Roman" w:hAnsi="Calibri" w:cs="Calibri"/>
                <w:color w:val="000000"/>
                <w:lang w:eastAsia="en-GB"/>
              </w:rPr>
            </w:pPr>
            <w:ins w:id="321" w:author="KOUKLAKIS Georgios" w:date="2016-11-10T13:59:00Z">
              <w:r w:rsidRPr="00F26E69">
                <w:rPr>
                  <w:rFonts w:ascii="Calibri" w:eastAsia="Times New Roman" w:hAnsi="Calibri" w:cs="Calibri"/>
                  <w:color w:val="000000"/>
                  <w:lang w:eastAsia="en-GB"/>
                </w:rPr>
                <w:t>D</w:t>
              </w:r>
            </w:ins>
          </w:p>
        </w:tc>
      </w:tr>
      <w:tr w:rsidR="008D58A7" w:rsidRPr="00F26E69" w14:paraId="5CD68B1F" w14:textId="77777777" w:rsidTr="00A4523B">
        <w:trPr>
          <w:trHeight w:val="300"/>
          <w:ins w:id="322" w:author="KOUKLAKIS Georgios" w:date="2016-11-10T13:59:00Z"/>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28B40ED" w14:textId="77777777" w:rsidR="008D58A7" w:rsidRPr="00F26E69" w:rsidRDefault="008D58A7" w:rsidP="00A4523B">
            <w:pPr>
              <w:spacing w:line="240" w:lineRule="auto"/>
              <w:rPr>
                <w:ins w:id="323" w:author="KOUKLAKIS Georgios" w:date="2016-11-10T13:59:00Z"/>
                <w:rFonts w:ascii="Calibri" w:eastAsia="Times New Roman" w:hAnsi="Calibri" w:cs="Calibri"/>
                <w:b/>
                <w:bCs/>
                <w:color w:val="000000"/>
                <w:lang w:eastAsia="en-GB"/>
              </w:rPr>
            </w:pPr>
            <w:ins w:id="324" w:author="KOUKLAKIS Georgios" w:date="2016-11-10T13:59:00Z">
              <w:r w:rsidRPr="00F26E69">
                <w:rPr>
                  <w:rFonts w:ascii="Calibri" w:eastAsia="Times New Roman" w:hAnsi="Calibri" w:cs="Calibri"/>
                  <w:b/>
                  <w:bCs/>
                  <w:color w:val="000000"/>
                  <w:lang w:eastAsia="en-GB"/>
                </w:rPr>
                <w:t>Text editing</w:t>
              </w:r>
            </w:ins>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469AA4" w14:textId="77777777" w:rsidR="008D58A7" w:rsidRPr="00F26E69" w:rsidRDefault="008D58A7" w:rsidP="00A4523B">
            <w:pPr>
              <w:spacing w:line="240" w:lineRule="auto"/>
              <w:rPr>
                <w:ins w:id="325" w:author="KOUKLAKIS Georgios" w:date="2016-11-10T13:59:00Z"/>
                <w:rFonts w:ascii="Calibri" w:eastAsia="Times New Roman" w:hAnsi="Calibri" w:cs="Calibri"/>
                <w:color w:val="000000"/>
                <w:lang w:eastAsia="en-GB"/>
              </w:rPr>
            </w:pPr>
            <w:ins w:id="326" w:author="KOUKLAKIS Georgios" w:date="2016-11-10T13:59:00Z">
              <w:r w:rsidRPr="00F26E69">
                <w:rPr>
                  <w:rFonts w:ascii="Calibri" w:eastAsia="Times New Roman" w:hAnsi="Calibri" w:cs="Calibri"/>
                  <w:color w:val="000000"/>
                  <w:lang w:eastAsia="en-GB"/>
                </w:rPr>
                <w:t>Basic editing</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6A7578E" w14:textId="77777777" w:rsidR="008D58A7" w:rsidRPr="00F26E69" w:rsidRDefault="008D58A7" w:rsidP="00A4523B">
            <w:pPr>
              <w:spacing w:line="240" w:lineRule="auto"/>
              <w:rPr>
                <w:ins w:id="327" w:author="KOUKLAKIS Georgios" w:date="2016-11-10T13:59:00Z"/>
                <w:rFonts w:ascii="Calibri" w:eastAsia="Times New Roman" w:hAnsi="Calibri" w:cs="Calibri"/>
                <w:color w:val="000000"/>
                <w:lang w:eastAsia="en-GB"/>
              </w:rPr>
            </w:pPr>
            <w:ins w:id="328" w:author="KOUKLAKIS Georgios" w:date="2016-11-10T13:59:00Z">
              <w:r w:rsidRPr="00F26E69">
                <w:rPr>
                  <w:rFonts w:ascii="Calibri" w:eastAsia="Times New Roman" w:hAnsi="Calibri" w:cs="Calibri"/>
                  <w:color w:val="000000"/>
                  <w:lang w:eastAsia="en-GB"/>
                </w:rPr>
                <w:t>P</w:t>
              </w:r>
            </w:ins>
          </w:p>
        </w:tc>
      </w:tr>
      <w:tr w:rsidR="008D58A7" w:rsidRPr="00F26E69" w14:paraId="442A6DE3" w14:textId="77777777" w:rsidTr="00A4523B">
        <w:trPr>
          <w:trHeight w:val="300"/>
          <w:ins w:id="329"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2DA4085E" w14:textId="77777777" w:rsidR="008D58A7" w:rsidRPr="00F26E69" w:rsidRDefault="008D58A7" w:rsidP="00A4523B">
            <w:pPr>
              <w:spacing w:line="240" w:lineRule="auto"/>
              <w:rPr>
                <w:ins w:id="330"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8E1CB67" w14:textId="77777777" w:rsidR="008D58A7" w:rsidRPr="00F26E69" w:rsidRDefault="008D58A7" w:rsidP="00A4523B">
            <w:pPr>
              <w:spacing w:line="240" w:lineRule="auto"/>
              <w:rPr>
                <w:ins w:id="331" w:author="KOUKLAKIS Georgios" w:date="2016-11-10T13:59:00Z"/>
                <w:rFonts w:ascii="Calibri" w:eastAsia="Times New Roman" w:hAnsi="Calibri" w:cs="Calibri"/>
                <w:color w:val="000000"/>
                <w:lang w:eastAsia="en-GB"/>
              </w:rPr>
            </w:pPr>
            <w:ins w:id="332" w:author="KOUKLAKIS Georgios" w:date="2016-11-10T13:59:00Z">
              <w:r>
                <w:rPr>
                  <w:rFonts w:ascii="Calibri" w:eastAsia="Times New Roman" w:hAnsi="Calibri" w:cs="Calibri"/>
                  <w:color w:val="000000"/>
                  <w:lang w:eastAsia="en-GB"/>
                </w:rPr>
                <w:t>C</w:t>
              </w:r>
              <w:r w:rsidRPr="008F092B">
                <w:rPr>
                  <w:rFonts w:ascii="Calibri" w:eastAsia="Times New Roman" w:hAnsi="Calibri" w:cs="Calibri"/>
                  <w:color w:val="000000"/>
                  <w:lang w:eastAsia="en-GB"/>
                </w:rPr>
                <w:t>onsolidat</w:t>
              </w:r>
              <w:r>
                <w:rPr>
                  <w:rFonts w:ascii="Calibri" w:eastAsia="Times New Roman" w:hAnsi="Calibri" w:cs="Calibri"/>
                  <w:color w:val="000000"/>
                  <w:lang w:eastAsia="en-GB"/>
                </w:rPr>
                <w:t>ing, tracking and presenting changes made to text</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944EC4F" w14:textId="77777777" w:rsidR="008D58A7" w:rsidRPr="00F26E69" w:rsidRDefault="008D58A7" w:rsidP="00A4523B">
            <w:pPr>
              <w:spacing w:line="240" w:lineRule="auto"/>
              <w:rPr>
                <w:ins w:id="333" w:author="KOUKLAKIS Georgios" w:date="2016-11-10T13:59:00Z"/>
                <w:rFonts w:ascii="Calibri" w:eastAsia="Times New Roman" w:hAnsi="Calibri" w:cs="Calibri"/>
                <w:color w:val="000000"/>
                <w:lang w:eastAsia="en-GB"/>
              </w:rPr>
            </w:pPr>
            <w:ins w:id="334" w:author="KOUKLAKIS Georgios" w:date="2016-11-10T13:59:00Z">
              <w:r w:rsidRPr="00F26E69">
                <w:rPr>
                  <w:rFonts w:ascii="Calibri" w:eastAsia="Times New Roman" w:hAnsi="Calibri" w:cs="Calibri"/>
                  <w:color w:val="000000"/>
                  <w:lang w:eastAsia="en-GB"/>
                </w:rPr>
                <w:t>D</w:t>
              </w:r>
            </w:ins>
          </w:p>
        </w:tc>
      </w:tr>
      <w:tr w:rsidR="008D58A7" w:rsidRPr="00F26E69" w14:paraId="16319602" w14:textId="77777777" w:rsidTr="00A4523B">
        <w:trPr>
          <w:trHeight w:val="300"/>
          <w:ins w:id="335"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2AC6797A" w14:textId="77777777" w:rsidR="008D58A7" w:rsidRPr="00F26E69" w:rsidRDefault="008D58A7" w:rsidP="00A4523B">
            <w:pPr>
              <w:spacing w:line="240" w:lineRule="auto"/>
              <w:rPr>
                <w:ins w:id="336"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2F1943" w14:textId="77777777" w:rsidR="008D58A7" w:rsidRPr="00F26E69" w:rsidRDefault="008D58A7" w:rsidP="00A4523B">
            <w:pPr>
              <w:spacing w:line="240" w:lineRule="auto"/>
              <w:rPr>
                <w:ins w:id="337" w:author="KOUKLAKIS Georgios" w:date="2016-11-10T13:59:00Z"/>
                <w:rFonts w:ascii="Calibri" w:eastAsia="Times New Roman" w:hAnsi="Calibri" w:cs="Calibri"/>
                <w:color w:val="000000"/>
                <w:lang w:eastAsia="en-GB"/>
              </w:rPr>
            </w:pPr>
            <w:ins w:id="338" w:author="KOUKLAKIS Georgios" w:date="2016-11-10T13:59:00Z">
              <w:r>
                <w:rPr>
                  <w:rFonts w:ascii="Calibri" w:eastAsia="Times New Roman" w:hAnsi="Calibri" w:cs="Calibri"/>
                  <w:color w:val="000000"/>
                  <w:lang w:eastAsia="en-GB"/>
                </w:rPr>
                <w:t>A</w:t>
              </w:r>
              <w:r w:rsidRPr="00F26E69">
                <w:rPr>
                  <w:rFonts w:ascii="Calibri" w:eastAsia="Times New Roman" w:hAnsi="Calibri" w:cs="Calibri"/>
                  <w:color w:val="000000"/>
                  <w:lang w:eastAsia="en-GB"/>
                </w:rPr>
                <w:t>ssign</w:t>
              </w:r>
              <w:r>
                <w:rPr>
                  <w:rFonts w:ascii="Calibri" w:eastAsia="Times New Roman" w:hAnsi="Calibri" w:cs="Calibri"/>
                  <w:color w:val="000000"/>
                  <w:lang w:eastAsia="en-GB"/>
                </w:rPr>
                <w:t>ing</w:t>
              </w:r>
              <w:r w:rsidRPr="00F26E69">
                <w:rPr>
                  <w:rFonts w:ascii="Calibri" w:eastAsia="Times New Roman" w:hAnsi="Calibri" w:cs="Calibri"/>
                  <w:color w:val="000000"/>
                  <w:lang w:eastAsia="en-GB"/>
                </w:rPr>
                <w:t xml:space="preserve"> ownership (up to recital level)</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E8CDF1" w14:textId="77777777" w:rsidR="008D58A7" w:rsidRPr="00F26E69" w:rsidRDefault="008D58A7" w:rsidP="00A4523B">
            <w:pPr>
              <w:spacing w:line="240" w:lineRule="auto"/>
              <w:rPr>
                <w:ins w:id="339" w:author="KOUKLAKIS Georgios" w:date="2016-11-10T13:59:00Z"/>
                <w:rFonts w:ascii="Calibri" w:eastAsia="Times New Roman" w:hAnsi="Calibri" w:cs="Calibri"/>
                <w:color w:val="000000"/>
                <w:lang w:eastAsia="en-GB"/>
              </w:rPr>
            </w:pPr>
            <w:ins w:id="340" w:author="KOUKLAKIS Georgios" w:date="2016-11-10T13:59:00Z">
              <w:r w:rsidRPr="00F26E69">
                <w:rPr>
                  <w:rFonts w:ascii="Calibri" w:eastAsia="Times New Roman" w:hAnsi="Calibri" w:cs="Calibri"/>
                  <w:color w:val="000000"/>
                  <w:lang w:eastAsia="en-GB"/>
                </w:rPr>
                <w:t>D</w:t>
              </w:r>
            </w:ins>
          </w:p>
        </w:tc>
      </w:tr>
      <w:tr w:rsidR="008D58A7" w:rsidRPr="00F26E69" w14:paraId="441BEFC7" w14:textId="77777777" w:rsidTr="00A4523B">
        <w:trPr>
          <w:trHeight w:val="600"/>
          <w:ins w:id="341" w:author="KOUKLAKIS Georgios" w:date="2016-11-10T13:59:00Z"/>
        </w:trPr>
        <w:tc>
          <w:tcPr>
            <w:tcW w:w="0" w:type="auto"/>
            <w:vMerge/>
            <w:tcBorders>
              <w:top w:val="nil"/>
              <w:left w:val="single" w:sz="4" w:space="0" w:color="auto"/>
              <w:bottom w:val="single" w:sz="4" w:space="0" w:color="000000"/>
              <w:right w:val="single" w:sz="4" w:space="0" w:color="auto"/>
            </w:tcBorders>
            <w:vAlign w:val="center"/>
            <w:hideMark/>
          </w:tcPr>
          <w:p w14:paraId="07547D28" w14:textId="77777777" w:rsidR="008D58A7" w:rsidRPr="00F26E69" w:rsidRDefault="008D58A7" w:rsidP="00A4523B">
            <w:pPr>
              <w:spacing w:line="240" w:lineRule="auto"/>
              <w:rPr>
                <w:ins w:id="342" w:author="KOUKLAKIS Georgios" w:date="2016-11-10T13:59:00Z"/>
                <w:rFonts w:ascii="Calibri" w:eastAsia="Times New Roman" w:hAnsi="Calibri" w:cs="Calibri"/>
                <w:b/>
                <w:bCs/>
                <w:color w:val="000000"/>
                <w:lang w:eastAsia="en-GB"/>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52245F" w14:textId="77777777" w:rsidR="008D58A7" w:rsidRPr="00F26E69" w:rsidRDefault="008D58A7" w:rsidP="00A4523B">
            <w:pPr>
              <w:spacing w:line="240" w:lineRule="auto"/>
              <w:rPr>
                <w:ins w:id="343" w:author="KOUKLAKIS Georgios" w:date="2016-11-10T13:59:00Z"/>
                <w:rFonts w:ascii="Calibri" w:eastAsia="Times New Roman" w:hAnsi="Calibri" w:cs="Calibri"/>
                <w:color w:val="000000"/>
                <w:lang w:eastAsia="en-GB"/>
              </w:rPr>
            </w:pPr>
            <w:ins w:id="344" w:author="KOUKLAKIS Georgios" w:date="2016-11-10T13:59:00Z">
              <w:r>
                <w:rPr>
                  <w:rFonts w:ascii="Calibri" w:eastAsia="Times New Roman" w:hAnsi="Calibri" w:cs="Calibri"/>
                  <w:color w:val="000000"/>
                  <w:lang w:eastAsia="en-GB"/>
                </w:rPr>
                <w:t>T</w:t>
              </w:r>
              <w:r w:rsidRPr="00F26E69">
                <w:rPr>
                  <w:rFonts w:ascii="Calibri" w:eastAsia="Times New Roman" w:hAnsi="Calibri" w:cs="Calibri"/>
                  <w:color w:val="000000"/>
                  <w:lang w:eastAsia="en-GB"/>
                </w:rPr>
                <w:t xml:space="preserve">o collect and consolidate input from third parties (ex: </w:t>
              </w:r>
              <w:r>
                <w:rPr>
                  <w:rFonts w:ascii="Calibri" w:eastAsia="Times New Roman" w:hAnsi="Calibri" w:cs="Calibri"/>
                  <w:color w:val="000000"/>
                  <w:lang w:eastAsia="en-GB"/>
                </w:rPr>
                <w:t>M</w:t>
              </w:r>
              <w:r w:rsidRPr="00F26E69">
                <w:rPr>
                  <w:rFonts w:ascii="Calibri" w:eastAsia="Times New Roman" w:hAnsi="Calibri" w:cs="Calibri"/>
                  <w:color w:val="000000"/>
                  <w:lang w:eastAsia="en-GB"/>
                </w:rPr>
                <w:t xml:space="preserve">ember </w:t>
              </w:r>
              <w:r>
                <w:rPr>
                  <w:rFonts w:ascii="Calibri" w:eastAsia="Times New Roman" w:hAnsi="Calibri" w:cs="Calibri"/>
                  <w:color w:val="000000"/>
                  <w:lang w:eastAsia="en-GB"/>
                </w:rPr>
                <w:t>S</w:t>
              </w:r>
              <w:r w:rsidRPr="00F26E69">
                <w:rPr>
                  <w:rFonts w:ascii="Calibri" w:eastAsia="Times New Roman" w:hAnsi="Calibri" w:cs="Calibri"/>
                  <w:color w:val="000000"/>
                  <w:lang w:eastAsia="en-GB"/>
                </w:rPr>
                <w:t>tates)</w:t>
              </w:r>
            </w:ins>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4A3D3C" w14:textId="77777777" w:rsidR="008D58A7" w:rsidRPr="00F26E69" w:rsidRDefault="008D58A7" w:rsidP="00A4523B">
            <w:pPr>
              <w:spacing w:line="240" w:lineRule="auto"/>
              <w:rPr>
                <w:ins w:id="345" w:author="KOUKLAKIS Georgios" w:date="2016-11-10T13:59:00Z"/>
                <w:rFonts w:ascii="Calibri" w:eastAsia="Times New Roman" w:hAnsi="Calibri" w:cs="Calibri"/>
                <w:color w:val="000000"/>
                <w:lang w:eastAsia="en-GB"/>
              </w:rPr>
            </w:pPr>
            <w:ins w:id="346" w:author="KOUKLAKIS Georgios" w:date="2016-11-10T13:59:00Z">
              <w:r w:rsidRPr="00F26E69">
                <w:rPr>
                  <w:rFonts w:ascii="Calibri" w:eastAsia="Times New Roman" w:hAnsi="Calibri" w:cs="Calibri"/>
                  <w:color w:val="000000"/>
                  <w:lang w:eastAsia="en-GB"/>
                </w:rPr>
                <w:t>D</w:t>
              </w:r>
            </w:ins>
          </w:p>
        </w:tc>
      </w:tr>
    </w:tbl>
    <w:p w14:paraId="7ECA7BFB" w14:textId="77777777" w:rsidR="00856FBF" w:rsidRDefault="00856FBF" w:rsidP="00652F43">
      <w:pPr>
        <w:rPr>
          <w:ins w:id="347" w:author="KOUKLAKIS Georgios" w:date="2016-11-10T13:59:00Z"/>
          <w:rFonts w:cstheme="minorHAnsi"/>
        </w:rPr>
      </w:pPr>
    </w:p>
    <w:p w14:paraId="39035275" w14:textId="77777777" w:rsidR="00A1159B" w:rsidRDefault="00A1159B">
      <w:pPr>
        <w:rPr>
          <w:ins w:id="348" w:author="KOUKLAKIS Georgios" w:date="2016-11-10T13:59:00Z"/>
          <w:rFonts w:cstheme="minorHAnsi"/>
        </w:rPr>
      </w:pPr>
      <w:ins w:id="349" w:author="KOUKLAKIS Georgios" w:date="2016-11-10T13:59:00Z">
        <w:r>
          <w:rPr>
            <w:rFonts w:cstheme="minorHAnsi"/>
          </w:rPr>
          <w:br w:type="page"/>
        </w:r>
      </w:ins>
    </w:p>
    <w:p w14:paraId="4F7F1929" w14:textId="77777777" w:rsidR="004D112A" w:rsidRPr="002D6D8A" w:rsidRDefault="004D112A" w:rsidP="004D112A">
      <w:pPr>
        <w:pStyle w:val="Heading2"/>
        <w:rPr>
          <w:ins w:id="350" w:author="KOUKLAKIS Georgios" w:date="2016-11-10T13:59:00Z"/>
          <w:rFonts w:asciiTheme="minorHAnsi" w:hAnsiTheme="minorHAnsi" w:cstheme="minorHAnsi"/>
        </w:rPr>
      </w:pPr>
      <w:ins w:id="351" w:author="KOUKLAKIS Georgios" w:date="2016-11-10T13:59:00Z">
        <w:r>
          <w:rPr>
            <w:rFonts w:asciiTheme="minorHAnsi" w:hAnsiTheme="minorHAnsi" w:cstheme="minorHAnsi"/>
          </w:rPr>
          <w:t>Council points s</w:t>
        </w:r>
        <w:r w:rsidRPr="002D6D8A">
          <w:rPr>
            <w:rFonts w:asciiTheme="minorHAnsi" w:hAnsiTheme="minorHAnsi" w:cstheme="minorHAnsi"/>
          </w:rPr>
          <w:t>ubjects for further study</w:t>
        </w:r>
      </w:ins>
    </w:p>
    <w:p w14:paraId="59F51EBF" w14:textId="77777777" w:rsidR="00970F66" w:rsidRDefault="00F81697" w:rsidP="00E336F5">
      <w:pPr>
        <w:pStyle w:val="ListParagraph"/>
        <w:numPr>
          <w:ilvl w:val="0"/>
          <w:numId w:val="20"/>
        </w:numPr>
        <w:rPr>
          <w:ins w:id="352" w:author="KOUKLAKIS Georgios" w:date="2016-11-10T13:59:00Z"/>
          <w:rFonts w:cstheme="minorHAnsi"/>
        </w:rPr>
      </w:pPr>
      <w:ins w:id="353" w:author="KOUKLAKIS Georgios" w:date="2016-11-10T13:59:00Z">
        <w:r w:rsidRPr="00E336F5">
          <w:rPr>
            <w:rFonts w:cstheme="minorHAnsi"/>
            <w:b/>
            <w:bCs/>
          </w:rPr>
          <w:t>Full</w:t>
        </w:r>
        <w:r w:rsidRPr="00E336F5">
          <w:rPr>
            <w:rFonts w:cstheme="minorHAnsi"/>
          </w:rPr>
          <w:t xml:space="preserve"> </w:t>
        </w:r>
        <w:r w:rsidR="006C3453" w:rsidRPr="00E336F5">
          <w:rPr>
            <w:rFonts w:cstheme="minorHAnsi"/>
            <w:b/>
            <w:bCs/>
          </w:rPr>
          <w:t>functionalities</w:t>
        </w:r>
        <w:r w:rsidR="006C3453" w:rsidRPr="00E336F5">
          <w:rPr>
            <w:rFonts w:cstheme="minorHAnsi"/>
          </w:rPr>
          <w:t xml:space="preserve"> </w:t>
        </w:r>
        <w:r w:rsidR="00921387" w:rsidRPr="00E336F5">
          <w:rPr>
            <w:rFonts w:cstheme="minorHAnsi"/>
          </w:rPr>
          <w:t xml:space="preserve">of </w:t>
        </w:r>
        <w:r w:rsidRPr="00E336F5">
          <w:rPr>
            <w:rFonts w:cstheme="minorHAnsi"/>
          </w:rPr>
          <w:t>the Trilogue T</w:t>
        </w:r>
        <w:r w:rsidR="00921387" w:rsidRPr="00E336F5">
          <w:rPr>
            <w:rFonts w:cstheme="minorHAnsi"/>
          </w:rPr>
          <w:t>able editor</w:t>
        </w:r>
        <w:r w:rsidRPr="00E336F5">
          <w:rPr>
            <w:rFonts w:cstheme="minorHAnsi"/>
          </w:rPr>
          <w:t xml:space="preserve"> : this implies the clear need to further establish users' needs in terms of </w:t>
        </w:r>
        <w:r w:rsidR="003A7AF6" w:rsidRPr="00E336F5">
          <w:rPr>
            <w:rFonts w:cstheme="minorHAnsi"/>
          </w:rPr>
          <w:t>what an editor should provide to the users.</w:t>
        </w:r>
      </w:ins>
    </w:p>
    <w:p w14:paraId="2BA971F6" w14:textId="77777777" w:rsidR="00F145DF" w:rsidRDefault="003561B8" w:rsidP="00E336F5">
      <w:pPr>
        <w:pStyle w:val="ListParagraph"/>
        <w:numPr>
          <w:ilvl w:val="0"/>
          <w:numId w:val="20"/>
        </w:numPr>
        <w:rPr>
          <w:ins w:id="354" w:author="KOUKLAKIS Georgios" w:date="2016-11-10T13:59:00Z"/>
          <w:rFonts w:cstheme="minorHAnsi"/>
        </w:rPr>
      </w:pPr>
      <w:ins w:id="355" w:author="KOUKLAKIS Georgios" w:date="2016-11-10T13:59:00Z">
        <w:r w:rsidRPr="00E336F5">
          <w:rPr>
            <w:rFonts w:cstheme="minorHAnsi"/>
            <w:b/>
            <w:bCs/>
          </w:rPr>
          <w:t>Information management requirements</w:t>
        </w:r>
        <w:r>
          <w:rPr>
            <w:rFonts w:cstheme="minorHAnsi"/>
          </w:rPr>
          <w:t xml:space="preserve"> including</w:t>
        </w:r>
        <w:r w:rsidR="00F145DF">
          <w:rPr>
            <w:rFonts w:cstheme="minorHAnsi"/>
          </w:rPr>
          <w:t>:</w:t>
        </w:r>
      </w:ins>
    </w:p>
    <w:p w14:paraId="1E85A56A" w14:textId="77777777" w:rsidR="003561B8" w:rsidRPr="00E336F5" w:rsidRDefault="003561B8" w:rsidP="00E336F5">
      <w:pPr>
        <w:pStyle w:val="ListParagraph"/>
        <w:numPr>
          <w:ilvl w:val="1"/>
          <w:numId w:val="20"/>
        </w:numPr>
        <w:rPr>
          <w:ins w:id="356" w:author="KOUKLAKIS Georgios" w:date="2016-11-10T13:59:00Z"/>
          <w:rFonts w:cstheme="minorHAnsi"/>
        </w:rPr>
      </w:pPr>
      <w:ins w:id="357" w:author="KOUKLAKIS Georgios" w:date="2016-11-10T13:59:00Z">
        <w:r>
          <w:rPr>
            <w:rFonts w:cstheme="minorHAnsi"/>
          </w:rPr>
          <w:t xml:space="preserve"> </w:t>
        </w:r>
        <w:r w:rsidR="00F145DF" w:rsidRPr="00E336F5">
          <w:rPr>
            <w:rFonts w:cstheme="minorHAnsi"/>
            <w:b/>
            <w:bCs/>
          </w:rPr>
          <w:t>R</w:t>
        </w:r>
        <w:r w:rsidRPr="00E336F5">
          <w:rPr>
            <w:rFonts w:cstheme="minorHAnsi"/>
            <w:b/>
            <w:bCs/>
          </w:rPr>
          <w:t>ules and procedures</w:t>
        </w:r>
        <w:r>
          <w:rPr>
            <w:rFonts w:cstheme="minorHAnsi"/>
          </w:rPr>
          <w:t xml:space="preserve"> with impact on the future tool</w:t>
        </w:r>
        <w:r w:rsidR="00F145DF">
          <w:rPr>
            <w:rFonts w:cstheme="minorHAnsi"/>
          </w:rPr>
          <w:t xml:space="preserve"> </w:t>
        </w:r>
        <w:r w:rsidR="00713E55">
          <w:rPr>
            <w:rFonts w:cstheme="minorHAnsi"/>
          </w:rPr>
          <w:t xml:space="preserve">including the possibility of collaborating drafting and ability to </w:t>
        </w:r>
        <w:r w:rsidR="00713E55">
          <w:t>collect and consolidate comments from Member States.</w:t>
        </w:r>
      </w:ins>
    </w:p>
    <w:p w14:paraId="08278C15" w14:textId="77777777" w:rsidR="00AC5494" w:rsidRDefault="00BA7E9E" w:rsidP="00E336F5">
      <w:pPr>
        <w:pStyle w:val="ListParagraph"/>
        <w:numPr>
          <w:ilvl w:val="0"/>
          <w:numId w:val="21"/>
        </w:numPr>
        <w:rPr>
          <w:ins w:id="358" w:author="KOUKLAKIS Georgios" w:date="2016-11-10T13:59:00Z"/>
        </w:rPr>
      </w:pPr>
      <w:ins w:id="359" w:author="KOUKLAKIS Georgios" w:date="2016-11-10T13:59:00Z">
        <w:r w:rsidRPr="00E336F5">
          <w:rPr>
            <w:rFonts w:cstheme="minorHAnsi"/>
            <w:b/>
            <w:bCs/>
          </w:rPr>
          <w:t>Access control rules</w:t>
        </w:r>
        <w:r w:rsidRPr="00AC5494">
          <w:rPr>
            <w:rFonts w:cstheme="minorHAnsi"/>
          </w:rPr>
          <w:t xml:space="preserve"> to </w:t>
        </w:r>
        <w:r>
          <w:t xml:space="preserve">manage </w:t>
        </w:r>
        <w:r w:rsidRPr="001933E9">
          <w:t>distribution list</w:t>
        </w:r>
        <w:r>
          <w:t>s</w:t>
        </w:r>
        <w:r w:rsidRPr="001933E9">
          <w:t xml:space="preserve"> for shares and exchange</w:t>
        </w:r>
        <w:r>
          <w:t xml:space="preserve">s </w:t>
        </w:r>
        <w:r w:rsidRPr="00DE4F40">
          <w:t xml:space="preserve">at different stages during the lifecycle of </w:t>
        </w:r>
        <w:r>
          <w:t>the</w:t>
        </w:r>
        <w:r w:rsidRPr="00DE4F40">
          <w:t xml:space="preserve"> </w:t>
        </w:r>
        <w:r w:rsidR="001E3A5E">
          <w:t>Trilogue Tables.</w:t>
        </w:r>
      </w:ins>
    </w:p>
    <w:p w14:paraId="7035BA6C" w14:textId="77777777" w:rsidR="00AC5494" w:rsidRPr="00AC5494" w:rsidRDefault="00AC5494" w:rsidP="00E336F5">
      <w:pPr>
        <w:pStyle w:val="ListParagraph"/>
        <w:numPr>
          <w:ilvl w:val="0"/>
          <w:numId w:val="21"/>
        </w:numPr>
        <w:rPr>
          <w:ins w:id="360" w:author="KOUKLAKIS Georgios" w:date="2016-11-10T13:59:00Z"/>
        </w:rPr>
      </w:pPr>
      <w:ins w:id="361" w:author="KOUKLAKIS Georgios" w:date="2016-11-10T13:59:00Z">
        <w:r w:rsidRPr="00E336F5">
          <w:rPr>
            <w:rFonts w:cstheme="minorHAnsi"/>
            <w:b/>
            <w:bCs/>
          </w:rPr>
          <w:t>Taxonomies</w:t>
        </w:r>
        <w:r>
          <w:rPr>
            <w:rFonts w:cstheme="minorHAnsi"/>
            <w:b/>
            <w:bCs/>
          </w:rPr>
          <w:t xml:space="preserve"> </w:t>
        </w:r>
        <w:r w:rsidR="00F81697">
          <w:t>to agree upon a number of taxonomies. Some of these taxonomies will be internal to institutions and others may prove value at the inter-institutional level. This being said</w:t>
        </w:r>
        <w:r w:rsidR="00E02440">
          <w:t>,</w:t>
        </w:r>
        <w:r w:rsidR="00F81697">
          <w:t xml:space="preserve"> t</w:t>
        </w:r>
        <w:r>
          <w:t>here is a clear need to align terminology used by the different departments at GSC when dealing with Trilogue Tables. The same applies to terms that might need to be shared with Council members and members of other Institutions.</w:t>
        </w:r>
        <w:r w:rsidR="00F81697">
          <w:t xml:space="preserve"> </w:t>
        </w:r>
      </w:ins>
    </w:p>
    <w:p w14:paraId="583DB54C" w14:textId="77777777" w:rsidR="001E3A5E" w:rsidRDefault="001E3A5E" w:rsidP="001E3A5E">
      <w:pPr>
        <w:rPr>
          <w:ins w:id="362" w:author="KOUKLAKIS Georgios" w:date="2016-11-10T13:59:00Z"/>
          <w:rFonts w:cstheme="minorHAnsi"/>
        </w:rPr>
      </w:pPr>
    </w:p>
    <w:p w14:paraId="52610C62" w14:textId="77777777" w:rsidR="009E220B" w:rsidRDefault="009E220B" w:rsidP="00B40BCC">
      <w:pPr>
        <w:rPr>
          <w:rFonts w:cstheme="minorHAnsi"/>
        </w:rPr>
      </w:pPr>
    </w:p>
    <w:sectPr w:rsidR="009E220B">
      <w:headerReference w:type="default"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FEHERPATAKY Michal" w:date="2016-11-10T14:05:00Z" w:initials="FM">
    <w:p w14:paraId="0057B170" w14:textId="17706B79" w:rsidR="00252279" w:rsidRDefault="00252279">
      <w:pPr>
        <w:pStyle w:val="CommentText"/>
      </w:pPr>
      <w:r>
        <w:rPr>
          <w:rStyle w:val="CommentReference"/>
        </w:rPr>
        <w:annotationRef/>
      </w:r>
      <w:r>
        <w:rPr>
          <w:rStyle w:val="CommentReference"/>
        </w:rPr>
        <w:t>really?</w:t>
      </w:r>
    </w:p>
  </w:comment>
  <w:comment w:id="20" w:author="DUDAS Elod" w:date="2016-11-08T12:05:00Z" w:initials="DE">
    <w:p w14:paraId="7024FB64" w14:textId="77777777" w:rsidR="00A729DC" w:rsidRDefault="00A729DC">
      <w:pPr>
        <w:pStyle w:val="CommentText"/>
      </w:pPr>
      <w:r>
        <w:rPr>
          <w:rStyle w:val="CommentReference"/>
        </w:rPr>
        <w:annotationRef/>
      </w:r>
      <w:r>
        <w:t>to be clarified</w:t>
      </w:r>
    </w:p>
  </w:comment>
  <w:comment w:id="14" w:author="FEHERPATAKY Michal" w:date="2016-11-10T14:06:00Z" w:initials="FM">
    <w:p w14:paraId="43D8BC01" w14:textId="51A24989" w:rsidR="00252279" w:rsidRDefault="00252279">
      <w:pPr>
        <w:pStyle w:val="CommentText"/>
      </w:pPr>
      <w:r>
        <w:rPr>
          <w:rStyle w:val="CommentReference"/>
        </w:rPr>
        <w:annotationRef/>
      </w:r>
      <w:r>
        <w:t>I would remove the whole bulletpoint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57B170" w15:done="0"/>
  <w15:commentEx w15:paraId="7024FB64" w15:done="0"/>
  <w15:commentEx w15:paraId="43D8BC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CC535" w14:textId="77777777" w:rsidR="00BB400D" w:rsidRDefault="00BB400D" w:rsidP="002D6D8A">
      <w:pPr>
        <w:spacing w:after="0" w:line="240" w:lineRule="auto"/>
      </w:pPr>
      <w:r>
        <w:separator/>
      </w:r>
    </w:p>
  </w:endnote>
  <w:endnote w:type="continuationSeparator" w:id="0">
    <w:p w14:paraId="42D99C65" w14:textId="77777777" w:rsidR="00BB400D" w:rsidRDefault="00BB400D" w:rsidP="002D6D8A">
      <w:pPr>
        <w:spacing w:after="0" w:line="240" w:lineRule="auto"/>
      </w:pPr>
      <w:r>
        <w:continuationSeparator/>
      </w:r>
    </w:p>
  </w:endnote>
  <w:endnote w:type="continuationNotice" w:id="1">
    <w:p w14:paraId="3F8026EA" w14:textId="77777777" w:rsidR="00BB400D" w:rsidRDefault="00BB40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4DA7" w14:textId="77777777" w:rsidR="00916C2E" w:rsidRDefault="00916C2E">
    <w:pPr>
      <w:pStyle w:val="Footer"/>
      <w:jc w:val="center"/>
    </w:pPr>
    <w:r>
      <w:t xml:space="preserve">- </w:t>
    </w:r>
    <w:sdt>
      <w:sdtPr>
        <w:id w:val="-720749967"/>
        <w:docPartObj>
          <w:docPartGallery w:val="Page Numbers (Bottom of Page)"/>
          <w:docPartUnique/>
        </w:docPartObj>
      </w:sdtPr>
      <w:sdtEndPr>
        <w:rPr>
          <w:noProof/>
        </w:rPr>
      </w:sdtEndPr>
      <w:sdtContent>
        <w:r w:rsidRPr="002D6D8A">
          <w:rPr>
            <w:sz w:val="20"/>
            <w:szCs w:val="20"/>
          </w:rPr>
          <w:fldChar w:fldCharType="begin"/>
        </w:r>
        <w:r w:rsidRPr="002D6D8A">
          <w:rPr>
            <w:sz w:val="20"/>
            <w:szCs w:val="20"/>
          </w:rPr>
          <w:instrText xml:space="preserve"> PAGE   \* MERGEFORMAT </w:instrText>
        </w:r>
        <w:r w:rsidRPr="002D6D8A">
          <w:rPr>
            <w:sz w:val="20"/>
            <w:szCs w:val="20"/>
          </w:rPr>
          <w:fldChar w:fldCharType="separate"/>
        </w:r>
        <w:r w:rsidR="005D5BC6">
          <w:rPr>
            <w:noProof/>
            <w:sz w:val="20"/>
            <w:szCs w:val="20"/>
          </w:rPr>
          <w:t>4</w:t>
        </w:r>
        <w:r w:rsidRPr="002D6D8A">
          <w:rPr>
            <w:noProof/>
            <w:sz w:val="20"/>
            <w:szCs w:val="20"/>
          </w:rPr>
          <w:fldChar w:fldCharType="end"/>
        </w:r>
        <w:r>
          <w:rPr>
            <w:noProof/>
            <w:sz w:val="20"/>
            <w:szCs w:val="20"/>
          </w:rPr>
          <w:t xml:space="preserve"> -</w:t>
        </w:r>
      </w:sdtContent>
    </w:sdt>
  </w:p>
  <w:p w14:paraId="0DCBD803" w14:textId="77777777" w:rsidR="00916C2E" w:rsidRDefault="00916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75117" w14:textId="77777777" w:rsidR="00BB400D" w:rsidRDefault="00BB400D" w:rsidP="002D6D8A">
      <w:pPr>
        <w:spacing w:after="0" w:line="240" w:lineRule="auto"/>
      </w:pPr>
      <w:r>
        <w:separator/>
      </w:r>
    </w:p>
  </w:footnote>
  <w:footnote w:type="continuationSeparator" w:id="0">
    <w:p w14:paraId="56F3B499" w14:textId="77777777" w:rsidR="00BB400D" w:rsidRDefault="00BB400D" w:rsidP="002D6D8A">
      <w:pPr>
        <w:spacing w:after="0" w:line="240" w:lineRule="auto"/>
      </w:pPr>
      <w:r>
        <w:continuationSeparator/>
      </w:r>
    </w:p>
  </w:footnote>
  <w:footnote w:type="continuationNotice" w:id="1">
    <w:p w14:paraId="163F43F9" w14:textId="77777777" w:rsidR="00BB400D" w:rsidRDefault="00BB400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7B8F2" w14:textId="77777777" w:rsidR="00BB400D" w:rsidRDefault="00BB40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D37E8"/>
    <w:multiLevelType w:val="hybridMultilevel"/>
    <w:tmpl w:val="007A821E"/>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start w:val="1"/>
      <w:numFmt w:val="bullet"/>
      <w:lvlText w:val=""/>
      <w:lvlJc w:val="left"/>
      <w:pPr>
        <w:ind w:left="2943" w:hanging="360"/>
      </w:pPr>
      <w:rPr>
        <w:rFonts w:ascii="Symbol" w:hAnsi="Symbol" w:hint="default"/>
      </w:rPr>
    </w:lvl>
    <w:lvl w:ilvl="4" w:tplc="08090003">
      <w:start w:val="1"/>
      <w:numFmt w:val="bullet"/>
      <w:lvlText w:val="o"/>
      <w:lvlJc w:val="left"/>
      <w:pPr>
        <w:ind w:left="3663" w:hanging="360"/>
      </w:pPr>
      <w:rPr>
        <w:rFonts w:ascii="Courier New" w:hAnsi="Courier New" w:cs="Courier New" w:hint="default"/>
      </w:rPr>
    </w:lvl>
    <w:lvl w:ilvl="5" w:tplc="08090005">
      <w:start w:val="1"/>
      <w:numFmt w:val="bullet"/>
      <w:lvlText w:val=""/>
      <w:lvlJc w:val="left"/>
      <w:pPr>
        <w:ind w:left="4383" w:hanging="360"/>
      </w:pPr>
      <w:rPr>
        <w:rFonts w:ascii="Wingdings" w:hAnsi="Wingdings" w:hint="default"/>
      </w:rPr>
    </w:lvl>
    <w:lvl w:ilvl="6" w:tplc="08090001">
      <w:start w:val="1"/>
      <w:numFmt w:val="bullet"/>
      <w:lvlText w:val=""/>
      <w:lvlJc w:val="left"/>
      <w:pPr>
        <w:ind w:left="5103" w:hanging="360"/>
      </w:pPr>
      <w:rPr>
        <w:rFonts w:ascii="Symbol" w:hAnsi="Symbol" w:hint="default"/>
      </w:rPr>
    </w:lvl>
    <w:lvl w:ilvl="7" w:tplc="08090003">
      <w:start w:val="1"/>
      <w:numFmt w:val="bullet"/>
      <w:lvlText w:val="o"/>
      <w:lvlJc w:val="left"/>
      <w:pPr>
        <w:ind w:left="5823" w:hanging="360"/>
      </w:pPr>
      <w:rPr>
        <w:rFonts w:ascii="Courier New" w:hAnsi="Courier New" w:cs="Courier New" w:hint="default"/>
      </w:rPr>
    </w:lvl>
    <w:lvl w:ilvl="8" w:tplc="08090005">
      <w:start w:val="1"/>
      <w:numFmt w:val="bullet"/>
      <w:lvlText w:val=""/>
      <w:lvlJc w:val="left"/>
      <w:pPr>
        <w:ind w:left="6543" w:hanging="360"/>
      </w:pPr>
      <w:rPr>
        <w:rFonts w:ascii="Wingdings" w:hAnsi="Wingdings" w:hint="default"/>
      </w:rPr>
    </w:lvl>
  </w:abstractNum>
  <w:abstractNum w:abstractNumId="1" w15:restartNumberingAfterBreak="0">
    <w:nsid w:val="02A7702F"/>
    <w:multiLevelType w:val="hybridMultilevel"/>
    <w:tmpl w:val="FC6C4D00"/>
    <w:lvl w:ilvl="0" w:tplc="08090001">
      <w:start w:val="1"/>
      <w:numFmt w:val="bullet"/>
      <w:lvlText w:val=""/>
      <w:lvlJc w:val="left"/>
      <w:pPr>
        <w:ind w:left="984" w:hanging="360"/>
      </w:pPr>
      <w:rPr>
        <w:rFonts w:ascii="Symbol" w:hAnsi="Symbol" w:hint="default"/>
      </w:rPr>
    </w:lvl>
    <w:lvl w:ilvl="1" w:tplc="0809000F">
      <w:start w:val="1"/>
      <w:numFmt w:val="decimal"/>
      <w:lvlText w:val="%2."/>
      <w:lvlJc w:val="left"/>
      <w:pPr>
        <w:ind w:left="1704" w:hanging="360"/>
      </w:pPr>
    </w:lvl>
    <w:lvl w:ilvl="2" w:tplc="08090005">
      <w:start w:val="1"/>
      <w:numFmt w:val="bullet"/>
      <w:lvlText w:val=""/>
      <w:lvlJc w:val="left"/>
      <w:pPr>
        <w:ind w:left="2424" w:hanging="360"/>
      </w:pPr>
      <w:rPr>
        <w:rFonts w:ascii="Wingdings" w:hAnsi="Wingdings" w:hint="default"/>
      </w:rPr>
    </w:lvl>
    <w:lvl w:ilvl="3" w:tplc="08090001">
      <w:start w:val="1"/>
      <w:numFmt w:val="bullet"/>
      <w:lvlText w:val=""/>
      <w:lvlJc w:val="left"/>
      <w:pPr>
        <w:ind w:left="3144" w:hanging="360"/>
      </w:pPr>
      <w:rPr>
        <w:rFonts w:ascii="Symbol" w:hAnsi="Symbol" w:hint="default"/>
      </w:rPr>
    </w:lvl>
    <w:lvl w:ilvl="4" w:tplc="08090003">
      <w:start w:val="1"/>
      <w:numFmt w:val="bullet"/>
      <w:lvlText w:val="o"/>
      <w:lvlJc w:val="left"/>
      <w:pPr>
        <w:ind w:left="3864" w:hanging="360"/>
      </w:pPr>
      <w:rPr>
        <w:rFonts w:ascii="Courier New" w:hAnsi="Courier New" w:cs="Courier New" w:hint="default"/>
      </w:rPr>
    </w:lvl>
    <w:lvl w:ilvl="5" w:tplc="08090005">
      <w:start w:val="1"/>
      <w:numFmt w:val="bullet"/>
      <w:lvlText w:val=""/>
      <w:lvlJc w:val="left"/>
      <w:pPr>
        <w:ind w:left="4584" w:hanging="360"/>
      </w:pPr>
      <w:rPr>
        <w:rFonts w:ascii="Wingdings" w:hAnsi="Wingdings" w:hint="default"/>
      </w:rPr>
    </w:lvl>
    <w:lvl w:ilvl="6" w:tplc="08090001">
      <w:start w:val="1"/>
      <w:numFmt w:val="bullet"/>
      <w:lvlText w:val=""/>
      <w:lvlJc w:val="left"/>
      <w:pPr>
        <w:ind w:left="5304" w:hanging="360"/>
      </w:pPr>
      <w:rPr>
        <w:rFonts w:ascii="Symbol" w:hAnsi="Symbol" w:hint="default"/>
      </w:rPr>
    </w:lvl>
    <w:lvl w:ilvl="7" w:tplc="08090003">
      <w:start w:val="1"/>
      <w:numFmt w:val="bullet"/>
      <w:lvlText w:val="o"/>
      <w:lvlJc w:val="left"/>
      <w:pPr>
        <w:ind w:left="6024" w:hanging="360"/>
      </w:pPr>
      <w:rPr>
        <w:rFonts w:ascii="Courier New" w:hAnsi="Courier New" w:cs="Courier New" w:hint="default"/>
      </w:rPr>
    </w:lvl>
    <w:lvl w:ilvl="8" w:tplc="08090005">
      <w:start w:val="1"/>
      <w:numFmt w:val="bullet"/>
      <w:lvlText w:val=""/>
      <w:lvlJc w:val="left"/>
      <w:pPr>
        <w:ind w:left="6744" w:hanging="360"/>
      </w:pPr>
      <w:rPr>
        <w:rFonts w:ascii="Wingdings" w:hAnsi="Wingdings" w:hint="default"/>
      </w:rPr>
    </w:lvl>
  </w:abstractNum>
  <w:abstractNum w:abstractNumId="2" w15:restartNumberingAfterBreak="0">
    <w:nsid w:val="07DE7E70"/>
    <w:multiLevelType w:val="hybridMultilevel"/>
    <w:tmpl w:val="D6E23FB6"/>
    <w:lvl w:ilvl="0" w:tplc="08090001">
      <w:start w:val="1"/>
      <w:numFmt w:val="bullet"/>
      <w:lvlText w:val=""/>
      <w:lvlJc w:val="left"/>
      <w:pPr>
        <w:ind w:left="984" w:hanging="360"/>
      </w:pPr>
      <w:rPr>
        <w:rFonts w:ascii="Symbol" w:hAnsi="Symbol" w:hint="default"/>
      </w:rPr>
    </w:lvl>
    <w:lvl w:ilvl="1" w:tplc="08090003">
      <w:start w:val="1"/>
      <w:numFmt w:val="bullet"/>
      <w:lvlText w:val="o"/>
      <w:lvlJc w:val="left"/>
      <w:pPr>
        <w:ind w:left="1704" w:hanging="360"/>
      </w:pPr>
      <w:rPr>
        <w:rFonts w:ascii="Courier New" w:hAnsi="Courier New" w:cs="Courier New" w:hint="default"/>
      </w:rPr>
    </w:lvl>
    <w:lvl w:ilvl="2" w:tplc="08090005">
      <w:start w:val="1"/>
      <w:numFmt w:val="bullet"/>
      <w:lvlText w:val=""/>
      <w:lvlJc w:val="left"/>
      <w:pPr>
        <w:ind w:left="2424" w:hanging="360"/>
      </w:pPr>
      <w:rPr>
        <w:rFonts w:ascii="Wingdings" w:hAnsi="Wingdings" w:hint="default"/>
      </w:rPr>
    </w:lvl>
    <w:lvl w:ilvl="3" w:tplc="08090001">
      <w:start w:val="1"/>
      <w:numFmt w:val="bullet"/>
      <w:lvlText w:val=""/>
      <w:lvlJc w:val="left"/>
      <w:pPr>
        <w:ind w:left="3144" w:hanging="360"/>
      </w:pPr>
      <w:rPr>
        <w:rFonts w:ascii="Symbol" w:hAnsi="Symbol" w:hint="default"/>
      </w:rPr>
    </w:lvl>
    <w:lvl w:ilvl="4" w:tplc="08090003">
      <w:start w:val="1"/>
      <w:numFmt w:val="bullet"/>
      <w:lvlText w:val="o"/>
      <w:lvlJc w:val="left"/>
      <w:pPr>
        <w:ind w:left="3864" w:hanging="360"/>
      </w:pPr>
      <w:rPr>
        <w:rFonts w:ascii="Courier New" w:hAnsi="Courier New" w:cs="Courier New" w:hint="default"/>
      </w:rPr>
    </w:lvl>
    <w:lvl w:ilvl="5" w:tplc="08090005">
      <w:start w:val="1"/>
      <w:numFmt w:val="bullet"/>
      <w:lvlText w:val=""/>
      <w:lvlJc w:val="left"/>
      <w:pPr>
        <w:ind w:left="4584" w:hanging="360"/>
      </w:pPr>
      <w:rPr>
        <w:rFonts w:ascii="Wingdings" w:hAnsi="Wingdings" w:hint="default"/>
      </w:rPr>
    </w:lvl>
    <w:lvl w:ilvl="6" w:tplc="08090001">
      <w:start w:val="1"/>
      <w:numFmt w:val="bullet"/>
      <w:lvlText w:val=""/>
      <w:lvlJc w:val="left"/>
      <w:pPr>
        <w:ind w:left="5304" w:hanging="360"/>
      </w:pPr>
      <w:rPr>
        <w:rFonts w:ascii="Symbol" w:hAnsi="Symbol" w:hint="default"/>
      </w:rPr>
    </w:lvl>
    <w:lvl w:ilvl="7" w:tplc="08090003">
      <w:start w:val="1"/>
      <w:numFmt w:val="bullet"/>
      <w:lvlText w:val="o"/>
      <w:lvlJc w:val="left"/>
      <w:pPr>
        <w:ind w:left="6024" w:hanging="360"/>
      </w:pPr>
      <w:rPr>
        <w:rFonts w:ascii="Courier New" w:hAnsi="Courier New" w:cs="Courier New" w:hint="default"/>
      </w:rPr>
    </w:lvl>
    <w:lvl w:ilvl="8" w:tplc="08090005">
      <w:start w:val="1"/>
      <w:numFmt w:val="bullet"/>
      <w:lvlText w:val=""/>
      <w:lvlJc w:val="left"/>
      <w:pPr>
        <w:ind w:left="6744" w:hanging="360"/>
      </w:pPr>
      <w:rPr>
        <w:rFonts w:ascii="Wingdings" w:hAnsi="Wingdings" w:hint="default"/>
      </w:rPr>
    </w:lvl>
  </w:abstractNum>
  <w:abstractNum w:abstractNumId="3" w15:restartNumberingAfterBreak="0">
    <w:nsid w:val="088B62C5"/>
    <w:multiLevelType w:val="hybridMultilevel"/>
    <w:tmpl w:val="F778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E0210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3030D"/>
    <w:multiLevelType w:val="hybridMultilevel"/>
    <w:tmpl w:val="52920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E5DE3"/>
    <w:multiLevelType w:val="hybridMultilevel"/>
    <w:tmpl w:val="331659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856409"/>
    <w:multiLevelType w:val="hybridMultilevel"/>
    <w:tmpl w:val="39909A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D8846FD"/>
    <w:multiLevelType w:val="multilevel"/>
    <w:tmpl w:val="6F601F9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0F5BF7"/>
    <w:multiLevelType w:val="hybridMultilevel"/>
    <w:tmpl w:val="C5EA4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8E4425"/>
    <w:multiLevelType w:val="hybridMultilevel"/>
    <w:tmpl w:val="0518B95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C7849CA"/>
    <w:multiLevelType w:val="hybridMultilevel"/>
    <w:tmpl w:val="1A101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602F30"/>
    <w:multiLevelType w:val="hybridMultilevel"/>
    <w:tmpl w:val="0FD010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EE61B31"/>
    <w:multiLevelType w:val="hybridMultilevel"/>
    <w:tmpl w:val="19DA2EB8"/>
    <w:lvl w:ilvl="0" w:tplc="587C0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261E5B"/>
    <w:multiLevelType w:val="hybridMultilevel"/>
    <w:tmpl w:val="65722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7EE1CB1"/>
    <w:multiLevelType w:val="hybridMultilevel"/>
    <w:tmpl w:val="E1728BE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5AD790D"/>
    <w:multiLevelType w:val="hybridMultilevel"/>
    <w:tmpl w:val="5C242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944E66"/>
    <w:multiLevelType w:val="hybridMultilevel"/>
    <w:tmpl w:val="8842CA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3"/>
  </w:num>
  <w:num w:numId="3">
    <w:abstractNumId w:val="16"/>
  </w:num>
  <w:num w:numId="4">
    <w:abstractNumId w:val="17"/>
  </w:num>
  <w:num w:numId="5">
    <w:abstractNumId w:val="10"/>
  </w:num>
  <w:num w:numId="6">
    <w:abstractNumId w:val="14"/>
  </w:num>
  <w:num w:numId="7">
    <w:abstractNumId w:val="2"/>
  </w:num>
  <w:num w:numId="8">
    <w:abstractNumId w:val="1"/>
    <w:lvlOverride w:ilvl="0"/>
    <w:lvlOverride w:ilvl="1">
      <w:startOverride w:val="1"/>
    </w:lvlOverride>
    <w:lvlOverride w:ilvl="2"/>
    <w:lvlOverride w:ilvl="3"/>
    <w:lvlOverride w:ilvl="4"/>
    <w:lvlOverride w:ilvl="5"/>
    <w:lvlOverride w:ilvl="6"/>
    <w:lvlOverride w:ilvl="7"/>
    <w:lvlOverride w:ilvl="8"/>
  </w:num>
  <w:num w:numId="9">
    <w:abstractNumId w:val="7"/>
  </w:num>
  <w:num w:numId="10">
    <w:abstractNumId w:val="0"/>
  </w:num>
  <w:num w:numId="11">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8"/>
  </w:num>
  <w:num w:numId="14">
    <w:abstractNumId w:val="6"/>
  </w:num>
  <w:num w:numId="15">
    <w:abstractNumId w:val="4"/>
  </w:num>
  <w:num w:numId="16">
    <w:abstractNumId w:val="1"/>
  </w:num>
  <w:num w:numId="17">
    <w:abstractNumId w:val="9"/>
  </w:num>
  <w:num w:numId="18">
    <w:abstractNumId w:val="5"/>
  </w:num>
  <w:num w:numId="19">
    <w:abstractNumId w:val="12"/>
  </w:num>
  <w:num w:numId="20">
    <w:abstractNumId w:val="11"/>
  </w:num>
  <w:num w:numId="21">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HERPATAKY Michal">
    <w15:presenceInfo w15:providerId="None" w15:userId="FEHERPATAKY Mich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43"/>
    <w:rsid w:val="00004E1F"/>
    <w:rsid w:val="000107A7"/>
    <w:rsid w:val="00012A0D"/>
    <w:rsid w:val="00052D23"/>
    <w:rsid w:val="0007075E"/>
    <w:rsid w:val="0008134C"/>
    <w:rsid w:val="000C2061"/>
    <w:rsid w:val="000C42AC"/>
    <w:rsid w:val="000D7D27"/>
    <w:rsid w:val="000E6C61"/>
    <w:rsid w:val="00154B5D"/>
    <w:rsid w:val="00177176"/>
    <w:rsid w:val="00181C0C"/>
    <w:rsid w:val="0018201F"/>
    <w:rsid w:val="00182798"/>
    <w:rsid w:val="001977E4"/>
    <w:rsid w:val="001D4537"/>
    <w:rsid w:val="001E0EFE"/>
    <w:rsid w:val="001E3A5E"/>
    <w:rsid w:val="00215E49"/>
    <w:rsid w:val="00252279"/>
    <w:rsid w:val="00291082"/>
    <w:rsid w:val="0029240C"/>
    <w:rsid w:val="002A1B7D"/>
    <w:rsid w:val="002A1DD8"/>
    <w:rsid w:val="002A22B1"/>
    <w:rsid w:val="002A40B0"/>
    <w:rsid w:val="002B28A6"/>
    <w:rsid w:val="002C09CC"/>
    <w:rsid w:val="002C2263"/>
    <w:rsid w:val="002D6D8A"/>
    <w:rsid w:val="00311A03"/>
    <w:rsid w:val="00324A8C"/>
    <w:rsid w:val="003349C8"/>
    <w:rsid w:val="00347860"/>
    <w:rsid w:val="003561B8"/>
    <w:rsid w:val="00384DCC"/>
    <w:rsid w:val="003A7AF6"/>
    <w:rsid w:val="003B0FD2"/>
    <w:rsid w:val="003B7C7E"/>
    <w:rsid w:val="003E5DDC"/>
    <w:rsid w:val="00410560"/>
    <w:rsid w:val="004137D2"/>
    <w:rsid w:val="00422290"/>
    <w:rsid w:val="0044691A"/>
    <w:rsid w:val="004A523B"/>
    <w:rsid w:val="004C336C"/>
    <w:rsid w:val="004D112A"/>
    <w:rsid w:val="004F6BE3"/>
    <w:rsid w:val="005277FE"/>
    <w:rsid w:val="0053338D"/>
    <w:rsid w:val="005362CD"/>
    <w:rsid w:val="005779CC"/>
    <w:rsid w:val="0059555F"/>
    <w:rsid w:val="005A0641"/>
    <w:rsid w:val="005C6C6E"/>
    <w:rsid w:val="005D020C"/>
    <w:rsid w:val="005D5BC6"/>
    <w:rsid w:val="0061318B"/>
    <w:rsid w:val="00622948"/>
    <w:rsid w:val="006255CA"/>
    <w:rsid w:val="00632886"/>
    <w:rsid w:val="00652F43"/>
    <w:rsid w:val="00656E0C"/>
    <w:rsid w:val="00676392"/>
    <w:rsid w:val="00677DA3"/>
    <w:rsid w:val="00683B10"/>
    <w:rsid w:val="00694110"/>
    <w:rsid w:val="006C3453"/>
    <w:rsid w:val="00713E55"/>
    <w:rsid w:val="00742D1F"/>
    <w:rsid w:val="007538F9"/>
    <w:rsid w:val="00776BE4"/>
    <w:rsid w:val="007B39DC"/>
    <w:rsid w:val="007D0277"/>
    <w:rsid w:val="007D3F9C"/>
    <w:rsid w:val="0083577B"/>
    <w:rsid w:val="008509BC"/>
    <w:rsid w:val="00856FBF"/>
    <w:rsid w:val="008B7C1B"/>
    <w:rsid w:val="008B7D69"/>
    <w:rsid w:val="008D2FCD"/>
    <w:rsid w:val="008D58A7"/>
    <w:rsid w:val="008E2637"/>
    <w:rsid w:val="009044D1"/>
    <w:rsid w:val="0090613E"/>
    <w:rsid w:val="00916C2E"/>
    <w:rsid w:val="00921387"/>
    <w:rsid w:val="00924502"/>
    <w:rsid w:val="00970F66"/>
    <w:rsid w:val="009722D5"/>
    <w:rsid w:val="009752D7"/>
    <w:rsid w:val="00984D89"/>
    <w:rsid w:val="009B6D7C"/>
    <w:rsid w:val="009C2230"/>
    <w:rsid w:val="009D52CF"/>
    <w:rsid w:val="009E220B"/>
    <w:rsid w:val="00A1025F"/>
    <w:rsid w:val="00A1159B"/>
    <w:rsid w:val="00A15537"/>
    <w:rsid w:val="00A729DC"/>
    <w:rsid w:val="00A918D1"/>
    <w:rsid w:val="00A91A5E"/>
    <w:rsid w:val="00AB1A4A"/>
    <w:rsid w:val="00AB645A"/>
    <w:rsid w:val="00AC343C"/>
    <w:rsid w:val="00AC5494"/>
    <w:rsid w:val="00AD5FE4"/>
    <w:rsid w:val="00B23C60"/>
    <w:rsid w:val="00B40BCC"/>
    <w:rsid w:val="00B4401A"/>
    <w:rsid w:val="00B46ABB"/>
    <w:rsid w:val="00B97710"/>
    <w:rsid w:val="00BA7E9E"/>
    <w:rsid w:val="00BB400D"/>
    <w:rsid w:val="00C0283A"/>
    <w:rsid w:val="00C304D9"/>
    <w:rsid w:val="00C33EEF"/>
    <w:rsid w:val="00C75F94"/>
    <w:rsid w:val="00CB3EE4"/>
    <w:rsid w:val="00CF4D66"/>
    <w:rsid w:val="00D07780"/>
    <w:rsid w:val="00D57624"/>
    <w:rsid w:val="00D62B1C"/>
    <w:rsid w:val="00D63605"/>
    <w:rsid w:val="00D74852"/>
    <w:rsid w:val="00D8173B"/>
    <w:rsid w:val="00DC6F1F"/>
    <w:rsid w:val="00DE5360"/>
    <w:rsid w:val="00E02440"/>
    <w:rsid w:val="00E10A7F"/>
    <w:rsid w:val="00E336F5"/>
    <w:rsid w:val="00E505E1"/>
    <w:rsid w:val="00E82484"/>
    <w:rsid w:val="00E91247"/>
    <w:rsid w:val="00EA6A63"/>
    <w:rsid w:val="00F00E32"/>
    <w:rsid w:val="00F04456"/>
    <w:rsid w:val="00F10A72"/>
    <w:rsid w:val="00F145DF"/>
    <w:rsid w:val="00F2215A"/>
    <w:rsid w:val="00F43144"/>
    <w:rsid w:val="00F54476"/>
    <w:rsid w:val="00F66B2A"/>
    <w:rsid w:val="00F80487"/>
    <w:rsid w:val="00F80D78"/>
    <w:rsid w:val="00F81697"/>
    <w:rsid w:val="00F82F31"/>
    <w:rsid w:val="00FD7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5C74"/>
  <w15:docId w15:val="{8DFD1B60-B4B4-42FC-8AAE-FEB02A76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20B"/>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D6D8A"/>
    <w:pPr>
      <w:keepNext/>
      <w:keepLines/>
      <w:spacing w:before="12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52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2F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2F4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52F4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52F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0B"/>
    <w:rPr>
      <w:rFonts w:eastAsiaTheme="majorEastAsia" w:cstheme="majorBidi"/>
      <w:sz w:val="32"/>
      <w:szCs w:val="32"/>
    </w:rPr>
  </w:style>
  <w:style w:type="character" w:customStyle="1" w:styleId="Heading2Char">
    <w:name w:val="Heading 2 Char"/>
    <w:basedOn w:val="DefaultParagraphFont"/>
    <w:link w:val="Heading2"/>
    <w:uiPriority w:val="9"/>
    <w:rsid w:val="002D6D8A"/>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652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2F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F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52F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52F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52F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52F4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52F43"/>
    <w:pPr>
      <w:ind w:left="720"/>
      <w:contextualSpacing/>
    </w:pPr>
  </w:style>
  <w:style w:type="paragraph" w:styleId="Header">
    <w:name w:val="header"/>
    <w:basedOn w:val="Normal"/>
    <w:link w:val="HeaderChar"/>
    <w:uiPriority w:val="99"/>
    <w:unhideWhenUsed/>
    <w:rsid w:val="002D6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8A"/>
  </w:style>
  <w:style w:type="paragraph" w:styleId="Footer">
    <w:name w:val="footer"/>
    <w:basedOn w:val="Normal"/>
    <w:link w:val="FooterChar"/>
    <w:uiPriority w:val="99"/>
    <w:unhideWhenUsed/>
    <w:rsid w:val="002D6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8A"/>
  </w:style>
  <w:style w:type="paragraph" w:styleId="BalloonText">
    <w:name w:val="Balloon Text"/>
    <w:basedOn w:val="Normal"/>
    <w:link w:val="BalloonTextChar"/>
    <w:uiPriority w:val="99"/>
    <w:semiHidden/>
    <w:unhideWhenUsed/>
    <w:rsid w:val="005A0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641"/>
    <w:rPr>
      <w:rFonts w:ascii="Segoe UI" w:hAnsi="Segoe UI" w:cs="Segoe UI"/>
      <w:sz w:val="18"/>
      <w:szCs w:val="18"/>
    </w:rPr>
  </w:style>
  <w:style w:type="character" w:styleId="CommentReference">
    <w:name w:val="annotation reference"/>
    <w:basedOn w:val="DefaultParagraphFont"/>
    <w:uiPriority w:val="99"/>
    <w:semiHidden/>
    <w:unhideWhenUsed/>
    <w:rsid w:val="005A0641"/>
    <w:rPr>
      <w:sz w:val="16"/>
      <w:szCs w:val="16"/>
    </w:rPr>
  </w:style>
  <w:style w:type="paragraph" w:styleId="CommentText">
    <w:name w:val="annotation text"/>
    <w:basedOn w:val="Normal"/>
    <w:link w:val="CommentTextChar"/>
    <w:uiPriority w:val="99"/>
    <w:semiHidden/>
    <w:unhideWhenUsed/>
    <w:rsid w:val="005A0641"/>
    <w:pPr>
      <w:spacing w:line="240" w:lineRule="auto"/>
    </w:pPr>
    <w:rPr>
      <w:sz w:val="20"/>
      <w:szCs w:val="20"/>
    </w:rPr>
  </w:style>
  <w:style w:type="character" w:customStyle="1" w:styleId="CommentTextChar">
    <w:name w:val="Comment Text Char"/>
    <w:basedOn w:val="DefaultParagraphFont"/>
    <w:link w:val="CommentText"/>
    <w:uiPriority w:val="99"/>
    <w:semiHidden/>
    <w:rsid w:val="005A0641"/>
    <w:rPr>
      <w:sz w:val="20"/>
      <w:szCs w:val="20"/>
    </w:rPr>
  </w:style>
  <w:style w:type="paragraph" w:styleId="CommentSubject">
    <w:name w:val="annotation subject"/>
    <w:basedOn w:val="CommentText"/>
    <w:next w:val="CommentText"/>
    <w:link w:val="CommentSubjectChar"/>
    <w:uiPriority w:val="99"/>
    <w:semiHidden/>
    <w:unhideWhenUsed/>
    <w:rsid w:val="005A0641"/>
    <w:rPr>
      <w:b/>
      <w:bCs/>
    </w:rPr>
  </w:style>
  <w:style w:type="character" w:customStyle="1" w:styleId="CommentSubjectChar">
    <w:name w:val="Comment Subject Char"/>
    <w:basedOn w:val="CommentTextChar"/>
    <w:link w:val="CommentSubject"/>
    <w:uiPriority w:val="99"/>
    <w:semiHidden/>
    <w:rsid w:val="005A0641"/>
    <w:rPr>
      <w:b/>
      <w:bCs/>
      <w:sz w:val="20"/>
      <w:szCs w:val="20"/>
    </w:rPr>
  </w:style>
  <w:style w:type="paragraph" w:styleId="FootnoteText">
    <w:name w:val="footnote text"/>
    <w:basedOn w:val="Normal"/>
    <w:link w:val="FootnoteTextChar"/>
    <w:uiPriority w:val="99"/>
    <w:semiHidden/>
    <w:unhideWhenUsed/>
    <w:rsid w:val="00AD5FE4"/>
    <w:pPr>
      <w:spacing w:after="0" w:line="240" w:lineRule="auto"/>
    </w:pPr>
    <w:rPr>
      <w:rFonts w:ascii="Times New Roman" w:hAnsi="Times New Roman"/>
      <w:sz w:val="20"/>
      <w:szCs w:val="20"/>
      <w:lang w:val="en-US"/>
    </w:rPr>
  </w:style>
  <w:style w:type="character" w:customStyle="1" w:styleId="FootnoteTextChar">
    <w:name w:val="Footnote Text Char"/>
    <w:basedOn w:val="DefaultParagraphFont"/>
    <w:link w:val="FootnoteText"/>
    <w:uiPriority w:val="99"/>
    <w:semiHidden/>
    <w:rsid w:val="00AD5FE4"/>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D5FE4"/>
    <w:rPr>
      <w:vertAlign w:val="superscript"/>
    </w:rPr>
  </w:style>
  <w:style w:type="paragraph" w:styleId="Revision">
    <w:name w:val="Revision"/>
    <w:hidden/>
    <w:uiPriority w:val="99"/>
    <w:semiHidden/>
    <w:rsid w:val="00BB40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827337">
      <w:bodyDiv w:val="1"/>
      <w:marLeft w:val="0"/>
      <w:marRight w:val="0"/>
      <w:marTop w:val="0"/>
      <w:marBottom w:val="0"/>
      <w:divBdr>
        <w:top w:val="none" w:sz="0" w:space="0" w:color="auto"/>
        <w:left w:val="none" w:sz="0" w:space="0" w:color="auto"/>
        <w:bottom w:val="none" w:sz="0" w:space="0" w:color="auto"/>
        <w:right w:val="none" w:sz="0" w:space="0" w:color="auto"/>
      </w:divBdr>
    </w:div>
    <w:div w:id="1120219937">
      <w:bodyDiv w:val="1"/>
      <w:marLeft w:val="0"/>
      <w:marRight w:val="0"/>
      <w:marTop w:val="0"/>
      <w:marBottom w:val="0"/>
      <w:divBdr>
        <w:top w:val="none" w:sz="0" w:space="0" w:color="auto"/>
        <w:left w:val="none" w:sz="0" w:space="0" w:color="auto"/>
        <w:bottom w:val="none" w:sz="0" w:space="0" w:color="auto"/>
        <w:right w:val="none" w:sz="0" w:space="0" w:color="auto"/>
      </w:divBdr>
    </w:div>
    <w:div w:id="1314676558">
      <w:bodyDiv w:val="1"/>
      <w:marLeft w:val="0"/>
      <w:marRight w:val="0"/>
      <w:marTop w:val="0"/>
      <w:marBottom w:val="0"/>
      <w:divBdr>
        <w:top w:val="none" w:sz="0" w:space="0" w:color="auto"/>
        <w:left w:val="none" w:sz="0" w:space="0" w:color="auto"/>
        <w:bottom w:val="none" w:sz="0" w:space="0" w:color="auto"/>
        <w:right w:val="none" w:sz="0" w:space="0" w:color="auto"/>
      </w:divBdr>
    </w:div>
    <w:div w:id="1339429782">
      <w:bodyDiv w:val="1"/>
      <w:marLeft w:val="0"/>
      <w:marRight w:val="0"/>
      <w:marTop w:val="0"/>
      <w:marBottom w:val="0"/>
      <w:divBdr>
        <w:top w:val="none" w:sz="0" w:space="0" w:color="auto"/>
        <w:left w:val="none" w:sz="0" w:space="0" w:color="auto"/>
        <w:bottom w:val="none" w:sz="0" w:space="0" w:color="auto"/>
        <w:right w:val="none" w:sz="0" w:space="0" w:color="auto"/>
      </w:divBdr>
    </w:div>
    <w:div w:id="1493446948">
      <w:bodyDiv w:val="1"/>
      <w:marLeft w:val="0"/>
      <w:marRight w:val="0"/>
      <w:marTop w:val="0"/>
      <w:marBottom w:val="0"/>
      <w:divBdr>
        <w:top w:val="none" w:sz="0" w:space="0" w:color="auto"/>
        <w:left w:val="none" w:sz="0" w:space="0" w:color="auto"/>
        <w:bottom w:val="none" w:sz="0" w:space="0" w:color="auto"/>
        <w:right w:val="none" w:sz="0" w:space="0" w:color="auto"/>
      </w:divBdr>
    </w:div>
    <w:div w:id="17096490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zin xmlns="3944442b-bd0f-4eba-8c05-7034ab303ae2">
      <UserInfo>
        <DisplayName/>
        <AccountId xsi:nil="true"/>
        <AccountType/>
      </UserInfo>
    </czi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909C7119D5094FB6BA55439F17E3DB" ma:contentTypeVersion="1" ma:contentTypeDescription="Create a new document." ma:contentTypeScope="" ma:versionID="0eb84d94700dd85ec3b871b3c4fe6761">
  <xsd:schema xmlns:xsd="http://www.w3.org/2001/XMLSchema" xmlns:xs="http://www.w3.org/2001/XMLSchema" xmlns:p="http://schemas.microsoft.com/office/2006/metadata/properties" xmlns:ns2="3944442b-bd0f-4eba-8c05-7034ab303ae2" targetNamespace="http://schemas.microsoft.com/office/2006/metadata/properties" ma:root="true" ma:fieldsID="d337d1755d65f823d454a5476115f352" ns2:_="">
    <xsd:import namespace="3944442b-bd0f-4eba-8c05-7034ab303ae2"/>
    <xsd:element name="properties">
      <xsd:complexType>
        <xsd:sequence>
          <xsd:element name="documentManagement">
            <xsd:complexType>
              <xsd:all>
                <xsd:element ref="ns2:cz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4442b-bd0f-4eba-8c05-7034ab303ae2" elementFormDefault="qualified">
    <xsd:import namespace="http://schemas.microsoft.com/office/2006/documentManagement/types"/>
    <xsd:import namespace="http://schemas.microsoft.com/office/infopath/2007/PartnerControls"/>
    <xsd:element name="czin" ma:index="8" nillable="true" ma:displayName="person" ma:list="UserInfo" ma:internalName="czi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94CB0A-82C3-4950-A012-58F902253C3B}">
  <ds:schemaRefs>
    <ds:schemaRef ds:uri="http://schemas.microsoft.com/office/2006/documentManagement/types"/>
    <ds:schemaRef ds:uri="3944442b-bd0f-4eba-8c05-7034ab303ae2"/>
    <ds:schemaRef ds:uri="http://schemas.openxmlformats.org/package/2006/metadata/core-properties"/>
    <ds:schemaRef ds:uri="http://purl.org/dc/elements/1.1/"/>
    <ds:schemaRef ds:uri="http://www.w3.org/XML/1998/namespace"/>
    <ds:schemaRef ds:uri="http://schemas.microsoft.com/office/2006/metadata/properties"/>
    <ds:schemaRef ds:uri="http://schemas.microsoft.com/office/infopath/2007/PartnerControls"/>
    <ds:schemaRef ds:uri="http://purl.org/dc/terms/"/>
    <ds:schemaRef ds:uri="http://purl.org/dc/dcmitype/"/>
  </ds:schemaRefs>
</ds:datastoreItem>
</file>

<file path=customXml/itemProps2.xml><?xml version="1.0" encoding="utf-8"?>
<ds:datastoreItem xmlns:ds="http://schemas.openxmlformats.org/officeDocument/2006/customXml" ds:itemID="{EBDAF1D6-6928-4BEC-85D9-5632DA1CD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4442b-bd0f-4eba-8c05-7034ab303a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CAB294-6008-4408-979F-BA19EB6901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B52A78E0.dotm</Template>
  <TotalTime>5</TotalTime>
  <Pages>1</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19639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FEHERPATAKY Michal</dc:creator>
  <cp:lastModifiedBy>FEHERPATAKY Michal</cp:lastModifiedBy>
  <cp:revision>2</cp:revision>
  <dcterms:created xsi:type="dcterms:W3CDTF">2016-11-10T12:25:00Z</dcterms:created>
  <dcterms:modified xsi:type="dcterms:W3CDTF">2016-11-10T13:07:00Z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0x0101006F909C7119D5094FB6BA55439F17E3DB</vt:lpwstr>
  </property>
</Properties>
</file>