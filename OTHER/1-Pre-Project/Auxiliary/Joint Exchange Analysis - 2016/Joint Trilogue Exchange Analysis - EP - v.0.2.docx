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6BFE6B67" w14:textId="77777777" w:rsidR="009B6D7C" w:rsidRPr="009B6D7C" w:rsidRDefault="009B6D7C" w:rsidP="009B6D7C">
      <w:pPr>
        <w:pStyle w:val="Heading1"/>
        <w:rPr>
          <w:rFonts w:cstheme="minorHAnsi"/>
        </w:rPr>
      </w:pPr>
      <w:r w:rsidRPr="009B6D7C">
        <w:rPr>
          <w:rFonts w:cstheme="minorHAnsi"/>
        </w:rPr>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42F203C4"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83AA3BE"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2786B48A"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23C00EF0" w14:textId="6B5B91A3"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A09DABE" w14:textId="32EF127A"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6E29758E"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2E0954A3"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03D82E9A" w14:textId="4D7231ED"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5A215A22"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3D454445"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5DEC88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w:t>
      </w:r>
      <w:proofErr w:type="gramStart"/>
      <w:r>
        <w:t xml:space="preserve">{ </w:t>
      </w:r>
      <w:proofErr w:type="spellStart"/>
      <w:r>
        <w:t>council.trilogue.test.summary</w:t>
      </w:r>
      <w:proofErr w:type="spellEnd"/>
      <w:proofErr w:type="gramEnd"/>
      <w:r>
        <w:t xml:space="preserve">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p w14:paraId="04459D90" w14:textId="77777777" w:rsidR="009E220B" w:rsidRDefault="009E220B" w:rsidP="009E220B">
      <w:pPr>
        <w:pStyle w:val="Heading1"/>
      </w:pPr>
      <w:r>
        <w:lastRenderedPageBreak/>
        <w:t>Executive Summary</w:t>
      </w:r>
    </w:p>
    <w:p w14:paraId="7DBA4027" w14:textId="0A2E08DB" w:rsidR="002D6D8A" w:rsidRDefault="002D6D8A" w:rsidP="009D52CF">
      <w:pPr>
        <w:jc w:val="both"/>
        <w:pPrChange w:id="0" w:author="ALARI Gianluigi" w:date="2016-10-13T18:07:00Z">
          <w:pPr/>
        </w:pPrChange>
      </w:pPr>
      <w:r>
        <w:t xml:space="preserve">The </w:t>
      </w:r>
      <w:ins w:id="1" w:author="ALARI Gianluigi" w:date="2016-10-13T18:08:00Z">
        <w:r w:rsidR="009D52CF">
          <w:t xml:space="preserve">European Parliament and Council </w:t>
        </w:r>
      </w:ins>
      <w:ins w:id="2" w:author="ALARI Gianluigi" w:date="2016-10-13T17:06:00Z">
        <w:r w:rsidR="009D52CF">
          <w:t>j</w:t>
        </w:r>
        <w:bookmarkStart w:id="3" w:name="_GoBack"/>
        <w:bookmarkEnd w:id="3"/>
        <w:r w:rsidR="000C2061">
          <w:t xml:space="preserve">oint Trilogue Table content </w:t>
        </w:r>
      </w:ins>
      <w:del w:id="4" w:author="ALARI Gianluigi" w:date="2016-10-13T17:06:00Z">
        <w:r w:rsidDel="000C2061">
          <w:delText>E</w:delText>
        </w:r>
      </w:del>
      <w:ins w:id="5" w:author="ALARI Gianluigi" w:date="2016-10-13T17:06:00Z">
        <w:r w:rsidR="000C2061">
          <w:t>e</w:t>
        </w:r>
      </w:ins>
      <w:r>
        <w:t xml:space="preserve">xchange </w:t>
      </w:r>
      <w:ins w:id="6" w:author="ALARI Gianluigi" w:date="2016-10-13T17:06:00Z">
        <w:r w:rsidR="000C2061">
          <w:t>a</w:t>
        </w:r>
      </w:ins>
      <w:del w:id="7" w:author="ALARI Gianluigi" w:date="2016-10-13T17:06:00Z">
        <w:r w:rsidDel="000C2061">
          <w:delText>A</w:delText>
        </w:r>
      </w:del>
      <w:r>
        <w:t xml:space="preserve">nalysis that was requested in March 2016, and carried out in summer 2016, </w:t>
      </w:r>
      <w:del w:id="8" w:author="ALARI Gianluigi" w:date="2016-10-13T17:07:00Z">
        <w:r w:rsidDel="000C2061">
          <w:delText xml:space="preserve">following </w:delText>
        </w:r>
        <w:r w:rsidR="0044691A" w:rsidDel="000C2061">
          <w:delText xml:space="preserve">the </w:delText>
        </w:r>
        <w:r w:rsidDel="000C2061">
          <w:delText xml:space="preserve">User Test methodology </w:delText>
        </w:r>
      </w:del>
      <w:r>
        <w:t>has confirmed that</w:t>
      </w:r>
      <w:ins w:id="9" w:author="Olivier LEBOEUF" w:date="2016-10-13T16:25:00Z">
        <w:r w:rsidR="00A918D1">
          <w:t xml:space="preserve"> a </w:t>
        </w:r>
        <w:del w:id="10" w:author="ALARI Gianluigi" w:date="2016-10-13T16:59:00Z">
          <w:r w:rsidR="00A918D1" w:rsidDel="000C2061">
            <w:delText>tool for</w:delText>
          </w:r>
        </w:del>
      </w:ins>
      <w:ins w:id="11" w:author="ALARI Gianluigi" w:date="2016-10-13T16:59:00Z">
        <w:r w:rsidR="000C2061">
          <w:t xml:space="preserve">specific </w:t>
        </w:r>
      </w:ins>
      <w:ins w:id="12" w:author="ALARI Gianluigi" w:date="2016-10-13T17:00:00Z">
        <w:r w:rsidR="000C2061">
          <w:t xml:space="preserve">solution </w:t>
        </w:r>
      </w:ins>
      <w:ins w:id="13" w:author="ALARI Gianluigi" w:date="2016-10-13T17:01:00Z">
        <w:r w:rsidR="000C2061">
          <w:t xml:space="preserve">for the creation, </w:t>
        </w:r>
      </w:ins>
      <w:ins w:id="14" w:author="ALARI Gianluigi" w:date="2016-10-13T17:02:00Z">
        <w:r w:rsidR="000C2061">
          <w:t>drafting, management</w:t>
        </w:r>
      </w:ins>
      <w:ins w:id="15" w:author="ALARI Gianluigi" w:date="2016-10-13T17:01:00Z">
        <w:r w:rsidR="000C2061">
          <w:t xml:space="preserve"> and exchange of</w:t>
        </w:r>
      </w:ins>
      <w:r>
        <w:t xml:space="preserve"> </w:t>
      </w:r>
      <w:r w:rsidRPr="004C336C">
        <w:rPr>
          <w:b/>
        </w:rPr>
        <w:t>Trilogue Table</w:t>
      </w:r>
      <w:ins w:id="16" w:author="ALARI Gianluigi" w:date="2016-10-13T16:59:00Z">
        <w:r w:rsidR="000C2061">
          <w:rPr>
            <w:b/>
          </w:rPr>
          <w:t xml:space="preserve"> </w:t>
        </w:r>
      </w:ins>
      <w:ins w:id="17" w:author="ALARI Gianluigi" w:date="2016-10-13T17:02:00Z">
        <w:r w:rsidR="000C2061">
          <w:rPr>
            <w:b/>
          </w:rPr>
          <w:t xml:space="preserve">content would streamline the processes supporting interinstitutional negotiation phases by </w:t>
        </w:r>
      </w:ins>
      <w:ins w:id="18" w:author="ALARI Gianluigi" w:date="2016-10-13T17:04:00Z">
        <w:r w:rsidR="000C2061">
          <w:rPr>
            <w:b/>
          </w:rPr>
          <w:t>freeing</w:t>
        </w:r>
      </w:ins>
      <w:ins w:id="19" w:author="ALARI Gianluigi" w:date="2016-10-13T17:02:00Z">
        <w:r w:rsidR="000C2061">
          <w:rPr>
            <w:b/>
          </w:rPr>
          <w:t xml:space="preserve"> major political and administrative stakeholders from the burden </w:t>
        </w:r>
      </w:ins>
      <w:ins w:id="20" w:author="ALARI Gianluigi" w:date="2016-10-13T17:05:00Z">
        <w:r w:rsidR="000C2061">
          <w:rPr>
            <w:b/>
          </w:rPr>
          <w:t>and limitations existing today</w:t>
        </w:r>
      </w:ins>
      <w:ins w:id="21" w:author="ALARI Gianluigi" w:date="2016-10-13T17:06:00Z">
        <w:r w:rsidR="000C2061">
          <w:rPr>
            <w:b/>
          </w:rPr>
          <w:t>.</w:t>
        </w:r>
      </w:ins>
      <w:del w:id="22" w:author="ALARI Gianluigi" w:date="2016-10-13T17:02:00Z">
        <w:r w:rsidRPr="004C336C" w:rsidDel="000C2061">
          <w:rPr>
            <w:b/>
          </w:rPr>
          <w:delText xml:space="preserve"> Exchanges</w:delText>
        </w:r>
      </w:del>
      <w:del w:id="23" w:author="ALARI Gianluigi" w:date="2016-10-13T17:05:00Z">
        <w:r w:rsidDel="000C2061">
          <w:delText xml:space="preserve"> - encapsulated directly in an editor - </w:delText>
        </w:r>
        <w:r w:rsidRPr="004C336C" w:rsidDel="000C2061">
          <w:rPr>
            <w:b/>
          </w:rPr>
          <w:delText xml:space="preserve">are </w:delText>
        </w:r>
        <w:r w:rsidR="00AB645A" w:rsidRPr="004C336C" w:rsidDel="000C2061">
          <w:rPr>
            <w:b/>
          </w:rPr>
          <w:delText>welcomed</w:delText>
        </w:r>
        <w:r w:rsidRPr="004C336C" w:rsidDel="000C2061">
          <w:rPr>
            <w:b/>
          </w:rPr>
          <w:delText xml:space="preserve"> by </w:delText>
        </w:r>
        <w:r w:rsidR="0044691A" w:rsidRPr="004C336C" w:rsidDel="000C2061">
          <w:rPr>
            <w:b/>
          </w:rPr>
          <w:delText xml:space="preserve">the </w:delText>
        </w:r>
        <w:r w:rsidRPr="004C336C" w:rsidDel="000C2061">
          <w:rPr>
            <w:b/>
          </w:rPr>
          <w:delText>users</w:delText>
        </w:r>
        <w:r w:rsidDel="000C2061">
          <w:delText>.</w:delText>
        </w:r>
      </w:del>
    </w:p>
    <w:p w14:paraId="6D3C03C3" w14:textId="2628A4A8" w:rsidR="002D6D8A" w:rsidRDefault="002D6D8A" w:rsidP="009D52CF">
      <w:pPr>
        <w:jc w:val="both"/>
        <w:pPrChange w:id="24" w:author="ALARI Gianluigi" w:date="2016-10-13T18:08:00Z">
          <w:pPr/>
        </w:pPrChange>
      </w:pPr>
      <w:r>
        <w:t xml:space="preserve">During the analysis, </w:t>
      </w:r>
      <w:ins w:id="25" w:author="ALARI Gianluigi" w:date="2016-10-13T17:07:00Z">
        <w:r w:rsidR="000C2061">
          <w:t xml:space="preserve">conducted following the User Test methodology, </w:t>
        </w:r>
      </w:ins>
      <w:r>
        <w:t xml:space="preserve">it became apparent that there is an </w:t>
      </w:r>
      <w:r w:rsidRPr="004C336C">
        <w:rPr>
          <w:b/>
        </w:rPr>
        <w:t xml:space="preserve">overwhelming user support to build a fit-for-purpose tool for </w:t>
      </w:r>
      <w:r w:rsidR="007B39DC" w:rsidRPr="004C336C">
        <w:rPr>
          <w:b/>
        </w:rPr>
        <w:t xml:space="preserve">the </w:t>
      </w:r>
      <w:r w:rsidRPr="004C336C">
        <w:rPr>
          <w:b/>
        </w:rPr>
        <w:t>work on</w:t>
      </w:r>
      <w:r w:rsidR="007B39DC" w:rsidRPr="004C336C">
        <w:rPr>
          <w:b/>
        </w:rPr>
        <w:t xml:space="preserve"> the Trilogue Tables</w:t>
      </w:r>
      <w:r w:rsidR="007B39DC">
        <w:t xml:space="preserve"> </w:t>
      </w:r>
      <w:del w:id="26" w:author="ALARI Gianluigi" w:date="2016-10-13T18:00:00Z">
        <w:r w:rsidR="007B39DC" w:rsidDel="00F04456">
          <w:delText>and the</w:delText>
        </w:r>
        <w:r w:rsidDel="00F04456">
          <w:delText xml:space="preserve"> exchange and discover</w:delText>
        </w:r>
        <w:r w:rsidR="007B39DC" w:rsidDel="00F04456">
          <w:delText>y of the</w:delText>
        </w:r>
        <w:r w:rsidDel="00F04456">
          <w:delText xml:space="preserve"> content. This mostly points to</w:delText>
        </w:r>
      </w:del>
      <w:ins w:id="27" w:author="ALARI Gianluigi" w:date="2016-10-13T18:00:00Z">
        <w:r w:rsidR="00F04456">
          <w:t>which overcomes the</w:t>
        </w:r>
      </w:ins>
      <w:r>
        <w:t xml:space="preserve"> weaknesses </w:t>
      </w:r>
      <w:del w:id="28" w:author="ALARI Gianluigi" w:date="2016-10-13T18:01:00Z">
        <w:r w:rsidDel="00F04456">
          <w:delText xml:space="preserve">in </w:delText>
        </w:r>
      </w:del>
      <w:ins w:id="29" w:author="ALARI Gianluigi" w:date="2016-10-13T18:01:00Z">
        <w:r w:rsidR="00F04456">
          <w:t>of</w:t>
        </w:r>
        <w:r w:rsidR="00F04456">
          <w:t xml:space="preserve"> </w:t>
        </w:r>
      </w:ins>
      <w:r>
        <w:t xml:space="preserve">the current </w:t>
      </w:r>
      <w:del w:id="30" w:author="ALARI Gianluigi" w:date="2016-10-13T16:57:00Z">
        <w:r w:rsidDel="000C2061">
          <w:delText xml:space="preserve">setup that is limited by </w:delText>
        </w:r>
      </w:del>
      <w:r>
        <w:t xml:space="preserve">file-based exchanges of MS Word </w:t>
      </w:r>
      <w:del w:id="31" w:author="ALARI Gianluigi" w:date="2016-10-13T17:08:00Z">
        <w:r w:rsidDel="000C2061">
          <w:delText>content</w:delText>
        </w:r>
      </w:del>
      <w:ins w:id="32" w:author="ALARI Gianluigi" w:date="2016-10-13T17:08:00Z">
        <w:r w:rsidR="000C2061">
          <w:t>files</w:t>
        </w:r>
      </w:ins>
      <w:r>
        <w:t>, where users are personally responsible for maintenance of every aspect of the table.</w:t>
      </w:r>
    </w:p>
    <w:p w14:paraId="326949C0" w14:textId="66767A06" w:rsidR="00AB645A" w:rsidRPr="00A918D1" w:rsidDel="008509BC" w:rsidRDefault="00AB645A" w:rsidP="002D6D8A">
      <w:pPr>
        <w:rPr>
          <w:del w:id="33" w:author="ALARI Gianluigi" w:date="2016-10-13T18:06:00Z"/>
        </w:rPr>
      </w:pPr>
      <w:commentRangeStart w:id="34"/>
      <w:del w:id="35" w:author="ALARI Gianluigi" w:date="2016-10-13T18:06:00Z">
        <w:r w:rsidDel="008509BC">
          <w:delText xml:space="preserve">Automatic presentation </w:delText>
        </w:r>
        <w:commentRangeStart w:id="36"/>
        <w:r w:rsidDel="008509BC">
          <w:delText xml:space="preserve">persistence </w:delText>
        </w:r>
        <w:commentRangeEnd w:id="36"/>
        <w:r w:rsidR="00A918D1" w:rsidDel="008509BC">
          <w:rPr>
            <w:rStyle w:val="CommentReference"/>
          </w:rPr>
          <w:commentReference w:id="36"/>
        </w:r>
        <w:r w:rsidRPr="004C336C" w:rsidDel="008509BC">
          <w:rPr>
            <w:b/>
          </w:rPr>
          <w:delText>frees users to concentrate on work that brings the most Business Benefits</w:delText>
        </w:r>
      </w:del>
      <w:ins w:id="37" w:author="Olivier LEBOEUF" w:date="2016-10-13T16:26:00Z">
        <w:del w:id="38" w:author="ALARI Gianluigi" w:date="2016-10-13T18:06:00Z">
          <w:r w:rsidR="00A918D1" w:rsidDel="008509BC">
            <w:rPr>
              <w:b/>
            </w:rPr>
            <w:delText>:</w:delText>
          </w:r>
        </w:del>
      </w:ins>
      <w:del w:id="39" w:author="ALARI Gianluigi" w:date="2016-10-13T18:06:00Z">
        <w:r w:rsidDel="008509BC">
          <w:delText xml:space="preserve"> - changes to content of the table. Filtering, allowing a dynamic presentation of any subset of the content, eases content discovery that in turn can </w:delText>
        </w:r>
        <w:commentRangeStart w:id="40"/>
        <w:r w:rsidDel="008509BC">
          <w:delText xml:space="preserve">translate </w:delText>
        </w:r>
        <w:commentRangeEnd w:id="40"/>
        <w:r w:rsidR="00A918D1" w:rsidDel="008509BC">
          <w:rPr>
            <w:rStyle w:val="CommentReference"/>
          </w:rPr>
          <w:commentReference w:id="40"/>
        </w:r>
      </w:del>
      <w:ins w:id="41" w:author="Olivier LEBOEUF" w:date="2016-10-13T16:26:00Z">
        <w:del w:id="42" w:author="ALARI Gianluigi" w:date="2016-10-13T18:06:00Z">
          <w:r w:rsidR="00A918D1" w:rsidDel="008509BC">
            <w:delText xml:space="preserve">result </w:delText>
          </w:r>
        </w:del>
      </w:ins>
      <w:del w:id="43" w:author="ALARI Gianluigi" w:date="2016-10-13T18:06:00Z">
        <w:r w:rsidDel="008509BC">
          <w:delText xml:space="preserve">into a </w:delText>
        </w:r>
        <w:r w:rsidRPr="004C336C" w:rsidDel="008509BC">
          <w:delText xml:space="preserve">better worded compromise. </w:delText>
        </w:r>
        <w:commentRangeStart w:id="44"/>
        <w:r w:rsidRPr="00A918D1" w:rsidDel="008509BC">
          <w:rPr>
            <w:b/>
            <w:rPrChange w:id="45" w:author="Olivier LEBOEUF" w:date="2016-10-13T16:27:00Z">
              <w:rPr/>
            </w:rPrChange>
          </w:rPr>
          <w:delText>Consolidation available at any moment</w:delText>
        </w:r>
        <w:r w:rsidDel="008509BC">
          <w:delText xml:space="preserve"> </w:delText>
        </w:r>
        <w:commentRangeEnd w:id="44"/>
        <w:r w:rsidR="00A918D1" w:rsidDel="008509BC">
          <w:rPr>
            <w:rStyle w:val="CommentReference"/>
          </w:rPr>
          <w:commentReference w:id="44"/>
        </w:r>
        <w:r w:rsidDel="008509BC">
          <w:delText xml:space="preserve">of the process also </w:delText>
        </w:r>
        <w:r w:rsidRPr="00A918D1" w:rsidDel="008509BC">
          <w:rPr>
            <w:rPrChange w:id="46" w:author="Olivier LEBOEUF" w:date="2016-10-13T16:27:00Z">
              <w:rPr>
                <w:b/>
              </w:rPr>
            </w:rPrChange>
          </w:rPr>
          <w:delText>helps to build a more legally sound compromise</w:delText>
        </w:r>
        <w:r w:rsidRPr="00A918D1" w:rsidDel="008509BC">
          <w:delText>.</w:delText>
        </w:r>
      </w:del>
    </w:p>
    <w:p w14:paraId="70FB5F12" w14:textId="317D6930" w:rsidR="00916C2E" w:rsidRDefault="002D6D8A" w:rsidP="009D52CF">
      <w:pPr>
        <w:jc w:val="both"/>
        <w:rPr>
          <w:ins w:id="47" w:author="ALARI Gianluigi" w:date="2016-10-13T17:48:00Z"/>
        </w:rPr>
        <w:pPrChange w:id="48" w:author="ALARI Gianluigi" w:date="2016-10-13T18:08:00Z">
          <w:pPr/>
        </w:pPrChange>
      </w:pPr>
      <w:del w:id="49" w:author="ALARI Gianluigi" w:date="2016-10-13T18:06:00Z">
        <w:r w:rsidDel="008509BC">
          <w:delText xml:space="preserve">Automated content versioning </w:delText>
        </w:r>
        <w:r w:rsidRPr="004C336C" w:rsidDel="008509BC">
          <w:rPr>
            <w:b/>
          </w:rPr>
          <w:delText xml:space="preserve">allows each institution to design internal archiving processes following </w:delText>
        </w:r>
        <w:r w:rsidR="00AB645A" w:rsidRPr="004C336C" w:rsidDel="008509BC">
          <w:rPr>
            <w:b/>
          </w:rPr>
          <w:delText>own</w:delText>
        </w:r>
        <w:r w:rsidRPr="004C336C" w:rsidDel="008509BC">
          <w:rPr>
            <w:b/>
          </w:rPr>
          <w:delText xml:space="preserve"> specifications</w:delText>
        </w:r>
        <w:r w:rsidDel="008509BC">
          <w:delText>. A concise</w:delText>
        </w:r>
        <w:r w:rsidR="007B39DC" w:rsidDel="008509BC">
          <w:delText>,</w:delText>
        </w:r>
        <w:r w:rsidDel="008509BC">
          <w:delText xml:space="preserve"> email based</w:delText>
        </w:r>
        <w:r w:rsidR="007B39DC" w:rsidDel="008509BC">
          <w:delText>,</w:delText>
        </w:r>
        <w:r w:rsidDel="008509BC">
          <w:delText xml:space="preserve"> </w:delText>
        </w:r>
        <w:r w:rsidR="00AB645A" w:rsidDel="008509BC">
          <w:delText xml:space="preserve">internal </w:delText>
        </w:r>
        <w:r w:rsidR="007B39DC" w:rsidDel="008509BC">
          <w:delText xml:space="preserve">system of </w:delText>
        </w:r>
        <w:r w:rsidR="00AB645A" w:rsidDel="008509BC">
          <w:delText>notifications keep users informed of major state changes to a Trilogue Table and maintain</w:delText>
        </w:r>
        <w:r w:rsidR="007B39DC" w:rsidDel="008509BC">
          <w:delText>s</w:delText>
        </w:r>
        <w:r w:rsidR="00AB645A" w:rsidDel="008509BC">
          <w:delText xml:space="preserve"> the </w:delText>
        </w:r>
        <w:commentRangeStart w:id="50"/>
        <w:r w:rsidR="00AB645A" w:rsidDel="008509BC">
          <w:delText xml:space="preserve">sense of </w:delText>
        </w:r>
        <w:commentRangeEnd w:id="50"/>
        <w:r w:rsidR="00A918D1" w:rsidDel="008509BC">
          <w:rPr>
            <w:rStyle w:val="CommentReference"/>
          </w:rPr>
          <w:commentReference w:id="50"/>
        </w:r>
        <w:r w:rsidR="00AB645A" w:rsidDel="008509BC">
          <w:delText xml:space="preserve">control that </w:delText>
        </w:r>
        <w:r w:rsidR="007B39DC" w:rsidDel="008509BC">
          <w:delText xml:space="preserve">the </w:delText>
        </w:r>
        <w:r w:rsidR="00AB645A" w:rsidDel="008509BC">
          <w:delText>user</w:delText>
        </w:r>
        <w:r w:rsidR="007B39DC" w:rsidDel="008509BC">
          <w:delText>s</w:delText>
        </w:r>
        <w:r w:rsidR="00AB645A" w:rsidDel="008509BC">
          <w:delText xml:space="preserve"> had with file-based MS Word process</w:delText>
        </w:r>
      </w:del>
      <w:del w:id="51" w:author="ALARI Gianluigi" w:date="2016-10-13T18:07:00Z">
        <w:r w:rsidR="00AB645A" w:rsidDel="009D52CF">
          <w:delText>.</w:delText>
        </w:r>
        <w:commentRangeEnd w:id="34"/>
        <w:r w:rsidR="000C2061" w:rsidDel="009D52CF">
          <w:rPr>
            <w:rStyle w:val="CommentReference"/>
          </w:rPr>
          <w:commentReference w:id="34"/>
        </w:r>
      </w:del>
      <w:ins w:id="52" w:author="ALARI Gianluigi" w:date="2016-10-13T17:12:00Z">
        <w:r w:rsidR="003B7C7E">
          <w:t xml:space="preserve">Features like configurable presentation, </w:t>
        </w:r>
      </w:ins>
      <w:ins w:id="53" w:author="ALARI Gianluigi" w:date="2016-10-13T17:13:00Z">
        <w:r w:rsidR="003B7C7E">
          <w:t xml:space="preserve">tagging and filtering, support to consolidation and consolidated text preview, </w:t>
        </w:r>
      </w:ins>
      <w:ins w:id="54" w:author="ALARI Gianluigi" w:date="2016-10-13T17:14:00Z">
        <w:r w:rsidR="003B7C7E">
          <w:t xml:space="preserve">any to any </w:t>
        </w:r>
      </w:ins>
      <w:ins w:id="55" w:author="ALARI Gianluigi" w:date="2016-10-13T17:13:00Z">
        <w:r w:rsidR="003B7C7E">
          <w:t xml:space="preserve">column comparison, versioning, </w:t>
        </w:r>
      </w:ins>
      <w:ins w:id="56" w:author="ALARI Gianluigi" w:date="2016-10-13T17:45:00Z">
        <w:r w:rsidR="00916C2E">
          <w:t xml:space="preserve">role based access </w:t>
        </w:r>
      </w:ins>
      <w:ins w:id="57" w:author="ALARI Gianluigi" w:date="2016-10-13T17:15:00Z">
        <w:r w:rsidR="003B7C7E">
          <w:t xml:space="preserve">security and </w:t>
        </w:r>
      </w:ins>
      <w:ins w:id="58" w:author="ALARI Gianluigi" w:date="2016-10-13T17:16:00Z">
        <w:r w:rsidR="003B7C7E">
          <w:t xml:space="preserve">controlled exchange </w:t>
        </w:r>
      </w:ins>
      <w:ins w:id="59" w:author="ALARI Gianluigi" w:date="2016-10-13T18:02:00Z">
        <w:r w:rsidR="00F04456">
          <w:t xml:space="preserve">are </w:t>
        </w:r>
      </w:ins>
      <w:ins w:id="60" w:author="ALARI Gianluigi" w:date="2016-10-13T17:16:00Z">
        <w:r w:rsidR="003B7C7E">
          <w:t xml:space="preserve">a </w:t>
        </w:r>
      </w:ins>
      <w:ins w:id="61" w:author="ALARI Gianluigi" w:date="2016-10-13T17:20:00Z">
        <w:r w:rsidR="003B7C7E">
          <w:t>definitive</w:t>
        </w:r>
      </w:ins>
      <w:ins w:id="62" w:author="ALARI Gianluigi" w:date="2016-10-13T17:16:00Z">
        <w:r w:rsidR="003B7C7E">
          <w:t xml:space="preserve"> added value </w:t>
        </w:r>
      </w:ins>
      <w:ins w:id="63" w:author="ALARI Gianluigi" w:date="2016-10-13T17:31:00Z">
        <w:r w:rsidR="00052D23">
          <w:t xml:space="preserve">which would </w:t>
        </w:r>
      </w:ins>
      <w:ins w:id="64" w:author="ALARI Gianluigi" w:date="2016-10-13T17:15:00Z">
        <w:r w:rsidR="003B7C7E">
          <w:t xml:space="preserve">result in a seamless and controlled way of </w:t>
        </w:r>
      </w:ins>
      <w:ins w:id="65" w:author="ALARI Gianluigi" w:date="2016-10-13T17:20:00Z">
        <w:r w:rsidR="00052D23">
          <w:t xml:space="preserve">editing, managing and </w:t>
        </w:r>
      </w:ins>
      <w:ins w:id="66" w:author="ALARI Gianluigi" w:date="2016-10-13T17:38:00Z">
        <w:r w:rsidR="00052D23">
          <w:t>exchange</w:t>
        </w:r>
      </w:ins>
      <w:ins w:id="67" w:author="ALARI Gianluigi" w:date="2016-10-13T17:20:00Z">
        <w:r w:rsidR="00052D23">
          <w:t xml:space="preserve"> </w:t>
        </w:r>
      </w:ins>
      <w:ins w:id="68" w:author="ALARI Gianluigi" w:date="2016-10-13T17:40:00Z">
        <w:r w:rsidR="00052D23">
          <w:t xml:space="preserve">content for the </w:t>
        </w:r>
      </w:ins>
      <w:ins w:id="69" w:author="ALARI Gianluigi" w:date="2016-10-13T17:43:00Z">
        <w:r w:rsidR="00916C2E">
          <w:t xml:space="preserve">Trilogue </w:t>
        </w:r>
      </w:ins>
      <w:ins w:id="70" w:author="ALARI Gianluigi" w:date="2016-10-13T17:40:00Z">
        <w:r w:rsidR="00052D23">
          <w:t>negotiations</w:t>
        </w:r>
      </w:ins>
      <w:ins w:id="71" w:author="ALARI Gianluigi" w:date="2016-10-13T17:46:00Z">
        <w:r w:rsidR="00916C2E">
          <w:t xml:space="preserve"> finally </w:t>
        </w:r>
      </w:ins>
      <w:ins w:id="72" w:author="ALARI Gianluigi" w:date="2016-10-13T17:47:00Z">
        <w:r w:rsidR="00F04456">
          <w:t>leading to the preparation of a</w:t>
        </w:r>
        <w:r w:rsidR="00916C2E" w:rsidRPr="00F455A4">
          <w:t xml:space="preserve"> legally sound compromise</w:t>
        </w:r>
      </w:ins>
      <w:ins w:id="73" w:author="ALARI Gianluigi" w:date="2016-10-13T17:40:00Z">
        <w:r w:rsidR="00052D23">
          <w:t>.</w:t>
        </w:r>
      </w:ins>
    </w:p>
    <w:p w14:paraId="3AC30E2D" w14:textId="424062BE" w:rsidR="00916C2E" w:rsidRDefault="00916C2E" w:rsidP="009D52CF">
      <w:pPr>
        <w:jc w:val="both"/>
        <w:pPrChange w:id="74" w:author="ALARI Gianluigi" w:date="2016-10-13T18:08:00Z">
          <w:pPr/>
        </w:pPrChange>
      </w:pPr>
      <w:ins w:id="75" w:author="ALARI Gianluigi" w:date="2016-10-13T17:48:00Z">
        <w:r>
          <w:t xml:space="preserve">Whilst all interviewed users warmly welcomed </w:t>
        </w:r>
      </w:ins>
      <w:ins w:id="76" w:author="ALARI Gianluigi" w:date="2016-10-13T18:02:00Z">
        <w:r w:rsidR="00F04456">
          <w:t>this</w:t>
        </w:r>
      </w:ins>
      <w:ins w:id="77" w:author="ALARI Gianluigi" w:date="2016-10-13T17:50:00Z">
        <w:r>
          <w:t xml:space="preserve"> </w:t>
        </w:r>
      </w:ins>
      <w:ins w:id="78" w:author="ALARI Gianluigi" w:date="2016-10-13T17:51:00Z">
        <w:r>
          <w:t>initiative</w:t>
        </w:r>
      </w:ins>
      <w:ins w:id="79" w:author="ALARI Gianluigi" w:date="2016-10-13T17:50:00Z">
        <w:r>
          <w:t xml:space="preserve">, the </w:t>
        </w:r>
      </w:ins>
      <w:ins w:id="80" w:author="ALARI Gianluigi" w:date="2016-10-13T17:51:00Z">
        <w:r>
          <w:t>resulting</w:t>
        </w:r>
      </w:ins>
      <w:ins w:id="81" w:author="ALARI Gianluigi" w:date="2016-10-13T17:48:00Z">
        <w:r>
          <w:t xml:space="preserve"> Trilogue </w:t>
        </w:r>
      </w:ins>
      <w:ins w:id="82" w:author="ALARI Gianluigi" w:date="2016-10-13T17:50:00Z">
        <w:r>
          <w:t>T</w:t>
        </w:r>
      </w:ins>
      <w:ins w:id="83" w:author="ALARI Gianluigi" w:date="2016-10-13T17:48:00Z">
        <w:r>
          <w:t xml:space="preserve">able </w:t>
        </w:r>
      </w:ins>
      <w:ins w:id="84" w:author="ALARI Gianluigi" w:date="2016-10-13T17:51:00Z">
        <w:r>
          <w:t xml:space="preserve">Editor </w:t>
        </w:r>
      </w:ins>
      <w:ins w:id="85" w:author="ALARI Gianluigi" w:date="2016-10-13T17:48:00Z">
        <w:r>
          <w:t>solution</w:t>
        </w:r>
      </w:ins>
      <w:ins w:id="86" w:author="ALARI Gianluigi" w:date="2016-10-13T18:03:00Z">
        <w:r w:rsidR="00F04456">
          <w:t xml:space="preserve"> certainly represents</w:t>
        </w:r>
      </w:ins>
      <w:ins w:id="87" w:author="ALARI Gianluigi" w:date="2016-10-13T17:51:00Z">
        <w:r>
          <w:t xml:space="preserve"> a major departure from the current working patterns</w:t>
        </w:r>
      </w:ins>
      <w:ins w:id="88" w:author="ALARI Gianluigi" w:date="2016-10-13T18:03:00Z">
        <w:r w:rsidR="00F04456">
          <w:t>.</w:t>
        </w:r>
      </w:ins>
      <w:ins w:id="89" w:author="ALARI Gianluigi" w:date="2016-10-13T17:51:00Z">
        <w:r>
          <w:t xml:space="preserve"> </w:t>
        </w:r>
      </w:ins>
      <w:ins w:id="90" w:author="ALARI Gianluigi" w:date="2016-10-13T18:03:00Z">
        <w:r w:rsidR="00F04456">
          <w:t>T</w:t>
        </w:r>
      </w:ins>
      <w:ins w:id="91" w:author="ALARI Gianluigi" w:date="2016-10-13T17:51:00Z">
        <w:r>
          <w:t xml:space="preserve">o ensure </w:t>
        </w:r>
      </w:ins>
      <w:ins w:id="92" w:author="ALARI Gianluigi" w:date="2016-10-13T18:03:00Z">
        <w:r w:rsidR="00F04456">
          <w:t>user acceptance</w:t>
        </w:r>
      </w:ins>
      <w:ins w:id="93" w:author="ALARI Gianluigi" w:date="2016-10-13T18:04:00Z">
        <w:r w:rsidR="00F04456">
          <w:t xml:space="preserve"> and thus </w:t>
        </w:r>
      </w:ins>
      <w:ins w:id="94" w:author="ALARI Gianluigi" w:date="2016-10-13T17:51:00Z">
        <w:r>
          <w:t xml:space="preserve">the success of </w:t>
        </w:r>
      </w:ins>
      <w:ins w:id="95" w:author="ALARI Gianluigi" w:date="2016-10-13T18:04:00Z">
        <w:r w:rsidR="00F04456">
          <w:t>our</w:t>
        </w:r>
      </w:ins>
      <w:ins w:id="96" w:author="ALARI Gianluigi" w:date="2016-10-13T17:51:00Z">
        <w:r>
          <w:t xml:space="preserve"> </w:t>
        </w:r>
      </w:ins>
      <w:ins w:id="97" w:author="ALARI Gianluigi" w:date="2016-10-13T17:53:00Z">
        <w:r>
          <w:t>initiative</w:t>
        </w:r>
      </w:ins>
      <w:ins w:id="98" w:author="ALARI Gianluigi" w:date="2016-10-13T18:04:00Z">
        <w:r w:rsidR="00F04456">
          <w:t>,</w:t>
        </w:r>
      </w:ins>
      <w:ins w:id="99" w:author="ALARI Gianluigi" w:date="2016-10-13T17:51:00Z">
        <w:r>
          <w:t xml:space="preserve"> </w:t>
        </w:r>
      </w:ins>
      <w:ins w:id="100" w:author="ALARI Gianluigi" w:date="2016-10-13T18:04:00Z">
        <w:r w:rsidR="00F04456">
          <w:t xml:space="preserve">we need to carefully manage the change </w:t>
        </w:r>
      </w:ins>
      <w:ins w:id="101" w:author="ALARI Gianluigi" w:date="2016-10-13T18:05:00Z">
        <w:r w:rsidR="00F04456">
          <w:t>and adopt a sound</w:t>
        </w:r>
      </w:ins>
      <w:ins w:id="102" w:author="ALARI Gianluigi" w:date="2016-10-13T17:52:00Z">
        <w:r>
          <w:t xml:space="preserve"> communication </w:t>
        </w:r>
      </w:ins>
      <w:ins w:id="103" w:author="ALARI Gianluigi" w:date="2016-10-13T17:54:00Z">
        <w:r>
          <w:t xml:space="preserve">strategy </w:t>
        </w:r>
      </w:ins>
      <w:ins w:id="104" w:author="ALARI Gianluigi" w:date="2016-10-13T18:05:00Z">
        <w:r w:rsidR="00F04456">
          <w:t>at all levels:</w:t>
        </w:r>
      </w:ins>
      <w:ins w:id="105" w:author="ALARI Gianluigi" w:date="2016-10-13T17:52:00Z">
        <w:r>
          <w:t xml:space="preserve"> project</w:t>
        </w:r>
      </w:ins>
      <w:ins w:id="106" w:author="ALARI Gianluigi" w:date="2016-10-13T17:55:00Z">
        <w:r>
          <w:t xml:space="preserve"> team, steering committee and sponsor</w:t>
        </w:r>
      </w:ins>
      <w:ins w:id="107" w:author="ALARI Gianluigi" w:date="2016-10-13T17:53:00Z">
        <w:r>
          <w:t>.</w:t>
        </w:r>
      </w:ins>
      <w:ins w:id="108" w:author="ALARI Gianluigi" w:date="2016-10-13T17:51:00Z">
        <w:r>
          <w:t xml:space="preserve"> </w:t>
        </w:r>
      </w:ins>
    </w:p>
    <w:p w14:paraId="6AB9A590" w14:textId="4BD9256F" w:rsidR="00AB645A" w:rsidDel="009D52CF" w:rsidRDefault="00AB645A" w:rsidP="002D6D8A">
      <w:pPr>
        <w:rPr>
          <w:del w:id="109" w:author="ALARI Gianluigi" w:date="2016-10-13T18:07:00Z"/>
        </w:rPr>
      </w:pPr>
      <w:commentRangeStart w:id="110"/>
      <w:del w:id="111" w:author="ALARI Gianluigi" w:date="2016-10-13T18:07:00Z">
        <w:r w:rsidDel="009D52CF">
          <w:delText>--</w:delText>
        </w:r>
        <w:commentRangeEnd w:id="110"/>
        <w:r w:rsidR="00A918D1" w:rsidDel="009D52CF">
          <w:rPr>
            <w:rStyle w:val="CommentReference"/>
          </w:rPr>
          <w:commentReference w:id="110"/>
        </w:r>
      </w:del>
    </w:p>
    <w:p w14:paraId="6F117CAC" w14:textId="0DBF73E2" w:rsidR="00AB645A" w:rsidDel="008509BC" w:rsidRDefault="00AB645A" w:rsidP="002D6D8A">
      <w:pPr>
        <w:rPr>
          <w:del w:id="112" w:author="ALARI Gianluigi" w:date="2016-10-13T18:06:00Z"/>
        </w:rPr>
      </w:pPr>
      <w:commentRangeStart w:id="113"/>
      <w:del w:id="114" w:author="ALARI Gianluigi" w:date="2016-10-13T18:06:00Z">
        <w:r w:rsidDel="008509BC">
          <w:delText xml:space="preserve">Following the exchange feasibility </w:delText>
        </w:r>
        <w:r w:rsidR="007B39DC" w:rsidDel="008509BC">
          <w:delText xml:space="preserve">analysis </w:delText>
        </w:r>
        <w:r w:rsidDel="008509BC">
          <w:delText xml:space="preserve">and an early feature set confirmation in both participating institutions, </w:delText>
        </w:r>
        <w:commentRangeStart w:id="115"/>
        <w:r w:rsidDel="008509BC">
          <w:delText>the Business Responsible of the process will look at an appropriate setup for the IT project that would follow on the early positive outcome</w:delText>
        </w:r>
        <w:commentRangeEnd w:id="115"/>
        <w:r w:rsidR="00A918D1" w:rsidDel="008509BC">
          <w:rPr>
            <w:rStyle w:val="CommentReference"/>
          </w:rPr>
          <w:commentReference w:id="115"/>
        </w:r>
        <w:r w:rsidDel="008509BC">
          <w:delText>.</w:delText>
        </w:r>
      </w:del>
    </w:p>
    <w:p w14:paraId="0CE8B9E4" w14:textId="647DE90A" w:rsidR="00AB645A" w:rsidDel="009D52CF" w:rsidRDefault="00AB645A" w:rsidP="002D6D8A">
      <w:pPr>
        <w:rPr>
          <w:ins w:id="116" w:author="Olivier LEBOEUF" w:date="2016-10-13T16:34:00Z"/>
          <w:del w:id="117" w:author="ALARI Gianluigi" w:date="2016-10-13T18:07:00Z"/>
        </w:rPr>
      </w:pPr>
      <w:commentRangeStart w:id="118"/>
      <w:del w:id="119" w:author="ALARI Gianluigi" w:date="2016-10-13T18:06:00Z">
        <w:r w:rsidDel="008509BC">
          <w:delText xml:space="preserve">An attempt should be made </w:delText>
        </w:r>
        <w:commentRangeEnd w:id="118"/>
        <w:r w:rsidR="00A918D1" w:rsidDel="008509BC">
          <w:rPr>
            <w:rStyle w:val="CommentReference"/>
          </w:rPr>
          <w:commentReference w:id="118"/>
        </w:r>
        <w:r w:rsidDel="008509BC">
          <w:delText xml:space="preserve">to help transition current MS Word based legislative process, including Trilogue Tables, into an </w:delText>
        </w:r>
        <w:r w:rsidRPr="004C336C" w:rsidDel="008509BC">
          <w:rPr>
            <w:b/>
          </w:rPr>
          <w:delText xml:space="preserve">open structured </w:delText>
        </w:r>
        <w:commentRangeStart w:id="120"/>
        <w:r w:rsidRPr="004C336C" w:rsidDel="008509BC">
          <w:rPr>
            <w:b/>
          </w:rPr>
          <w:delText xml:space="preserve">format </w:delText>
        </w:r>
        <w:commentRangeEnd w:id="120"/>
        <w:r w:rsidR="00A918D1" w:rsidDel="008509BC">
          <w:rPr>
            <w:rStyle w:val="CommentReference"/>
          </w:rPr>
          <w:commentReference w:id="120"/>
        </w:r>
        <w:r w:rsidRPr="004C336C" w:rsidDel="008509BC">
          <w:rPr>
            <w:b/>
          </w:rPr>
          <w:delText xml:space="preserve">that would allow to build new, previously </w:delText>
        </w:r>
        <w:commentRangeStart w:id="121"/>
        <w:r w:rsidRPr="004C336C" w:rsidDel="008509BC">
          <w:rPr>
            <w:b/>
          </w:rPr>
          <w:delText>unavailable services</w:delText>
        </w:r>
        <w:commentRangeEnd w:id="121"/>
        <w:r w:rsidR="00A918D1" w:rsidDel="008509BC">
          <w:rPr>
            <w:rStyle w:val="CommentReference"/>
          </w:rPr>
          <w:commentReference w:id="121"/>
        </w:r>
        <w:r w:rsidDel="008509BC">
          <w:delText>.</w:delText>
        </w:r>
        <w:commentRangeEnd w:id="113"/>
        <w:r w:rsidR="00916C2E" w:rsidDel="008509BC">
          <w:rPr>
            <w:rStyle w:val="CommentReference"/>
          </w:rPr>
          <w:commentReference w:id="113"/>
        </w:r>
      </w:del>
    </w:p>
    <w:p w14:paraId="7D6E74CC" w14:textId="1686E00C" w:rsidR="00012A0D" w:rsidRPr="002D6D8A" w:rsidRDefault="00012A0D" w:rsidP="009D52CF">
      <w:pPr>
        <w:jc w:val="both"/>
        <w:pPrChange w:id="122" w:author="ALARI Gianluigi" w:date="2016-10-13T18:08:00Z">
          <w:pPr/>
        </w:pPrChange>
      </w:pPr>
      <w:commentRangeStart w:id="123"/>
      <w:ins w:id="124" w:author="Olivier LEBOEUF" w:date="2016-10-13T16:34:00Z">
        <w:r>
          <w:t xml:space="preserve">... Some words about inter-institutional collaboration, </w:t>
        </w:r>
      </w:ins>
      <w:ins w:id="125" w:author="Olivier LEBOEUF" w:date="2016-10-13T16:35:00Z">
        <w:r>
          <w:t xml:space="preserve">and about </w:t>
        </w:r>
      </w:ins>
      <w:ins w:id="126" w:author="Olivier LEBOEUF" w:date="2016-10-13T16:34:00Z">
        <w:r>
          <w:t xml:space="preserve">improvement of work </w:t>
        </w:r>
      </w:ins>
      <w:ins w:id="127" w:author="Olivier LEBOEUF" w:date="2016-10-13T16:35:00Z">
        <w:r>
          <w:t xml:space="preserve">and outcomes of </w:t>
        </w:r>
      </w:ins>
      <w:ins w:id="128" w:author="Olivier LEBOEUF" w:date="2016-10-13T16:34:00Z">
        <w:r>
          <w:t>EU institutions.</w:t>
        </w:r>
      </w:ins>
      <w:ins w:id="129" w:author="Olivier LEBOEUF" w:date="2016-10-13T16:35:00Z">
        <w:r>
          <w:t>..</w:t>
        </w:r>
      </w:ins>
      <w:commentRangeEnd w:id="123"/>
      <w:ins w:id="130" w:author="Olivier LEBOEUF" w:date="2016-10-13T16:36:00Z">
        <w:r w:rsidR="00CB3EE4">
          <w:rPr>
            <w:rStyle w:val="CommentReference"/>
          </w:rPr>
          <w:commentReference w:id="123"/>
        </w:r>
      </w:ins>
    </w:p>
    <w:sectPr w:rsidR="00012A0D" w:rsidRPr="002D6D8A">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Olivier LEBOEUF" w:date="2016-10-13T16:36:00Z" w:initials="OL">
    <w:p w14:paraId="07AC23D4" w14:textId="4C1E9191" w:rsidR="00916C2E" w:rsidRDefault="00916C2E">
      <w:pPr>
        <w:pStyle w:val="CommentText"/>
      </w:pPr>
      <w:r>
        <w:rPr>
          <w:rStyle w:val="CommentReference"/>
        </w:rPr>
        <w:annotationRef/>
      </w:r>
      <w:r>
        <w:t>I don't get the meaning here, and I think that it is clear enough like this.</w:t>
      </w:r>
    </w:p>
  </w:comment>
  <w:comment w:id="40" w:author="Olivier LEBOEUF" w:date="2016-10-13T16:36:00Z" w:initials="OL">
    <w:p w14:paraId="76A5B03B" w14:textId="776DB358" w:rsidR="00916C2E" w:rsidRDefault="00916C2E">
      <w:pPr>
        <w:pStyle w:val="CommentText"/>
      </w:pPr>
      <w:r>
        <w:rPr>
          <w:rStyle w:val="CommentReference"/>
        </w:rPr>
        <w:annotationRef/>
      </w:r>
      <w:proofErr w:type="gramStart"/>
      <w:r>
        <w:t>just</w:t>
      </w:r>
      <w:proofErr w:type="gramEnd"/>
      <w:r>
        <w:t xml:space="preserve"> to avoid misinterpretation of quick readers...</w:t>
      </w:r>
    </w:p>
  </w:comment>
  <w:comment w:id="44" w:author="Olivier LEBOEUF" w:date="2016-10-13T16:36:00Z" w:initials="OL">
    <w:p w14:paraId="468625B6" w14:textId="73AEF9E5" w:rsidR="00916C2E" w:rsidRDefault="00916C2E">
      <w:pPr>
        <w:pStyle w:val="CommentText"/>
      </w:pPr>
      <w:r>
        <w:rPr>
          <w:rStyle w:val="CommentReference"/>
        </w:rPr>
        <w:annotationRef/>
      </w:r>
      <w:r>
        <w:t>If Bold is to be used, this information is very important - I think that it is a huge added-value...</w:t>
      </w:r>
    </w:p>
  </w:comment>
  <w:comment w:id="50" w:author="Olivier LEBOEUF" w:date="2016-10-13T16:36:00Z" w:initials="OL">
    <w:p w14:paraId="473608B8" w14:textId="5A5543B9" w:rsidR="00916C2E" w:rsidRDefault="00916C2E">
      <w:pPr>
        <w:pStyle w:val="CommentText"/>
      </w:pPr>
      <w:r>
        <w:rPr>
          <w:rStyle w:val="CommentReference"/>
        </w:rPr>
        <w:annotationRef/>
      </w:r>
      <w:r>
        <w:t>Remove this: it is just a proposal</w:t>
      </w:r>
    </w:p>
  </w:comment>
  <w:comment w:id="34" w:author="ALARI Gianluigi" w:date="2016-10-13T17:11:00Z" w:initials="AG">
    <w:p w14:paraId="515B00EE" w14:textId="63AE280D" w:rsidR="00916C2E" w:rsidRDefault="00916C2E">
      <w:pPr>
        <w:pStyle w:val="CommentText"/>
      </w:pPr>
      <w:r>
        <w:rPr>
          <w:rStyle w:val="CommentReference"/>
        </w:rPr>
        <w:annotationRef/>
      </w:r>
      <w:r>
        <w:t>Too long for an executive summary. See proposed paragraph hereunder.</w:t>
      </w:r>
    </w:p>
  </w:comment>
  <w:comment w:id="110" w:author="Olivier LEBOEUF" w:date="2016-10-13T16:36:00Z" w:initials="OL">
    <w:p w14:paraId="141405EC" w14:textId="66880B9F" w:rsidR="00916C2E" w:rsidRDefault="00916C2E">
      <w:pPr>
        <w:pStyle w:val="CommentText"/>
      </w:pPr>
      <w:r>
        <w:rPr>
          <w:rStyle w:val="CommentReference"/>
        </w:rPr>
        <w:annotationRef/>
      </w:r>
      <w:r>
        <w:t xml:space="preserve">Why these 2 </w:t>
      </w:r>
      <w:proofErr w:type="gramStart"/>
      <w:r>
        <w:t>dashes ?</w:t>
      </w:r>
      <w:proofErr w:type="gramEnd"/>
    </w:p>
  </w:comment>
  <w:comment w:id="115" w:author="Olivier LEBOEUF" w:date="2016-10-13T16:36:00Z" w:initials="OL">
    <w:p w14:paraId="0C32B944" w14:textId="1868F51D" w:rsidR="00916C2E" w:rsidRDefault="00916C2E">
      <w:pPr>
        <w:pStyle w:val="CommentText"/>
      </w:pPr>
      <w:r>
        <w:rPr>
          <w:rStyle w:val="CommentReference"/>
        </w:rPr>
        <w:annotationRef/>
      </w:r>
      <w:r>
        <w:t xml:space="preserve">This part lost me... Who is the Business </w:t>
      </w:r>
      <w:proofErr w:type="gramStart"/>
      <w:r>
        <w:t>Responsible ?</w:t>
      </w:r>
      <w:proofErr w:type="gramEnd"/>
      <w:r>
        <w:t xml:space="preserve"> </w:t>
      </w:r>
      <w:proofErr w:type="gramStart"/>
      <w:r>
        <w:t>in</w:t>
      </w:r>
      <w:proofErr w:type="gramEnd"/>
      <w:r>
        <w:t xml:space="preserve"> both EP and Council ? We should be part of the decision-making on the setup of the IT project... As said, I am </w:t>
      </w:r>
      <w:proofErr w:type="gramStart"/>
      <w:r>
        <w:t>lost !</w:t>
      </w:r>
      <w:proofErr w:type="gramEnd"/>
    </w:p>
  </w:comment>
  <w:comment w:id="118" w:author="Olivier LEBOEUF" w:date="2016-10-13T16:36:00Z" w:initials="OL">
    <w:p w14:paraId="0D900839" w14:textId="0B9EFA87" w:rsidR="00916C2E" w:rsidRDefault="00916C2E">
      <w:pPr>
        <w:pStyle w:val="CommentText"/>
      </w:pPr>
      <w:r>
        <w:rPr>
          <w:rStyle w:val="CommentReference"/>
        </w:rPr>
        <w:annotationRef/>
      </w:r>
      <w:r>
        <w:t xml:space="preserve">Why an </w:t>
      </w:r>
      <w:proofErr w:type="gramStart"/>
      <w:r>
        <w:t>attempt ?</w:t>
      </w:r>
      <w:proofErr w:type="gramEnd"/>
    </w:p>
  </w:comment>
  <w:comment w:id="120" w:author="Olivier LEBOEUF" w:date="2016-10-13T16:36:00Z" w:initials="OL">
    <w:p w14:paraId="6CFDC41D" w14:textId="29A1C10E" w:rsidR="00916C2E" w:rsidRDefault="00916C2E">
      <w:pPr>
        <w:pStyle w:val="CommentText"/>
      </w:pPr>
      <w:r>
        <w:rPr>
          <w:rStyle w:val="CommentReference"/>
        </w:rPr>
        <w:annotationRef/>
      </w:r>
      <w:r>
        <w:t>Not only a format, also the tool</w:t>
      </w:r>
    </w:p>
  </w:comment>
  <w:comment w:id="121" w:author="Olivier LEBOEUF" w:date="2016-10-13T16:36:00Z" w:initials="OL">
    <w:p w14:paraId="3D77EFEE" w14:textId="503B67A4" w:rsidR="00916C2E" w:rsidRDefault="00916C2E">
      <w:pPr>
        <w:pStyle w:val="CommentText"/>
      </w:pPr>
      <w:r>
        <w:rPr>
          <w:rStyle w:val="CommentReference"/>
        </w:rPr>
        <w:annotationRef/>
      </w:r>
      <w:r>
        <w:t>The executive summary as to finish with positive words, not "unavailable services"</w:t>
      </w:r>
    </w:p>
  </w:comment>
  <w:comment w:id="113" w:author="ALARI Gianluigi" w:date="2016-10-13T17:57:00Z" w:initials="AG">
    <w:p w14:paraId="2825A799" w14:textId="378F7B01" w:rsidR="00916C2E" w:rsidRDefault="00916C2E">
      <w:pPr>
        <w:pStyle w:val="CommentText"/>
      </w:pPr>
      <w:r>
        <w:rPr>
          <w:rStyle w:val="CommentReference"/>
        </w:rPr>
        <w:annotationRef/>
      </w:r>
      <w:r>
        <w:t>First paragraph should not be part of the Analysis report but of the note to the Sec Gen</w:t>
      </w:r>
      <w:r w:rsidR="00F04456">
        <w:t>.</w:t>
      </w:r>
    </w:p>
    <w:p w14:paraId="535323C1" w14:textId="166EB1AE" w:rsidR="00F04456" w:rsidRDefault="00F04456">
      <w:pPr>
        <w:pStyle w:val="CommentText"/>
      </w:pPr>
      <w:r>
        <w:t>Second is too technical to be in the executive summary.</w:t>
      </w:r>
    </w:p>
  </w:comment>
  <w:comment w:id="123" w:author="Olivier LEBOEUF" w:date="2016-10-13T16:36:00Z" w:initials="OL">
    <w:p w14:paraId="4F4DFB09" w14:textId="24BC7036" w:rsidR="00916C2E" w:rsidRDefault="00916C2E">
      <w:pPr>
        <w:pStyle w:val="CommentText"/>
      </w:pPr>
      <w:r>
        <w:rPr>
          <w:rStyle w:val="CommentReference"/>
        </w:rPr>
        <w:annotationRef/>
      </w:r>
      <w:r>
        <w:t>To be carefully written depending on the context of reuse of this text (Special for Gigi)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C23D4" w15:done="0"/>
  <w15:commentEx w15:paraId="76A5B03B" w15:done="0"/>
  <w15:commentEx w15:paraId="468625B6" w15:done="0"/>
  <w15:commentEx w15:paraId="473608B8" w15:done="0"/>
  <w15:commentEx w15:paraId="515B00EE" w15:done="0"/>
  <w15:commentEx w15:paraId="141405EC" w15:done="0"/>
  <w15:commentEx w15:paraId="0C32B944" w15:done="0"/>
  <w15:commentEx w15:paraId="0D900839" w15:done="0"/>
  <w15:commentEx w15:paraId="6CFDC41D" w15:done="0"/>
  <w15:commentEx w15:paraId="3D77EFEE" w15:done="0"/>
  <w15:commentEx w15:paraId="535323C1" w15:done="0"/>
  <w15:commentEx w15:paraId="4F4DFB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916C2E" w:rsidRDefault="00916C2E" w:rsidP="002D6D8A">
      <w:pPr>
        <w:spacing w:after="0" w:line="240" w:lineRule="auto"/>
      </w:pPr>
      <w:r>
        <w:separator/>
      </w:r>
    </w:p>
  </w:endnote>
  <w:endnote w:type="continuationSeparator" w:id="0">
    <w:p w14:paraId="0F34A374" w14:textId="77777777" w:rsidR="00916C2E" w:rsidRDefault="00916C2E"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9D52CF">
          <w:rPr>
            <w:noProof/>
            <w:sz w:val="20"/>
            <w:szCs w:val="20"/>
          </w:rPr>
          <w:t>1</w:t>
        </w:r>
        <w:r w:rsidRPr="002D6D8A">
          <w:rPr>
            <w:noProof/>
            <w:sz w:val="20"/>
            <w:szCs w:val="20"/>
          </w:rPr>
          <w:fldChar w:fldCharType="end"/>
        </w:r>
        <w:r>
          <w:rPr>
            <w:noProof/>
            <w:sz w:val="20"/>
            <w:szCs w:val="20"/>
          </w:rPr>
          <w:t xml:space="preserve"> -</w:t>
        </w:r>
      </w:sdtContent>
    </w:sdt>
  </w:p>
  <w:p w14:paraId="676FF374"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916C2E" w:rsidRDefault="00916C2E" w:rsidP="002D6D8A">
      <w:pPr>
        <w:spacing w:after="0" w:line="240" w:lineRule="auto"/>
      </w:pPr>
      <w:r>
        <w:separator/>
      </w:r>
    </w:p>
  </w:footnote>
  <w:footnote w:type="continuationSeparator" w:id="0">
    <w:p w14:paraId="5940C9BB" w14:textId="77777777" w:rsidR="00916C2E" w:rsidRDefault="00916C2E"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43"/>
    <w:rsid w:val="00012A0D"/>
    <w:rsid w:val="00052D23"/>
    <w:rsid w:val="000C2061"/>
    <w:rsid w:val="00181C0C"/>
    <w:rsid w:val="00291082"/>
    <w:rsid w:val="002B28A6"/>
    <w:rsid w:val="002D6D8A"/>
    <w:rsid w:val="003B7C7E"/>
    <w:rsid w:val="00422290"/>
    <w:rsid w:val="0044691A"/>
    <w:rsid w:val="004C336C"/>
    <w:rsid w:val="004F6BE3"/>
    <w:rsid w:val="005A0641"/>
    <w:rsid w:val="00652F43"/>
    <w:rsid w:val="007B39DC"/>
    <w:rsid w:val="008509BC"/>
    <w:rsid w:val="008E2637"/>
    <w:rsid w:val="00916C2E"/>
    <w:rsid w:val="00924502"/>
    <w:rsid w:val="009B6D7C"/>
    <w:rsid w:val="009D52CF"/>
    <w:rsid w:val="009E220B"/>
    <w:rsid w:val="00A918D1"/>
    <w:rsid w:val="00AB645A"/>
    <w:rsid w:val="00CB3EE4"/>
    <w:rsid w:val="00DC6F1F"/>
    <w:rsid w:val="00E505E1"/>
    <w:rsid w:val="00F00E32"/>
    <w:rsid w:val="00F04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docId w15:val="{BC2C487A-0078-4DB4-99D8-7731EC97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55B5798A.dotm</Template>
  <TotalTime>93</TotalTime>
  <Pages>5</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ALARI Gianluigi</cp:lastModifiedBy>
  <cp:revision>9</cp:revision>
  <dcterms:created xsi:type="dcterms:W3CDTF">2016-10-13T11:21:00Z</dcterms:created>
  <dcterms:modified xsi:type="dcterms:W3CDTF">2016-10-13T16:10:00Z</dcterms:modified>
</cp:coreProperties>
</file>