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85C71"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72DF4B97"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7B63D950" w14:textId="77777777" w:rsidR="009B6D7C" w:rsidRDefault="009B6D7C" w:rsidP="009B6D7C"/>
    <w:p w14:paraId="4094BCD6" w14:textId="77777777" w:rsidR="009B6D7C" w:rsidRPr="009B6D7C" w:rsidRDefault="009B6D7C" w:rsidP="009B6D7C">
      <w:pPr>
        <w:jc w:val="right"/>
      </w:pPr>
      <w:r>
        <w:t>October, the 13th 2016</w:t>
      </w:r>
    </w:p>
    <w:p w14:paraId="251D3170" w14:textId="77777777" w:rsidR="00652F43" w:rsidRPr="00652F43" w:rsidRDefault="00652F43" w:rsidP="00652F43">
      <w:pPr>
        <w:rPr>
          <w:rFonts w:cstheme="minorHAnsi"/>
        </w:rPr>
      </w:pPr>
    </w:p>
    <w:p w14:paraId="6BFE6B67" w14:textId="77777777" w:rsidR="009B6D7C" w:rsidRPr="009B6D7C" w:rsidRDefault="009B6D7C" w:rsidP="009B6D7C">
      <w:pPr>
        <w:pStyle w:val="Heading1"/>
        <w:rPr>
          <w:rFonts w:cstheme="minorHAnsi"/>
        </w:rPr>
      </w:pPr>
      <w:r w:rsidRPr="009B6D7C">
        <w:rPr>
          <w:rFonts w:cstheme="minorHAnsi"/>
        </w:rPr>
        <w:t>Introduction</w:t>
      </w:r>
    </w:p>
    <w:p w14:paraId="1A6B46D5"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208908F6"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42985F5" w14:textId="77777777" w:rsidR="009B6D7C" w:rsidRDefault="009B6D7C" w:rsidP="00652F43">
      <w:pPr>
        <w:rPr>
          <w:rFonts w:cstheme="minorHAnsi"/>
        </w:rPr>
      </w:pPr>
    </w:p>
    <w:p w14:paraId="0804D183" w14:textId="77777777" w:rsidR="009B6D7C" w:rsidRPr="009B6D7C" w:rsidRDefault="009B6D7C" w:rsidP="009B6D7C">
      <w:pPr>
        <w:pStyle w:val="Heading1"/>
        <w:rPr>
          <w:rFonts w:cstheme="minorHAnsi"/>
        </w:rPr>
      </w:pPr>
      <w:r w:rsidRPr="009B6D7C">
        <w:rPr>
          <w:rFonts w:cstheme="minorHAnsi"/>
        </w:rPr>
        <w:t>Methodology</w:t>
      </w:r>
    </w:p>
    <w:p w14:paraId="3BE64956"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0C982B4E" w14:textId="77777777"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del w:id="0" w:author="KOUKLAKIS Georgios" w:date="2016-10-13T10:55:00Z">
        <w:r w:rsidDel="005A0641">
          <w:rPr>
            <w:rFonts w:cstheme="minorHAnsi"/>
          </w:rPr>
          <w:delText xml:space="preserve">was </w:delText>
        </w:r>
      </w:del>
      <w:ins w:id="1" w:author="KOUKLAKIS Georgios" w:date="2016-10-13T10:55:00Z">
        <w:r w:rsidR="005A0641">
          <w:rPr>
            <w:rFonts w:cstheme="minorHAnsi"/>
          </w:rPr>
          <w:t xml:space="preserve">were </w:t>
        </w:r>
      </w:ins>
      <w:r>
        <w:rPr>
          <w:rFonts w:cstheme="minorHAnsi"/>
        </w:rPr>
        <w:t xml:space="preserve">a live system, with test supervisor intervening only when boundaries of the system simulation were reached or if users would </w:t>
      </w:r>
      <w:del w:id="2" w:author="KOUKLAKIS Georgios" w:date="2016-10-13T10:55:00Z">
        <w:r w:rsidDel="005A0641">
          <w:rPr>
            <w:rFonts w:cstheme="minorHAnsi"/>
          </w:rPr>
          <w:delText xml:space="preserve">to </w:delText>
        </w:r>
      </w:del>
      <w:r>
        <w:rPr>
          <w:rFonts w:cstheme="minorHAnsi"/>
        </w:rPr>
        <w:t>give up on the task, considering it too difficult or system design inadequate.</w:t>
      </w:r>
    </w:p>
    <w:p w14:paraId="44C2189E"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65373199"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1176B05F"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1158F4AC"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1CAF1AE4" w14:textId="77777777" w:rsidR="009B6D7C" w:rsidRDefault="009B6D7C" w:rsidP="009B6D7C">
      <w:pPr>
        <w:rPr>
          <w:rFonts w:cstheme="minorHAnsi"/>
        </w:rPr>
      </w:pPr>
      <w:commentRangeStart w:id="3"/>
      <w:r>
        <w:rPr>
          <w:rFonts w:cstheme="minorHAnsi"/>
        </w:rPr>
        <w:t>As</w:t>
      </w:r>
      <w:commentRangeEnd w:id="3"/>
      <w:r w:rsidR="005A0641">
        <w:rPr>
          <w:rStyle w:val="CommentReference"/>
        </w:rPr>
        <w:commentReference w:id="3"/>
      </w:r>
      <w:r>
        <w:rPr>
          <w:rFonts w:cstheme="minorHAnsi"/>
        </w:rPr>
        <w:t xml:space="preserve"> each scenario use</w:t>
      </w:r>
      <w:ins w:id="4" w:author="KOUKLAKIS Georgios" w:date="2016-10-13T10:56:00Z">
        <w:r w:rsidR="005A0641">
          <w:rPr>
            <w:rFonts w:cstheme="minorHAnsi"/>
          </w:rPr>
          <w:t>s</w:t>
        </w:r>
      </w:ins>
      <w:r>
        <w:rPr>
          <w:rFonts w:cstheme="minorHAnsi"/>
        </w:rPr>
        <w:t xml:space="preserve"> interactive system simulation, it allows users to project many use case</w:t>
      </w:r>
      <w:ins w:id="5" w:author="KOUKLAKIS Georgios" w:date="2016-10-13T10:56:00Z">
        <w:r w:rsidR="005A0641">
          <w:rPr>
            <w:rFonts w:cstheme="minorHAnsi"/>
          </w:rPr>
          <w:t>s</w:t>
        </w:r>
      </w:ins>
      <w:r>
        <w:rPr>
          <w:rFonts w:cstheme="minorHAnsi"/>
        </w:rPr>
        <w:t xml:space="preserve"> that otherwise would not come up. </w:t>
      </w:r>
      <w:r w:rsidR="002B28A6">
        <w:rPr>
          <w:rFonts w:cstheme="minorHAnsi"/>
        </w:rPr>
        <w:t xml:space="preserve">Users are encouraged to </w:t>
      </w:r>
      <w:commentRangeStart w:id="6"/>
      <w:r w:rsidR="002B28A6">
        <w:rPr>
          <w:rFonts w:cstheme="minorHAnsi"/>
        </w:rPr>
        <w:t xml:space="preserve">share the line of though </w:t>
      </w:r>
      <w:commentRangeEnd w:id="6"/>
      <w:r w:rsidR="005A0641">
        <w:rPr>
          <w:rStyle w:val="CommentReference"/>
        </w:rPr>
        <w:commentReference w:id="6"/>
      </w:r>
      <w:r w:rsidR="002B28A6">
        <w:rPr>
          <w:rFonts w:cstheme="minorHAnsi"/>
        </w:rPr>
        <w:t>on the entire design, usually providing some invaluable insights.</w:t>
      </w:r>
    </w:p>
    <w:p w14:paraId="04A75D58"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23B4BB82"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678A2917" w14:textId="77777777" w:rsidR="002B28A6" w:rsidRDefault="002B28A6">
      <w:pPr>
        <w:rPr>
          <w:rFonts w:cstheme="minorHAnsi"/>
        </w:rPr>
      </w:pPr>
      <w:r>
        <w:rPr>
          <w:rFonts w:cstheme="minorHAnsi"/>
        </w:rPr>
        <w:br w:type="page"/>
      </w:r>
    </w:p>
    <w:p w14:paraId="3A574068" w14:textId="77777777" w:rsidR="002B28A6" w:rsidRPr="009E220B" w:rsidRDefault="002B28A6" w:rsidP="002B28A6">
      <w:pPr>
        <w:pStyle w:val="Heading1"/>
        <w:rPr>
          <w:rFonts w:cstheme="minorHAnsi"/>
        </w:rPr>
      </w:pPr>
      <w:r w:rsidRPr="009E220B">
        <w:rPr>
          <w:rFonts w:cstheme="minorHAnsi"/>
        </w:rPr>
        <w:lastRenderedPageBreak/>
        <w:t>EP User Test sessions</w:t>
      </w:r>
    </w:p>
    <w:p w14:paraId="404EA295" w14:textId="77777777"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ins w:id="7" w:author="KOUKLAKIS Georgios" w:date="2016-10-13T11:02:00Z">
        <w:r w:rsidR="005A0641">
          <w:rPr>
            <w:rFonts w:cstheme="minorHAnsi"/>
          </w:rPr>
          <w:t>,</w:t>
        </w:r>
      </w:ins>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 xml:space="preserve">rmation contained in the screen and </w:t>
      </w:r>
      <w:commentRangeStart w:id="8"/>
      <w:r>
        <w:rPr>
          <w:rFonts w:cstheme="minorHAnsi"/>
        </w:rPr>
        <w:t xml:space="preserve">email </w:t>
      </w:r>
      <w:commentRangeEnd w:id="8"/>
      <w:r w:rsidR="005A0641">
        <w:rPr>
          <w:rStyle w:val="CommentReference"/>
        </w:rPr>
        <w:commentReference w:id="8"/>
      </w:r>
      <w:r>
        <w:rPr>
          <w:rFonts w:cstheme="minorHAnsi"/>
        </w:rPr>
        <w:t>design that were provided.</w:t>
      </w:r>
      <w:r w:rsidR="00652F43">
        <w:rPr>
          <w:rFonts w:cstheme="minorHAnsi"/>
        </w:rPr>
        <w:t xml:space="preserve"> </w:t>
      </w:r>
    </w:p>
    <w:p w14:paraId="23C00EF0" w14:textId="77777777" w:rsidR="009E220B" w:rsidRDefault="00652F43" w:rsidP="00652F43">
      <w:pPr>
        <w:rPr>
          <w:rFonts w:cstheme="minorHAnsi"/>
        </w:rPr>
      </w:pPr>
      <w:r>
        <w:rPr>
          <w:rFonts w:cstheme="minorHAnsi"/>
        </w:rPr>
        <w:t xml:space="preserve">The design </w:t>
      </w:r>
      <w:commentRangeStart w:id="9"/>
      <w:r>
        <w:rPr>
          <w:rFonts w:cstheme="minorHAnsi"/>
        </w:rPr>
        <w:t>have been iterated</w:t>
      </w:r>
      <w:r w:rsidR="002B28A6">
        <w:rPr>
          <w:rFonts w:cstheme="minorHAnsi"/>
        </w:rPr>
        <w:t xml:space="preserve"> </w:t>
      </w:r>
      <w:commentRangeEnd w:id="9"/>
      <w:r w:rsidR="005A0641">
        <w:rPr>
          <w:rStyle w:val="CommentReference"/>
        </w:rPr>
        <w:commentReference w:id="9"/>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ins w:id="10" w:author="KOUKLAKIS Georgios" w:date="2016-10-13T11:05:00Z">
        <w:r w:rsidR="005A0641">
          <w:rPr>
            <w:rFonts w:cstheme="minorHAnsi"/>
          </w:rPr>
          <w:t>es</w:t>
        </w:r>
      </w:ins>
      <w:r w:rsidR="009E220B">
        <w:rPr>
          <w:rFonts w:cstheme="minorHAnsi"/>
        </w:rPr>
        <w:t xml:space="preserve"> found, and the result</w:t>
      </w:r>
      <w:ins w:id="11" w:author="KOUKLAKIS Georgios" w:date="2016-10-13T11:05:00Z">
        <w:r w:rsidR="005A0641">
          <w:rPr>
            <w:rFonts w:cstheme="minorHAnsi"/>
          </w:rPr>
          <w:t>s</w:t>
        </w:r>
      </w:ins>
      <w:del w:id="12" w:author="KOUKLAKIS Georgios" w:date="2016-10-13T11:05:00Z">
        <w:r w:rsidR="009E220B" w:rsidDel="005A0641">
          <w:rPr>
            <w:rFonts w:cstheme="minorHAnsi"/>
          </w:rPr>
          <w:delText>ing</w:delText>
        </w:r>
      </w:del>
      <w:ins w:id="13" w:author="KOUKLAKIS Georgios" w:date="2016-10-13T11:05:00Z">
        <w:r w:rsidR="005A0641">
          <w:rPr>
            <w:rFonts w:cstheme="minorHAnsi"/>
          </w:rPr>
          <w:t xml:space="preserve"> of</w:t>
        </w:r>
      </w:ins>
      <w:r w:rsidR="009E220B">
        <w:rPr>
          <w:rFonts w:cstheme="minorHAnsi"/>
        </w:rPr>
        <w:t xml:space="preserve"> the updates to the design. </w:t>
      </w:r>
    </w:p>
    <w:p w14:paraId="1A09DABE" w14:textId="77777777" w:rsidR="00652F43" w:rsidRDefault="009E220B" w:rsidP="00652F43">
      <w:pPr>
        <w:rPr>
          <w:rFonts w:cstheme="minorHAnsi"/>
        </w:rPr>
      </w:pPr>
      <w:r>
        <w:rPr>
          <w:rFonts w:cstheme="minorHAnsi"/>
        </w:rPr>
        <w:t xml:space="preserve">A series of improvements were introduced to the steps needed to prepare a new exchange, </w:t>
      </w:r>
      <w:ins w:id="14" w:author="KOUKLAKIS Georgios" w:date="2016-10-13T11:06:00Z">
        <w:r w:rsidR="005A0641">
          <w:rPr>
            <w:rFonts w:cstheme="minorHAnsi"/>
          </w:rPr>
          <w:t xml:space="preserve">the </w:t>
        </w:r>
      </w:ins>
      <w:r>
        <w:rPr>
          <w:rFonts w:cstheme="minorHAnsi"/>
        </w:rPr>
        <w:t xml:space="preserve">email confirmations of the system as well as </w:t>
      </w:r>
      <w:ins w:id="15" w:author="KOUKLAKIS Georgios" w:date="2016-10-13T11:06:00Z">
        <w:r w:rsidR="005A0641">
          <w:rPr>
            <w:rFonts w:cstheme="minorHAnsi"/>
          </w:rPr>
          <w:t xml:space="preserve">the </w:t>
        </w:r>
      </w:ins>
      <w:r>
        <w:rPr>
          <w:rFonts w:cstheme="minorHAnsi"/>
        </w:rPr>
        <w:t xml:space="preserve">EP internal content sharing among all the parties involved inside </w:t>
      </w:r>
      <w:del w:id="16" w:author="KOUKLAKIS Georgios" w:date="2016-10-13T11:06:00Z">
        <w:r w:rsidDel="005A0641">
          <w:rPr>
            <w:rFonts w:cstheme="minorHAnsi"/>
          </w:rPr>
          <w:delText xml:space="preserve">with </w:delText>
        </w:r>
      </w:del>
      <w:ins w:id="17" w:author="KOUKLAKIS Georgios" w:date="2016-10-13T11:06:00Z">
        <w:r w:rsidR="005A0641">
          <w:rPr>
            <w:rFonts w:cstheme="minorHAnsi"/>
          </w:rPr>
          <w:t xml:space="preserve">the </w:t>
        </w:r>
      </w:ins>
      <w:r>
        <w:rPr>
          <w:rFonts w:cstheme="minorHAnsi"/>
        </w:rPr>
        <w:t>Trilogue Table edition cycle.</w:t>
      </w:r>
    </w:p>
    <w:p w14:paraId="07195E6E" w14:textId="77777777" w:rsidR="00652F43" w:rsidRDefault="00652F43" w:rsidP="00652F43">
      <w:pPr>
        <w:rPr>
          <w:rFonts w:cstheme="minorHAnsi"/>
        </w:rPr>
      </w:pPr>
    </w:p>
    <w:p w14:paraId="7348464C"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36BDD57C"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2BB3C3E6" w14:textId="77777777"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w:t>
      </w:r>
      <w:del w:id="18" w:author="KOUKLAKIS Georgios" w:date="2016-10-13T11:07:00Z">
        <w:r w:rsidR="00652F43" w:rsidRPr="00652F43" w:rsidDel="005A0641">
          <w:rPr>
            <w:rFonts w:cstheme="minorHAnsi"/>
            <w:b/>
          </w:rPr>
          <w:delText>s</w:delText>
        </w:r>
      </w:del>
      <w:r w:rsidR="00652F43" w:rsidRPr="00652F43">
        <w:rPr>
          <w:rFonts w:cstheme="minorHAnsi"/>
          <w:b/>
        </w:rPr>
        <w:t xml:space="preserve">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2A6F1DD5" w14:textId="77777777" w:rsidR="00652F43" w:rsidRDefault="00652F43" w:rsidP="00652F43">
      <w:pPr>
        <w:rPr>
          <w:rFonts w:cstheme="minorHAnsi"/>
        </w:rPr>
      </w:pPr>
      <w:r>
        <w:rPr>
          <w:rFonts w:cstheme="minorHAnsi"/>
        </w:rPr>
        <w:t xml:space="preserve">Users found </w:t>
      </w:r>
      <w:r w:rsidR="009E220B" w:rsidRPr="009E220B">
        <w:rPr>
          <w:rFonts w:cstheme="minorHAnsi"/>
          <w:b/>
        </w:rPr>
        <w:t>quick access popup-</w:t>
      </w:r>
      <w:r w:rsidRPr="009E220B">
        <w:rPr>
          <w:rFonts w:cstheme="minorHAnsi"/>
          <w:b/>
        </w:rPr>
        <w:t>style tooltips</w:t>
      </w:r>
      <w:r>
        <w:rPr>
          <w:rFonts w:cstheme="minorHAnsi"/>
        </w:rPr>
        <w:t xml:space="preserve"> </w:t>
      </w:r>
      <w:commentRangeStart w:id="19"/>
      <w:r w:rsidRPr="0044691A">
        <w:rPr>
          <w:rFonts w:cstheme="minorHAnsi"/>
        </w:rPr>
        <w:t>enumerating purpose</w:t>
      </w:r>
      <w:r>
        <w:rPr>
          <w:rFonts w:cstheme="minorHAnsi"/>
        </w:rPr>
        <w:t xml:space="preserve"> </w:t>
      </w:r>
      <w:commentRangeEnd w:id="19"/>
      <w:r w:rsidR="0044691A">
        <w:rPr>
          <w:rStyle w:val="CommentReference"/>
        </w:rPr>
        <w:commentReference w:id="19"/>
      </w:r>
      <w:r w:rsidR="009E220B">
        <w:rPr>
          <w:rFonts w:cstheme="minorHAnsi"/>
        </w:rPr>
        <w:t xml:space="preserve">of </w:t>
      </w:r>
      <w:ins w:id="20" w:author="KOUKLAKIS Georgios" w:date="2016-10-13T11:13:00Z">
        <w:r w:rsidR="0044691A">
          <w:rPr>
            <w:rFonts w:cstheme="minorHAnsi"/>
          </w:rPr>
          <w:t xml:space="preserve">the </w:t>
        </w:r>
      </w:ins>
      <w:r w:rsidR="009E220B">
        <w:rPr>
          <w:rFonts w:cstheme="minorHAnsi"/>
        </w:rPr>
        <w:t xml:space="preserve">new design elements bringing a much needed </w:t>
      </w:r>
      <w:r>
        <w:rPr>
          <w:rFonts w:cstheme="minorHAnsi"/>
        </w:rPr>
        <w:t>clarifi</w:t>
      </w:r>
      <w:r w:rsidR="009E220B">
        <w:rPr>
          <w:rFonts w:cstheme="minorHAnsi"/>
        </w:rPr>
        <w:t xml:space="preserve">cation. No user manual was necessary during the User Tests sessions, especially the </w:t>
      </w:r>
      <w:commentRangeStart w:id="21"/>
      <w:r w:rsidR="009E220B">
        <w:rPr>
          <w:rFonts w:cstheme="minorHAnsi"/>
        </w:rPr>
        <w:t xml:space="preserve">later </w:t>
      </w:r>
      <w:commentRangeEnd w:id="21"/>
      <w:r w:rsidR="0044691A">
        <w:rPr>
          <w:rStyle w:val="CommentReference"/>
        </w:rPr>
        <w:commentReference w:id="21"/>
      </w:r>
      <w:r w:rsidR="009E220B">
        <w:rPr>
          <w:rFonts w:cstheme="minorHAnsi"/>
        </w:rPr>
        <w:t>design was found to be self-explanatory.</w:t>
      </w:r>
    </w:p>
    <w:p w14:paraId="03D82E9A" w14:textId="77777777"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xml:space="preserve">, including </w:t>
      </w:r>
      <w:del w:id="22" w:author="KOUKLAKIS Georgios" w:date="2016-10-13T11:15:00Z">
        <w:r w:rsidDel="0044691A">
          <w:rPr>
            <w:rFonts w:cstheme="minorHAnsi"/>
          </w:rPr>
          <w:delText xml:space="preserve">an </w:delText>
        </w:r>
      </w:del>
      <w:r>
        <w:rPr>
          <w:rFonts w:cstheme="minorHAnsi"/>
        </w:rPr>
        <w:t>incoming ones that have not yet been accepted. Various presentation options have been included.</w:t>
      </w:r>
    </w:p>
    <w:p w14:paraId="17808298"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381EC0FC" w14:textId="77777777"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 xml:space="preserve">are grouped in three discreet </w:t>
      </w:r>
      <w:commentRangeStart w:id="23"/>
      <w:r w:rsidR="00F00E32">
        <w:rPr>
          <w:rFonts w:cstheme="minorHAnsi"/>
        </w:rPr>
        <w:t>steps</w:t>
      </w:r>
      <w:commentRangeEnd w:id="23"/>
      <w:r w:rsidR="0044691A">
        <w:rPr>
          <w:rStyle w:val="CommentReference"/>
        </w:rPr>
        <w:commentReference w:id="23"/>
      </w:r>
      <w:r w:rsidR="00F00E32">
        <w:rPr>
          <w:rFonts w:cstheme="minorHAnsi"/>
        </w:rPr>
        <w:t>.</w:t>
      </w:r>
    </w:p>
    <w:p w14:paraId="0EDE4D21" w14:textId="77777777" w:rsidR="009E220B" w:rsidRDefault="009E220B" w:rsidP="00652F43">
      <w:pPr>
        <w:rPr>
          <w:rFonts w:cstheme="minorHAnsi"/>
        </w:rPr>
      </w:pPr>
    </w:p>
    <w:p w14:paraId="0141ACB4" w14:textId="77777777" w:rsidR="002D6D8A" w:rsidRDefault="002D6D8A">
      <w:pPr>
        <w:rPr>
          <w:rFonts w:eastAsiaTheme="majorEastAsia" w:cstheme="minorHAnsi"/>
          <w:sz w:val="26"/>
          <w:szCs w:val="26"/>
        </w:rPr>
      </w:pPr>
      <w:r>
        <w:rPr>
          <w:rFonts w:cstheme="minorHAnsi"/>
        </w:rPr>
        <w:br w:type="page"/>
      </w:r>
    </w:p>
    <w:p w14:paraId="4F8B3454"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2A636A89"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42FADDEA" w14:textId="77777777"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ins w:id="24" w:author="KOUKLAKIS Georgios" w:date="2016-10-13T11:19:00Z">
        <w:r w:rsidR="0044691A">
          <w:rPr>
            <w:rFonts w:cstheme="minorHAnsi"/>
          </w:rPr>
          <w:t>s</w:t>
        </w:r>
      </w:ins>
      <w:r>
        <w:rPr>
          <w:rFonts w:cstheme="minorHAnsi"/>
        </w:rPr>
        <w:t xml:space="preserve"> a</w:t>
      </w:r>
      <w:r w:rsidR="002D6D8A">
        <w:rPr>
          <w:rFonts w:cstheme="minorHAnsi"/>
        </w:rPr>
        <w:t>t the moment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2D20332D"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757FEAB"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15D1BE3D" w14:textId="77777777"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ins w:id="25" w:author="KOUKLAKIS Georgios" w:date="2016-10-13T11:21:00Z">
        <w:r w:rsidR="0044691A">
          <w:rPr>
            <w:rFonts w:cstheme="minorHAnsi"/>
          </w:rPr>
          <w:t xml:space="preserve">content independent </w:t>
        </w:r>
      </w:ins>
      <w:r w:rsidR="00291082">
        <w:rPr>
          <w:rFonts w:cstheme="minorHAnsi"/>
        </w:rPr>
        <w:t>presentation</w:t>
      </w:r>
      <w:del w:id="26" w:author="KOUKLAKIS Georgios" w:date="2016-10-13T11:21:00Z">
        <w:r w:rsidR="00291082" w:rsidDel="0044691A">
          <w:rPr>
            <w:rFonts w:cstheme="minorHAnsi"/>
          </w:rPr>
          <w:delText xml:space="preserve"> independent of the content</w:delText>
        </w:r>
      </w:del>
      <w:r w:rsidR="00291082">
        <w:rPr>
          <w:rFonts w:cstheme="minorHAnsi"/>
        </w:rPr>
        <w:t>. In many use cases that opens up a door to a new way</w:t>
      </w:r>
      <w:del w:id="27" w:author="KOUKLAKIS Georgios" w:date="2016-10-13T11:21:00Z">
        <w:r w:rsidR="00291082" w:rsidDel="0044691A">
          <w:rPr>
            <w:rFonts w:cstheme="minorHAnsi"/>
          </w:rPr>
          <w:delText>s</w:delText>
        </w:r>
      </w:del>
      <w:r w:rsidR="00291082">
        <w:rPr>
          <w:rFonts w:cstheme="minorHAnsi"/>
        </w:rPr>
        <w:t xml:space="preserve"> of treating information contained in the document that previously was not easily accessible. However, it leaves one possible problem on the table that should be tackled - same file presentation for technical and </w:t>
      </w:r>
      <w:proofErr w:type="spellStart"/>
      <w:r w:rsidR="00291082">
        <w:rPr>
          <w:rFonts w:cstheme="minorHAnsi"/>
        </w:rPr>
        <w:t>trilogue</w:t>
      </w:r>
      <w:proofErr w:type="spellEnd"/>
      <w:r w:rsidR="00291082">
        <w:rPr>
          <w:rFonts w:cstheme="minorHAnsi"/>
        </w:rPr>
        <w:t xml:space="preserve"> meetings. The system, while maintaining flexibility, must ensure that meeting-presentation configuration is passed to the other parties during the exchange.</w:t>
      </w:r>
    </w:p>
    <w:p w14:paraId="2A7BF504" w14:textId="77777777" w:rsidR="009E220B" w:rsidRDefault="009E220B" w:rsidP="00652F43">
      <w:pPr>
        <w:rPr>
          <w:rFonts w:cstheme="minorHAnsi"/>
        </w:rPr>
      </w:pPr>
    </w:p>
    <w:p w14:paraId="70735F89" w14:textId="77777777" w:rsidR="002D6D8A" w:rsidRDefault="002D6D8A">
      <w:pPr>
        <w:rPr>
          <w:rFonts w:eastAsiaTheme="majorEastAsia" w:cstheme="minorHAnsi"/>
          <w:sz w:val="32"/>
          <w:szCs w:val="32"/>
        </w:rPr>
      </w:pPr>
      <w:r>
        <w:rPr>
          <w:rFonts w:cstheme="minorHAnsi"/>
        </w:rPr>
        <w:br w:type="page"/>
      </w:r>
    </w:p>
    <w:p w14:paraId="1524F6BF" w14:textId="77777777" w:rsidR="009E220B" w:rsidRDefault="009E220B" w:rsidP="009E220B">
      <w:pPr>
        <w:pStyle w:val="Heading1"/>
        <w:rPr>
          <w:rFonts w:cstheme="minorHAnsi"/>
        </w:rPr>
      </w:pPr>
      <w:r w:rsidRPr="002B28A6">
        <w:rPr>
          <w:rFonts w:cstheme="minorHAnsi"/>
        </w:rPr>
        <w:lastRenderedPageBreak/>
        <w:t>Council User Test sessions</w:t>
      </w:r>
    </w:p>
    <w:p w14:paraId="461AA71F" w14:textId="77777777" w:rsidR="009E220B" w:rsidRPr="002B28A6" w:rsidRDefault="009E220B" w:rsidP="009E220B">
      <w:r>
        <w:t>{</w:t>
      </w:r>
      <w:proofErr w:type="gramStart"/>
      <w:r>
        <w:t xml:space="preserve">{ </w:t>
      </w:r>
      <w:proofErr w:type="spellStart"/>
      <w:r>
        <w:t>council.trilogue.test.summary</w:t>
      </w:r>
      <w:proofErr w:type="spellEnd"/>
      <w:proofErr w:type="gramEnd"/>
      <w:r>
        <w:t xml:space="preserve"> }}</w:t>
      </w:r>
    </w:p>
    <w:p w14:paraId="078A30C6" w14:textId="77777777" w:rsidR="009E220B" w:rsidRDefault="009E220B" w:rsidP="00652F43">
      <w:pPr>
        <w:rPr>
          <w:rFonts w:cstheme="minorHAnsi"/>
        </w:rPr>
      </w:pPr>
    </w:p>
    <w:p w14:paraId="5B7DCD9B" w14:textId="77777777" w:rsidR="009E220B" w:rsidRDefault="009E220B">
      <w:pPr>
        <w:rPr>
          <w:rFonts w:cstheme="minorHAnsi"/>
        </w:rPr>
      </w:pPr>
      <w:r>
        <w:rPr>
          <w:rFonts w:cstheme="minorHAnsi"/>
        </w:rPr>
        <w:br w:type="page"/>
      </w:r>
    </w:p>
    <w:p w14:paraId="04459D90" w14:textId="77777777" w:rsidR="009E220B" w:rsidRDefault="009E220B" w:rsidP="009E220B">
      <w:pPr>
        <w:pStyle w:val="Heading1"/>
      </w:pPr>
      <w:r>
        <w:lastRenderedPageBreak/>
        <w:t xml:space="preserve">Executive </w:t>
      </w:r>
      <w:commentRangeStart w:id="28"/>
      <w:r>
        <w:t>Summary</w:t>
      </w:r>
      <w:commentRangeEnd w:id="28"/>
      <w:r w:rsidR="007B39DC">
        <w:rPr>
          <w:rStyle w:val="CommentReference"/>
          <w:rFonts w:eastAsiaTheme="minorHAnsi" w:cstheme="minorBidi"/>
        </w:rPr>
        <w:commentReference w:id="28"/>
      </w:r>
    </w:p>
    <w:p w14:paraId="7DBA4027" w14:textId="77777777" w:rsidR="002D6D8A" w:rsidRDefault="002D6D8A" w:rsidP="002D6D8A">
      <w:r>
        <w:t xml:space="preserve">The Exchange Analysis that was requested in March 2016, and carried out in summer 2016, following </w:t>
      </w:r>
      <w:ins w:id="30" w:author="KOUKLAKIS Georgios" w:date="2016-10-13T11:25:00Z">
        <w:r w:rsidR="0044691A">
          <w:t xml:space="preserve">the </w:t>
        </w:r>
      </w:ins>
      <w:r>
        <w:t xml:space="preserve">User Test methodology has confirmed that Trilogue Table Exchanges - encapsulated directly in an editor - are </w:t>
      </w:r>
      <w:r w:rsidR="00AB645A">
        <w:t>welcomed</w:t>
      </w:r>
      <w:r>
        <w:t xml:space="preserve"> by </w:t>
      </w:r>
      <w:ins w:id="31" w:author="KOUKLAKIS Georgios" w:date="2016-10-13T11:25:00Z">
        <w:r w:rsidR="0044691A">
          <w:t xml:space="preserve">the </w:t>
        </w:r>
      </w:ins>
      <w:r>
        <w:t>users.</w:t>
      </w:r>
    </w:p>
    <w:p w14:paraId="6D3C03C3" w14:textId="77777777" w:rsidR="002D6D8A" w:rsidRDefault="002D6D8A" w:rsidP="002D6D8A">
      <w:r>
        <w:t xml:space="preserve">During the analysis, it became apparent that there is an overwhelming user support to build a fit-for-purpose tool for </w:t>
      </w:r>
      <w:ins w:id="32" w:author="KOUKLAKIS Georgios" w:date="2016-10-13T11:27:00Z">
        <w:r w:rsidR="007B39DC">
          <w:t xml:space="preserve">the </w:t>
        </w:r>
      </w:ins>
      <w:r>
        <w:t>work on</w:t>
      </w:r>
      <w:ins w:id="33" w:author="KOUKLAKIS Georgios" w:date="2016-10-13T11:27:00Z">
        <w:r w:rsidR="007B39DC">
          <w:t xml:space="preserve"> the Trilogue Tables and the</w:t>
        </w:r>
      </w:ins>
      <w:del w:id="34" w:author="KOUKLAKIS Georgios" w:date="2016-10-13T11:27:00Z">
        <w:r w:rsidDel="007B39DC">
          <w:delText>,</w:delText>
        </w:r>
      </w:del>
      <w:r>
        <w:t xml:space="preserve"> exchange and discover</w:t>
      </w:r>
      <w:ins w:id="35" w:author="KOUKLAKIS Georgios" w:date="2016-10-13T11:27:00Z">
        <w:r w:rsidR="007B39DC">
          <w:t>y of the</w:t>
        </w:r>
      </w:ins>
      <w:r>
        <w:t xml:space="preserve"> content</w:t>
      </w:r>
      <w:del w:id="36" w:author="KOUKLAKIS Georgios" w:date="2016-10-13T11:27:00Z">
        <w:r w:rsidDel="007B39DC">
          <w:delText xml:space="preserve"> and versions of Trilogue Tables</w:delText>
        </w:r>
      </w:del>
      <w:r>
        <w:t>. This mostly points to weaknesses in the current setup that is limited by file-based exchanges of MS Word content, where users are personally responsible for maintenance of every aspect of the table.</w:t>
      </w:r>
    </w:p>
    <w:p w14:paraId="326949C0" w14:textId="77777777" w:rsidR="00AB645A" w:rsidRDefault="00AB645A" w:rsidP="002D6D8A">
      <w:r>
        <w:t xml:space="preserve">Automatic presentation persistence frees users to concentrate on work that brings the most Business Benefits - changes to content of the table. Filtering, allowing a dynamic presentation of any subset of the content, </w:t>
      </w:r>
      <w:del w:id="37" w:author="KOUKLAKIS Georgios" w:date="2016-10-13T11:28:00Z">
        <w:r w:rsidDel="007B39DC">
          <w:delText>and</w:delText>
        </w:r>
      </w:del>
      <w:r>
        <w:t xml:space="preserve"> eases content discovery that in turn can translate into a better worded compromise. Consolidation available at any moment of the process also helps to build a more legally sound compromise.</w:t>
      </w:r>
    </w:p>
    <w:p w14:paraId="0C3F129C" w14:textId="77777777" w:rsidR="002D6D8A" w:rsidRDefault="002D6D8A" w:rsidP="002D6D8A">
      <w:r>
        <w:t xml:space="preserve">Automated content versioning allows each institution to design internal archiving processes following </w:t>
      </w:r>
      <w:r w:rsidR="00AB645A">
        <w:t>own</w:t>
      </w:r>
      <w:r>
        <w:t xml:space="preserve"> specifications. A concise</w:t>
      </w:r>
      <w:ins w:id="38" w:author="KOUKLAKIS Georgios" w:date="2016-10-13T11:29:00Z">
        <w:r w:rsidR="007B39DC">
          <w:t>,</w:t>
        </w:r>
      </w:ins>
      <w:r>
        <w:t xml:space="preserve"> email based</w:t>
      </w:r>
      <w:ins w:id="39" w:author="KOUKLAKIS Georgios" w:date="2016-10-13T11:29:00Z">
        <w:r w:rsidR="007B39DC">
          <w:t>,</w:t>
        </w:r>
      </w:ins>
      <w:r>
        <w:t xml:space="preserve"> </w:t>
      </w:r>
      <w:r w:rsidR="00AB645A">
        <w:t xml:space="preserve">internal </w:t>
      </w:r>
      <w:ins w:id="40" w:author="KOUKLAKIS Georgios" w:date="2016-10-13T11:29:00Z">
        <w:r w:rsidR="007B39DC">
          <w:t xml:space="preserve">system of </w:t>
        </w:r>
      </w:ins>
      <w:r w:rsidR="00AB645A">
        <w:t>notifications keep users informed of major state changes to a Trilogue Table and maintain</w:t>
      </w:r>
      <w:ins w:id="41" w:author="KOUKLAKIS Georgios" w:date="2016-10-13T11:30:00Z">
        <w:r w:rsidR="007B39DC">
          <w:t>s</w:t>
        </w:r>
      </w:ins>
      <w:r w:rsidR="00AB645A">
        <w:t xml:space="preserve"> the sense of control that </w:t>
      </w:r>
      <w:ins w:id="42" w:author="KOUKLAKIS Georgios" w:date="2016-10-13T11:30:00Z">
        <w:r w:rsidR="007B39DC">
          <w:t xml:space="preserve">the </w:t>
        </w:r>
      </w:ins>
      <w:r w:rsidR="00AB645A">
        <w:t>user</w:t>
      </w:r>
      <w:ins w:id="43" w:author="KOUKLAKIS Georgios" w:date="2016-10-13T11:30:00Z">
        <w:r w:rsidR="007B39DC">
          <w:t>s</w:t>
        </w:r>
      </w:ins>
      <w:r w:rsidR="00AB645A">
        <w:t xml:space="preserve"> had with file-based MS Word process.</w:t>
      </w:r>
    </w:p>
    <w:p w14:paraId="6AB9A590" w14:textId="77777777" w:rsidR="00AB645A" w:rsidRDefault="00AB645A" w:rsidP="002D6D8A">
      <w:r>
        <w:t>--</w:t>
      </w:r>
    </w:p>
    <w:p w14:paraId="6F117CAC" w14:textId="77777777" w:rsidR="00AB645A" w:rsidRDefault="00AB645A" w:rsidP="002D6D8A">
      <w:r>
        <w:t xml:space="preserve">Following the exchange feasibility </w:t>
      </w:r>
      <w:ins w:id="44" w:author="KOUKLAKIS Georgios" w:date="2016-10-13T11:31:00Z">
        <w:r w:rsidR="007B39DC">
          <w:t xml:space="preserve">analysis </w:t>
        </w:r>
      </w:ins>
      <w:r>
        <w:t>and an early feature set confirmation in both participating institutions, the Business Responsible of the process will look at an appropriate setup for the IT project that would follow on the early positive outcome.</w:t>
      </w:r>
    </w:p>
    <w:p w14:paraId="0CE8B9E4" w14:textId="77777777" w:rsidR="00AB645A" w:rsidRPr="002D6D8A" w:rsidRDefault="00AB645A" w:rsidP="002D6D8A">
      <w:r>
        <w:t>An attempt should be made to help transition current MS Word based legislative process, including Trilogue Tables, into an open structured format that would allow to build new, previously unavailable services.</w:t>
      </w:r>
    </w:p>
    <w:sectPr w:rsidR="00AB645A" w:rsidRPr="002D6D8A">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OUKLAKIS Georgios" w:date="2016-10-13T11:00:00Z" w:initials="KG">
    <w:p w14:paraId="6872FF40" w14:textId="77777777" w:rsidR="0044691A" w:rsidRDefault="0044691A">
      <w:pPr>
        <w:pStyle w:val="CommentText"/>
      </w:pPr>
      <w:r>
        <w:rPr>
          <w:rStyle w:val="CommentReference"/>
        </w:rPr>
        <w:annotationRef/>
      </w:r>
      <w:r>
        <w:t>The text switches from past tense to present tense at this point. Should you keep it in past tense to maintain consistency?</w:t>
      </w:r>
    </w:p>
  </w:comment>
  <w:comment w:id="6" w:author="KOUKLAKIS Georgios" w:date="2016-10-13T10:59:00Z" w:initials="KG">
    <w:p w14:paraId="1EB725ED" w14:textId="77777777" w:rsidR="0044691A" w:rsidRDefault="0044691A">
      <w:pPr>
        <w:pStyle w:val="CommentText"/>
      </w:pPr>
      <w:r>
        <w:rPr>
          <w:rStyle w:val="CommentReference"/>
        </w:rPr>
        <w:annotationRef/>
      </w:r>
      <w:proofErr w:type="gramStart"/>
      <w:r>
        <w:t>to</w:t>
      </w:r>
      <w:proofErr w:type="gramEnd"/>
      <w:r>
        <w:t xml:space="preserve"> share their thoughts ?</w:t>
      </w:r>
    </w:p>
  </w:comment>
  <w:comment w:id="8" w:author="KOUKLAKIS Georgios" w:date="2016-10-13T11:03:00Z" w:initials="KG">
    <w:p w14:paraId="7336A93F" w14:textId="77777777" w:rsidR="0044691A" w:rsidRDefault="0044691A">
      <w:pPr>
        <w:pStyle w:val="CommentText"/>
      </w:pPr>
      <w:r>
        <w:rPr>
          <w:rStyle w:val="CommentReference"/>
        </w:rPr>
        <w:annotationRef/>
      </w:r>
      <w:r>
        <w:t>What is meant by “email” design?</w:t>
      </w:r>
    </w:p>
  </w:comment>
  <w:comment w:id="9" w:author="KOUKLAKIS Georgios" w:date="2016-10-13T11:04:00Z" w:initials="KG">
    <w:p w14:paraId="1307BFEA" w14:textId="77777777" w:rsidR="0044691A" w:rsidRDefault="0044691A">
      <w:pPr>
        <w:pStyle w:val="CommentText"/>
      </w:pPr>
      <w:r>
        <w:rPr>
          <w:rStyle w:val="CommentReference"/>
        </w:rPr>
        <w:annotationRef/>
      </w:r>
      <w:proofErr w:type="gramStart"/>
      <w:r>
        <w:t>has</w:t>
      </w:r>
      <w:proofErr w:type="gramEnd"/>
      <w:r>
        <w:t xml:space="preserve"> been modified/improved in several iterations</w:t>
      </w:r>
    </w:p>
  </w:comment>
  <w:comment w:id="19" w:author="KOUKLAKIS Georgios" w:date="2016-10-13T11:14:00Z" w:initials="KG">
    <w:p w14:paraId="2B5A2862" w14:textId="77777777" w:rsidR="0044691A" w:rsidRDefault="0044691A">
      <w:pPr>
        <w:pStyle w:val="CommentText"/>
      </w:pPr>
      <w:r>
        <w:rPr>
          <w:rStyle w:val="CommentReference"/>
        </w:rPr>
        <w:annotationRef/>
      </w:r>
      <w:proofErr w:type="gramStart"/>
      <w:r>
        <w:t>rephrasing</w:t>
      </w:r>
      <w:proofErr w:type="gramEnd"/>
      <w:r>
        <w:t xml:space="preserve"> needed?</w:t>
      </w:r>
    </w:p>
  </w:comment>
  <w:comment w:id="21" w:author="KOUKLAKIS Georgios" w:date="2016-10-13T11:15:00Z" w:initials="KG">
    <w:p w14:paraId="3CCC102B" w14:textId="77777777" w:rsidR="0044691A" w:rsidRDefault="0044691A">
      <w:pPr>
        <w:pStyle w:val="CommentText"/>
      </w:pPr>
      <w:r>
        <w:rPr>
          <w:rStyle w:val="CommentReference"/>
        </w:rPr>
        <w:annotationRef/>
      </w:r>
      <w:proofErr w:type="gramStart"/>
      <w:r>
        <w:t>the</w:t>
      </w:r>
      <w:proofErr w:type="gramEnd"/>
      <w:r>
        <w:t xml:space="preserve"> final, the evolved</w:t>
      </w:r>
    </w:p>
  </w:comment>
  <w:comment w:id="23" w:author="KOUKLAKIS Georgios" w:date="2016-10-13T11:17:00Z" w:initials="KG">
    <w:p w14:paraId="7B950FEB" w14:textId="77777777" w:rsidR="0044691A" w:rsidRDefault="0044691A">
      <w:pPr>
        <w:pStyle w:val="CommentText"/>
      </w:pPr>
      <w:r>
        <w:rPr>
          <w:rStyle w:val="CommentReference"/>
        </w:rPr>
        <w:annotationRef/>
      </w:r>
      <w:r>
        <w:t>Maybe, list the 3 steps</w:t>
      </w:r>
    </w:p>
  </w:comment>
  <w:comment w:id="28" w:author="KOUKLAKIS Georgios" w:date="2016-10-13T11:32:00Z" w:initials="KG">
    <w:p w14:paraId="2090A375" w14:textId="77777777" w:rsidR="007B39DC" w:rsidRDefault="007B39DC">
      <w:pPr>
        <w:pStyle w:val="CommentText"/>
      </w:pPr>
      <w:r>
        <w:rPr>
          <w:rStyle w:val="CommentReference"/>
        </w:rPr>
        <w:annotationRef/>
      </w:r>
      <w:r>
        <w:t xml:space="preserve">Maybe, as you did in a previous section (EP users test results), changing some text in bold will better draw the attention of the management. I suggest the first paragraph and the one before the end which do the best promotion for the “go” of the </w:t>
      </w:r>
      <w:r>
        <w:t>project</w:t>
      </w:r>
      <w:bookmarkStart w:id="29" w:name="_GoBack"/>
      <w:bookmarkEnd w:id="29"/>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2FF40" w15:done="0"/>
  <w15:commentEx w15:paraId="1EB725ED" w15:done="0"/>
  <w15:commentEx w15:paraId="7336A93F" w15:done="0"/>
  <w15:commentEx w15:paraId="1307BFEA" w15:done="0"/>
  <w15:commentEx w15:paraId="2B5A2862" w15:done="0"/>
  <w15:commentEx w15:paraId="3CCC102B" w15:done="0"/>
  <w15:commentEx w15:paraId="7B950FEB" w15:done="0"/>
  <w15:commentEx w15:paraId="2090A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3BD1" w14:textId="77777777" w:rsidR="0044691A" w:rsidRDefault="0044691A" w:rsidP="002D6D8A">
      <w:pPr>
        <w:spacing w:after="0" w:line="240" w:lineRule="auto"/>
      </w:pPr>
      <w:r>
        <w:separator/>
      </w:r>
    </w:p>
  </w:endnote>
  <w:endnote w:type="continuationSeparator" w:id="0">
    <w:p w14:paraId="0F34A374" w14:textId="77777777" w:rsidR="0044691A" w:rsidRDefault="0044691A"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82B3" w14:textId="77777777" w:rsidR="0044691A" w:rsidRDefault="0044691A">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7B39DC">
          <w:rPr>
            <w:noProof/>
            <w:sz w:val="20"/>
            <w:szCs w:val="20"/>
          </w:rPr>
          <w:t>4</w:t>
        </w:r>
        <w:r w:rsidRPr="002D6D8A">
          <w:rPr>
            <w:noProof/>
            <w:sz w:val="20"/>
            <w:szCs w:val="20"/>
          </w:rPr>
          <w:fldChar w:fldCharType="end"/>
        </w:r>
        <w:r>
          <w:rPr>
            <w:noProof/>
            <w:sz w:val="20"/>
            <w:szCs w:val="20"/>
          </w:rPr>
          <w:t xml:space="preserve"> -</w:t>
        </w:r>
      </w:sdtContent>
    </w:sdt>
  </w:p>
  <w:p w14:paraId="676FF374" w14:textId="77777777" w:rsidR="0044691A" w:rsidRDefault="00446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B5AD" w14:textId="77777777" w:rsidR="0044691A" w:rsidRDefault="0044691A" w:rsidP="002D6D8A">
      <w:pPr>
        <w:spacing w:after="0" w:line="240" w:lineRule="auto"/>
      </w:pPr>
      <w:r>
        <w:separator/>
      </w:r>
    </w:p>
  </w:footnote>
  <w:footnote w:type="continuationSeparator" w:id="0">
    <w:p w14:paraId="5940C9BB" w14:textId="77777777" w:rsidR="0044691A" w:rsidRDefault="0044691A"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181C0C"/>
    <w:rsid w:val="00291082"/>
    <w:rsid w:val="002B28A6"/>
    <w:rsid w:val="002D6D8A"/>
    <w:rsid w:val="0044691A"/>
    <w:rsid w:val="005A0641"/>
    <w:rsid w:val="00652F43"/>
    <w:rsid w:val="007B39DC"/>
    <w:rsid w:val="008E2637"/>
    <w:rsid w:val="00924502"/>
    <w:rsid w:val="009B6D7C"/>
    <w:rsid w:val="009E220B"/>
    <w:rsid w:val="00AB645A"/>
    <w:rsid w:val="00DC6F1F"/>
    <w:rsid w:val="00E505E1"/>
    <w:rsid w:val="00F00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71EF"/>
  <w15:chartTrackingRefBased/>
  <w15:docId w15:val="{7916A13C-4FE4-4BA0-A04B-CE214680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1E7AA64D</Template>
  <TotalTime>41</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KOUKLAKIS Georgios</cp:lastModifiedBy>
  <cp:revision>3</cp:revision>
  <dcterms:created xsi:type="dcterms:W3CDTF">2016-10-13T08:54:00Z</dcterms:created>
  <dcterms:modified xsi:type="dcterms:W3CDTF">2016-10-13T09:35:00Z</dcterms:modified>
</cp:coreProperties>
</file>