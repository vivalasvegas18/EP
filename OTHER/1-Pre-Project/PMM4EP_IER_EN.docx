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A32" w:rsidRPr="005E38F5" w:rsidRDefault="00996770" w:rsidP="00064A32">
      <w:pPr>
        <w:rPr>
          <w:lang w:val="en-GB"/>
        </w:rPr>
      </w:pPr>
      <w:bookmarkStart w:id="0" w:name="_Toc72579046"/>
      <w:r>
        <w:rPr>
          <w:noProof/>
          <w:lang w:val="en-GB"/>
        </w:rPr>
        <w:drawing>
          <wp:inline distT="0" distB="0" distL="0" distR="0" wp14:anchorId="60C0FA5A" wp14:editId="665135DF">
            <wp:extent cx="7027545" cy="1364615"/>
            <wp:effectExtent l="0" t="0" r="190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54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D0" w:rsidRPr="005E38F5" w:rsidRDefault="00BA69D0" w:rsidP="000B5C9D">
      <w:pPr>
        <w:pStyle w:val="Header"/>
        <w:jc w:val="center"/>
        <w:rPr>
          <w:szCs w:val="24"/>
          <w:lang w:val="en-GB"/>
        </w:rPr>
      </w:pPr>
    </w:p>
    <w:p w:rsidR="000B5C9D" w:rsidRPr="005E38F5" w:rsidRDefault="00995913" w:rsidP="000B5C9D">
      <w:pPr>
        <w:pStyle w:val="Header"/>
        <w:jc w:val="center"/>
        <w:rPr>
          <w:szCs w:val="24"/>
          <w:lang w:val="en-GB"/>
        </w:rPr>
      </w:pPr>
      <w:r>
        <w:rPr>
          <w:szCs w:val="24"/>
          <w:lang w:val="en-GB"/>
        </w:rPr>
        <w:t>Directorate for Development and Support (DES)</w:t>
      </w:r>
    </w:p>
    <w:p w:rsidR="000B5C9D" w:rsidRPr="005E38F5" w:rsidRDefault="000B5C9D" w:rsidP="0080064C">
      <w:pPr>
        <w:jc w:val="both"/>
        <w:rPr>
          <w:lang w:val="en-GB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12"/>
      </w:tblGrid>
      <w:tr w:rsidR="00064A32" w:rsidRPr="005E38F5" w:rsidTr="00C95B4C">
        <w:trPr>
          <w:trHeight w:val="1692"/>
        </w:trPr>
        <w:tc>
          <w:tcPr>
            <w:tcW w:w="5912" w:type="dxa"/>
          </w:tcPr>
          <w:p w:rsidR="00064A32" w:rsidRPr="00DB0457" w:rsidRDefault="00AB29C2" w:rsidP="00C95B4C">
            <w:pPr>
              <w:keepNext/>
              <w:spacing w:before="120" w:after="120"/>
              <w:jc w:val="center"/>
              <w:rPr>
                <w:b/>
                <w:snapToGrid w:val="0"/>
                <w:sz w:val="28"/>
                <w:szCs w:val="28"/>
              </w:rPr>
            </w:pPr>
            <w:r w:rsidRPr="00DB0457">
              <w:rPr>
                <w:b/>
                <w:snapToGrid w:val="0"/>
                <w:sz w:val="28"/>
                <w:szCs w:val="28"/>
              </w:rPr>
              <w:t xml:space="preserve">Initial </w:t>
            </w:r>
            <w:proofErr w:type="spellStart"/>
            <w:r w:rsidRPr="00DB0457">
              <w:rPr>
                <w:b/>
                <w:snapToGrid w:val="0"/>
                <w:sz w:val="28"/>
                <w:szCs w:val="28"/>
              </w:rPr>
              <w:t>Environment</w:t>
            </w:r>
            <w:proofErr w:type="spellEnd"/>
            <w:r w:rsidRPr="00DB0457">
              <w:rPr>
                <w:b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B0457">
              <w:rPr>
                <w:b/>
                <w:snapToGrid w:val="0"/>
                <w:sz w:val="28"/>
                <w:szCs w:val="28"/>
              </w:rPr>
              <w:t>Request</w:t>
            </w:r>
            <w:proofErr w:type="spellEnd"/>
          </w:p>
          <w:p w:rsidR="00064A32" w:rsidRPr="00DB0457" w:rsidRDefault="006721EE" w:rsidP="00C95B4C">
            <w:pPr>
              <w:keepNext/>
              <w:spacing w:before="120" w:after="120"/>
              <w:jc w:val="center"/>
              <w:rPr>
                <w:b/>
                <w:snapToGrid w:val="0"/>
                <w:sz w:val="28"/>
                <w:szCs w:val="28"/>
              </w:rPr>
            </w:pPr>
            <w:r w:rsidRPr="00DB0457">
              <w:rPr>
                <w:b/>
                <w:snapToGrid w:val="0"/>
                <w:sz w:val="28"/>
                <w:szCs w:val="28"/>
              </w:rPr>
              <w:t>CONCEPT</w:t>
            </w:r>
            <w:r w:rsidR="007C0A04" w:rsidRPr="00DB0457">
              <w:rPr>
                <w:b/>
                <w:snapToGrid w:val="0"/>
                <w:sz w:val="28"/>
                <w:szCs w:val="28"/>
              </w:rPr>
              <w:t xml:space="preserve"> - OPERATIONS</w:t>
            </w:r>
          </w:p>
          <w:p w:rsidR="00064A32" w:rsidRPr="00DB0457" w:rsidRDefault="00842610" w:rsidP="0080064C">
            <w:pPr>
              <w:keepNext/>
              <w:spacing w:before="120" w:after="120"/>
              <w:jc w:val="center"/>
              <w:rPr>
                <w:snapToGrid w:val="0"/>
                <w:szCs w:val="22"/>
              </w:rPr>
            </w:pPr>
            <w:del w:id="1" w:author="KOUKLAKIS Georgios" w:date="2016-08-29T17:12:00Z">
              <w:r w:rsidRPr="00DB0457" w:rsidDel="009B2CEA">
                <w:rPr>
                  <w:snapToGrid w:val="0"/>
                  <w:sz w:val="28"/>
                  <w:szCs w:val="28"/>
                </w:rPr>
                <w:delText>&lt;</w:delText>
              </w:r>
              <w:r w:rsidR="002D63B6" w:rsidRPr="00DB0457" w:rsidDel="009B2CEA">
                <w:rPr>
                  <w:snapToGrid w:val="0"/>
                  <w:sz w:val="28"/>
                  <w:szCs w:val="28"/>
                </w:rPr>
                <w:delText xml:space="preserve">8 </w:delText>
              </w:r>
              <w:r w:rsidR="00BB22E8" w:rsidRPr="00DB0457" w:rsidDel="009B2CEA">
                <w:rPr>
                  <w:snapToGrid w:val="0"/>
                  <w:sz w:val="28"/>
                  <w:szCs w:val="28"/>
                </w:rPr>
                <w:delText xml:space="preserve">characters </w:delText>
              </w:r>
              <w:r w:rsidR="004732FA" w:rsidRPr="00DB0457" w:rsidDel="009B2CEA">
                <w:rPr>
                  <w:snapToGrid w:val="0"/>
                  <w:sz w:val="28"/>
                  <w:szCs w:val="28"/>
                </w:rPr>
                <w:delText>runtime</w:delText>
              </w:r>
              <w:r w:rsidR="00BB22E8" w:rsidRPr="00DB0457" w:rsidDel="009B2CEA">
                <w:rPr>
                  <w:snapToGrid w:val="0"/>
                  <w:sz w:val="28"/>
                  <w:szCs w:val="28"/>
                </w:rPr>
                <w:delText xml:space="preserve"> code</w:delText>
              </w:r>
              <w:r w:rsidRPr="00DB0457" w:rsidDel="009B2CEA">
                <w:rPr>
                  <w:snapToGrid w:val="0"/>
                  <w:sz w:val="28"/>
                  <w:szCs w:val="28"/>
                </w:rPr>
                <w:delText>&gt;</w:delText>
              </w:r>
            </w:del>
            <w:ins w:id="2" w:author="KOUKLAKIS Georgios" w:date="2016-08-29T17:12:00Z">
              <w:r w:rsidR="009B2CEA" w:rsidRPr="00DB0457">
                <w:rPr>
                  <w:snapToGrid w:val="0"/>
                  <w:sz w:val="28"/>
                  <w:szCs w:val="28"/>
                </w:rPr>
                <w:t>T</w:t>
              </w:r>
              <w:r w:rsidR="009B2CEA">
                <w:rPr>
                  <w:snapToGrid w:val="0"/>
                  <w:sz w:val="28"/>
                  <w:szCs w:val="28"/>
                </w:rPr>
                <w:t>RILOEDI</w:t>
              </w:r>
            </w:ins>
          </w:p>
        </w:tc>
      </w:tr>
      <w:bookmarkEnd w:id="0"/>
    </w:tbl>
    <w:p w:rsidR="0043522A" w:rsidRPr="00DB0457" w:rsidRDefault="0043522A" w:rsidP="002A2886">
      <w:pPr>
        <w:pStyle w:val="Header"/>
      </w:pPr>
    </w:p>
    <w:p w:rsidR="0043522A" w:rsidRPr="00DB0457" w:rsidRDefault="0043522A" w:rsidP="002A2886">
      <w:pPr>
        <w:pStyle w:val="Header"/>
      </w:pPr>
    </w:p>
    <w:p w:rsidR="0043522A" w:rsidRPr="00DB0457" w:rsidRDefault="0043522A" w:rsidP="002A2886">
      <w:pPr>
        <w:pStyle w:val="Header"/>
      </w:pPr>
    </w:p>
    <w:p w:rsidR="0043522A" w:rsidRPr="00DB0457" w:rsidRDefault="0043522A" w:rsidP="002A2886">
      <w:pPr>
        <w:pStyle w:val="Header"/>
      </w:pPr>
    </w:p>
    <w:p w:rsidR="0043522A" w:rsidRPr="00DB0457" w:rsidRDefault="0043522A" w:rsidP="002A2886">
      <w:pPr>
        <w:pStyle w:val="Header"/>
      </w:pPr>
    </w:p>
    <w:p w:rsidR="0043522A" w:rsidRPr="00DB0457" w:rsidRDefault="0043522A" w:rsidP="002A2886">
      <w:pPr>
        <w:pStyle w:val="Header"/>
      </w:pPr>
    </w:p>
    <w:p w:rsidR="0043522A" w:rsidRPr="00DB0457" w:rsidRDefault="0043522A" w:rsidP="002A2886">
      <w:pPr>
        <w:pStyle w:val="Header"/>
      </w:pPr>
    </w:p>
    <w:p w:rsidR="00580E1E" w:rsidRPr="00DB0457" w:rsidRDefault="00580E1E" w:rsidP="00580E1E">
      <w:pPr>
        <w:pStyle w:val="Header"/>
        <w:rPr>
          <w:b/>
          <w:szCs w:val="22"/>
        </w:rPr>
      </w:pPr>
    </w:p>
    <w:p w:rsidR="00580E1E" w:rsidRPr="005E38F5" w:rsidRDefault="00580E1E" w:rsidP="00580E1E">
      <w:pPr>
        <w:pStyle w:val="Header"/>
        <w:jc w:val="center"/>
        <w:rPr>
          <w:b/>
          <w:sz w:val="28"/>
          <w:szCs w:val="32"/>
          <w:lang w:val="en-GB"/>
        </w:rPr>
      </w:pPr>
      <w:r w:rsidRPr="005E38F5">
        <w:rPr>
          <w:b/>
          <w:sz w:val="28"/>
          <w:szCs w:val="32"/>
          <w:lang w:val="en-GB"/>
        </w:rPr>
        <w:t>Details of the IER</w:t>
      </w:r>
    </w:p>
    <w:p w:rsidR="00580E1E" w:rsidRPr="005E38F5" w:rsidRDefault="00580E1E" w:rsidP="00580E1E">
      <w:pPr>
        <w:pStyle w:val="Header"/>
        <w:jc w:val="center"/>
        <w:rPr>
          <w:b/>
          <w:szCs w:val="22"/>
          <w:lang w:val="en-GB"/>
        </w:rPr>
      </w:pPr>
    </w:p>
    <w:tbl>
      <w:tblPr>
        <w:tblW w:w="50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3419"/>
        <w:gridCol w:w="1244"/>
        <w:gridCol w:w="5039"/>
      </w:tblGrid>
      <w:tr w:rsidR="0051179D" w:rsidRPr="00ED38B2" w:rsidTr="007C0A04">
        <w:trPr>
          <w:trHeight w:val="164"/>
        </w:trPr>
        <w:tc>
          <w:tcPr>
            <w:tcW w:w="1762" w:type="pct"/>
            <w:tcBorders>
              <w:bottom w:val="single" w:sz="4" w:space="0" w:color="auto"/>
            </w:tcBorders>
            <w:shd w:val="clear" w:color="FFFFFF" w:fill="C0C0C0"/>
            <w:vAlign w:val="center"/>
          </w:tcPr>
          <w:p w:rsidR="0051179D" w:rsidRPr="00ED38B2" w:rsidRDefault="007D224B" w:rsidP="00ED38B2">
            <w:pPr>
              <w:pStyle w:val="NormalSmall"/>
              <w:tabs>
                <w:tab w:val="clear" w:pos="346"/>
                <w:tab w:val="left" w:pos="357"/>
              </w:tabs>
              <w:spacing w:before="100" w:beforeAutospacing="1" w:after="100" w:afterAutospacing="1"/>
              <w:jc w:val="center"/>
              <w:rPr>
                <w:rFonts w:ascii="Trebuchet MS" w:hAnsi="Trebuchet MS"/>
                <w:b/>
                <w:sz w:val="20"/>
                <w:szCs w:val="22"/>
                <w:lang w:val="en-GB"/>
              </w:rPr>
            </w:pPr>
            <w:r w:rsidRPr="00ED38B2">
              <w:rPr>
                <w:rFonts w:ascii="Trebuchet MS" w:hAnsi="Trebuchet MS"/>
                <w:b/>
                <w:sz w:val="20"/>
                <w:szCs w:val="22"/>
                <w:lang w:val="en-GB"/>
              </w:rPr>
              <w:t>Step</w:t>
            </w:r>
          </w:p>
        </w:tc>
        <w:tc>
          <w:tcPr>
            <w:tcW w:w="641" w:type="pct"/>
            <w:shd w:val="clear" w:color="FFFFFF" w:fill="C0C0C0"/>
            <w:vAlign w:val="center"/>
          </w:tcPr>
          <w:p w:rsidR="0051179D" w:rsidRPr="00ED38B2" w:rsidRDefault="0051179D" w:rsidP="00ED38B2">
            <w:pPr>
              <w:pStyle w:val="NormalSmall"/>
              <w:tabs>
                <w:tab w:val="clear" w:pos="346"/>
                <w:tab w:val="left" w:pos="357"/>
              </w:tabs>
              <w:spacing w:before="100" w:beforeAutospacing="1" w:after="100" w:afterAutospacing="1"/>
              <w:jc w:val="center"/>
              <w:rPr>
                <w:rFonts w:ascii="Trebuchet MS" w:hAnsi="Trebuchet MS"/>
                <w:b/>
                <w:sz w:val="20"/>
                <w:szCs w:val="22"/>
                <w:lang w:val="en-GB"/>
              </w:rPr>
            </w:pPr>
            <w:r w:rsidRPr="00ED38B2">
              <w:rPr>
                <w:rFonts w:ascii="Trebuchet MS" w:hAnsi="Trebuchet MS"/>
                <w:b/>
                <w:sz w:val="20"/>
                <w:szCs w:val="22"/>
                <w:lang w:val="en-GB"/>
              </w:rPr>
              <w:t>Date</w:t>
            </w:r>
          </w:p>
        </w:tc>
        <w:tc>
          <w:tcPr>
            <w:tcW w:w="2597" w:type="pct"/>
            <w:shd w:val="clear" w:color="FFFFFF" w:fill="C0C0C0"/>
            <w:vAlign w:val="center"/>
          </w:tcPr>
          <w:p w:rsidR="0051179D" w:rsidRPr="00ED38B2" w:rsidRDefault="003B2CBC" w:rsidP="00ED38B2">
            <w:pPr>
              <w:pStyle w:val="NormalSmall"/>
              <w:tabs>
                <w:tab w:val="clear" w:pos="346"/>
                <w:tab w:val="left" w:pos="357"/>
              </w:tabs>
              <w:spacing w:before="100" w:beforeAutospacing="1" w:after="100" w:afterAutospacing="1"/>
              <w:jc w:val="center"/>
              <w:rPr>
                <w:rFonts w:ascii="Trebuchet MS" w:hAnsi="Trebuchet MS"/>
                <w:b/>
                <w:sz w:val="20"/>
                <w:szCs w:val="22"/>
                <w:lang w:val="en-GB"/>
              </w:rPr>
            </w:pPr>
            <w:r w:rsidRPr="00ED38B2">
              <w:rPr>
                <w:rFonts w:ascii="Trebuchet MS" w:hAnsi="Trebuchet MS"/>
                <w:b/>
                <w:sz w:val="20"/>
                <w:szCs w:val="22"/>
                <w:lang w:val="en-GB"/>
              </w:rPr>
              <w:t>Comment</w:t>
            </w:r>
          </w:p>
        </w:tc>
      </w:tr>
      <w:tr w:rsidR="0051179D" w:rsidRPr="00ED38B2" w:rsidTr="007C0A04">
        <w:trPr>
          <w:trHeight w:val="169"/>
        </w:trPr>
        <w:tc>
          <w:tcPr>
            <w:tcW w:w="1762" w:type="pct"/>
            <w:shd w:val="pct12" w:color="auto" w:fill="FFFFFF"/>
            <w:vAlign w:val="center"/>
          </w:tcPr>
          <w:p w:rsidR="0051179D" w:rsidRPr="00ED38B2" w:rsidRDefault="00580E1E" w:rsidP="006721EE">
            <w:pPr>
              <w:spacing w:before="100" w:beforeAutospacing="1" w:after="100" w:afterAutospacing="1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>Charter</w:t>
            </w:r>
            <w:r w:rsidR="0051179D" w:rsidRPr="00ED38B2">
              <w:rPr>
                <w:b/>
                <w:sz w:val="20"/>
                <w:szCs w:val="22"/>
                <w:lang w:val="en-GB"/>
              </w:rPr>
              <w:t xml:space="preserve"> </w:t>
            </w:r>
            <w:r w:rsidR="00BB22E8" w:rsidRPr="00ED38B2">
              <w:rPr>
                <w:b/>
                <w:sz w:val="20"/>
                <w:szCs w:val="22"/>
                <w:lang w:val="en-GB"/>
              </w:rPr>
              <w:t xml:space="preserve">received by </w:t>
            </w:r>
            <w:r w:rsidR="006721EE">
              <w:rPr>
                <w:b/>
                <w:sz w:val="20"/>
                <w:szCs w:val="22"/>
                <w:lang w:val="en-GB"/>
              </w:rPr>
              <w:t>CONCEPT</w:t>
            </w:r>
          </w:p>
        </w:tc>
        <w:tc>
          <w:tcPr>
            <w:tcW w:w="641" w:type="pct"/>
            <w:vAlign w:val="center"/>
          </w:tcPr>
          <w:p w:rsidR="0051179D" w:rsidRPr="00ED38B2" w:rsidRDefault="0051179D" w:rsidP="00ED38B2">
            <w:pPr>
              <w:spacing w:before="100" w:beforeAutospacing="1" w:after="100" w:afterAutospacing="1"/>
              <w:jc w:val="center"/>
              <w:rPr>
                <w:sz w:val="20"/>
                <w:szCs w:val="22"/>
                <w:lang w:val="en-GB"/>
              </w:rPr>
            </w:pPr>
          </w:p>
        </w:tc>
        <w:tc>
          <w:tcPr>
            <w:tcW w:w="2597" w:type="pct"/>
            <w:vAlign w:val="center"/>
          </w:tcPr>
          <w:p w:rsidR="0051179D" w:rsidRPr="00ED38B2" w:rsidRDefault="0051179D" w:rsidP="00ED38B2">
            <w:pPr>
              <w:spacing w:before="100" w:beforeAutospacing="1" w:after="100" w:afterAutospacing="1"/>
              <w:rPr>
                <w:sz w:val="20"/>
                <w:szCs w:val="22"/>
                <w:lang w:val="en-GB"/>
              </w:rPr>
            </w:pPr>
          </w:p>
        </w:tc>
      </w:tr>
      <w:tr w:rsidR="004B7E83" w:rsidRPr="00ED38B2" w:rsidTr="007C0A04">
        <w:trPr>
          <w:trHeight w:val="190"/>
        </w:trPr>
        <w:tc>
          <w:tcPr>
            <w:tcW w:w="1762" w:type="pct"/>
            <w:shd w:val="pct12" w:color="auto" w:fill="FFFFFF"/>
            <w:vAlign w:val="center"/>
          </w:tcPr>
          <w:p w:rsidR="004B7E83" w:rsidRPr="00ED38B2" w:rsidRDefault="00BB22E8" w:rsidP="00ED38B2">
            <w:pPr>
              <w:spacing w:before="100" w:beforeAutospacing="1" w:after="100" w:afterAutospacing="1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>Validation</w:t>
            </w:r>
            <w:r w:rsidR="0043522A" w:rsidRPr="00ED38B2">
              <w:rPr>
                <w:b/>
                <w:sz w:val="20"/>
                <w:szCs w:val="22"/>
                <w:lang w:val="en-GB"/>
              </w:rPr>
              <w:t xml:space="preserve"> </w:t>
            </w:r>
            <w:r w:rsidR="00960261">
              <w:rPr>
                <w:b/>
                <w:sz w:val="20"/>
                <w:szCs w:val="22"/>
                <w:lang w:val="en-GB"/>
              </w:rPr>
              <w:t>CONCEPT</w:t>
            </w:r>
          </w:p>
        </w:tc>
        <w:tc>
          <w:tcPr>
            <w:tcW w:w="641" w:type="pct"/>
            <w:vAlign w:val="center"/>
          </w:tcPr>
          <w:p w:rsidR="004B7E83" w:rsidRPr="00ED38B2" w:rsidRDefault="004B7E83" w:rsidP="00ED38B2">
            <w:pPr>
              <w:spacing w:before="100" w:beforeAutospacing="1" w:after="100" w:afterAutospacing="1"/>
              <w:jc w:val="center"/>
              <w:rPr>
                <w:sz w:val="20"/>
                <w:szCs w:val="22"/>
                <w:lang w:val="en-GB"/>
              </w:rPr>
            </w:pPr>
          </w:p>
        </w:tc>
        <w:tc>
          <w:tcPr>
            <w:tcW w:w="2597" w:type="pct"/>
            <w:vAlign w:val="center"/>
          </w:tcPr>
          <w:p w:rsidR="004B7E83" w:rsidRPr="00ED38B2" w:rsidRDefault="004B7E83" w:rsidP="00ED38B2">
            <w:pPr>
              <w:spacing w:before="100" w:beforeAutospacing="1" w:after="100" w:afterAutospacing="1"/>
              <w:rPr>
                <w:sz w:val="20"/>
                <w:szCs w:val="22"/>
                <w:lang w:val="en-GB"/>
              </w:rPr>
            </w:pPr>
          </w:p>
        </w:tc>
      </w:tr>
      <w:tr w:rsidR="00B574CD" w:rsidRPr="00ED38B2" w:rsidTr="007C0A04">
        <w:trPr>
          <w:trHeight w:val="282"/>
        </w:trPr>
        <w:tc>
          <w:tcPr>
            <w:tcW w:w="1762" w:type="pct"/>
            <w:shd w:val="pct12" w:color="auto" w:fill="FFFFFF"/>
            <w:vAlign w:val="center"/>
          </w:tcPr>
          <w:p w:rsidR="00B574CD" w:rsidRPr="00ED38B2" w:rsidRDefault="00B574CD" w:rsidP="00ED38B2">
            <w:pPr>
              <w:spacing w:before="100" w:beforeAutospacing="1" w:after="100" w:afterAutospacing="1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>Transmission</w:t>
            </w:r>
            <w:r w:rsidR="004732FA" w:rsidRPr="00ED38B2">
              <w:rPr>
                <w:b/>
                <w:sz w:val="20"/>
                <w:szCs w:val="22"/>
                <w:lang w:val="en-GB"/>
              </w:rPr>
              <w:t xml:space="preserve"> to </w:t>
            </w:r>
            <w:r w:rsidR="00030A70" w:rsidRPr="00ED38B2">
              <w:rPr>
                <w:b/>
                <w:sz w:val="20"/>
                <w:szCs w:val="22"/>
                <w:lang w:val="en-GB"/>
              </w:rPr>
              <w:t>OPERATIONS</w:t>
            </w:r>
          </w:p>
        </w:tc>
        <w:tc>
          <w:tcPr>
            <w:tcW w:w="641" w:type="pct"/>
            <w:vAlign w:val="center"/>
          </w:tcPr>
          <w:p w:rsidR="00B574CD" w:rsidRPr="00ED38B2" w:rsidRDefault="00B574CD" w:rsidP="00ED38B2">
            <w:pPr>
              <w:spacing w:before="100" w:beforeAutospacing="1" w:after="100" w:afterAutospacing="1"/>
              <w:jc w:val="center"/>
              <w:rPr>
                <w:sz w:val="20"/>
                <w:szCs w:val="22"/>
                <w:lang w:val="en-GB"/>
              </w:rPr>
            </w:pPr>
          </w:p>
        </w:tc>
        <w:tc>
          <w:tcPr>
            <w:tcW w:w="2597" w:type="pct"/>
            <w:vAlign w:val="center"/>
          </w:tcPr>
          <w:p w:rsidR="00B574CD" w:rsidRPr="00ED38B2" w:rsidRDefault="00B574CD" w:rsidP="00ED38B2">
            <w:pPr>
              <w:spacing w:before="100" w:beforeAutospacing="1" w:after="100" w:afterAutospacing="1"/>
              <w:rPr>
                <w:sz w:val="20"/>
                <w:szCs w:val="22"/>
                <w:lang w:val="en-GB"/>
              </w:rPr>
            </w:pPr>
          </w:p>
        </w:tc>
      </w:tr>
    </w:tbl>
    <w:p w:rsidR="006E036D" w:rsidRPr="005E38F5" w:rsidRDefault="006E036D" w:rsidP="00AE0236">
      <w:pPr>
        <w:jc w:val="both"/>
        <w:rPr>
          <w:szCs w:val="22"/>
          <w:lang w:val="en-GB"/>
        </w:rPr>
      </w:pPr>
    </w:p>
    <w:tbl>
      <w:tblPr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085"/>
        <w:gridCol w:w="4497"/>
        <w:gridCol w:w="3064"/>
      </w:tblGrid>
      <w:tr w:rsidR="00580E1E" w:rsidRPr="00ED38B2" w:rsidTr="00550ABE">
        <w:trPr>
          <w:trHeight w:val="208"/>
        </w:trPr>
        <w:tc>
          <w:tcPr>
            <w:tcW w:w="5000" w:type="pct"/>
            <w:gridSpan w:val="3"/>
            <w:shd w:val="clear" w:color="auto" w:fill="C0C0C0"/>
            <w:vAlign w:val="center"/>
          </w:tcPr>
          <w:p w:rsidR="00580E1E" w:rsidRPr="00ED38B2" w:rsidRDefault="00580E1E" w:rsidP="00580E1E">
            <w:pPr>
              <w:spacing w:before="100" w:beforeAutospacing="1" w:after="100" w:afterAutospacing="1"/>
              <w:jc w:val="center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>Contacts</w:t>
            </w:r>
          </w:p>
        </w:tc>
      </w:tr>
      <w:tr w:rsidR="00580E1E" w:rsidRPr="00ED38B2" w:rsidTr="007C0A04">
        <w:trPr>
          <w:trHeight w:val="208"/>
        </w:trPr>
        <w:tc>
          <w:tcPr>
            <w:tcW w:w="1265" w:type="pct"/>
            <w:shd w:val="pct12" w:color="auto" w:fill="FFFFFF"/>
            <w:vAlign w:val="center"/>
          </w:tcPr>
          <w:p w:rsidR="00580E1E" w:rsidRPr="00ED38B2" w:rsidRDefault="00580E1E" w:rsidP="00580E1E">
            <w:pPr>
              <w:spacing w:before="100" w:beforeAutospacing="1" w:after="100" w:afterAutospacing="1"/>
              <w:rPr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>Contact requester</w:t>
            </w:r>
          </w:p>
        </w:tc>
        <w:tc>
          <w:tcPr>
            <w:tcW w:w="1963" w:type="pct"/>
            <w:shd w:val="clear" w:color="auto" w:fill="FFFFFF"/>
            <w:vAlign w:val="center"/>
          </w:tcPr>
          <w:p w:rsidR="00580E1E" w:rsidRPr="00ED38B2" w:rsidRDefault="00580E1E" w:rsidP="00580E1E">
            <w:pPr>
              <w:spacing w:before="100" w:beforeAutospacing="1" w:after="100" w:afterAutospacing="1"/>
              <w:rPr>
                <w:sz w:val="20"/>
                <w:lang w:val="en-GB"/>
              </w:rPr>
            </w:pPr>
          </w:p>
        </w:tc>
        <w:tc>
          <w:tcPr>
            <w:tcW w:w="1772" w:type="pct"/>
            <w:shd w:val="clear" w:color="auto" w:fill="FFFFFF"/>
            <w:vAlign w:val="center"/>
          </w:tcPr>
          <w:p w:rsidR="00580E1E" w:rsidRPr="00ED38B2" w:rsidRDefault="00580E1E" w:rsidP="00580E1E">
            <w:pPr>
              <w:spacing w:before="100" w:beforeAutospacing="1" w:after="100" w:afterAutospacing="1"/>
              <w:rPr>
                <w:sz w:val="20"/>
                <w:szCs w:val="22"/>
                <w:lang w:val="en-GB"/>
              </w:rPr>
            </w:pPr>
          </w:p>
        </w:tc>
      </w:tr>
      <w:tr w:rsidR="008D6F04" w:rsidRPr="00DB0457" w:rsidTr="007C0A04">
        <w:trPr>
          <w:trHeight w:val="214"/>
        </w:trPr>
        <w:tc>
          <w:tcPr>
            <w:tcW w:w="1265" w:type="pct"/>
            <w:shd w:val="pct12" w:color="auto" w:fill="FFFFFF"/>
            <w:vAlign w:val="center"/>
          </w:tcPr>
          <w:p w:rsidR="008D6F04" w:rsidRPr="00ED38B2" w:rsidRDefault="008D6F04" w:rsidP="00580E1E">
            <w:pPr>
              <w:spacing w:before="100" w:beforeAutospacing="1" w:after="100" w:afterAutospacing="1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 xml:space="preserve">Contact </w:t>
            </w:r>
            <w:r w:rsidR="00960261">
              <w:rPr>
                <w:b/>
                <w:sz w:val="20"/>
                <w:szCs w:val="22"/>
                <w:lang w:val="en-GB"/>
              </w:rPr>
              <w:t>CONCEPT</w:t>
            </w:r>
          </w:p>
        </w:tc>
        <w:tc>
          <w:tcPr>
            <w:tcW w:w="1963" w:type="pct"/>
            <w:vAlign w:val="center"/>
          </w:tcPr>
          <w:p w:rsidR="008D6F04" w:rsidRPr="00ED38B2" w:rsidRDefault="008D6F04">
            <w:pPr>
              <w:spacing w:before="100" w:beforeAutospacing="1" w:after="100" w:afterAutospacing="1"/>
              <w:rPr>
                <w:b/>
                <w:sz w:val="20"/>
                <w:szCs w:val="18"/>
                <w:lang w:val="en-GB"/>
              </w:rPr>
            </w:pPr>
            <w:bookmarkStart w:id="3" w:name="_GoBack"/>
            <w:bookmarkEnd w:id="3"/>
          </w:p>
        </w:tc>
        <w:tc>
          <w:tcPr>
            <w:tcW w:w="1772" w:type="pct"/>
            <w:vAlign w:val="center"/>
          </w:tcPr>
          <w:p w:rsidR="008D6F04" w:rsidRPr="00ED38B2" w:rsidRDefault="008D6F04" w:rsidP="00580E1E">
            <w:pPr>
              <w:spacing w:before="100" w:beforeAutospacing="1" w:after="100" w:afterAutospacing="1"/>
              <w:rPr>
                <w:sz w:val="20"/>
                <w:szCs w:val="22"/>
                <w:lang w:val="en-GB"/>
              </w:rPr>
            </w:pPr>
          </w:p>
        </w:tc>
      </w:tr>
      <w:tr w:rsidR="008D6F04" w:rsidRPr="00DB0457" w:rsidTr="007C0A04">
        <w:trPr>
          <w:trHeight w:val="230"/>
        </w:trPr>
        <w:tc>
          <w:tcPr>
            <w:tcW w:w="1265" w:type="pct"/>
            <w:shd w:val="pct12" w:color="auto" w:fill="FFFFFF"/>
            <w:vAlign w:val="center"/>
          </w:tcPr>
          <w:p w:rsidR="008D6F04" w:rsidRPr="00ED38B2" w:rsidRDefault="008D6F04" w:rsidP="00580E1E">
            <w:pPr>
              <w:spacing w:before="100" w:beforeAutospacing="1" w:after="100" w:afterAutospacing="1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 xml:space="preserve">Contact </w:t>
            </w:r>
            <w:r w:rsidR="00030A70" w:rsidRPr="00ED38B2">
              <w:rPr>
                <w:b/>
                <w:sz w:val="20"/>
                <w:szCs w:val="22"/>
                <w:lang w:val="en-GB"/>
              </w:rPr>
              <w:t>OPERATIONS</w:t>
            </w:r>
          </w:p>
        </w:tc>
        <w:tc>
          <w:tcPr>
            <w:tcW w:w="1963" w:type="pct"/>
            <w:vAlign w:val="center"/>
          </w:tcPr>
          <w:p w:rsidR="008D6F04" w:rsidRPr="00ED38B2" w:rsidRDefault="009B2CEA">
            <w:pPr>
              <w:spacing w:before="100" w:beforeAutospacing="1" w:after="100" w:afterAutospacing="1"/>
              <w:rPr>
                <w:b/>
                <w:sz w:val="20"/>
                <w:szCs w:val="18"/>
                <w:lang w:val="en-GB"/>
              </w:rPr>
            </w:pPr>
            <w:hyperlink r:id="rId8" w:history="1">
              <w:r w:rsidR="008D6F04" w:rsidRPr="00ED38B2">
                <w:rPr>
                  <w:rStyle w:val="Hyperlink"/>
                  <w:b/>
                  <w:sz w:val="20"/>
                  <w:szCs w:val="18"/>
                  <w:lang w:val="en-GB"/>
                </w:rPr>
                <w:t>OPERATIONS.ServiceDesk@europarl.europa.eu</w:t>
              </w:r>
            </w:hyperlink>
          </w:p>
        </w:tc>
        <w:tc>
          <w:tcPr>
            <w:tcW w:w="1772" w:type="pct"/>
            <w:vAlign w:val="center"/>
          </w:tcPr>
          <w:p w:rsidR="008D6F04" w:rsidRPr="00ED38B2" w:rsidRDefault="008D6F04" w:rsidP="00580E1E">
            <w:pPr>
              <w:spacing w:before="100" w:beforeAutospacing="1" w:after="100" w:afterAutospacing="1"/>
              <w:rPr>
                <w:sz w:val="20"/>
                <w:szCs w:val="22"/>
                <w:lang w:val="en-GB"/>
              </w:rPr>
            </w:pPr>
          </w:p>
        </w:tc>
      </w:tr>
      <w:tr w:rsidR="008D6F04" w:rsidRPr="00DB0457" w:rsidTr="007C0A04">
        <w:trPr>
          <w:trHeight w:val="194"/>
        </w:trPr>
        <w:tc>
          <w:tcPr>
            <w:tcW w:w="1265" w:type="pct"/>
            <w:shd w:val="pct12" w:color="auto" w:fill="FFFFFF"/>
            <w:vAlign w:val="center"/>
          </w:tcPr>
          <w:p w:rsidR="008D6F04" w:rsidRPr="00ED38B2" w:rsidRDefault="008D6F04" w:rsidP="00580E1E">
            <w:pPr>
              <w:spacing w:before="100" w:beforeAutospacing="1" w:after="100" w:afterAutospacing="1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>Contact DPO</w:t>
            </w:r>
          </w:p>
        </w:tc>
        <w:tc>
          <w:tcPr>
            <w:tcW w:w="1963" w:type="pct"/>
            <w:vAlign w:val="center"/>
          </w:tcPr>
          <w:p w:rsidR="008D6F04" w:rsidRPr="00ED38B2" w:rsidRDefault="00950654">
            <w:pPr>
              <w:spacing w:before="100" w:beforeAutospacing="1" w:after="100" w:afterAutospacing="1"/>
              <w:rPr>
                <w:b/>
                <w:sz w:val="20"/>
                <w:szCs w:val="18"/>
                <w:lang w:val="en-GB"/>
              </w:rPr>
            </w:pPr>
            <w:r>
              <w:rPr>
                <w:rStyle w:val="Hyperlink"/>
                <w:b/>
                <w:sz w:val="18"/>
                <w:szCs w:val="18"/>
                <w:lang w:val="en-GB"/>
              </w:rPr>
              <w:t>Data-Protection@europarl.europa.eu</w:t>
            </w:r>
          </w:p>
        </w:tc>
        <w:tc>
          <w:tcPr>
            <w:tcW w:w="1772" w:type="pct"/>
            <w:vAlign w:val="center"/>
          </w:tcPr>
          <w:p w:rsidR="008D6F04" w:rsidRPr="00ED38B2" w:rsidRDefault="008D6F04" w:rsidP="00580E1E">
            <w:pPr>
              <w:spacing w:before="100" w:beforeAutospacing="1" w:after="100" w:afterAutospacing="1"/>
              <w:rPr>
                <w:sz w:val="20"/>
                <w:szCs w:val="22"/>
                <w:lang w:val="en-GB"/>
              </w:rPr>
            </w:pPr>
          </w:p>
        </w:tc>
      </w:tr>
    </w:tbl>
    <w:p w:rsidR="00CD3967" w:rsidRPr="005E38F5" w:rsidRDefault="00CD3967" w:rsidP="00AE0236">
      <w:pPr>
        <w:jc w:val="both"/>
        <w:rPr>
          <w:szCs w:val="22"/>
          <w:lang w:val="en-GB"/>
        </w:rPr>
      </w:pPr>
      <w:bookmarkStart w:id="4" w:name="_Toc50863893"/>
      <w:bookmarkStart w:id="5" w:name="_Toc51061751"/>
      <w:bookmarkStart w:id="6" w:name="_Toc71532993"/>
    </w:p>
    <w:tbl>
      <w:tblPr>
        <w:tblpPr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421"/>
        <w:gridCol w:w="8206"/>
      </w:tblGrid>
      <w:tr w:rsidR="000B5C9D" w:rsidRPr="00ED38B2" w:rsidTr="00550ABE">
        <w:trPr>
          <w:cantSplit/>
          <w:trHeight w:val="135"/>
        </w:trPr>
        <w:tc>
          <w:tcPr>
            <w:tcW w:w="5000" w:type="pct"/>
            <w:gridSpan w:val="2"/>
            <w:shd w:val="pct25" w:color="000000" w:fill="FFFFFF"/>
            <w:vAlign w:val="center"/>
          </w:tcPr>
          <w:p w:rsidR="000B5C9D" w:rsidRPr="00ED38B2" w:rsidRDefault="000B5C9D" w:rsidP="00B02077">
            <w:pPr>
              <w:spacing w:before="100" w:beforeAutospacing="1" w:after="100" w:afterAutospacing="1"/>
              <w:jc w:val="center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>Proje</w:t>
            </w:r>
            <w:r w:rsidR="003B2CBC" w:rsidRPr="00ED38B2">
              <w:rPr>
                <w:b/>
                <w:sz w:val="20"/>
                <w:szCs w:val="22"/>
                <w:lang w:val="en-GB"/>
              </w:rPr>
              <w:t>c</w:t>
            </w:r>
            <w:r w:rsidRPr="00ED38B2">
              <w:rPr>
                <w:b/>
                <w:sz w:val="20"/>
                <w:szCs w:val="22"/>
                <w:lang w:val="en-GB"/>
              </w:rPr>
              <w:t>t</w:t>
            </w:r>
            <w:r w:rsidR="0043522A" w:rsidRPr="00ED38B2">
              <w:rPr>
                <w:b/>
                <w:sz w:val="20"/>
                <w:szCs w:val="22"/>
                <w:lang w:val="en-GB"/>
              </w:rPr>
              <w:t xml:space="preserve"> d</w:t>
            </w:r>
            <w:r w:rsidR="00C95B4C" w:rsidRPr="00ED38B2">
              <w:rPr>
                <w:b/>
                <w:sz w:val="20"/>
                <w:szCs w:val="22"/>
                <w:lang w:val="en-GB"/>
              </w:rPr>
              <w:t>escription</w:t>
            </w:r>
          </w:p>
        </w:tc>
      </w:tr>
      <w:tr w:rsidR="000B5C9D" w:rsidRPr="00ED38B2" w:rsidTr="00550ABE">
        <w:trPr>
          <w:cantSplit/>
          <w:trHeight w:val="350"/>
        </w:trPr>
        <w:tc>
          <w:tcPr>
            <w:tcW w:w="738" w:type="pct"/>
            <w:shd w:val="pct12" w:color="000000" w:fill="FFFFFF"/>
            <w:vAlign w:val="center"/>
          </w:tcPr>
          <w:p w:rsidR="000B5C9D" w:rsidRPr="00ED38B2" w:rsidRDefault="000B5C9D" w:rsidP="00B02077">
            <w:pPr>
              <w:spacing w:before="100" w:beforeAutospacing="1" w:after="100" w:afterAutospacing="1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>Description</w:t>
            </w:r>
          </w:p>
        </w:tc>
        <w:tc>
          <w:tcPr>
            <w:tcW w:w="4262" w:type="pct"/>
            <w:vAlign w:val="center"/>
          </w:tcPr>
          <w:p w:rsidR="000B5C9D" w:rsidRPr="00ED38B2" w:rsidRDefault="000B5C9D" w:rsidP="00B02077">
            <w:pPr>
              <w:spacing w:before="100" w:beforeAutospacing="1" w:after="100" w:afterAutospacing="1"/>
              <w:rPr>
                <w:sz w:val="20"/>
                <w:lang w:val="en-GB"/>
              </w:rPr>
            </w:pPr>
          </w:p>
        </w:tc>
      </w:tr>
    </w:tbl>
    <w:p w:rsidR="0051179D" w:rsidRPr="005E38F5" w:rsidRDefault="0051179D" w:rsidP="0080064C">
      <w:pPr>
        <w:jc w:val="both"/>
        <w:rPr>
          <w:szCs w:val="22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388"/>
        <w:gridCol w:w="2838"/>
        <w:gridCol w:w="6401"/>
      </w:tblGrid>
      <w:tr w:rsidR="000B7AEE" w:rsidRPr="00ED38B2" w:rsidTr="00550ABE">
        <w:tc>
          <w:tcPr>
            <w:tcW w:w="23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B7AEE" w:rsidRPr="00ED38B2" w:rsidRDefault="000B7AEE" w:rsidP="00B02077">
            <w:pPr>
              <w:spacing w:before="100" w:beforeAutospacing="1" w:after="100" w:afterAutospacing="1"/>
              <w:jc w:val="center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>N°</w:t>
            </w:r>
          </w:p>
        </w:tc>
        <w:tc>
          <w:tcPr>
            <w:tcW w:w="1328" w:type="pct"/>
            <w:shd w:val="clear" w:color="FFFFFF" w:fill="C0C0C0"/>
            <w:vAlign w:val="center"/>
          </w:tcPr>
          <w:p w:rsidR="003B2CBC" w:rsidRPr="00ED38B2" w:rsidRDefault="00C95B4C" w:rsidP="00B02077">
            <w:pPr>
              <w:spacing w:before="100" w:beforeAutospacing="1" w:after="100" w:afterAutospacing="1"/>
              <w:jc w:val="center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 xml:space="preserve">Reference </w:t>
            </w:r>
            <w:r w:rsidR="000B7AEE" w:rsidRPr="00ED38B2">
              <w:rPr>
                <w:b/>
                <w:sz w:val="20"/>
                <w:szCs w:val="22"/>
                <w:lang w:val="en-GB"/>
              </w:rPr>
              <w:t>document</w:t>
            </w:r>
          </w:p>
        </w:tc>
        <w:tc>
          <w:tcPr>
            <w:tcW w:w="3436" w:type="pct"/>
            <w:shd w:val="clear" w:color="FFFFFF" w:fill="C0C0C0"/>
            <w:vAlign w:val="center"/>
          </w:tcPr>
          <w:p w:rsidR="000B7AEE" w:rsidRPr="00ED38B2" w:rsidRDefault="00C95B4C" w:rsidP="00B02077">
            <w:pPr>
              <w:spacing w:before="100" w:beforeAutospacing="1" w:after="100" w:afterAutospacing="1"/>
              <w:jc w:val="center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>Comment</w:t>
            </w:r>
          </w:p>
        </w:tc>
      </w:tr>
      <w:tr w:rsidR="000B7AEE" w:rsidRPr="00ED38B2" w:rsidTr="00550ABE">
        <w:trPr>
          <w:trHeight w:val="255"/>
        </w:trPr>
        <w:tc>
          <w:tcPr>
            <w:tcW w:w="236" w:type="pct"/>
            <w:shd w:val="pct12" w:color="auto" w:fill="FFFFFF"/>
            <w:vAlign w:val="center"/>
          </w:tcPr>
          <w:p w:rsidR="000B7AEE" w:rsidRPr="00ED38B2" w:rsidRDefault="000B7AEE" w:rsidP="00B02077">
            <w:pPr>
              <w:spacing w:before="100" w:beforeAutospacing="1" w:after="100" w:afterAutospacing="1"/>
              <w:jc w:val="center"/>
              <w:rPr>
                <w:sz w:val="20"/>
                <w:szCs w:val="22"/>
                <w:lang w:val="en-GB"/>
              </w:rPr>
            </w:pPr>
            <w:r w:rsidRPr="00ED38B2">
              <w:rPr>
                <w:sz w:val="20"/>
                <w:szCs w:val="22"/>
                <w:lang w:val="en-GB"/>
              </w:rPr>
              <w:t>[1]</w:t>
            </w:r>
          </w:p>
        </w:tc>
        <w:tc>
          <w:tcPr>
            <w:tcW w:w="1328" w:type="pct"/>
            <w:vAlign w:val="center"/>
          </w:tcPr>
          <w:p w:rsidR="000B7AEE" w:rsidRPr="00DB0457" w:rsidRDefault="00580E1E" w:rsidP="00B02077">
            <w:pPr>
              <w:spacing w:before="100" w:beforeAutospacing="1" w:after="100" w:afterAutospacing="1"/>
              <w:rPr>
                <w:sz w:val="20"/>
                <w:szCs w:val="22"/>
                <w:lang w:val="nl-NL"/>
              </w:rPr>
            </w:pPr>
            <w:del w:id="7" w:author="KOUKLAKIS Georgios" w:date="2016-08-30T16:47:00Z">
              <w:r w:rsidRPr="00DB0457" w:rsidDel="007C0D28">
                <w:rPr>
                  <w:sz w:val="20"/>
                  <w:szCs w:val="22"/>
                  <w:lang w:val="nl-NL"/>
                </w:rPr>
                <w:delText>CHP</w:delText>
              </w:r>
            </w:del>
            <w:ins w:id="8" w:author="KOUKLAKIS Georgios" w:date="2016-08-30T16:47:00Z">
              <w:r w:rsidR="007C0D28" w:rsidRPr="00DB0457">
                <w:rPr>
                  <w:sz w:val="20"/>
                  <w:szCs w:val="22"/>
                  <w:lang w:val="nl-NL"/>
                </w:rPr>
                <w:t>PMM4EP_TE_CHP_EN_v1.0</w:t>
              </w:r>
            </w:ins>
          </w:p>
        </w:tc>
        <w:tc>
          <w:tcPr>
            <w:tcW w:w="3436" w:type="pct"/>
            <w:vAlign w:val="center"/>
          </w:tcPr>
          <w:p w:rsidR="000B7AEE" w:rsidRPr="00ED38B2" w:rsidRDefault="009B2CEA" w:rsidP="00B02077">
            <w:pPr>
              <w:spacing w:before="100" w:beforeAutospacing="1" w:after="100" w:afterAutospacing="1"/>
              <w:rPr>
                <w:sz w:val="20"/>
                <w:szCs w:val="22"/>
                <w:lang w:val="en-GB"/>
              </w:rPr>
            </w:pPr>
            <w:ins w:id="9" w:author="KOUKLAKIS Georgios" w:date="2016-08-29T17:13:00Z">
              <w:r>
                <w:rPr>
                  <w:sz w:val="20"/>
                  <w:szCs w:val="22"/>
                  <w:lang w:val="en-GB"/>
                </w:rPr>
                <w:t>Project Charter</w:t>
              </w:r>
            </w:ins>
          </w:p>
        </w:tc>
      </w:tr>
      <w:tr w:rsidR="000B7AEE" w:rsidRPr="00ED38B2" w:rsidTr="00550ABE">
        <w:trPr>
          <w:trHeight w:val="75"/>
        </w:trPr>
        <w:tc>
          <w:tcPr>
            <w:tcW w:w="236" w:type="pct"/>
            <w:shd w:val="pct12" w:color="auto" w:fill="FFFFFF"/>
            <w:vAlign w:val="center"/>
          </w:tcPr>
          <w:p w:rsidR="000B7AEE" w:rsidRPr="00ED38B2" w:rsidRDefault="000B7AEE" w:rsidP="00B02077">
            <w:pPr>
              <w:spacing w:before="100" w:beforeAutospacing="1" w:after="100" w:afterAutospacing="1"/>
              <w:jc w:val="center"/>
              <w:rPr>
                <w:sz w:val="20"/>
                <w:szCs w:val="22"/>
                <w:lang w:val="en-GB"/>
              </w:rPr>
            </w:pPr>
            <w:r w:rsidRPr="00ED38B2">
              <w:rPr>
                <w:sz w:val="20"/>
                <w:szCs w:val="22"/>
                <w:lang w:val="en-GB"/>
              </w:rPr>
              <w:t>[2]</w:t>
            </w:r>
          </w:p>
        </w:tc>
        <w:tc>
          <w:tcPr>
            <w:tcW w:w="1328" w:type="pct"/>
            <w:vAlign w:val="center"/>
          </w:tcPr>
          <w:p w:rsidR="000B7AEE" w:rsidRPr="00DB0457" w:rsidRDefault="000B7AEE" w:rsidP="00B02077">
            <w:pPr>
              <w:spacing w:before="100" w:beforeAutospacing="1" w:after="100" w:afterAutospacing="1"/>
              <w:rPr>
                <w:sz w:val="20"/>
                <w:szCs w:val="22"/>
                <w:lang w:val="nl-NL"/>
              </w:rPr>
            </w:pPr>
          </w:p>
        </w:tc>
        <w:tc>
          <w:tcPr>
            <w:tcW w:w="3436" w:type="pct"/>
            <w:vAlign w:val="center"/>
          </w:tcPr>
          <w:p w:rsidR="000B7AEE" w:rsidRPr="00ED38B2" w:rsidRDefault="000B7AEE" w:rsidP="00B02077">
            <w:pPr>
              <w:spacing w:before="100" w:beforeAutospacing="1" w:after="100" w:afterAutospacing="1"/>
              <w:rPr>
                <w:sz w:val="20"/>
                <w:szCs w:val="22"/>
                <w:lang w:val="en-GB"/>
              </w:rPr>
            </w:pPr>
          </w:p>
        </w:tc>
      </w:tr>
      <w:tr w:rsidR="000B7AEE" w:rsidRPr="00ED38B2" w:rsidTr="00550ABE">
        <w:tc>
          <w:tcPr>
            <w:tcW w:w="236" w:type="pct"/>
            <w:shd w:val="pct12" w:color="auto" w:fill="FFFFFF"/>
            <w:vAlign w:val="center"/>
          </w:tcPr>
          <w:p w:rsidR="000B7AEE" w:rsidRPr="00ED38B2" w:rsidRDefault="000B7AEE" w:rsidP="00B02077">
            <w:pPr>
              <w:spacing w:before="100" w:beforeAutospacing="1" w:after="100" w:afterAutospacing="1"/>
              <w:jc w:val="center"/>
              <w:rPr>
                <w:sz w:val="20"/>
                <w:szCs w:val="22"/>
                <w:lang w:val="en-GB"/>
              </w:rPr>
            </w:pPr>
            <w:r w:rsidRPr="00ED38B2">
              <w:rPr>
                <w:sz w:val="20"/>
                <w:szCs w:val="22"/>
                <w:lang w:val="en-GB"/>
              </w:rPr>
              <w:t>[3]</w:t>
            </w:r>
          </w:p>
        </w:tc>
        <w:tc>
          <w:tcPr>
            <w:tcW w:w="1328" w:type="pct"/>
            <w:vAlign w:val="center"/>
          </w:tcPr>
          <w:p w:rsidR="000B7AEE" w:rsidRPr="00ED38B2" w:rsidRDefault="000B7AEE" w:rsidP="00B02077">
            <w:pPr>
              <w:spacing w:before="100" w:beforeAutospacing="1" w:after="100" w:afterAutospacing="1"/>
              <w:rPr>
                <w:sz w:val="20"/>
                <w:szCs w:val="22"/>
                <w:lang w:val="en-GB"/>
              </w:rPr>
            </w:pPr>
          </w:p>
        </w:tc>
        <w:tc>
          <w:tcPr>
            <w:tcW w:w="3436" w:type="pct"/>
            <w:vAlign w:val="center"/>
          </w:tcPr>
          <w:p w:rsidR="000B7AEE" w:rsidRPr="00ED38B2" w:rsidRDefault="000B7AEE" w:rsidP="00B02077">
            <w:pPr>
              <w:spacing w:before="100" w:beforeAutospacing="1" w:after="100" w:afterAutospacing="1"/>
              <w:rPr>
                <w:sz w:val="20"/>
                <w:szCs w:val="22"/>
                <w:lang w:val="en-GB"/>
              </w:rPr>
            </w:pPr>
          </w:p>
        </w:tc>
      </w:tr>
    </w:tbl>
    <w:p w:rsidR="007D224B" w:rsidRPr="005E38F5" w:rsidRDefault="007D224B" w:rsidP="0080064C">
      <w:pPr>
        <w:jc w:val="both"/>
        <w:rPr>
          <w:szCs w:val="22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3099"/>
        <w:gridCol w:w="6528"/>
      </w:tblGrid>
      <w:tr w:rsidR="007D224B" w:rsidRPr="00ED38B2" w:rsidTr="00550ABE">
        <w:trPr>
          <w:cantSplit/>
          <w:trHeight w:val="407"/>
        </w:trPr>
        <w:tc>
          <w:tcPr>
            <w:tcW w:w="5000" w:type="pct"/>
            <w:gridSpan w:val="2"/>
            <w:shd w:val="pct25" w:color="000000" w:fill="FFFFFF"/>
            <w:vAlign w:val="center"/>
          </w:tcPr>
          <w:p w:rsidR="007D224B" w:rsidRPr="00ED38B2" w:rsidRDefault="0043522A" w:rsidP="00B02077">
            <w:pPr>
              <w:spacing w:before="100" w:beforeAutospacing="1" w:after="100" w:afterAutospacing="1"/>
              <w:ind w:left="4139" w:hanging="4139"/>
              <w:jc w:val="center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>Request v</w:t>
            </w:r>
            <w:r w:rsidR="007D224B" w:rsidRPr="00ED38B2">
              <w:rPr>
                <w:b/>
                <w:sz w:val="20"/>
                <w:szCs w:val="22"/>
                <w:lang w:val="en-GB"/>
              </w:rPr>
              <w:t>alidation</w:t>
            </w:r>
          </w:p>
        </w:tc>
      </w:tr>
      <w:tr w:rsidR="00580E1E" w:rsidRPr="00ED38B2" w:rsidTr="007C0A04">
        <w:trPr>
          <w:cantSplit/>
          <w:trHeight w:val="921"/>
        </w:trPr>
        <w:tc>
          <w:tcPr>
            <w:tcW w:w="1340" w:type="pct"/>
            <w:shd w:val="pct12" w:color="000000" w:fill="FFFFFF"/>
            <w:vAlign w:val="center"/>
          </w:tcPr>
          <w:p w:rsidR="00580E1E" w:rsidRPr="00ED38B2" w:rsidRDefault="007C0A04" w:rsidP="00B02077">
            <w:pPr>
              <w:spacing w:before="100" w:beforeAutospacing="1" w:after="100" w:afterAutospacing="1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 xml:space="preserve">Validation </w:t>
            </w:r>
            <w:r w:rsidR="00960261">
              <w:rPr>
                <w:b/>
                <w:sz w:val="20"/>
                <w:szCs w:val="22"/>
                <w:lang w:val="en-GB"/>
              </w:rPr>
              <w:t>CONCEPT</w:t>
            </w:r>
          </w:p>
        </w:tc>
        <w:tc>
          <w:tcPr>
            <w:tcW w:w="3660" w:type="pct"/>
            <w:vAlign w:val="center"/>
          </w:tcPr>
          <w:p w:rsidR="00580E1E" w:rsidRPr="00ED38B2" w:rsidRDefault="00580E1E" w:rsidP="00B02077">
            <w:pPr>
              <w:spacing w:before="100" w:beforeAutospacing="1" w:after="100" w:afterAutospacing="1"/>
              <w:ind w:left="4139" w:hanging="4139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>OK</w:t>
            </w:r>
          </w:p>
        </w:tc>
      </w:tr>
      <w:tr w:rsidR="0080064C" w:rsidRPr="00ED38B2" w:rsidTr="007C0A04">
        <w:trPr>
          <w:cantSplit/>
          <w:trHeight w:val="376"/>
        </w:trPr>
        <w:tc>
          <w:tcPr>
            <w:tcW w:w="1340" w:type="pct"/>
            <w:shd w:val="pct12" w:color="000000" w:fill="FFFFFF"/>
            <w:vAlign w:val="center"/>
          </w:tcPr>
          <w:p w:rsidR="0080064C" w:rsidRPr="00ED38B2" w:rsidRDefault="0080064C" w:rsidP="00835228">
            <w:pPr>
              <w:spacing w:before="100" w:beforeAutospacing="1" w:after="100" w:afterAutospacing="1"/>
              <w:ind w:left="1786" w:hanging="1786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 xml:space="preserve">Validation </w:t>
            </w:r>
            <w:r w:rsidR="00835228" w:rsidRPr="00ED38B2">
              <w:rPr>
                <w:b/>
                <w:sz w:val="20"/>
                <w:szCs w:val="22"/>
                <w:lang w:val="en-GB"/>
              </w:rPr>
              <w:t>OPERATIONS</w:t>
            </w:r>
          </w:p>
        </w:tc>
        <w:tc>
          <w:tcPr>
            <w:tcW w:w="3660" w:type="pct"/>
            <w:vAlign w:val="center"/>
          </w:tcPr>
          <w:p w:rsidR="0080064C" w:rsidRPr="00ED38B2" w:rsidRDefault="0080064C" w:rsidP="00B02077">
            <w:pPr>
              <w:spacing w:before="100" w:beforeAutospacing="1" w:after="100" w:afterAutospacing="1"/>
              <w:rPr>
                <w:sz w:val="20"/>
                <w:szCs w:val="22"/>
                <w:lang w:val="en-GB"/>
              </w:rPr>
            </w:pPr>
          </w:p>
        </w:tc>
      </w:tr>
      <w:bookmarkEnd w:id="4"/>
      <w:bookmarkEnd w:id="5"/>
      <w:bookmarkEnd w:id="6"/>
    </w:tbl>
    <w:p w:rsidR="004732FA" w:rsidRPr="005E38F5" w:rsidRDefault="0080064C" w:rsidP="008F206F">
      <w:pPr>
        <w:pStyle w:val="Header"/>
        <w:jc w:val="center"/>
        <w:rPr>
          <w:b/>
          <w:sz w:val="28"/>
          <w:szCs w:val="32"/>
          <w:lang w:val="en-GB"/>
        </w:rPr>
      </w:pPr>
      <w:r w:rsidRPr="005E38F5">
        <w:rPr>
          <w:b/>
          <w:sz w:val="40"/>
          <w:szCs w:val="40"/>
          <w:lang w:val="en-GB"/>
        </w:rPr>
        <w:br w:type="page"/>
      </w:r>
      <w:r w:rsidR="00580E1E" w:rsidRPr="005E38F5">
        <w:rPr>
          <w:b/>
          <w:sz w:val="28"/>
          <w:szCs w:val="32"/>
          <w:lang w:val="en-GB"/>
        </w:rPr>
        <w:lastRenderedPageBreak/>
        <w:t>Contextual information</w:t>
      </w:r>
    </w:p>
    <w:p w:rsidR="00580E1E" w:rsidRPr="005E38F5" w:rsidRDefault="00580E1E" w:rsidP="00550ABE">
      <w:pPr>
        <w:pStyle w:val="Header"/>
        <w:jc w:val="center"/>
        <w:rPr>
          <w:b/>
          <w:szCs w:val="22"/>
          <w:lang w:val="en-GB"/>
        </w:rPr>
      </w:pPr>
      <w:bookmarkStart w:id="10" w:name="_Toc156636444"/>
      <w:bookmarkStart w:id="11" w:name="_Toc173726860"/>
    </w:p>
    <w:tbl>
      <w:tblPr>
        <w:tblpPr w:vertAnchor="text" w:horzAnchor="margin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6333"/>
        <w:gridCol w:w="3294"/>
      </w:tblGrid>
      <w:tr w:rsidR="00580E1E" w:rsidRPr="00ED38B2" w:rsidTr="00550ABE">
        <w:trPr>
          <w:cantSplit/>
          <w:trHeight w:val="536"/>
        </w:trPr>
        <w:tc>
          <w:tcPr>
            <w:tcW w:w="5000" w:type="pct"/>
            <w:gridSpan w:val="2"/>
            <w:shd w:val="pct25" w:color="000000" w:fill="FFFFFF"/>
            <w:vAlign w:val="center"/>
          </w:tcPr>
          <w:bookmarkEnd w:id="10"/>
          <w:bookmarkEnd w:id="11"/>
          <w:p w:rsidR="00580E1E" w:rsidRPr="00ED38B2" w:rsidRDefault="00580E1E" w:rsidP="00550ABE">
            <w:pPr>
              <w:jc w:val="center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>Estimated planning</w:t>
            </w:r>
          </w:p>
        </w:tc>
      </w:tr>
      <w:tr w:rsidR="00580E1E" w:rsidRPr="00ED38B2" w:rsidTr="00550ABE">
        <w:trPr>
          <w:cantSplit/>
          <w:trHeight w:val="350"/>
        </w:trPr>
        <w:tc>
          <w:tcPr>
            <w:tcW w:w="3289" w:type="pct"/>
            <w:shd w:val="pct12" w:color="auto" w:fill="auto"/>
            <w:vAlign w:val="center"/>
          </w:tcPr>
          <w:p w:rsidR="00580E1E" w:rsidRPr="00ED38B2" w:rsidRDefault="00580E1E" w:rsidP="00550ABE">
            <w:pPr>
              <w:jc w:val="center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>Milestone(s)</w:t>
            </w:r>
          </w:p>
        </w:tc>
        <w:tc>
          <w:tcPr>
            <w:tcW w:w="1711" w:type="pct"/>
            <w:shd w:val="pct12" w:color="auto" w:fill="auto"/>
            <w:vAlign w:val="center"/>
          </w:tcPr>
          <w:p w:rsidR="00580E1E" w:rsidRPr="00ED38B2" w:rsidRDefault="00580E1E" w:rsidP="00550ABE">
            <w:pPr>
              <w:jc w:val="center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>Date</w:t>
            </w:r>
          </w:p>
        </w:tc>
      </w:tr>
      <w:tr w:rsidR="00580E1E" w:rsidRPr="00ED38B2" w:rsidTr="00550ABE">
        <w:trPr>
          <w:cantSplit/>
          <w:trHeight w:val="350"/>
        </w:trPr>
        <w:tc>
          <w:tcPr>
            <w:tcW w:w="3289" w:type="pct"/>
            <w:shd w:val="clear" w:color="auto" w:fill="auto"/>
            <w:vAlign w:val="center"/>
          </w:tcPr>
          <w:p w:rsidR="00580E1E" w:rsidRPr="00ED38B2" w:rsidRDefault="009B2CEA" w:rsidP="00550ABE">
            <w:pPr>
              <w:rPr>
                <w:sz w:val="20"/>
                <w:szCs w:val="22"/>
                <w:lang w:val="en-GB"/>
              </w:rPr>
            </w:pPr>
            <w:ins w:id="12" w:author="KOUKLAKIS Georgios" w:date="2016-08-29T17:14:00Z">
              <w:r>
                <w:rPr>
                  <w:sz w:val="20"/>
                  <w:szCs w:val="22"/>
                  <w:lang w:val="en-GB"/>
                </w:rPr>
                <w:t>Development start</w:t>
              </w:r>
            </w:ins>
          </w:p>
        </w:tc>
        <w:tc>
          <w:tcPr>
            <w:tcW w:w="1711" w:type="pct"/>
            <w:shd w:val="clear" w:color="auto" w:fill="auto"/>
            <w:vAlign w:val="center"/>
          </w:tcPr>
          <w:p w:rsidR="00580E1E" w:rsidRPr="00ED38B2" w:rsidRDefault="00DB0457" w:rsidP="00550ABE">
            <w:pPr>
              <w:rPr>
                <w:sz w:val="20"/>
                <w:szCs w:val="22"/>
                <w:lang w:val="en-GB"/>
              </w:rPr>
            </w:pPr>
            <w:ins w:id="13" w:author="KOUKLAKIS Georgios" w:date="2016-09-19T16:24:00Z">
              <w:r>
                <w:rPr>
                  <w:sz w:val="20"/>
                  <w:szCs w:val="22"/>
                  <w:lang w:val="en-GB"/>
                </w:rPr>
                <w:t>October</w:t>
              </w:r>
            </w:ins>
            <w:ins w:id="14" w:author="KOUKLAKIS Georgios" w:date="2016-08-30T16:49:00Z">
              <w:r w:rsidR="007C0D28">
                <w:rPr>
                  <w:sz w:val="20"/>
                  <w:szCs w:val="22"/>
                  <w:lang w:val="en-GB"/>
                </w:rPr>
                <w:t xml:space="preserve"> 2016</w:t>
              </w:r>
            </w:ins>
          </w:p>
        </w:tc>
      </w:tr>
      <w:tr w:rsidR="00580E1E" w:rsidRPr="007C0D28" w:rsidTr="00550ABE">
        <w:trPr>
          <w:cantSplit/>
          <w:trHeight w:val="350"/>
        </w:trPr>
        <w:tc>
          <w:tcPr>
            <w:tcW w:w="3289" w:type="pct"/>
            <w:shd w:val="clear" w:color="auto" w:fill="auto"/>
            <w:vAlign w:val="center"/>
          </w:tcPr>
          <w:p w:rsidR="00580E1E" w:rsidRPr="00ED38B2" w:rsidRDefault="009B2CEA" w:rsidP="00550ABE">
            <w:pPr>
              <w:rPr>
                <w:sz w:val="20"/>
                <w:szCs w:val="22"/>
                <w:lang w:val="en-GB"/>
              </w:rPr>
            </w:pPr>
            <w:ins w:id="15" w:author="KOUKLAKIS Georgios" w:date="2016-08-29T17:14:00Z">
              <w:r>
                <w:rPr>
                  <w:sz w:val="20"/>
                  <w:szCs w:val="22"/>
                  <w:lang w:val="en-GB"/>
                </w:rPr>
                <w:t xml:space="preserve">Deployment in </w:t>
              </w:r>
              <w:proofErr w:type="spellStart"/>
              <w:r>
                <w:rPr>
                  <w:sz w:val="20"/>
                  <w:szCs w:val="22"/>
                  <w:lang w:val="en-GB"/>
                </w:rPr>
                <w:t>PreProduction</w:t>
              </w:r>
              <w:proofErr w:type="spellEnd"/>
              <w:r>
                <w:rPr>
                  <w:sz w:val="20"/>
                  <w:szCs w:val="22"/>
                  <w:lang w:val="en-GB"/>
                </w:rPr>
                <w:t xml:space="preserve"> (first deliverables)</w:t>
              </w:r>
            </w:ins>
          </w:p>
        </w:tc>
        <w:tc>
          <w:tcPr>
            <w:tcW w:w="1711" w:type="pct"/>
            <w:shd w:val="clear" w:color="auto" w:fill="auto"/>
            <w:vAlign w:val="center"/>
          </w:tcPr>
          <w:p w:rsidR="00580E1E" w:rsidRPr="00ED38B2" w:rsidRDefault="00DB0457" w:rsidP="00DB0457">
            <w:pPr>
              <w:rPr>
                <w:sz w:val="20"/>
                <w:szCs w:val="22"/>
                <w:lang w:val="en-GB"/>
              </w:rPr>
            </w:pPr>
            <w:ins w:id="16" w:author="KOUKLAKIS Georgios" w:date="2016-09-19T16:21:00Z">
              <w:r>
                <w:rPr>
                  <w:sz w:val="20"/>
                  <w:szCs w:val="22"/>
                  <w:lang w:val="en-GB"/>
                </w:rPr>
                <w:t xml:space="preserve">Q1 </w:t>
              </w:r>
            </w:ins>
            <w:ins w:id="17" w:author="KOUKLAKIS Georgios" w:date="2016-08-30T16:49:00Z">
              <w:r w:rsidR="007C0D28">
                <w:rPr>
                  <w:sz w:val="20"/>
                  <w:szCs w:val="22"/>
                  <w:lang w:val="en-GB"/>
                </w:rPr>
                <w:t>201</w:t>
              </w:r>
            </w:ins>
            <w:ins w:id="18" w:author="KOUKLAKIS Georgios" w:date="2016-09-19T16:21:00Z">
              <w:r>
                <w:rPr>
                  <w:sz w:val="20"/>
                  <w:szCs w:val="22"/>
                  <w:lang w:val="en-GB"/>
                </w:rPr>
                <w:t>7</w:t>
              </w:r>
            </w:ins>
          </w:p>
        </w:tc>
      </w:tr>
      <w:tr w:rsidR="00580E1E" w:rsidRPr="009B2CEA" w:rsidTr="00550ABE">
        <w:trPr>
          <w:cantSplit/>
          <w:trHeight w:val="350"/>
        </w:trPr>
        <w:tc>
          <w:tcPr>
            <w:tcW w:w="3289" w:type="pct"/>
            <w:shd w:val="clear" w:color="auto" w:fill="auto"/>
            <w:vAlign w:val="center"/>
          </w:tcPr>
          <w:p w:rsidR="00580E1E" w:rsidRPr="00ED38B2" w:rsidRDefault="009B2CEA" w:rsidP="00550ABE">
            <w:pPr>
              <w:rPr>
                <w:sz w:val="20"/>
                <w:szCs w:val="22"/>
                <w:lang w:val="en-GB"/>
              </w:rPr>
            </w:pPr>
            <w:ins w:id="19" w:author="KOUKLAKIS Georgios" w:date="2016-08-29T17:14:00Z">
              <w:r>
                <w:rPr>
                  <w:sz w:val="20"/>
                  <w:szCs w:val="22"/>
                  <w:lang w:val="en-GB"/>
                </w:rPr>
                <w:t>Deployment in Production</w:t>
              </w:r>
            </w:ins>
          </w:p>
        </w:tc>
        <w:tc>
          <w:tcPr>
            <w:tcW w:w="1711" w:type="pct"/>
            <w:shd w:val="clear" w:color="auto" w:fill="auto"/>
            <w:vAlign w:val="center"/>
          </w:tcPr>
          <w:p w:rsidR="00580E1E" w:rsidRPr="00ED38B2" w:rsidRDefault="007C0D28" w:rsidP="00550ABE">
            <w:pPr>
              <w:rPr>
                <w:sz w:val="20"/>
                <w:szCs w:val="22"/>
                <w:lang w:val="en-GB"/>
              </w:rPr>
            </w:pPr>
            <w:ins w:id="20" w:author="KOUKLAKIS Georgios" w:date="2016-08-30T16:49:00Z">
              <w:r>
                <w:rPr>
                  <w:sz w:val="20"/>
                  <w:szCs w:val="22"/>
                  <w:lang w:val="en-GB"/>
                </w:rPr>
                <w:t>Q4 2017</w:t>
              </w:r>
            </w:ins>
          </w:p>
        </w:tc>
      </w:tr>
      <w:tr w:rsidR="00580E1E" w:rsidRPr="009B2CEA" w:rsidTr="00550ABE">
        <w:trPr>
          <w:cantSplit/>
          <w:trHeight w:val="350"/>
        </w:trPr>
        <w:tc>
          <w:tcPr>
            <w:tcW w:w="3289" w:type="pct"/>
            <w:shd w:val="clear" w:color="auto" w:fill="auto"/>
            <w:vAlign w:val="center"/>
          </w:tcPr>
          <w:p w:rsidR="00580E1E" w:rsidRPr="00ED38B2" w:rsidRDefault="00580E1E" w:rsidP="00550ABE">
            <w:pPr>
              <w:rPr>
                <w:sz w:val="20"/>
                <w:szCs w:val="22"/>
                <w:lang w:val="en-GB"/>
              </w:rPr>
            </w:pPr>
          </w:p>
        </w:tc>
        <w:tc>
          <w:tcPr>
            <w:tcW w:w="1711" w:type="pct"/>
            <w:shd w:val="clear" w:color="auto" w:fill="auto"/>
            <w:vAlign w:val="center"/>
          </w:tcPr>
          <w:p w:rsidR="00580E1E" w:rsidRPr="00ED38B2" w:rsidRDefault="00580E1E" w:rsidP="00550ABE">
            <w:pPr>
              <w:rPr>
                <w:sz w:val="20"/>
                <w:szCs w:val="22"/>
                <w:lang w:val="en-GB"/>
              </w:rPr>
            </w:pPr>
          </w:p>
        </w:tc>
      </w:tr>
      <w:tr w:rsidR="00580E1E" w:rsidRPr="009B2CEA" w:rsidTr="00550ABE">
        <w:trPr>
          <w:cantSplit/>
          <w:trHeight w:val="350"/>
        </w:trPr>
        <w:tc>
          <w:tcPr>
            <w:tcW w:w="3289" w:type="pct"/>
            <w:shd w:val="clear" w:color="auto" w:fill="auto"/>
            <w:vAlign w:val="center"/>
          </w:tcPr>
          <w:p w:rsidR="00580E1E" w:rsidRPr="00ED38B2" w:rsidRDefault="00580E1E" w:rsidP="00550ABE">
            <w:pPr>
              <w:rPr>
                <w:sz w:val="20"/>
                <w:szCs w:val="22"/>
                <w:lang w:val="en-GB"/>
              </w:rPr>
            </w:pPr>
          </w:p>
        </w:tc>
        <w:tc>
          <w:tcPr>
            <w:tcW w:w="1711" w:type="pct"/>
            <w:shd w:val="clear" w:color="auto" w:fill="auto"/>
            <w:vAlign w:val="center"/>
          </w:tcPr>
          <w:p w:rsidR="00580E1E" w:rsidRPr="00ED38B2" w:rsidRDefault="00580E1E" w:rsidP="00550ABE">
            <w:pPr>
              <w:rPr>
                <w:sz w:val="20"/>
                <w:szCs w:val="22"/>
                <w:lang w:val="en-GB"/>
              </w:rPr>
            </w:pPr>
          </w:p>
        </w:tc>
      </w:tr>
    </w:tbl>
    <w:p w:rsidR="00580E1E" w:rsidRPr="005E38F5" w:rsidRDefault="00580E1E" w:rsidP="004B38D6">
      <w:pPr>
        <w:jc w:val="both"/>
        <w:rPr>
          <w:szCs w:val="22"/>
          <w:lang w:val="en-GB"/>
        </w:rPr>
      </w:pPr>
    </w:p>
    <w:tbl>
      <w:tblPr>
        <w:tblpPr w:vertAnchor="text" w:horzAnchor="margin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8"/>
        <w:gridCol w:w="3389"/>
      </w:tblGrid>
      <w:tr w:rsidR="00580E1E" w:rsidRPr="00ED38B2" w:rsidTr="00550ABE">
        <w:trPr>
          <w:cantSplit/>
          <w:trHeight w:val="538"/>
        </w:trPr>
        <w:tc>
          <w:tcPr>
            <w:tcW w:w="5000" w:type="pct"/>
            <w:gridSpan w:val="2"/>
            <w:shd w:val="pct25" w:color="000000" w:fill="FFFFFF"/>
            <w:vAlign w:val="center"/>
          </w:tcPr>
          <w:p w:rsidR="00580E1E" w:rsidRPr="00ED38B2" w:rsidRDefault="00580E1E" w:rsidP="00550ABE">
            <w:pPr>
              <w:jc w:val="center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>Criticality</w:t>
            </w:r>
          </w:p>
        </w:tc>
      </w:tr>
      <w:tr w:rsidR="00580E1E" w:rsidRPr="00ED38B2" w:rsidTr="00550ABE">
        <w:trPr>
          <w:cantSplit/>
          <w:trHeight w:val="350"/>
        </w:trPr>
        <w:tc>
          <w:tcPr>
            <w:tcW w:w="3240" w:type="pct"/>
            <w:shd w:val="pct12" w:color="auto" w:fill="auto"/>
            <w:vAlign w:val="center"/>
          </w:tcPr>
          <w:p w:rsidR="00580E1E" w:rsidRPr="00ED38B2" w:rsidRDefault="00580E1E" w:rsidP="00550ABE">
            <w:pPr>
              <w:rPr>
                <w:sz w:val="20"/>
                <w:szCs w:val="22"/>
                <w:lang w:val="en-GB"/>
              </w:rPr>
            </w:pPr>
            <w:r w:rsidRPr="00ED38B2">
              <w:rPr>
                <w:sz w:val="20"/>
                <w:szCs w:val="22"/>
                <w:lang w:val="en-GB"/>
              </w:rPr>
              <w:t>Global project risk level</w:t>
            </w:r>
          </w:p>
        </w:tc>
        <w:tc>
          <w:tcPr>
            <w:tcW w:w="1760" w:type="pct"/>
            <w:shd w:val="clear" w:color="auto" w:fill="auto"/>
            <w:vAlign w:val="center"/>
          </w:tcPr>
          <w:p w:rsidR="00580E1E" w:rsidRPr="00ED38B2" w:rsidRDefault="00580E1E" w:rsidP="009B2CEA">
            <w:pPr>
              <w:rPr>
                <w:sz w:val="20"/>
                <w:szCs w:val="22"/>
                <w:lang w:val="en-GB"/>
              </w:rPr>
            </w:pPr>
            <w:r w:rsidRPr="00ED38B2">
              <w:rPr>
                <w:sz w:val="20"/>
                <w:szCs w:val="22"/>
                <w:lang w:val="en-GB"/>
              </w:rPr>
              <w:t xml:space="preserve">High: </w:t>
            </w:r>
            <w:bookmarkStart w:id="21" w:name="Check1"/>
            <w:r w:rsidRPr="00ED38B2">
              <w:rPr>
                <w:sz w:val="20"/>
                <w:szCs w:val="22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38B2">
              <w:rPr>
                <w:sz w:val="20"/>
                <w:szCs w:val="22"/>
                <w:lang w:val="en-GB"/>
              </w:rPr>
              <w:instrText xml:space="preserve"> FORMCHECKBOX </w:instrText>
            </w:r>
            <w:r w:rsidR="00DB0457">
              <w:rPr>
                <w:sz w:val="20"/>
                <w:szCs w:val="22"/>
                <w:lang w:val="en-GB"/>
              </w:rPr>
            </w:r>
            <w:r w:rsidR="00DB0457">
              <w:rPr>
                <w:sz w:val="20"/>
                <w:szCs w:val="22"/>
                <w:lang w:val="en-GB"/>
              </w:rPr>
              <w:fldChar w:fldCharType="separate"/>
            </w:r>
            <w:r w:rsidRPr="00ED38B2">
              <w:rPr>
                <w:sz w:val="20"/>
                <w:szCs w:val="22"/>
                <w:lang w:val="en-GB"/>
              </w:rPr>
              <w:fldChar w:fldCharType="end"/>
            </w:r>
            <w:bookmarkEnd w:id="21"/>
            <w:r w:rsidRPr="00ED38B2">
              <w:rPr>
                <w:sz w:val="20"/>
                <w:szCs w:val="22"/>
                <w:lang w:val="en-GB"/>
              </w:rPr>
              <w:t xml:space="preserve">, Medium: </w:t>
            </w:r>
            <w:ins w:id="22" w:author="KOUKLAKIS Georgios" w:date="2016-08-29T17:15:00Z">
              <w:r w:rsidR="009B2CEA">
                <w:rPr>
                  <w:sz w:val="20"/>
                  <w:szCs w:val="22"/>
                  <w:lang w:val="en-GB"/>
                </w:rPr>
                <w:fldChar w:fldCharType="begin">
                  <w:ffData>
                    <w:name w:val="Check2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 w:rsidR="009B2CEA">
                <w:rPr>
                  <w:sz w:val="20"/>
                  <w:szCs w:val="22"/>
                  <w:lang w:val="en-GB"/>
                </w:rPr>
                <w:instrText xml:space="preserve"> </w:instrText>
              </w:r>
              <w:bookmarkStart w:id="23" w:name="Check2"/>
              <w:r w:rsidR="009B2CEA">
                <w:rPr>
                  <w:sz w:val="20"/>
                  <w:szCs w:val="22"/>
                  <w:lang w:val="en-GB"/>
                </w:rPr>
                <w:instrText xml:space="preserve">FORMCHECKBOX </w:instrText>
              </w:r>
            </w:ins>
            <w:r w:rsidR="00DB0457">
              <w:rPr>
                <w:sz w:val="20"/>
                <w:szCs w:val="22"/>
                <w:lang w:val="en-GB"/>
              </w:rPr>
            </w:r>
            <w:r w:rsidR="00DB0457">
              <w:rPr>
                <w:sz w:val="20"/>
                <w:szCs w:val="22"/>
                <w:lang w:val="en-GB"/>
              </w:rPr>
              <w:fldChar w:fldCharType="separate"/>
            </w:r>
            <w:ins w:id="24" w:author="KOUKLAKIS Georgios" w:date="2016-08-29T17:15:00Z">
              <w:r w:rsidR="009B2CEA">
                <w:rPr>
                  <w:sz w:val="20"/>
                  <w:szCs w:val="22"/>
                  <w:lang w:val="en-GB"/>
                </w:rPr>
                <w:fldChar w:fldCharType="end"/>
              </w:r>
            </w:ins>
            <w:bookmarkEnd w:id="23"/>
            <w:del w:id="25" w:author="KOUKLAKIS Georgios" w:date="2016-08-29T17:15:00Z">
              <w:r w:rsidRPr="00ED38B2" w:rsidDel="009B2CEA">
                <w:rPr>
                  <w:sz w:val="20"/>
                  <w:szCs w:val="22"/>
                  <w:lang w:val="en-GB"/>
                </w:rPr>
                <w:fldChar w:fldCharType="begin">
                  <w:ffData>
                    <w:name w:val="Check2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ED38B2" w:rsidDel="009B2CEA">
                <w:rPr>
                  <w:sz w:val="20"/>
                  <w:szCs w:val="22"/>
                  <w:lang w:val="en-GB"/>
                </w:rPr>
                <w:delInstrText xml:space="preserve"> FORMCHECKBOX </w:delInstrText>
              </w:r>
              <w:r w:rsidR="00DB0457">
                <w:rPr>
                  <w:sz w:val="20"/>
                  <w:szCs w:val="22"/>
                  <w:lang w:val="en-GB"/>
                </w:rPr>
              </w:r>
              <w:r w:rsidR="00DB0457">
                <w:rPr>
                  <w:sz w:val="20"/>
                  <w:szCs w:val="22"/>
                  <w:lang w:val="en-GB"/>
                </w:rPr>
                <w:fldChar w:fldCharType="separate"/>
              </w:r>
              <w:r w:rsidRPr="00ED38B2" w:rsidDel="009B2CEA">
                <w:rPr>
                  <w:sz w:val="20"/>
                  <w:szCs w:val="22"/>
                  <w:lang w:val="en-GB"/>
                </w:rPr>
                <w:fldChar w:fldCharType="end"/>
              </w:r>
            </w:del>
            <w:r w:rsidRPr="00ED38B2">
              <w:rPr>
                <w:sz w:val="20"/>
                <w:szCs w:val="22"/>
                <w:lang w:val="en-GB"/>
              </w:rPr>
              <w:t xml:space="preserve">, Low: </w:t>
            </w:r>
            <w:bookmarkStart w:id="26" w:name="Check3"/>
            <w:r w:rsidRPr="00ED38B2">
              <w:rPr>
                <w:sz w:val="20"/>
                <w:szCs w:val="22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38B2">
              <w:rPr>
                <w:sz w:val="20"/>
                <w:szCs w:val="22"/>
                <w:lang w:val="en-GB"/>
              </w:rPr>
              <w:instrText xml:space="preserve"> FORMCHECKBOX </w:instrText>
            </w:r>
            <w:r w:rsidR="00DB0457">
              <w:rPr>
                <w:sz w:val="20"/>
                <w:szCs w:val="22"/>
                <w:lang w:val="en-GB"/>
              </w:rPr>
            </w:r>
            <w:r w:rsidR="00DB0457">
              <w:rPr>
                <w:sz w:val="20"/>
                <w:szCs w:val="22"/>
                <w:lang w:val="en-GB"/>
              </w:rPr>
              <w:fldChar w:fldCharType="separate"/>
            </w:r>
            <w:r w:rsidRPr="00ED38B2">
              <w:rPr>
                <w:sz w:val="20"/>
                <w:szCs w:val="22"/>
                <w:lang w:val="en-GB"/>
              </w:rPr>
              <w:fldChar w:fldCharType="end"/>
            </w:r>
            <w:bookmarkEnd w:id="26"/>
          </w:p>
        </w:tc>
      </w:tr>
      <w:tr w:rsidR="00580E1E" w:rsidRPr="00ED38B2" w:rsidTr="00550ABE">
        <w:trPr>
          <w:cantSplit/>
          <w:trHeight w:val="350"/>
        </w:trPr>
        <w:tc>
          <w:tcPr>
            <w:tcW w:w="5000" w:type="pct"/>
            <w:gridSpan w:val="2"/>
            <w:shd w:val="pct20" w:color="auto" w:fill="auto"/>
            <w:vAlign w:val="center"/>
          </w:tcPr>
          <w:p w:rsidR="00580E1E" w:rsidRPr="00ED38B2" w:rsidRDefault="00580E1E" w:rsidP="00550ABE">
            <w:pPr>
              <w:jc w:val="center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>Triangle of constraints</w:t>
            </w:r>
          </w:p>
        </w:tc>
      </w:tr>
      <w:tr w:rsidR="00580E1E" w:rsidRPr="00ED38B2" w:rsidTr="00550ABE">
        <w:trPr>
          <w:cantSplit/>
          <w:trHeight w:val="350"/>
        </w:trPr>
        <w:tc>
          <w:tcPr>
            <w:tcW w:w="3240" w:type="pct"/>
            <w:shd w:val="pct12" w:color="auto" w:fill="auto"/>
            <w:vAlign w:val="center"/>
          </w:tcPr>
          <w:p w:rsidR="00580E1E" w:rsidRPr="00ED38B2" w:rsidRDefault="00580E1E" w:rsidP="00550ABE">
            <w:pPr>
              <w:rPr>
                <w:sz w:val="20"/>
                <w:szCs w:val="22"/>
                <w:lang w:val="en-GB"/>
              </w:rPr>
            </w:pPr>
            <w:r w:rsidRPr="00ED38B2">
              <w:rPr>
                <w:sz w:val="20"/>
                <w:szCs w:val="22"/>
                <w:lang w:val="en-GB"/>
              </w:rPr>
              <w:t>Time</w:t>
            </w:r>
          </w:p>
        </w:tc>
        <w:tc>
          <w:tcPr>
            <w:tcW w:w="1760" w:type="pct"/>
            <w:shd w:val="clear" w:color="auto" w:fill="auto"/>
            <w:vAlign w:val="center"/>
          </w:tcPr>
          <w:p w:rsidR="00580E1E" w:rsidRPr="00ED38B2" w:rsidRDefault="00580E1E" w:rsidP="009B2CEA">
            <w:pPr>
              <w:rPr>
                <w:sz w:val="20"/>
                <w:szCs w:val="22"/>
                <w:lang w:val="en-GB"/>
              </w:rPr>
            </w:pPr>
            <w:r w:rsidRPr="00ED38B2">
              <w:rPr>
                <w:sz w:val="20"/>
                <w:szCs w:val="22"/>
                <w:lang w:val="en-GB"/>
              </w:rPr>
              <w:t xml:space="preserve">High: </w:t>
            </w:r>
            <w:ins w:id="27" w:author="KOUKLAKIS Georgios" w:date="2016-08-29T17:15:00Z">
              <w:r w:rsidR="009B2CEA">
                <w:rPr>
                  <w:sz w:val="20"/>
                  <w:szCs w:val="22"/>
                  <w:lang w:val="en-GB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 w:rsidR="009B2CEA">
                <w:rPr>
                  <w:sz w:val="20"/>
                  <w:szCs w:val="22"/>
                  <w:lang w:val="en-GB"/>
                </w:rPr>
                <w:instrText xml:space="preserve"> FORMCHECKBOX </w:instrText>
              </w:r>
            </w:ins>
            <w:r w:rsidR="00DB0457">
              <w:rPr>
                <w:sz w:val="20"/>
                <w:szCs w:val="22"/>
                <w:lang w:val="en-GB"/>
              </w:rPr>
            </w:r>
            <w:r w:rsidR="00DB0457">
              <w:rPr>
                <w:sz w:val="20"/>
                <w:szCs w:val="22"/>
                <w:lang w:val="en-GB"/>
              </w:rPr>
              <w:fldChar w:fldCharType="separate"/>
            </w:r>
            <w:ins w:id="28" w:author="KOUKLAKIS Georgios" w:date="2016-08-29T17:15:00Z">
              <w:r w:rsidR="009B2CEA">
                <w:rPr>
                  <w:sz w:val="20"/>
                  <w:szCs w:val="22"/>
                  <w:lang w:val="en-GB"/>
                </w:rPr>
                <w:fldChar w:fldCharType="end"/>
              </w:r>
            </w:ins>
            <w:del w:id="29" w:author="KOUKLAKIS Georgios" w:date="2016-08-29T17:15:00Z">
              <w:r w:rsidRPr="00ED38B2" w:rsidDel="009B2CEA">
                <w:rPr>
                  <w:sz w:val="20"/>
                  <w:szCs w:val="22"/>
                  <w:lang w:val="en-GB"/>
                </w:rPr>
                <w:fldChar w:fldCharType="begin"/>
              </w:r>
              <w:r w:rsidRPr="00ED38B2" w:rsidDel="009B2CEA">
                <w:rPr>
                  <w:sz w:val="20"/>
                  <w:szCs w:val="22"/>
                  <w:lang w:val="en-GB"/>
                </w:rPr>
                <w:delInstrText xml:space="preserve"> FORMCHECKBOX </w:delInstrText>
              </w:r>
              <w:r w:rsidR="00DB0457">
                <w:rPr>
                  <w:sz w:val="20"/>
                  <w:szCs w:val="22"/>
                  <w:lang w:val="en-GB"/>
                </w:rPr>
                <w:fldChar w:fldCharType="separate"/>
              </w:r>
              <w:r w:rsidRPr="00ED38B2" w:rsidDel="009B2CEA">
                <w:rPr>
                  <w:sz w:val="20"/>
                  <w:szCs w:val="22"/>
                  <w:lang w:val="en-GB"/>
                </w:rPr>
                <w:fldChar w:fldCharType="end"/>
              </w:r>
            </w:del>
            <w:r w:rsidRPr="00ED38B2">
              <w:rPr>
                <w:sz w:val="20"/>
                <w:szCs w:val="22"/>
                <w:lang w:val="en-GB"/>
              </w:rPr>
              <w:t xml:space="preserve">, Medium: </w:t>
            </w:r>
            <w:r w:rsidRPr="00ED38B2">
              <w:rPr>
                <w:sz w:val="20"/>
                <w:szCs w:val="22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38B2">
              <w:rPr>
                <w:sz w:val="20"/>
                <w:szCs w:val="22"/>
                <w:lang w:val="en-GB"/>
              </w:rPr>
              <w:instrText xml:space="preserve"> FORMCHECKBOX </w:instrText>
            </w:r>
            <w:r w:rsidR="00DB0457">
              <w:rPr>
                <w:sz w:val="20"/>
                <w:szCs w:val="22"/>
                <w:lang w:val="en-GB"/>
              </w:rPr>
            </w:r>
            <w:r w:rsidR="00DB0457">
              <w:rPr>
                <w:sz w:val="20"/>
                <w:szCs w:val="22"/>
                <w:lang w:val="en-GB"/>
              </w:rPr>
              <w:fldChar w:fldCharType="separate"/>
            </w:r>
            <w:r w:rsidRPr="00ED38B2">
              <w:rPr>
                <w:sz w:val="20"/>
                <w:szCs w:val="22"/>
                <w:lang w:val="en-GB"/>
              </w:rPr>
              <w:fldChar w:fldCharType="end"/>
            </w:r>
            <w:r w:rsidRPr="00ED38B2">
              <w:rPr>
                <w:sz w:val="20"/>
                <w:szCs w:val="22"/>
                <w:lang w:val="en-GB"/>
              </w:rPr>
              <w:t xml:space="preserve">, Low: </w:t>
            </w:r>
            <w:r w:rsidRPr="00ED38B2">
              <w:rPr>
                <w:sz w:val="20"/>
                <w:szCs w:val="22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38B2">
              <w:rPr>
                <w:sz w:val="20"/>
                <w:szCs w:val="22"/>
                <w:lang w:val="en-GB"/>
              </w:rPr>
              <w:instrText xml:space="preserve"> FORMCHECKBOX </w:instrText>
            </w:r>
            <w:r w:rsidR="00DB0457">
              <w:rPr>
                <w:sz w:val="20"/>
                <w:szCs w:val="22"/>
                <w:lang w:val="en-GB"/>
              </w:rPr>
            </w:r>
            <w:r w:rsidR="00DB0457">
              <w:rPr>
                <w:sz w:val="20"/>
                <w:szCs w:val="22"/>
                <w:lang w:val="en-GB"/>
              </w:rPr>
              <w:fldChar w:fldCharType="separate"/>
            </w:r>
            <w:r w:rsidRPr="00ED38B2">
              <w:rPr>
                <w:sz w:val="20"/>
                <w:szCs w:val="22"/>
                <w:lang w:val="en-GB"/>
              </w:rPr>
              <w:fldChar w:fldCharType="end"/>
            </w:r>
          </w:p>
        </w:tc>
      </w:tr>
      <w:tr w:rsidR="00580E1E" w:rsidRPr="00ED38B2" w:rsidTr="00550ABE">
        <w:trPr>
          <w:cantSplit/>
          <w:trHeight w:val="350"/>
        </w:trPr>
        <w:tc>
          <w:tcPr>
            <w:tcW w:w="3240" w:type="pct"/>
            <w:shd w:val="pct12" w:color="auto" w:fill="auto"/>
            <w:vAlign w:val="center"/>
          </w:tcPr>
          <w:p w:rsidR="00580E1E" w:rsidRPr="00ED38B2" w:rsidRDefault="00580E1E" w:rsidP="00550ABE">
            <w:pPr>
              <w:rPr>
                <w:sz w:val="20"/>
                <w:szCs w:val="22"/>
                <w:lang w:val="en-GB"/>
              </w:rPr>
            </w:pPr>
            <w:r w:rsidRPr="00ED38B2">
              <w:rPr>
                <w:sz w:val="20"/>
                <w:szCs w:val="22"/>
                <w:lang w:val="en-GB"/>
              </w:rPr>
              <w:t>Cost</w:t>
            </w:r>
          </w:p>
        </w:tc>
        <w:tc>
          <w:tcPr>
            <w:tcW w:w="1760" w:type="pct"/>
            <w:shd w:val="clear" w:color="auto" w:fill="auto"/>
            <w:vAlign w:val="center"/>
          </w:tcPr>
          <w:p w:rsidR="00580E1E" w:rsidRPr="00ED38B2" w:rsidRDefault="00580E1E" w:rsidP="009B2CEA">
            <w:pPr>
              <w:rPr>
                <w:sz w:val="20"/>
                <w:szCs w:val="22"/>
                <w:lang w:val="en-GB"/>
              </w:rPr>
            </w:pPr>
            <w:r w:rsidRPr="00ED38B2">
              <w:rPr>
                <w:sz w:val="20"/>
                <w:szCs w:val="22"/>
                <w:lang w:val="en-GB"/>
              </w:rPr>
              <w:t xml:space="preserve">High: </w:t>
            </w:r>
            <w:ins w:id="30" w:author="KOUKLAKIS Georgios" w:date="2016-08-29T17:15:00Z">
              <w:r w:rsidR="009B2CEA">
                <w:rPr>
                  <w:sz w:val="20"/>
                  <w:szCs w:val="22"/>
                  <w:lang w:val="en-GB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 w:rsidR="009B2CEA">
                <w:rPr>
                  <w:sz w:val="20"/>
                  <w:szCs w:val="22"/>
                  <w:lang w:val="en-GB"/>
                </w:rPr>
                <w:instrText xml:space="preserve"> FORMCHECKBOX </w:instrText>
              </w:r>
            </w:ins>
            <w:r w:rsidR="00DB0457">
              <w:rPr>
                <w:sz w:val="20"/>
                <w:szCs w:val="22"/>
                <w:lang w:val="en-GB"/>
              </w:rPr>
            </w:r>
            <w:r w:rsidR="00DB0457">
              <w:rPr>
                <w:sz w:val="20"/>
                <w:szCs w:val="22"/>
                <w:lang w:val="en-GB"/>
              </w:rPr>
              <w:fldChar w:fldCharType="separate"/>
            </w:r>
            <w:ins w:id="31" w:author="KOUKLAKIS Georgios" w:date="2016-08-29T17:15:00Z">
              <w:r w:rsidR="009B2CEA">
                <w:rPr>
                  <w:sz w:val="20"/>
                  <w:szCs w:val="22"/>
                  <w:lang w:val="en-GB"/>
                </w:rPr>
                <w:fldChar w:fldCharType="end"/>
              </w:r>
            </w:ins>
            <w:del w:id="32" w:author="KOUKLAKIS Georgios" w:date="2016-08-29T17:15:00Z">
              <w:r w:rsidRPr="00ED38B2" w:rsidDel="009B2CEA">
                <w:rPr>
                  <w:sz w:val="20"/>
                  <w:szCs w:val="22"/>
                  <w:lang w:val="en-GB"/>
                </w:rPr>
                <w:fldChar w:fldCharType="begin"/>
              </w:r>
              <w:r w:rsidRPr="00ED38B2" w:rsidDel="009B2CEA">
                <w:rPr>
                  <w:sz w:val="20"/>
                  <w:szCs w:val="22"/>
                  <w:lang w:val="en-GB"/>
                </w:rPr>
                <w:delInstrText xml:space="preserve"> FORMCHECKBOX </w:delInstrText>
              </w:r>
              <w:r w:rsidR="00DB0457">
                <w:rPr>
                  <w:sz w:val="20"/>
                  <w:szCs w:val="22"/>
                  <w:lang w:val="en-GB"/>
                </w:rPr>
                <w:fldChar w:fldCharType="separate"/>
              </w:r>
              <w:r w:rsidRPr="00ED38B2" w:rsidDel="009B2CEA">
                <w:rPr>
                  <w:sz w:val="20"/>
                  <w:szCs w:val="22"/>
                  <w:lang w:val="en-GB"/>
                </w:rPr>
                <w:fldChar w:fldCharType="end"/>
              </w:r>
            </w:del>
            <w:r w:rsidRPr="00ED38B2">
              <w:rPr>
                <w:sz w:val="20"/>
                <w:szCs w:val="22"/>
                <w:lang w:val="en-GB"/>
              </w:rPr>
              <w:t xml:space="preserve">, Medium: </w:t>
            </w:r>
            <w:r w:rsidRPr="00ED38B2">
              <w:rPr>
                <w:sz w:val="20"/>
                <w:szCs w:val="22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38B2">
              <w:rPr>
                <w:sz w:val="20"/>
                <w:szCs w:val="22"/>
                <w:lang w:val="en-GB"/>
              </w:rPr>
              <w:instrText xml:space="preserve"> FORMCHECKBOX </w:instrText>
            </w:r>
            <w:r w:rsidR="00DB0457">
              <w:rPr>
                <w:sz w:val="20"/>
                <w:szCs w:val="22"/>
                <w:lang w:val="en-GB"/>
              </w:rPr>
            </w:r>
            <w:r w:rsidR="00DB0457">
              <w:rPr>
                <w:sz w:val="20"/>
                <w:szCs w:val="22"/>
                <w:lang w:val="en-GB"/>
              </w:rPr>
              <w:fldChar w:fldCharType="separate"/>
            </w:r>
            <w:r w:rsidRPr="00ED38B2">
              <w:rPr>
                <w:sz w:val="20"/>
                <w:szCs w:val="22"/>
                <w:lang w:val="en-GB"/>
              </w:rPr>
              <w:fldChar w:fldCharType="end"/>
            </w:r>
            <w:r w:rsidRPr="00ED38B2">
              <w:rPr>
                <w:sz w:val="20"/>
                <w:szCs w:val="22"/>
                <w:lang w:val="en-GB"/>
              </w:rPr>
              <w:t xml:space="preserve">, Low: </w:t>
            </w:r>
            <w:r w:rsidRPr="00ED38B2">
              <w:rPr>
                <w:sz w:val="20"/>
                <w:szCs w:val="22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38B2">
              <w:rPr>
                <w:sz w:val="20"/>
                <w:szCs w:val="22"/>
                <w:lang w:val="en-GB"/>
              </w:rPr>
              <w:instrText xml:space="preserve"> FORMCHECKBOX </w:instrText>
            </w:r>
            <w:r w:rsidR="00DB0457">
              <w:rPr>
                <w:sz w:val="20"/>
                <w:szCs w:val="22"/>
                <w:lang w:val="en-GB"/>
              </w:rPr>
            </w:r>
            <w:r w:rsidR="00DB0457">
              <w:rPr>
                <w:sz w:val="20"/>
                <w:szCs w:val="22"/>
                <w:lang w:val="en-GB"/>
              </w:rPr>
              <w:fldChar w:fldCharType="separate"/>
            </w:r>
            <w:r w:rsidRPr="00ED38B2">
              <w:rPr>
                <w:sz w:val="20"/>
                <w:szCs w:val="22"/>
                <w:lang w:val="en-GB"/>
              </w:rPr>
              <w:fldChar w:fldCharType="end"/>
            </w:r>
          </w:p>
        </w:tc>
      </w:tr>
      <w:tr w:rsidR="00580E1E" w:rsidRPr="00ED38B2" w:rsidTr="00550ABE">
        <w:trPr>
          <w:cantSplit/>
          <w:trHeight w:val="350"/>
        </w:trPr>
        <w:tc>
          <w:tcPr>
            <w:tcW w:w="3240" w:type="pct"/>
            <w:shd w:val="pct12" w:color="auto" w:fill="auto"/>
            <w:vAlign w:val="center"/>
          </w:tcPr>
          <w:p w:rsidR="00580E1E" w:rsidRPr="00ED38B2" w:rsidRDefault="00580E1E" w:rsidP="00550ABE">
            <w:pPr>
              <w:rPr>
                <w:sz w:val="20"/>
                <w:szCs w:val="22"/>
                <w:lang w:val="en-GB"/>
              </w:rPr>
            </w:pPr>
            <w:r w:rsidRPr="00ED38B2">
              <w:rPr>
                <w:sz w:val="20"/>
                <w:szCs w:val="22"/>
                <w:lang w:val="en-GB"/>
              </w:rPr>
              <w:t>Scope</w:t>
            </w:r>
          </w:p>
        </w:tc>
        <w:tc>
          <w:tcPr>
            <w:tcW w:w="1760" w:type="pct"/>
            <w:shd w:val="clear" w:color="auto" w:fill="auto"/>
            <w:vAlign w:val="center"/>
          </w:tcPr>
          <w:p w:rsidR="00580E1E" w:rsidRPr="00ED38B2" w:rsidRDefault="00580E1E" w:rsidP="009B2CEA">
            <w:pPr>
              <w:rPr>
                <w:sz w:val="20"/>
                <w:szCs w:val="22"/>
                <w:lang w:val="en-GB"/>
              </w:rPr>
            </w:pPr>
            <w:r w:rsidRPr="00ED38B2">
              <w:rPr>
                <w:sz w:val="20"/>
                <w:szCs w:val="22"/>
                <w:lang w:val="en-GB"/>
              </w:rPr>
              <w:t xml:space="preserve">High: </w:t>
            </w:r>
            <w:ins w:id="33" w:author="KOUKLAKIS Georgios" w:date="2016-08-29T17:15:00Z">
              <w:r w:rsidR="009B2CEA">
                <w:rPr>
                  <w:sz w:val="20"/>
                  <w:szCs w:val="22"/>
                  <w:lang w:val="en-GB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 w:rsidR="009B2CEA">
                <w:rPr>
                  <w:sz w:val="20"/>
                  <w:szCs w:val="22"/>
                  <w:lang w:val="en-GB"/>
                </w:rPr>
                <w:instrText xml:space="preserve"> FORMCHECKBOX </w:instrText>
              </w:r>
            </w:ins>
            <w:r w:rsidR="00DB0457">
              <w:rPr>
                <w:sz w:val="20"/>
                <w:szCs w:val="22"/>
                <w:lang w:val="en-GB"/>
              </w:rPr>
            </w:r>
            <w:r w:rsidR="00DB0457">
              <w:rPr>
                <w:sz w:val="20"/>
                <w:szCs w:val="22"/>
                <w:lang w:val="en-GB"/>
              </w:rPr>
              <w:fldChar w:fldCharType="separate"/>
            </w:r>
            <w:ins w:id="34" w:author="KOUKLAKIS Georgios" w:date="2016-08-29T17:15:00Z">
              <w:r w:rsidR="009B2CEA">
                <w:rPr>
                  <w:sz w:val="20"/>
                  <w:szCs w:val="22"/>
                  <w:lang w:val="en-GB"/>
                </w:rPr>
                <w:fldChar w:fldCharType="end"/>
              </w:r>
            </w:ins>
            <w:del w:id="35" w:author="KOUKLAKIS Georgios" w:date="2016-08-29T17:15:00Z">
              <w:r w:rsidRPr="00ED38B2" w:rsidDel="009B2CEA">
                <w:rPr>
                  <w:sz w:val="20"/>
                  <w:szCs w:val="22"/>
                  <w:lang w:val="en-GB"/>
                </w:rPr>
                <w:fldChar w:fldCharType="begin"/>
              </w:r>
              <w:r w:rsidRPr="00ED38B2" w:rsidDel="009B2CEA">
                <w:rPr>
                  <w:sz w:val="20"/>
                  <w:szCs w:val="22"/>
                  <w:lang w:val="en-GB"/>
                </w:rPr>
                <w:delInstrText xml:space="preserve"> FORMCHECKBOX </w:delInstrText>
              </w:r>
              <w:r w:rsidR="00DB0457">
                <w:rPr>
                  <w:sz w:val="20"/>
                  <w:szCs w:val="22"/>
                  <w:lang w:val="en-GB"/>
                </w:rPr>
                <w:fldChar w:fldCharType="separate"/>
              </w:r>
              <w:r w:rsidRPr="00ED38B2" w:rsidDel="009B2CEA">
                <w:rPr>
                  <w:sz w:val="20"/>
                  <w:szCs w:val="22"/>
                  <w:lang w:val="en-GB"/>
                </w:rPr>
                <w:fldChar w:fldCharType="end"/>
              </w:r>
            </w:del>
            <w:r w:rsidRPr="00ED38B2">
              <w:rPr>
                <w:sz w:val="20"/>
                <w:szCs w:val="22"/>
                <w:lang w:val="en-GB"/>
              </w:rPr>
              <w:t xml:space="preserve">, Medium: </w:t>
            </w:r>
            <w:r w:rsidRPr="00ED38B2">
              <w:rPr>
                <w:sz w:val="20"/>
                <w:szCs w:val="22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38B2">
              <w:rPr>
                <w:sz w:val="20"/>
                <w:szCs w:val="22"/>
                <w:lang w:val="en-GB"/>
              </w:rPr>
              <w:instrText xml:space="preserve"> FORMCHECKBOX </w:instrText>
            </w:r>
            <w:r w:rsidR="00DB0457">
              <w:rPr>
                <w:sz w:val="20"/>
                <w:szCs w:val="22"/>
                <w:lang w:val="en-GB"/>
              </w:rPr>
            </w:r>
            <w:r w:rsidR="00DB0457">
              <w:rPr>
                <w:sz w:val="20"/>
                <w:szCs w:val="22"/>
                <w:lang w:val="en-GB"/>
              </w:rPr>
              <w:fldChar w:fldCharType="separate"/>
            </w:r>
            <w:r w:rsidRPr="00ED38B2">
              <w:rPr>
                <w:sz w:val="20"/>
                <w:szCs w:val="22"/>
                <w:lang w:val="en-GB"/>
              </w:rPr>
              <w:fldChar w:fldCharType="end"/>
            </w:r>
            <w:r w:rsidRPr="00ED38B2">
              <w:rPr>
                <w:sz w:val="20"/>
                <w:szCs w:val="22"/>
                <w:lang w:val="en-GB"/>
              </w:rPr>
              <w:t xml:space="preserve">, Low: </w:t>
            </w:r>
            <w:r w:rsidRPr="00ED38B2">
              <w:rPr>
                <w:sz w:val="20"/>
                <w:szCs w:val="22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38B2">
              <w:rPr>
                <w:sz w:val="20"/>
                <w:szCs w:val="22"/>
                <w:lang w:val="en-GB"/>
              </w:rPr>
              <w:instrText xml:space="preserve"> FORMCHECKBOX </w:instrText>
            </w:r>
            <w:r w:rsidR="00DB0457">
              <w:rPr>
                <w:sz w:val="20"/>
                <w:szCs w:val="22"/>
                <w:lang w:val="en-GB"/>
              </w:rPr>
            </w:r>
            <w:r w:rsidR="00DB0457">
              <w:rPr>
                <w:sz w:val="20"/>
                <w:szCs w:val="22"/>
                <w:lang w:val="en-GB"/>
              </w:rPr>
              <w:fldChar w:fldCharType="separate"/>
            </w:r>
            <w:r w:rsidRPr="00ED38B2">
              <w:rPr>
                <w:sz w:val="20"/>
                <w:szCs w:val="22"/>
                <w:lang w:val="en-GB"/>
              </w:rPr>
              <w:fldChar w:fldCharType="end"/>
            </w:r>
          </w:p>
        </w:tc>
      </w:tr>
    </w:tbl>
    <w:p w:rsidR="00580E1E" w:rsidRPr="005E38F5" w:rsidRDefault="00580E1E" w:rsidP="00580E1E">
      <w:pPr>
        <w:rPr>
          <w:sz w:val="20"/>
          <w:lang w:val="en-GB"/>
        </w:rPr>
      </w:pPr>
    </w:p>
    <w:p w:rsidR="00580E1E" w:rsidRPr="005E38F5" w:rsidRDefault="00580E1E" w:rsidP="00580E1E">
      <w:pPr>
        <w:pStyle w:val="Header"/>
        <w:jc w:val="center"/>
        <w:rPr>
          <w:b/>
          <w:sz w:val="28"/>
          <w:szCs w:val="32"/>
          <w:lang w:val="en-GB"/>
        </w:rPr>
      </w:pPr>
      <w:r w:rsidRPr="005E38F5">
        <w:rPr>
          <w:b/>
          <w:sz w:val="28"/>
          <w:szCs w:val="32"/>
          <w:lang w:val="en-GB"/>
        </w:rPr>
        <w:t>Initial Environment Requirements</w:t>
      </w:r>
    </w:p>
    <w:p w:rsidR="00763145" w:rsidRPr="005E38F5" w:rsidRDefault="00763145" w:rsidP="00550ABE">
      <w:pPr>
        <w:pStyle w:val="Header"/>
        <w:jc w:val="center"/>
        <w:rPr>
          <w:b/>
          <w:szCs w:val="22"/>
          <w:lang w:val="en-GB"/>
        </w:rPr>
      </w:pPr>
    </w:p>
    <w:tbl>
      <w:tblPr>
        <w:tblpPr w:vertAnchor="text" w:horzAnchor="margin" w:tblpXSpec="center" w:tblpY="120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8"/>
        <w:gridCol w:w="3389"/>
      </w:tblGrid>
      <w:tr w:rsidR="00867751" w:rsidRPr="00ED38B2" w:rsidTr="00550ABE">
        <w:trPr>
          <w:cantSplit/>
          <w:trHeight w:val="536"/>
        </w:trPr>
        <w:tc>
          <w:tcPr>
            <w:tcW w:w="5000" w:type="pct"/>
            <w:gridSpan w:val="2"/>
            <w:shd w:val="pct25" w:color="000000" w:fill="FFFFFF"/>
            <w:vAlign w:val="center"/>
          </w:tcPr>
          <w:p w:rsidR="00867751" w:rsidRPr="00ED38B2" w:rsidRDefault="00867751" w:rsidP="00550ABE">
            <w:pPr>
              <w:spacing w:line="288" w:lineRule="auto"/>
              <w:jc w:val="center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>SCM (Source Control Management)</w:t>
            </w:r>
          </w:p>
        </w:tc>
      </w:tr>
      <w:tr w:rsidR="00867751" w:rsidRPr="00ED38B2" w:rsidTr="00550ABE">
        <w:trPr>
          <w:cantSplit/>
          <w:trHeight w:val="350"/>
        </w:trPr>
        <w:tc>
          <w:tcPr>
            <w:tcW w:w="3240" w:type="pct"/>
            <w:shd w:val="pct12" w:color="auto" w:fill="auto"/>
            <w:vAlign w:val="center"/>
          </w:tcPr>
          <w:p w:rsidR="00867751" w:rsidRPr="00ED38B2" w:rsidRDefault="00867751" w:rsidP="00550ABE">
            <w:pPr>
              <w:spacing w:line="288" w:lineRule="auto"/>
              <w:rPr>
                <w:sz w:val="20"/>
                <w:szCs w:val="22"/>
                <w:lang w:val="en-GB"/>
              </w:rPr>
            </w:pPr>
            <w:r w:rsidRPr="00ED38B2">
              <w:rPr>
                <w:sz w:val="20"/>
                <w:szCs w:val="22"/>
                <w:lang w:val="en-GB"/>
              </w:rPr>
              <w:t>SCM required</w:t>
            </w:r>
          </w:p>
        </w:tc>
        <w:tc>
          <w:tcPr>
            <w:tcW w:w="1760" w:type="pct"/>
            <w:shd w:val="clear" w:color="auto" w:fill="auto"/>
            <w:vAlign w:val="center"/>
          </w:tcPr>
          <w:p w:rsidR="00867751" w:rsidRPr="00ED38B2" w:rsidRDefault="00867751" w:rsidP="00550ABE">
            <w:pPr>
              <w:spacing w:line="288" w:lineRule="auto"/>
              <w:rPr>
                <w:b/>
                <w:sz w:val="20"/>
                <w:szCs w:val="22"/>
                <w:lang w:val="en-GB"/>
              </w:rPr>
            </w:pPr>
            <w:del w:id="36" w:author="KOUKLAKIS Georgios" w:date="2016-08-29T17:15:00Z">
              <w:r w:rsidRPr="00ED38B2" w:rsidDel="009B2CEA">
                <w:rPr>
                  <w:b/>
                  <w:sz w:val="20"/>
                  <w:szCs w:val="22"/>
                  <w:lang w:val="en-GB"/>
                </w:rPr>
                <w:delText>Y/N</w:delText>
              </w:r>
            </w:del>
            <w:ins w:id="37" w:author="KOUKLAKIS Georgios" w:date="2016-08-29T17:15:00Z">
              <w:r w:rsidR="009B2CEA">
                <w:rPr>
                  <w:b/>
                  <w:sz w:val="20"/>
                  <w:szCs w:val="22"/>
                  <w:lang w:val="en-GB"/>
                </w:rPr>
                <w:t>Y</w:t>
              </w:r>
            </w:ins>
          </w:p>
        </w:tc>
      </w:tr>
      <w:tr w:rsidR="00867751" w:rsidRPr="00DB0457" w:rsidTr="00550ABE">
        <w:trPr>
          <w:cantSplit/>
          <w:trHeight w:val="350"/>
        </w:trPr>
        <w:tc>
          <w:tcPr>
            <w:tcW w:w="5000" w:type="pct"/>
            <w:gridSpan w:val="2"/>
            <w:shd w:val="pct20" w:color="auto" w:fill="auto"/>
            <w:vAlign w:val="center"/>
          </w:tcPr>
          <w:p w:rsidR="00867751" w:rsidRPr="00ED38B2" w:rsidRDefault="00867751" w:rsidP="00550ABE">
            <w:pPr>
              <w:spacing w:line="288" w:lineRule="auto"/>
              <w:jc w:val="center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>If required, please choose one of the following</w:t>
            </w:r>
          </w:p>
        </w:tc>
      </w:tr>
      <w:tr w:rsidR="00867751" w:rsidRPr="00ED38B2" w:rsidTr="00550ABE">
        <w:trPr>
          <w:cantSplit/>
          <w:trHeight w:val="350"/>
        </w:trPr>
        <w:tc>
          <w:tcPr>
            <w:tcW w:w="3240" w:type="pct"/>
            <w:shd w:val="pct12" w:color="auto" w:fill="auto"/>
            <w:vAlign w:val="center"/>
          </w:tcPr>
          <w:p w:rsidR="00867751" w:rsidRPr="00ED38B2" w:rsidRDefault="00867751" w:rsidP="00550ABE">
            <w:pPr>
              <w:spacing w:line="288" w:lineRule="auto"/>
              <w:rPr>
                <w:sz w:val="20"/>
                <w:szCs w:val="22"/>
                <w:lang w:val="en-GB"/>
              </w:rPr>
            </w:pPr>
            <w:r w:rsidRPr="00ED38B2">
              <w:rPr>
                <w:sz w:val="20"/>
                <w:szCs w:val="22"/>
                <w:lang w:val="en-GB"/>
              </w:rPr>
              <w:t>Internal SVN (Subversion)</w:t>
            </w:r>
          </w:p>
        </w:tc>
        <w:tc>
          <w:tcPr>
            <w:tcW w:w="1760" w:type="pct"/>
            <w:shd w:val="clear" w:color="auto" w:fill="auto"/>
            <w:vAlign w:val="center"/>
          </w:tcPr>
          <w:p w:rsidR="00867751" w:rsidRPr="00ED38B2" w:rsidRDefault="00867751" w:rsidP="00550ABE">
            <w:pPr>
              <w:spacing w:line="288" w:lineRule="auto"/>
              <w:rPr>
                <w:sz w:val="20"/>
                <w:szCs w:val="22"/>
                <w:lang w:val="en-GB"/>
              </w:rPr>
            </w:pPr>
            <w:del w:id="38" w:author="KOUKLAKIS Georgios" w:date="2016-08-29T17:15:00Z">
              <w:r w:rsidRPr="00ED38B2" w:rsidDel="009B2CEA">
                <w:rPr>
                  <w:b/>
                  <w:sz w:val="20"/>
                  <w:szCs w:val="22"/>
                  <w:lang w:val="en-GB"/>
                </w:rPr>
                <w:delText>Y/N</w:delText>
              </w:r>
            </w:del>
            <w:ins w:id="39" w:author="KOUKLAKIS Georgios" w:date="2016-08-29T17:15:00Z">
              <w:r w:rsidR="009B2CEA">
                <w:rPr>
                  <w:b/>
                  <w:sz w:val="20"/>
                  <w:szCs w:val="22"/>
                  <w:lang w:val="en-GB"/>
                </w:rPr>
                <w:t>Y</w:t>
              </w:r>
            </w:ins>
          </w:p>
        </w:tc>
      </w:tr>
      <w:tr w:rsidR="00867751" w:rsidRPr="00ED38B2" w:rsidTr="00550ABE">
        <w:trPr>
          <w:cantSplit/>
          <w:trHeight w:val="350"/>
        </w:trPr>
        <w:tc>
          <w:tcPr>
            <w:tcW w:w="3240" w:type="pct"/>
            <w:shd w:val="pct12" w:color="auto" w:fill="auto"/>
            <w:vAlign w:val="center"/>
          </w:tcPr>
          <w:p w:rsidR="00867751" w:rsidRPr="00ED38B2" w:rsidRDefault="00867751" w:rsidP="00550ABE">
            <w:pPr>
              <w:spacing w:line="288" w:lineRule="auto"/>
              <w:rPr>
                <w:sz w:val="20"/>
                <w:szCs w:val="22"/>
                <w:lang w:val="en-GB"/>
              </w:rPr>
            </w:pPr>
            <w:r w:rsidRPr="00ED38B2">
              <w:rPr>
                <w:sz w:val="20"/>
                <w:szCs w:val="22"/>
                <w:lang w:val="en-GB"/>
              </w:rPr>
              <w:t>External SVN (Subversion) (only for outsourced or externalized projects)</w:t>
            </w:r>
          </w:p>
        </w:tc>
        <w:tc>
          <w:tcPr>
            <w:tcW w:w="1760" w:type="pct"/>
            <w:shd w:val="clear" w:color="auto" w:fill="auto"/>
            <w:vAlign w:val="center"/>
          </w:tcPr>
          <w:p w:rsidR="00867751" w:rsidRPr="00ED38B2" w:rsidRDefault="00867751" w:rsidP="00550ABE">
            <w:pPr>
              <w:spacing w:line="288" w:lineRule="auto"/>
              <w:rPr>
                <w:sz w:val="20"/>
                <w:szCs w:val="22"/>
                <w:lang w:val="en-GB"/>
              </w:rPr>
            </w:pPr>
            <w:del w:id="40" w:author="KOUKLAKIS Georgios" w:date="2016-08-29T17:15:00Z">
              <w:r w:rsidRPr="00ED38B2" w:rsidDel="009B2CEA">
                <w:rPr>
                  <w:b/>
                  <w:sz w:val="20"/>
                  <w:szCs w:val="22"/>
                  <w:lang w:val="en-GB"/>
                </w:rPr>
                <w:delText>Y/N</w:delText>
              </w:r>
            </w:del>
            <w:ins w:id="41" w:author="KOUKLAKIS Georgios" w:date="2016-08-29T17:15:00Z">
              <w:r w:rsidR="009B2CEA">
                <w:rPr>
                  <w:b/>
                  <w:sz w:val="20"/>
                  <w:szCs w:val="22"/>
                  <w:lang w:val="en-GB"/>
                </w:rPr>
                <w:t>Y</w:t>
              </w:r>
            </w:ins>
          </w:p>
        </w:tc>
      </w:tr>
    </w:tbl>
    <w:p w:rsidR="00867751" w:rsidRPr="005E38F5" w:rsidRDefault="00867751" w:rsidP="004B38D6">
      <w:pPr>
        <w:jc w:val="both"/>
        <w:rPr>
          <w:szCs w:val="22"/>
          <w:lang w:val="en-GB"/>
        </w:rPr>
      </w:pPr>
    </w:p>
    <w:tbl>
      <w:tblPr>
        <w:tblpPr w:vertAnchor="text" w:horzAnchor="margin" w:tblpXSpec="center" w:tblpY="63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8"/>
        <w:gridCol w:w="3389"/>
      </w:tblGrid>
      <w:tr w:rsidR="00867751" w:rsidRPr="00ED38B2" w:rsidTr="00550ABE">
        <w:trPr>
          <w:cantSplit/>
          <w:trHeight w:val="535"/>
        </w:trPr>
        <w:tc>
          <w:tcPr>
            <w:tcW w:w="5000" w:type="pct"/>
            <w:gridSpan w:val="2"/>
            <w:shd w:val="pct25" w:color="000000" w:fill="FFFFFF"/>
            <w:vAlign w:val="center"/>
          </w:tcPr>
          <w:p w:rsidR="00867751" w:rsidRPr="00ED38B2" w:rsidRDefault="00867751" w:rsidP="00550ABE">
            <w:pPr>
              <w:spacing w:line="288" w:lineRule="auto"/>
              <w:jc w:val="center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>Database</w:t>
            </w:r>
          </w:p>
        </w:tc>
      </w:tr>
      <w:tr w:rsidR="00867751" w:rsidRPr="00ED38B2" w:rsidTr="00550ABE">
        <w:trPr>
          <w:cantSplit/>
          <w:trHeight w:val="350"/>
        </w:trPr>
        <w:tc>
          <w:tcPr>
            <w:tcW w:w="3240" w:type="pct"/>
            <w:shd w:val="clear" w:color="auto" w:fill="auto"/>
            <w:vAlign w:val="center"/>
          </w:tcPr>
          <w:p w:rsidR="00867751" w:rsidRPr="00ED38B2" w:rsidRDefault="00867751" w:rsidP="00550ABE">
            <w:pPr>
              <w:spacing w:line="288" w:lineRule="auto"/>
              <w:rPr>
                <w:sz w:val="20"/>
                <w:szCs w:val="22"/>
                <w:lang w:val="en-GB"/>
              </w:rPr>
            </w:pPr>
            <w:r w:rsidRPr="00ED38B2">
              <w:rPr>
                <w:sz w:val="20"/>
                <w:szCs w:val="22"/>
                <w:lang w:val="en-GB"/>
              </w:rPr>
              <w:t>Database required</w:t>
            </w:r>
          </w:p>
        </w:tc>
        <w:tc>
          <w:tcPr>
            <w:tcW w:w="1760" w:type="pct"/>
            <w:shd w:val="clear" w:color="auto" w:fill="auto"/>
            <w:vAlign w:val="center"/>
          </w:tcPr>
          <w:p w:rsidR="00867751" w:rsidRPr="00ED38B2" w:rsidRDefault="00867751" w:rsidP="00550ABE">
            <w:pPr>
              <w:spacing w:line="288" w:lineRule="auto"/>
              <w:rPr>
                <w:b/>
                <w:sz w:val="20"/>
                <w:szCs w:val="22"/>
                <w:lang w:val="en-GB"/>
              </w:rPr>
            </w:pPr>
            <w:del w:id="42" w:author="KOUKLAKIS Georgios" w:date="2016-08-29T17:16:00Z">
              <w:r w:rsidRPr="00ED38B2" w:rsidDel="009B2CEA">
                <w:rPr>
                  <w:b/>
                  <w:sz w:val="20"/>
                  <w:szCs w:val="22"/>
                  <w:lang w:val="en-GB"/>
                </w:rPr>
                <w:delText>Y/N</w:delText>
              </w:r>
            </w:del>
            <w:ins w:id="43" w:author="KOUKLAKIS Georgios" w:date="2016-08-29T17:16:00Z">
              <w:r w:rsidR="009B2CEA">
                <w:rPr>
                  <w:b/>
                  <w:sz w:val="20"/>
                  <w:szCs w:val="22"/>
                  <w:lang w:val="en-GB"/>
                </w:rPr>
                <w:t>Y</w:t>
              </w:r>
            </w:ins>
          </w:p>
        </w:tc>
      </w:tr>
      <w:tr w:rsidR="00867751" w:rsidRPr="00ED38B2" w:rsidTr="00550ABE">
        <w:trPr>
          <w:cantSplit/>
          <w:trHeight w:val="350"/>
        </w:trPr>
        <w:tc>
          <w:tcPr>
            <w:tcW w:w="5000" w:type="pct"/>
            <w:gridSpan w:val="2"/>
            <w:shd w:val="pct20" w:color="auto" w:fill="auto"/>
            <w:vAlign w:val="center"/>
          </w:tcPr>
          <w:p w:rsidR="00867751" w:rsidRPr="00ED38B2" w:rsidRDefault="00867751" w:rsidP="00550ABE">
            <w:pPr>
              <w:spacing w:line="288" w:lineRule="auto"/>
              <w:jc w:val="center"/>
              <w:rPr>
                <w:b/>
                <w:sz w:val="20"/>
                <w:szCs w:val="22"/>
                <w:lang w:val="en-GB"/>
              </w:rPr>
            </w:pPr>
            <w:r w:rsidRPr="00ED38B2">
              <w:rPr>
                <w:b/>
                <w:sz w:val="20"/>
                <w:szCs w:val="22"/>
                <w:lang w:val="en-GB"/>
              </w:rPr>
              <w:t>If required, please specify</w:t>
            </w:r>
          </w:p>
        </w:tc>
      </w:tr>
      <w:tr w:rsidR="00867751" w:rsidRPr="00ED38B2" w:rsidTr="00550ABE">
        <w:trPr>
          <w:cantSplit/>
          <w:trHeight w:val="350"/>
        </w:trPr>
        <w:tc>
          <w:tcPr>
            <w:tcW w:w="3240" w:type="pct"/>
            <w:shd w:val="clear" w:color="auto" w:fill="auto"/>
            <w:vAlign w:val="center"/>
          </w:tcPr>
          <w:p w:rsidR="00867751" w:rsidRPr="00ED38B2" w:rsidRDefault="00867751" w:rsidP="00550ABE">
            <w:pPr>
              <w:spacing w:line="288" w:lineRule="auto"/>
              <w:rPr>
                <w:sz w:val="20"/>
                <w:szCs w:val="22"/>
                <w:lang w:val="en-GB"/>
              </w:rPr>
            </w:pPr>
            <w:r w:rsidRPr="00ED38B2">
              <w:rPr>
                <w:sz w:val="20"/>
                <w:szCs w:val="22"/>
                <w:lang w:val="en-GB"/>
              </w:rPr>
              <w:t>Multiple Schemas</w:t>
            </w:r>
          </w:p>
        </w:tc>
        <w:tc>
          <w:tcPr>
            <w:tcW w:w="1760" w:type="pct"/>
            <w:shd w:val="clear" w:color="auto" w:fill="auto"/>
            <w:vAlign w:val="center"/>
          </w:tcPr>
          <w:p w:rsidR="00867751" w:rsidRPr="00ED38B2" w:rsidRDefault="00867751" w:rsidP="00550ABE">
            <w:pPr>
              <w:spacing w:line="288" w:lineRule="auto"/>
              <w:rPr>
                <w:sz w:val="20"/>
                <w:szCs w:val="22"/>
                <w:lang w:val="en-GB"/>
              </w:rPr>
            </w:pPr>
            <w:del w:id="44" w:author="KOUKLAKIS Georgios" w:date="2016-08-29T17:16:00Z">
              <w:r w:rsidRPr="00ED38B2" w:rsidDel="009B2CEA">
                <w:rPr>
                  <w:b/>
                  <w:sz w:val="20"/>
                  <w:szCs w:val="22"/>
                  <w:lang w:val="en-GB"/>
                </w:rPr>
                <w:delText>(number) /N</w:delText>
              </w:r>
            </w:del>
            <w:ins w:id="45" w:author="KOUKLAKIS Georgios" w:date="2016-08-29T17:16:00Z">
              <w:r w:rsidR="009B2CEA">
                <w:rPr>
                  <w:b/>
                  <w:sz w:val="20"/>
                  <w:szCs w:val="22"/>
                  <w:lang w:val="en-GB"/>
                </w:rPr>
                <w:t>N</w:t>
              </w:r>
            </w:ins>
          </w:p>
        </w:tc>
      </w:tr>
      <w:tr w:rsidR="00867751" w:rsidRPr="009B2CEA" w:rsidTr="00550ABE">
        <w:trPr>
          <w:cantSplit/>
          <w:trHeight w:val="350"/>
        </w:trPr>
        <w:tc>
          <w:tcPr>
            <w:tcW w:w="3240" w:type="pct"/>
            <w:shd w:val="clear" w:color="auto" w:fill="auto"/>
            <w:vAlign w:val="center"/>
          </w:tcPr>
          <w:p w:rsidR="00867751" w:rsidRPr="00ED38B2" w:rsidRDefault="00867751" w:rsidP="00550ABE">
            <w:pPr>
              <w:spacing w:line="288" w:lineRule="auto"/>
              <w:rPr>
                <w:sz w:val="20"/>
                <w:szCs w:val="22"/>
                <w:lang w:val="en-GB"/>
              </w:rPr>
            </w:pPr>
            <w:r w:rsidRPr="00ED38B2">
              <w:rPr>
                <w:sz w:val="20"/>
                <w:szCs w:val="22"/>
                <w:lang w:val="en-GB"/>
              </w:rPr>
              <w:t>Comma-separated schema name(s)</w:t>
            </w:r>
          </w:p>
        </w:tc>
        <w:tc>
          <w:tcPr>
            <w:tcW w:w="1760" w:type="pct"/>
            <w:shd w:val="clear" w:color="auto" w:fill="auto"/>
            <w:vAlign w:val="center"/>
          </w:tcPr>
          <w:p w:rsidR="00867751" w:rsidRPr="00ED38B2" w:rsidRDefault="009B2CEA" w:rsidP="00550ABE">
            <w:pPr>
              <w:spacing w:line="288" w:lineRule="auto"/>
              <w:rPr>
                <w:sz w:val="20"/>
                <w:szCs w:val="22"/>
                <w:lang w:val="en-GB"/>
              </w:rPr>
            </w:pPr>
            <w:ins w:id="46" w:author="KOUKLAKIS Georgios" w:date="2016-08-29T17:16:00Z">
              <w:r>
                <w:rPr>
                  <w:sz w:val="20"/>
                  <w:szCs w:val="22"/>
                  <w:lang w:val="en-GB"/>
                </w:rPr>
                <w:t>Triloedit</w:t>
              </w:r>
            </w:ins>
          </w:p>
        </w:tc>
      </w:tr>
    </w:tbl>
    <w:p w:rsidR="00867751" w:rsidRPr="005E38F5" w:rsidRDefault="00867751" w:rsidP="004B38D6">
      <w:pPr>
        <w:jc w:val="both"/>
        <w:rPr>
          <w:szCs w:val="22"/>
          <w:lang w:val="en-GB"/>
        </w:rPr>
      </w:pPr>
    </w:p>
    <w:sectPr w:rsidR="00867751" w:rsidRPr="005E38F5" w:rsidSect="00ED38B2">
      <w:footerReference w:type="default" r:id="rId9"/>
      <w:footnotePr>
        <w:numRestart w:val="eachPage"/>
      </w:footnotePr>
      <w:endnotePr>
        <w:numFmt w:val="decimal"/>
      </w:endnotePr>
      <w:pgSz w:w="11905" w:h="16837" w:code="9"/>
      <w:pgMar w:top="261" w:right="1134" w:bottom="1247" w:left="1134" w:header="1134" w:footer="113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D28" w:rsidRDefault="007C0D28">
      <w:r>
        <w:separator/>
      </w:r>
    </w:p>
  </w:endnote>
  <w:endnote w:type="continuationSeparator" w:id="0">
    <w:p w:rsidR="007C0D28" w:rsidRDefault="007C0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1EE" w:rsidRPr="00BA69D0" w:rsidRDefault="006721EE" w:rsidP="00BA69D0">
    <w:pPr>
      <w:pStyle w:val="Footer"/>
      <w:jc w:val="right"/>
      <w:rPr>
        <w:sz w:val="16"/>
        <w:szCs w:val="16"/>
      </w:rPr>
    </w:pPr>
    <w:r w:rsidRPr="00BA69D0">
      <w:rPr>
        <w:sz w:val="16"/>
        <w:szCs w:val="16"/>
      </w:rPr>
      <w:t xml:space="preserve">Page </w:t>
    </w:r>
    <w:r w:rsidRPr="00BA69D0">
      <w:rPr>
        <w:b/>
        <w:bCs/>
        <w:sz w:val="16"/>
        <w:szCs w:val="16"/>
      </w:rPr>
      <w:fldChar w:fldCharType="begin"/>
    </w:r>
    <w:r w:rsidRPr="00BA69D0">
      <w:rPr>
        <w:b/>
        <w:bCs/>
        <w:sz w:val="16"/>
        <w:szCs w:val="16"/>
      </w:rPr>
      <w:instrText xml:space="preserve"> PAGE </w:instrText>
    </w:r>
    <w:r w:rsidRPr="00BA69D0">
      <w:rPr>
        <w:b/>
        <w:bCs/>
        <w:sz w:val="16"/>
        <w:szCs w:val="16"/>
      </w:rPr>
      <w:fldChar w:fldCharType="separate"/>
    </w:r>
    <w:r w:rsidR="00DB0457">
      <w:rPr>
        <w:b/>
        <w:bCs/>
        <w:noProof/>
        <w:sz w:val="16"/>
        <w:szCs w:val="16"/>
      </w:rPr>
      <w:t>2</w:t>
    </w:r>
    <w:r w:rsidRPr="00BA69D0">
      <w:rPr>
        <w:b/>
        <w:bCs/>
        <w:sz w:val="16"/>
        <w:szCs w:val="16"/>
      </w:rPr>
      <w:fldChar w:fldCharType="end"/>
    </w:r>
    <w:r w:rsidRPr="00BA69D0">
      <w:rPr>
        <w:sz w:val="16"/>
        <w:szCs w:val="16"/>
      </w:rPr>
      <w:t xml:space="preserve"> of </w:t>
    </w:r>
    <w:r w:rsidRPr="00BA69D0">
      <w:rPr>
        <w:b/>
        <w:bCs/>
        <w:sz w:val="16"/>
        <w:szCs w:val="16"/>
      </w:rPr>
      <w:fldChar w:fldCharType="begin"/>
    </w:r>
    <w:r w:rsidRPr="00BA69D0">
      <w:rPr>
        <w:b/>
        <w:bCs/>
        <w:sz w:val="16"/>
        <w:szCs w:val="16"/>
      </w:rPr>
      <w:instrText xml:space="preserve"> NUMPAGES  </w:instrText>
    </w:r>
    <w:r w:rsidRPr="00BA69D0">
      <w:rPr>
        <w:b/>
        <w:bCs/>
        <w:sz w:val="16"/>
        <w:szCs w:val="16"/>
      </w:rPr>
      <w:fldChar w:fldCharType="separate"/>
    </w:r>
    <w:r w:rsidR="00DB0457">
      <w:rPr>
        <w:b/>
        <w:bCs/>
        <w:noProof/>
        <w:sz w:val="16"/>
        <w:szCs w:val="16"/>
      </w:rPr>
      <w:t>2</w:t>
    </w:r>
    <w:r w:rsidRPr="00BA69D0"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D28" w:rsidRDefault="007C0D28">
      <w:r>
        <w:separator/>
      </w:r>
    </w:p>
  </w:footnote>
  <w:footnote w:type="continuationSeparator" w:id="0">
    <w:p w:rsidR="007C0D28" w:rsidRDefault="007C0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C6E60"/>
    <w:multiLevelType w:val="multilevel"/>
    <w:tmpl w:val="BC64E53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1" w15:restartNumberingAfterBreak="0">
    <w:nsid w:val="0B6B4133"/>
    <w:multiLevelType w:val="multilevel"/>
    <w:tmpl w:val="9B605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2" w15:restartNumberingAfterBreak="0">
    <w:nsid w:val="191617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A2118C2"/>
    <w:multiLevelType w:val="multilevel"/>
    <w:tmpl w:val="13680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4" w15:restartNumberingAfterBreak="0">
    <w:nsid w:val="1AC6623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3A544B"/>
    <w:multiLevelType w:val="multilevel"/>
    <w:tmpl w:val="D528F4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6B2409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20C284A"/>
    <w:multiLevelType w:val="hybridMultilevel"/>
    <w:tmpl w:val="C51C7A76"/>
    <w:lvl w:ilvl="0" w:tplc="FFFFFFFF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rebuchet MS" w:eastAsia="Times New Roman" w:hAnsi="Trebuchet MS" w:cs="Trebuchet MS" w:hint="default"/>
      </w:rPr>
    </w:lvl>
    <w:lvl w:ilvl="1" w:tplc="FFFFFFFF">
      <w:start w:val="1"/>
      <w:numFmt w:val="bullet"/>
      <w:lvlText w:val="o"/>
      <w:lvlJc w:val="left"/>
      <w:pPr>
        <w:tabs>
          <w:tab w:val="num" w:pos="840"/>
        </w:tabs>
        <w:ind w:left="8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</w:abstractNum>
  <w:abstractNum w:abstractNumId="8" w15:restartNumberingAfterBreak="0">
    <w:nsid w:val="39692AE2"/>
    <w:multiLevelType w:val="multilevel"/>
    <w:tmpl w:val="975EA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9" w15:restartNumberingAfterBreak="0">
    <w:nsid w:val="4C517293"/>
    <w:multiLevelType w:val="multilevel"/>
    <w:tmpl w:val="9B605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10" w15:restartNumberingAfterBreak="0">
    <w:nsid w:val="52E858E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2286EC9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5A10CB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959456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0EC5CA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1FF0C87"/>
    <w:multiLevelType w:val="multilevel"/>
    <w:tmpl w:val="9B605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15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0"/>
  </w:num>
  <w:num w:numId="14">
    <w:abstractNumId w:val="13"/>
  </w:num>
  <w:num w:numId="15">
    <w:abstractNumId w:val="7"/>
  </w:num>
  <w:num w:numId="1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OUKLAKIS Georgios">
    <w15:presenceInfo w15:providerId="None" w15:userId="KOUKLAKIS Georgi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0"/>
  <w:activeWritingStyle w:appName="MSWord" w:lang="en-GB" w:vendorID="8" w:dllVersion="513" w:checkStyle="1"/>
  <w:activeWritingStyle w:appName="MSWord" w:lang="en-US" w:vendorID="8" w:dllVersion="513" w:checkStyle="1"/>
  <w:activeWritingStyle w:appName="MSWord" w:lang="it-IT" w:vendorID="3" w:dllVersion="517" w:checkStyle="1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28"/>
    <w:rsid w:val="000042F6"/>
    <w:rsid w:val="00030A70"/>
    <w:rsid w:val="00037582"/>
    <w:rsid w:val="00037E69"/>
    <w:rsid w:val="0004029A"/>
    <w:rsid w:val="00064A32"/>
    <w:rsid w:val="000724AE"/>
    <w:rsid w:val="0009209F"/>
    <w:rsid w:val="000A4197"/>
    <w:rsid w:val="000B284F"/>
    <w:rsid w:val="000B5C9D"/>
    <w:rsid w:val="000B7AEE"/>
    <w:rsid w:val="000D0904"/>
    <w:rsid w:val="000D4E48"/>
    <w:rsid w:val="000D7AC9"/>
    <w:rsid w:val="000F5732"/>
    <w:rsid w:val="000F68EA"/>
    <w:rsid w:val="00105610"/>
    <w:rsid w:val="001145E3"/>
    <w:rsid w:val="001257A8"/>
    <w:rsid w:val="00136C0D"/>
    <w:rsid w:val="00163D33"/>
    <w:rsid w:val="00170635"/>
    <w:rsid w:val="00184FB2"/>
    <w:rsid w:val="001A0EC8"/>
    <w:rsid w:val="001A64FD"/>
    <w:rsid w:val="001B4E92"/>
    <w:rsid w:val="001C43B9"/>
    <w:rsid w:val="001C794A"/>
    <w:rsid w:val="001D579F"/>
    <w:rsid w:val="001D58DE"/>
    <w:rsid w:val="00202320"/>
    <w:rsid w:val="0021335F"/>
    <w:rsid w:val="002551D4"/>
    <w:rsid w:val="002640B1"/>
    <w:rsid w:val="0029520F"/>
    <w:rsid w:val="00297B52"/>
    <w:rsid w:val="002A2886"/>
    <w:rsid w:val="002A41D9"/>
    <w:rsid w:val="002A7DB5"/>
    <w:rsid w:val="002D0B61"/>
    <w:rsid w:val="002D63B6"/>
    <w:rsid w:val="002E71C8"/>
    <w:rsid w:val="002F0529"/>
    <w:rsid w:val="002F5F07"/>
    <w:rsid w:val="003056E7"/>
    <w:rsid w:val="003102B1"/>
    <w:rsid w:val="0031075E"/>
    <w:rsid w:val="00314819"/>
    <w:rsid w:val="003673A6"/>
    <w:rsid w:val="00394C37"/>
    <w:rsid w:val="003B2CBC"/>
    <w:rsid w:val="003C29C3"/>
    <w:rsid w:val="003C6C3A"/>
    <w:rsid w:val="003D2AFB"/>
    <w:rsid w:val="003D6237"/>
    <w:rsid w:val="003E7E1A"/>
    <w:rsid w:val="003F6A7E"/>
    <w:rsid w:val="004150DC"/>
    <w:rsid w:val="00422ACA"/>
    <w:rsid w:val="0043522A"/>
    <w:rsid w:val="0046109F"/>
    <w:rsid w:val="004732FA"/>
    <w:rsid w:val="004755F6"/>
    <w:rsid w:val="004766A3"/>
    <w:rsid w:val="00477B45"/>
    <w:rsid w:val="004A1D21"/>
    <w:rsid w:val="004B291E"/>
    <w:rsid w:val="004B38D6"/>
    <w:rsid w:val="004B48D0"/>
    <w:rsid w:val="004B7E83"/>
    <w:rsid w:val="004C081F"/>
    <w:rsid w:val="004C4671"/>
    <w:rsid w:val="004D2BD0"/>
    <w:rsid w:val="004F0906"/>
    <w:rsid w:val="00501EC9"/>
    <w:rsid w:val="00507F2A"/>
    <w:rsid w:val="0051179D"/>
    <w:rsid w:val="00527C76"/>
    <w:rsid w:val="00530276"/>
    <w:rsid w:val="00540CEE"/>
    <w:rsid w:val="0054617D"/>
    <w:rsid w:val="00550ABE"/>
    <w:rsid w:val="00580E1E"/>
    <w:rsid w:val="00596970"/>
    <w:rsid w:val="005E38F5"/>
    <w:rsid w:val="005F5B50"/>
    <w:rsid w:val="006056EE"/>
    <w:rsid w:val="0061671C"/>
    <w:rsid w:val="0062312D"/>
    <w:rsid w:val="00634666"/>
    <w:rsid w:val="006721EE"/>
    <w:rsid w:val="006768AB"/>
    <w:rsid w:val="006A45B9"/>
    <w:rsid w:val="006A670A"/>
    <w:rsid w:val="006A72A0"/>
    <w:rsid w:val="006A7819"/>
    <w:rsid w:val="006C0697"/>
    <w:rsid w:val="006D53B0"/>
    <w:rsid w:val="006E036D"/>
    <w:rsid w:val="006E48A9"/>
    <w:rsid w:val="007142DF"/>
    <w:rsid w:val="00721669"/>
    <w:rsid w:val="0073101A"/>
    <w:rsid w:val="00735F58"/>
    <w:rsid w:val="00762EB4"/>
    <w:rsid w:val="00763145"/>
    <w:rsid w:val="00766A10"/>
    <w:rsid w:val="00791407"/>
    <w:rsid w:val="007C0A04"/>
    <w:rsid w:val="007C0D28"/>
    <w:rsid w:val="007D224B"/>
    <w:rsid w:val="0080064C"/>
    <w:rsid w:val="00835228"/>
    <w:rsid w:val="00836E53"/>
    <w:rsid w:val="008407F2"/>
    <w:rsid w:val="00842610"/>
    <w:rsid w:val="00843F10"/>
    <w:rsid w:val="00852019"/>
    <w:rsid w:val="0086322C"/>
    <w:rsid w:val="00867751"/>
    <w:rsid w:val="008A77B7"/>
    <w:rsid w:val="008C69B8"/>
    <w:rsid w:val="008D6F04"/>
    <w:rsid w:val="008F206F"/>
    <w:rsid w:val="00950654"/>
    <w:rsid w:val="009566DE"/>
    <w:rsid w:val="00960261"/>
    <w:rsid w:val="0097341D"/>
    <w:rsid w:val="009811DD"/>
    <w:rsid w:val="00985D92"/>
    <w:rsid w:val="00995913"/>
    <w:rsid w:val="00996770"/>
    <w:rsid w:val="009B2CEA"/>
    <w:rsid w:val="009C5301"/>
    <w:rsid w:val="009D280D"/>
    <w:rsid w:val="009E4DD4"/>
    <w:rsid w:val="009F3739"/>
    <w:rsid w:val="009F76B6"/>
    <w:rsid w:val="00A10297"/>
    <w:rsid w:val="00A26F72"/>
    <w:rsid w:val="00A62D6B"/>
    <w:rsid w:val="00A70663"/>
    <w:rsid w:val="00AB29C2"/>
    <w:rsid w:val="00AD7208"/>
    <w:rsid w:val="00AE0236"/>
    <w:rsid w:val="00B02077"/>
    <w:rsid w:val="00B106B4"/>
    <w:rsid w:val="00B42A47"/>
    <w:rsid w:val="00B574CD"/>
    <w:rsid w:val="00B803D1"/>
    <w:rsid w:val="00BA69D0"/>
    <w:rsid w:val="00BB22E8"/>
    <w:rsid w:val="00BC1BA4"/>
    <w:rsid w:val="00C235BB"/>
    <w:rsid w:val="00C54FEA"/>
    <w:rsid w:val="00C80863"/>
    <w:rsid w:val="00C90795"/>
    <w:rsid w:val="00C95B4C"/>
    <w:rsid w:val="00CA0058"/>
    <w:rsid w:val="00CB525C"/>
    <w:rsid w:val="00CC3BCD"/>
    <w:rsid w:val="00CD0CE6"/>
    <w:rsid w:val="00CD3967"/>
    <w:rsid w:val="00CF2DC2"/>
    <w:rsid w:val="00D0285F"/>
    <w:rsid w:val="00D2132F"/>
    <w:rsid w:val="00D226B4"/>
    <w:rsid w:val="00D376D8"/>
    <w:rsid w:val="00D42F16"/>
    <w:rsid w:val="00D53A45"/>
    <w:rsid w:val="00D90F75"/>
    <w:rsid w:val="00DA1EB7"/>
    <w:rsid w:val="00DB0457"/>
    <w:rsid w:val="00DC3226"/>
    <w:rsid w:val="00DC369E"/>
    <w:rsid w:val="00DF3802"/>
    <w:rsid w:val="00E010F7"/>
    <w:rsid w:val="00E473D1"/>
    <w:rsid w:val="00E50705"/>
    <w:rsid w:val="00E81637"/>
    <w:rsid w:val="00EA0508"/>
    <w:rsid w:val="00EC608C"/>
    <w:rsid w:val="00EC7E77"/>
    <w:rsid w:val="00ED38B2"/>
    <w:rsid w:val="00EE548F"/>
    <w:rsid w:val="00F320C2"/>
    <w:rsid w:val="00F42616"/>
    <w:rsid w:val="00F73B41"/>
    <w:rsid w:val="00F747AF"/>
    <w:rsid w:val="00F766E0"/>
    <w:rsid w:val="00F92985"/>
    <w:rsid w:val="00F97688"/>
    <w:rsid w:val="00FA2589"/>
    <w:rsid w:val="00FB7FEC"/>
    <w:rsid w:val="00FC4EFC"/>
    <w:rsid w:val="00FC6940"/>
    <w:rsid w:val="00FE0154"/>
    <w:rsid w:val="00FE1E9E"/>
    <w:rsid w:val="00FF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6F548E85-F2EA-410D-A0E8-315FF128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077"/>
    <w:rPr>
      <w:rFonts w:ascii="Trebuchet MS" w:hAnsi="Trebuchet MS"/>
      <w:sz w:val="22"/>
      <w:lang w:val="fr-FR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4"/>
      </w:numPr>
      <w:spacing w:before="240" w:after="60"/>
      <w:outlineLvl w:val="1"/>
    </w:p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4"/>
      </w:numPr>
      <w:spacing w:before="240" w:after="60"/>
      <w:outlineLvl w:val="2"/>
    </w:pPr>
    <w:rPr>
      <w:rFonts w:ascii="Arial" w:hAnsi="Arial"/>
    </w:rPr>
  </w:style>
  <w:style w:type="paragraph" w:styleId="Heading4">
    <w:name w:val="heading 4"/>
    <w:aliases w:val=" Char,Heading 4 Char1,Char,Char Char Char Car,Char Char Char,Alinéa,t4.T4.Titre 4,t4,Titre 41,t4.T4,l4,I4,Titre niveau 4,Chapitre 1.1.1.,niveau 4,Sous-chapitre (niveau 3),Propale Titre 4,T4,Titre 4 SQ,Contrat 4,(Shift Ctrl 4),Ref Heading 1,rh1"/>
    <w:basedOn w:val="Normal"/>
    <w:next w:val="Normal"/>
    <w:link w:val="Heading4Char"/>
    <w:qFormat/>
    <w:pPr>
      <w:keepNext/>
      <w:numPr>
        <w:ilvl w:val="3"/>
        <w:numId w:val="4"/>
      </w:numPr>
      <w:spacing w:before="240" w:after="60"/>
      <w:outlineLvl w:val="3"/>
    </w:pPr>
    <w:rPr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lang w:val="en-US"/>
    </w:rPr>
  </w:style>
  <w:style w:type="paragraph" w:styleId="Heading6">
    <w:name w:val="heading 6"/>
    <w:basedOn w:val="Normal"/>
    <w:next w:val="Normal"/>
    <w:qFormat/>
    <w:pPr>
      <w:keepNext/>
      <w:keepLines/>
      <w:tabs>
        <w:tab w:val="left" w:pos="346"/>
        <w:tab w:val="left" w:pos="941"/>
        <w:tab w:val="left" w:pos="1508"/>
        <w:tab w:val="left" w:pos="2132"/>
        <w:tab w:val="left" w:pos="2699"/>
        <w:tab w:val="left" w:pos="3323"/>
        <w:tab w:val="left" w:pos="3947"/>
        <w:tab w:val="left" w:pos="4514"/>
        <w:tab w:val="left" w:pos="5137"/>
        <w:tab w:val="left" w:pos="5704"/>
      </w:tabs>
      <w:suppressAutoHyphens/>
      <w:spacing w:before="60" w:after="60"/>
      <w:outlineLvl w:val="5"/>
    </w:pPr>
    <w:rPr>
      <w:rFonts w:ascii="Arial" w:hAnsi="Arial"/>
      <w:b/>
      <w:i/>
      <w:u w:val="double"/>
    </w:rPr>
  </w:style>
  <w:style w:type="paragraph" w:styleId="Heading7">
    <w:name w:val="heading 7"/>
    <w:basedOn w:val="Normal"/>
    <w:next w:val="Normal"/>
    <w:qFormat/>
    <w:pPr>
      <w:keepNext/>
      <w:keepLines/>
      <w:tabs>
        <w:tab w:val="left" w:pos="346"/>
        <w:tab w:val="left" w:pos="941"/>
        <w:tab w:val="left" w:pos="1508"/>
        <w:tab w:val="left" w:pos="2132"/>
        <w:tab w:val="left" w:pos="2699"/>
        <w:tab w:val="left" w:pos="3323"/>
        <w:tab w:val="left" w:pos="3947"/>
        <w:tab w:val="left" w:pos="4514"/>
        <w:tab w:val="left" w:pos="5137"/>
        <w:tab w:val="left" w:pos="5704"/>
      </w:tabs>
      <w:suppressAutoHyphens/>
      <w:spacing w:before="60" w:after="60"/>
      <w:outlineLvl w:val="6"/>
    </w:pPr>
    <w:rPr>
      <w:rFonts w:ascii="Arial" w:hAnsi="Arial"/>
      <w:b/>
      <w:i/>
      <w:u w:val="double"/>
    </w:rPr>
  </w:style>
  <w:style w:type="paragraph" w:styleId="Heading8">
    <w:name w:val="heading 8"/>
    <w:basedOn w:val="Normal"/>
    <w:next w:val="Normal"/>
    <w:qFormat/>
    <w:pPr>
      <w:keepNext/>
      <w:keepLines/>
      <w:tabs>
        <w:tab w:val="left" w:pos="346"/>
        <w:tab w:val="left" w:pos="941"/>
        <w:tab w:val="left" w:pos="1508"/>
        <w:tab w:val="left" w:pos="2132"/>
        <w:tab w:val="left" w:pos="2699"/>
        <w:tab w:val="left" w:pos="3323"/>
        <w:tab w:val="left" w:pos="3947"/>
        <w:tab w:val="left" w:pos="4514"/>
        <w:tab w:val="left" w:pos="5137"/>
        <w:tab w:val="left" w:pos="5704"/>
      </w:tabs>
      <w:suppressAutoHyphens/>
      <w:spacing w:before="60" w:after="60"/>
      <w:outlineLvl w:val="7"/>
    </w:pPr>
    <w:rPr>
      <w:rFonts w:ascii="Arial" w:hAnsi="Arial"/>
      <w:b/>
      <w:i/>
      <w:u w:val="double"/>
    </w:rPr>
  </w:style>
  <w:style w:type="paragraph" w:styleId="Heading9">
    <w:name w:val="heading 9"/>
    <w:basedOn w:val="Normal"/>
    <w:next w:val="Normal"/>
    <w:qFormat/>
    <w:pPr>
      <w:keepNext/>
      <w:keepLines/>
      <w:tabs>
        <w:tab w:val="left" w:pos="346"/>
        <w:tab w:val="left" w:pos="941"/>
        <w:tab w:val="left" w:pos="1508"/>
        <w:tab w:val="left" w:pos="2132"/>
        <w:tab w:val="left" w:pos="2699"/>
        <w:tab w:val="left" w:pos="3323"/>
        <w:tab w:val="left" w:pos="3947"/>
        <w:tab w:val="left" w:pos="4514"/>
        <w:tab w:val="left" w:pos="5137"/>
        <w:tab w:val="left" w:pos="5704"/>
      </w:tabs>
      <w:suppressAutoHyphens/>
      <w:spacing w:before="60" w:after="60"/>
      <w:outlineLvl w:val="8"/>
    </w:pPr>
    <w:rPr>
      <w:rFonts w:ascii="Arial" w:hAnsi="Arial"/>
      <w:b/>
      <w:i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02077"/>
    <w:pPr>
      <w:tabs>
        <w:tab w:val="center" w:pos="4536"/>
        <w:tab w:val="right" w:pos="9072"/>
      </w:tabs>
    </w:pPr>
    <w:rPr>
      <w:sz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b/>
      <w:lang w:val="en-US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EndnoteText">
    <w:name w:val="endnote text"/>
    <w:basedOn w:val="Normal"/>
    <w:semiHidden/>
    <w:rPr>
      <w:sz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character" w:styleId="EndnoteReference">
    <w:name w:val="endnote reference"/>
    <w:semiHidden/>
    <w:rPr>
      <w:vertAlign w:val="superscript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Pr>
      <w:sz w:val="20"/>
    </w:rPr>
  </w:style>
  <w:style w:type="paragraph" w:styleId="FootnoteText">
    <w:name w:val="footnote text"/>
    <w:basedOn w:val="Normal"/>
    <w:link w:val="FootnoteTextChar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NormalSmall">
    <w:name w:val="Normal Small"/>
    <w:basedOn w:val="Normal"/>
    <w:pPr>
      <w:keepLines/>
      <w:tabs>
        <w:tab w:val="left" w:pos="346"/>
        <w:tab w:val="left" w:pos="941"/>
        <w:tab w:val="left" w:pos="1508"/>
        <w:tab w:val="left" w:pos="2132"/>
        <w:tab w:val="left" w:pos="2699"/>
        <w:tab w:val="left" w:pos="3323"/>
        <w:tab w:val="left" w:pos="3947"/>
        <w:tab w:val="left" w:pos="4514"/>
        <w:tab w:val="left" w:pos="5137"/>
        <w:tab w:val="left" w:pos="5704"/>
      </w:tabs>
      <w:suppressAutoHyphens/>
      <w:spacing w:before="20" w:after="20"/>
    </w:pPr>
    <w:rPr>
      <w:rFonts w:ascii="Arial" w:hAnsi="Arial"/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8C69B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1145E3"/>
    <w:rPr>
      <w:color w:val="606420"/>
      <w:u w:val="single"/>
    </w:rPr>
  </w:style>
  <w:style w:type="character" w:customStyle="1" w:styleId="Heading4Char">
    <w:name w:val="Heading 4 Char"/>
    <w:aliases w:val=" Char Char,Heading 4 Char1 Char,Char Char2,Char Char Char Car Char,Char Char Char Char,Alinéa Char,t4.T4.Titre 4 Char,t4 Char,Titre 41 Char,t4.T4 Char,l4 Char,I4 Char,Titre niveau 4 Char,Chapitre 1.1.1. Char,niveau 4 Char,T4 Char,rh1 Char"/>
    <w:link w:val="Heading4"/>
    <w:rsid w:val="00477B45"/>
    <w:rPr>
      <w:color w:val="0000FF"/>
      <w:sz w:val="24"/>
      <w:lang w:val="en-US" w:eastAsia="en-GB" w:bidi="ar-SA"/>
    </w:rPr>
  </w:style>
  <w:style w:type="character" w:customStyle="1" w:styleId="Underlinecharacter">
    <w:name w:val="Underline (character)"/>
    <w:rsid w:val="00105610"/>
    <w:rPr>
      <w:bdr w:val="none" w:sz="0" w:space="0" w:color="auto"/>
      <w:shd w:val="clear" w:color="auto" w:fill="FFFFE7"/>
    </w:rPr>
  </w:style>
  <w:style w:type="character" w:customStyle="1" w:styleId="CharChar1">
    <w:name w:val="Char Char1"/>
    <w:aliases w:val="Heading 4 Char1 Char1,Char Char,Char Char Char Car Char Char,Char Char Char Char Char"/>
    <w:rsid w:val="00B42A47"/>
    <w:rPr>
      <w:rFonts w:ascii="Trebuchet MS" w:hAnsi="Trebuchet MS"/>
      <w:noProof/>
      <w:sz w:val="22"/>
      <w:lang w:val="en-GB" w:eastAsia="en-GB" w:bidi="ar-SA"/>
    </w:rPr>
  </w:style>
  <w:style w:type="paragraph" w:customStyle="1" w:styleId="Saisieparagraph">
    <w:name w:val="Saisie (paragraph)"/>
    <w:basedOn w:val="Normal"/>
    <w:link w:val="SaisieparagraphChar"/>
    <w:rsid w:val="00105610"/>
    <w:pPr>
      <w:shd w:val="clear" w:color="auto" w:fill="FFFFE7"/>
      <w:spacing w:before="120" w:line="288" w:lineRule="auto"/>
    </w:pPr>
    <w:rPr>
      <w:szCs w:val="22"/>
    </w:rPr>
  </w:style>
  <w:style w:type="character" w:customStyle="1" w:styleId="SaisieparagraphChar">
    <w:name w:val="Saisie (paragraph) Char"/>
    <w:link w:val="Saisieparagraph"/>
    <w:rsid w:val="00297B52"/>
    <w:rPr>
      <w:rFonts w:ascii="Trebuchet MS" w:hAnsi="Trebuchet MS"/>
      <w:sz w:val="22"/>
      <w:szCs w:val="22"/>
      <w:lang w:val="fr-FR" w:eastAsia="en-GB" w:bidi="ar-SA"/>
    </w:rPr>
  </w:style>
  <w:style w:type="table" w:customStyle="1" w:styleId="Table">
    <w:name w:val="Table"/>
    <w:basedOn w:val="TableNormal"/>
    <w:rsid w:val="003673A6"/>
    <w:rPr>
      <w:rFonts w:ascii="Trebuchet MS" w:hAnsi="Trebuchet MS"/>
      <w:sz w:val="22"/>
    </w:rPr>
    <w:tblPr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rFonts w:ascii="Calibri" w:hAnsi="Calibri"/>
        <w:b/>
        <w:sz w:val="22"/>
      </w:rPr>
      <w:tblPr/>
      <w:tcPr>
        <w:shd w:val="clear" w:color="auto" w:fill="C0C0C0"/>
        <w:vAlign w:val="center"/>
      </w:tcPr>
    </w:tblStylePr>
  </w:style>
  <w:style w:type="paragraph" w:customStyle="1" w:styleId="Conseilsinvisibles">
    <w:name w:val="Conseils (invisibles)"/>
    <w:basedOn w:val="Normal"/>
    <w:rsid w:val="003673A6"/>
    <w:pPr>
      <w:spacing w:before="120"/>
    </w:pPr>
    <w:rPr>
      <w:vanish/>
      <w:szCs w:val="22"/>
      <w:lang w:val="en-GB"/>
    </w:rPr>
  </w:style>
  <w:style w:type="numbering" w:styleId="ArticleSection">
    <w:name w:val="Outline List 3"/>
    <w:basedOn w:val="NoList"/>
    <w:semiHidden/>
    <w:rsid w:val="003673A6"/>
    <w:pPr>
      <w:numPr>
        <w:numId w:val="16"/>
      </w:numPr>
    </w:pPr>
  </w:style>
  <w:style w:type="character" w:customStyle="1" w:styleId="Heading2Char">
    <w:name w:val="Heading 2 Char"/>
    <w:link w:val="Heading2"/>
    <w:rsid w:val="003673A6"/>
    <w:rPr>
      <w:color w:val="0000FF"/>
      <w:sz w:val="24"/>
      <w:lang w:val="fr-FR" w:eastAsia="en-GB" w:bidi="ar-SA"/>
    </w:rPr>
  </w:style>
  <w:style w:type="character" w:customStyle="1" w:styleId="Heading3Char">
    <w:name w:val="Heading 3 Char"/>
    <w:link w:val="Heading3"/>
    <w:rsid w:val="003673A6"/>
    <w:rPr>
      <w:rFonts w:ascii="Arial" w:hAnsi="Arial"/>
      <w:color w:val="0000FF"/>
      <w:sz w:val="24"/>
      <w:lang w:val="fr-FR" w:eastAsia="en-GB" w:bidi="ar-SA"/>
    </w:rPr>
  </w:style>
  <w:style w:type="character" w:styleId="CommentReference">
    <w:name w:val="annotation reference"/>
    <w:semiHidden/>
    <w:rsid w:val="006E48A9"/>
    <w:rPr>
      <w:sz w:val="16"/>
      <w:szCs w:val="16"/>
    </w:rPr>
  </w:style>
  <w:style w:type="paragraph" w:styleId="CommentText">
    <w:name w:val="annotation text"/>
    <w:basedOn w:val="Normal"/>
    <w:semiHidden/>
    <w:rsid w:val="006E48A9"/>
    <w:rPr>
      <w:sz w:val="20"/>
    </w:rPr>
  </w:style>
  <w:style w:type="paragraph" w:styleId="CommentSubject">
    <w:name w:val="annotation subject"/>
    <w:basedOn w:val="CommentText"/>
    <w:next w:val="CommentText"/>
    <w:semiHidden/>
    <w:rsid w:val="006E48A9"/>
    <w:rPr>
      <w:b/>
      <w:bCs/>
    </w:rPr>
  </w:style>
  <w:style w:type="character" w:customStyle="1" w:styleId="FooterChar">
    <w:name w:val="Footer Char"/>
    <w:link w:val="Footer"/>
    <w:uiPriority w:val="99"/>
    <w:rsid w:val="00BA69D0"/>
    <w:rPr>
      <w:rFonts w:ascii="Trebuchet MS" w:hAnsi="Trebuchet MS"/>
      <w:lang w:eastAsia="en-GB"/>
    </w:rPr>
  </w:style>
  <w:style w:type="character" w:customStyle="1" w:styleId="FootnoteTextChar">
    <w:name w:val="Footnote Text Char"/>
    <w:link w:val="FootnoteText"/>
    <w:semiHidden/>
    <w:rsid w:val="005E38F5"/>
    <w:rPr>
      <w:rFonts w:ascii="Trebuchet MS" w:hAnsi="Trebuchet MS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TIONS.ServiceDesk@europarl.europa.e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5181643E</Template>
  <TotalTime>12</TotalTime>
  <Pages>2</Pages>
  <Words>164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IER</vt:lpstr>
    </vt:vector>
  </TitlesOfParts>
  <Company>European Parliament</Company>
  <LinksUpToDate>false</LinksUpToDate>
  <CharactersWithSpaces>1732</CharactersWithSpaces>
  <SharedDoc>false</SharedDoc>
  <HLinks>
    <vt:vector size="12" baseType="variant">
      <vt:variant>
        <vt:i4>2883590</vt:i4>
      </vt:variant>
      <vt:variant>
        <vt:i4>6</vt:i4>
      </vt:variant>
      <vt:variant>
        <vt:i4>0</vt:i4>
      </vt:variant>
      <vt:variant>
        <vt:i4>5</vt:i4>
      </vt:variant>
      <vt:variant>
        <vt:lpwstr>mailto:OPERATIONS.ServiceDesk@europarl.europa.eu</vt:lpwstr>
      </vt:variant>
      <vt:variant>
        <vt:lpwstr/>
      </vt:variant>
      <vt:variant>
        <vt:i4>2097182</vt:i4>
      </vt:variant>
      <vt:variant>
        <vt:i4>3</vt:i4>
      </vt:variant>
      <vt:variant>
        <vt:i4>0</vt:i4>
      </vt:variant>
      <vt:variant>
        <vt:i4>5</vt:i4>
      </vt:variant>
      <vt:variant>
        <vt:lpwstr>mailto:METHODS-PMQCC@europarl.europa.eu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IER</dc:title>
  <dc:creator>KOUKLAKIS Georgios</dc:creator>
  <cp:lastModifiedBy>KOUKLAKIS Georgios</cp:lastModifiedBy>
  <cp:revision>2</cp:revision>
  <cp:lastPrinted>2005-05-25T09:42:00Z</cp:lastPrinted>
  <dcterms:created xsi:type="dcterms:W3CDTF">2016-08-30T14:47:00Z</dcterms:created>
  <dcterms:modified xsi:type="dcterms:W3CDTF">2016-09-19T14:27:00Z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v1.0</vt:lpwstr>
  </property>
</Properties>
</file>