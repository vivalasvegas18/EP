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4263D" w14:textId="77777777" w:rsidR="00D33D98" w:rsidRPr="001619AA" w:rsidRDefault="00591540" w:rsidP="001619AA">
      <w:pPr>
        <w:pBdr>
          <w:top w:val="single" w:sz="4" w:space="1" w:color="auto"/>
          <w:left w:val="single" w:sz="4" w:space="4" w:color="auto"/>
          <w:bottom w:val="single" w:sz="4" w:space="1" w:color="auto"/>
          <w:right w:val="single" w:sz="4" w:space="4" w:color="auto"/>
        </w:pBdr>
        <w:spacing w:before="3200" w:after="1680" w:line="480" w:lineRule="auto"/>
        <w:jc w:val="center"/>
        <w:rPr>
          <w:b/>
          <w:sz w:val="32"/>
          <w:szCs w:val="32"/>
        </w:rPr>
      </w:pPr>
      <w:r>
        <w:rPr>
          <w:b/>
          <w:sz w:val="32"/>
          <w:szCs w:val="32"/>
        </w:rPr>
        <w:t>Project Charter</w:t>
      </w:r>
      <w:r w:rsidR="00D33D98" w:rsidRPr="001619AA">
        <w:rPr>
          <w:b/>
          <w:sz w:val="32"/>
          <w:szCs w:val="32"/>
        </w:rPr>
        <w:br/>
      </w:r>
      <w:r>
        <w:rPr>
          <w:b/>
          <w:sz w:val="32"/>
          <w:szCs w:val="32"/>
        </w:rPr>
        <w:t>Project Code</w:t>
      </w:r>
      <w:r w:rsidR="00534D73">
        <w:rPr>
          <w:b/>
          <w:sz w:val="32"/>
          <w:szCs w:val="32"/>
        </w:rPr>
        <w:t>/TRILOEDIT</w:t>
      </w:r>
      <w:r>
        <w:rPr>
          <w:b/>
          <w:sz w:val="32"/>
          <w:szCs w:val="32"/>
        </w:rPr>
        <w:br/>
      </w:r>
      <w:r w:rsidR="00534D73">
        <w:rPr>
          <w:b/>
          <w:sz w:val="32"/>
          <w:szCs w:val="32"/>
        </w:rPr>
        <w:t>Trilogue editor</w:t>
      </w:r>
    </w:p>
    <w:p w14:paraId="699BD3A4" w14:textId="77777777" w:rsidR="00D33D98" w:rsidRPr="00D269A9" w:rsidRDefault="00D33D98" w:rsidP="00D903A1">
      <w:pPr>
        <w:rPr>
          <w:b/>
        </w:rPr>
      </w:pPr>
      <w:r w:rsidRPr="00D269A9">
        <w:rPr>
          <w:b/>
        </w:rPr>
        <w:t>Purpose:</w:t>
      </w:r>
    </w:p>
    <w:p w14:paraId="1A13207C" w14:textId="77777777" w:rsidR="00D269A9" w:rsidRPr="00D269A9" w:rsidRDefault="00591540" w:rsidP="00D269A9">
      <w:r>
        <w:t>F</w:t>
      </w:r>
      <w:r w:rsidR="00AF661F">
        <w:t>ormally authoris</w:t>
      </w:r>
      <w:r w:rsidRPr="00722E4E">
        <w:t xml:space="preserve">e the existence of project </w:t>
      </w:r>
      <w:r w:rsidR="00534D73">
        <w:t>‘TRILOEDIT</w:t>
      </w:r>
      <w:r>
        <w:t>' and provides the Project M</w:t>
      </w:r>
      <w:r w:rsidRPr="00722E4E">
        <w:t>anager with the authority to apply the organisational resources to project activities</w:t>
      </w:r>
      <w:r>
        <w:t>.</w:t>
      </w:r>
    </w:p>
    <w:p w14:paraId="6AD1E9B8" w14:textId="77777777" w:rsidR="00D269A9" w:rsidRPr="00D269A9" w:rsidRDefault="00D269A9" w:rsidP="00D269A9"/>
    <w:p w14:paraId="12002C49" w14:textId="77777777" w:rsidR="00D33D98" w:rsidRPr="00D269A9" w:rsidRDefault="00D33D98" w:rsidP="00D269A9">
      <w:pPr>
        <w:sectPr w:rsidR="00D33D98" w:rsidRPr="00D269A9" w:rsidSect="004F555D">
          <w:headerReference w:type="even" r:id="rId8"/>
          <w:headerReference w:type="default" r:id="rId9"/>
          <w:footerReference w:type="even" r:id="rId10"/>
          <w:footerReference w:type="default" r:id="rId11"/>
          <w:headerReference w:type="first" r:id="rId12"/>
          <w:footerReference w:type="first" r:id="rId13"/>
          <w:pgSz w:w="11906" w:h="16838"/>
          <w:pgMar w:top="2656" w:right="1134" w:bottom="1440" w:left="1134" w:header="2336" w:footer="709" w:gutter="0"/>
          <w:cols w:space="708"/>
          <w:rtlGutter/>
          <w:docGrid w:linePitch="360"/>
        </w:sectPr>
      </w:pPr>
    </w:p>
    <w:p w14:paraId="2BAFAA7D" w14:textId="77777777" w:rsidR="00D33D98" w:rsidRPr="00D269A9" w:rsidRDefault="00D269A9" w:rsidP="00332F85">
      <w:pPr>
        <w:pStyle w:val="Simpletitle"/>
        <w:rPr>
          <w:caps w:val="0"/>
          <w:smallCaps/>
          <w:sz w:val="28"/>
          <w:szCs w:val="28"/>
        </w:rPr>
      </w:pPr>
      <w:bookmarkStart w:id="0" w:name="_Toc127090513"/>
      <w:r w:rsidRPr="00D269A9">
        <w:rPr>
          <w:caps w:val="0"/>
          <w:smallCaps/>
          <w:sz w:val="28"/>
          <w:szCs w:val="28"/>
        </w:rPr>
        <w:lastRenderedPageBreak/>
        <w:t>Table of contents</w:t>
      </w:r>
    </w:p>
    <w:p w14:paraId="0D2C3935" w14:textId="77777777" w:rsidR="00227918" w:rsidRPr="00807776" w:rsidRDefault="00D33D98">
      <w:pPr>
        <w:pStyle w:val="TOC1"/>
        <w:rPr>
          <w:rFonts w:ascii="Calibri" w:hAnsi="Calibri"/>
          <w:b w:val="0"/>
          <w:caps w:val="0"/>
        </w:rPr>
      </w:pPr>
      <w:r w:rsidRPr="000F170E">
        <w:rPr>
          <w:color w:val="E36C0A"/>
        </w:rPr>
        <w:fldChar w:fldCharType="begin"/>
      </w:r>
      <w:r w:rsidRPr="000F170E">
        <w:rPr>
          <w:color w:val="E36C0A"/>
        </w:rPr>
        <w:instrText xml:space="preserve"> TOC \o "1-3" \h \z \u </w:instrText>
      </w:r>
      <w:r w:rsidRPr="000F170E">
        <w:rPr>
          <w:color w:val="E36C0A"/>
        </w:rPr>
        <w:fldChar w:fldCharType="separate"/>
      </w:r>
      <w:hyperlink w:anchor="_Toc410045690" w:history="1">
        <w:r w:rsidR="00227918" w:rsidRPr="00B5755D">
          <w:rPr>
            <w:rStyle w:val="Hyperlink"/>
          </w:rPr>
          <w:t>1.</w:t>
        </w:r>
        <w:r w:rsidR="00227918" w:rsidRPr="00807776">
          <w:rPr>
            <w:rFonts w:ascii="Calibri" w:hAnsi="Calibri"/>
            <w:b w:val="0"/>
            <w:caps w:val="0"/>
          </w:rPr>
          <w:tab/>
        </w:r>
        <w:r w:rsidR="00227918" w:rsidRPr="00B5755D">
          <w:rPr>
            <w:rStyle w:val="Hyperlink"/>
          </w:rPr>
          <w:t>Project Information</w:t>
        </w:r>
        <w:r w:rsidR="00227918">
          <w:rPr>
            <w:webHidden/>
          </w:rPr>
          <w:tab/>
        </w:r>
        <w:r w:rsidR="00227918">
          <w:rPr>
            <w:webHidden/>
          </w:rPr>
          <w:fldChar w:fldCharType="begin"/>
        </w:r>
        <w:r w:rsidR="00227918">
          <w:rPr>
            <w:webHidden/>
          </w:rPr>
          <w:instrText xml:space="preserve"> PAGEREF _Toc410045690 \h </w:instrText>
        </w:r>
        <w:r w:rsidR="00227918">
          <w:rPr>
            <w:webHidden/>
          </w:rPr>
        </w:r>
        <w:r w:rsidR="00227918">
          <w:rPr>
            <w:webHidden/>
          </w:rPr>
          <w:fldChar w:fldCharType="separate"/>
        </w:r>
        <w:r w:rsidR="00AA1648">
          <w:rPr>
            <w:webHidden/>
          </w:rPr>
          <w:t>3</w:t>
        </w:r>
        <w:r w:rsidR="00227918">
          <w:rPr>
            <w:webHidden/>
          </w:rPr>
          <w:fldChar w:fldCharType="end"/>
        </w:r>
      </w:hyperlink>
    </w:p>
    <w:p w14:paraId="749B57C7" w14:textId="77777777" w:rsidR="00227918" w:rsidRPr="00807776" w:rsidRDefault="008435D4">
      <w:pPr>
        <w:pStyle w:val="TOC2"/>
        <w:rPr>
          <w:rFonts w:ascii="Calibri" w:hAnsi="Calibri"/>
          <w:smallCaps w:val="0"/>
        </w:rPr>
      </w:pPr>
      <w:hyperlink w:anchor="_Toc410045691" w:history="1">
        <w:r w:rsidR="00227918" w:rsidRPr="00B5755D">
          <w:rPr>
            <w:rStyle w:val="Hyperlink"/>
          </w:rPr>
          <w:t>1.1.</w:t>
        </w:r>
        <w:r w:rsidR="00227918" w:rsidRPr="00807776">
          <w:rPr>
            <w:rFonts w:ascii="Calibri" w:hAnsi="Calibri"/>
            <w:smallCaps w:val="0"/>
          </w:rPr>
          <w:tab/>
        </w:r>
        <w:r w:rsidR="00227918" w:rsidRPr="00B5755D">
          <w:rPr>
            <w:rStyle w:val="Hyperlink"/>
          </w:rPr>
          <w:t>Business standpoint</w:t>
        </w:r>
        <w:r w:rsidR="00227918">
          <w:rPr>
            <w:webHidden/>
          </w:rPr>
          <w:tab/>
        </w:r>
        <w:r w:rsidR="00227918">
          <w:rPr>
            <w:webHidden/>
          </w:rPr>
          <w:fldChar w:fldCharType="begin"/>
        </w:r>
        <w:r w:rsidR="00227918">
          <w:rPr>
            <w:webHidden/>
          </w:rPr>
          <w:instrText xml:space="preserve"> PAGEREF _Toc410045691 \h </w:instrText>
        </w:r>
        <w:r w:rsidR="00227918">
          <w:rPr>
            <w:webHidden/>
          </w:rPr>
        </w:r>
        <w:r w:rsidR="00227918">
          <w:rPr>
            <w:webHidden/>
          </w:rPr>
          <w:fldChar w:fldCharType="separate"/>
        </w:r>
        <w:r w:rsidR="00AA1648">
          <w:rPr>
            <w:webHidden/>
          </w:rPr>
          <w:t>3</w:t>
        </w:r>
        <w:r w:rsidR="00227918">
          <w:rPr>
            <w:webHidden/>
          </w:rPr>
          <w:fldChar w:fldCharType="end"/>
        </w:r>
      </w:hyperlink>
    </w:p>
    <w:p w14:paraId="06836FF9" w14:textId="77777777" w:rsidR="00227918" w:rsidRPr="00807776" w:rsidRDefault="008435D4">
      <w:pPr>
        <w:pStyle w:val="TOC3"/>
        <w:rPr>
          <w:rFonts w:ascii="Calibri" w:hAnsi="Calibri"/>
          <w:i w:val="0"/>
        </w:rPr>
      </w:pPr>
      <w:hyperlink w:anchor="_Toc410045692" w:history="1">
        <w:r w:rsidR="00227918" w:rsidRPr="00B5755D">
          <w:rPr>
            <w:rStyle w:val="Hyperlink"/>
          </w:rPr>
          <w:t>1.1.1.</w:t>
        </w:r>
        <w:r w:rsidR="00227918" w:rsidRPr="00807776">
          <w:rPr>
            <w:rFonts w:ascii="Calibri" w:hAnsi="Calibri"/>
            <w:i w:val="0"/>
          </w:rPr>
          <w:tab/>
        </w:r>
        <w:r w:rsidR="00227918" w:rsidRPr="00B5755D">
          <w:rPr>
            <w:rStyle w:val="Hyperlink"/>
          </w:rPr>
          <w:t>Vision - Description</w:t>
        </w:r>
        <w:r w:rsidR="00227918">
          <w:rPr>
            <w:webHidden/>
          </w:rPr>
          <w:tab/>
        </w:r>
        <w:r w:rsidR="00227918">
          <w:rPr>
            <w:webHidden/>
          </w:rPr>
          <w:fldChar w:fldCharType="begin"/>
        </w:r>
        <w:r w:rsidR="00227918">
          <w:rPr>
            <w:webHidden/>
          </w:rPr>
          <w:instrText xml:space="preserve"> PAGEREF _Toc410045692 \h </w:instrText>
        </w:r>
        <w:r w:rsidR="00227918">
          <w:rPr>
            <w:webHidden/>
          </w:rPr>
        </w:r>
        <w:r w:rsidR="00227918">
          <w:rPr>
            <w:webHidden/>
          </w:rPr>
          <w:fldChar w:fldCharType="separate"/>
        </w:r>
        <w:r w:rsidR="00AA1648">
          <w:rPr>
            <w:webHidden/>
          </w:rPr>
          <w:t>3</w:t>
        </w:r>
        <w:r w:rsidR="00227918">
          <w:rPr>
            <w:webHidden/>
          </w:rPr>
          <w:fldChar w:fldCharType="end"/>
        </w:r>
      </w:hyperlink>
    </w:p>
    <w:p w14:paraId="7B6B4E8A" w14:textId="77777777" w:rsidR="00227918" w:rsidRPr="00807776" w:rsidRDefault="008435D4">
      <w:pPr>
        <w:pStyle w:val="TOC3"/>
        <w:rPr>
          <w:rFonts w:ascii="Calibri" w:hAnsi="Calibri"/>
          <w:i w:val="0"/>
        </w:rPr>
      </w:pPr>
      <w:hyperlink w:anchor="_Toc410045693" w:history="1">
        <w:r w:rsidR="00227918" w:rsidRPr="00B5755D">
          <w:rPr>
            <w:rStyle w:val="Hyperlink"/>
          </w:rPr>
          <w:t>1.1.2.</w:t>
        </w:r>
        <w:r w:rsidR="00227918" w:rsidRPr="00807776">
          <w:rPr>
            <w:rFonts w:ascii="Calibri" w:hAnsi="Calibri"/>
            <w:i w:val="0"/>
          </w:rPr>
          <w:tab/>
        </w:r>
        <w:r w:rsidR="00227918" w:rsidRPr="00B5755D">
          <w:rPr>
            <w:rStyle w:val="Hyperlink"/>
          </w:rPr>
          <w:t>Business Objectives and Benefits</w:t>
        </w:r>
        <w:r w:rsidR="00227918">
          <w:rPr>
            <w:webHidden/>
          </w:rPr>
          <w:tab/>
        </w:r>
        <w:r w:rsidR="00227918">
          <w:rPr>
            <w:webHidden/>
          </w:rPr>
          <w:fldChar w:fldCharType="begin"/>
        </w:r>
        <w:r w:rsidR="00227918">
          <w:rPr>
            <w:webHidden/>
          </w:rPr>
          <w:instrText xml:space="preserve"> PAGEREF _Toc410045693 \h </w:instrText>
        </w:r>
        <w:r w:rsidR="00227918">
          <w:rPr>
            <w:webHidden/>
          </w:rPr>
        </w:r>
        <w:r w:rsidR="00227918">
          <w:rPr>
            <w:webHidden/>
          </w:rPr>
          <w:fldChar w:fldCharType="separate"/>
        </w:r>
        <w:r w:rsidR="00AA1648">
          <w:rPr>
            <w:webHidden/>
          </w:rPr>
          <w:t>3</w:t>
        </w:r>
        <w:r w:rsidR="00227918">
          <w:rPr>
            <w:webHidden/>
          </w:rPr>
          <w:fldChar w:fldCharType="end"/>
        </w:r>
      </w:hyperlink>
    </w:p>
    <w:p w14:paraId="5EB0EEFB" w14:textId="77777777" w:rsidR="00227918" w:rsidRPr="00807776" w:rsidRDefault="008435D4">
      <w:pPr>
        <w:pStyle w:val="TOC2"/>
        <w:rPr>
          <w:rFonts w:ascii="Calibri" w:hAnsi="Calibri"/>
          <w:smallCaps w:val="0"/>
        </w:rPr>
      </w:pPr>
      <w:hyperlink w:anchor="_Toc410045694" w:history="1">
        <w:r w:rsidR="00227918" w:rsidRPr="00B5755D">
          <w:rPr>
            <w:rStyle w:val="Hyperlink"/>
          </w:rPr>
          <w:t>1.2.</w:t>
        </w:r>
        <w:r w:rsidR="00227918" w:rsidRPr="00807776">
          <w:rPr>
            <w:rFonts w:ascii="Calibri" w:hAnsi="Calibri"/>
            <w:smallCaps w:val="0"/>
          </w:rPr>
          <w:tab/>
        </w:r>
        <w:r w:rsidR="00227918" w:rsidRPr="00B5755D">
          <w:rPr>
            <w:rStyle w:val="Hyperlink"/>
          </w:rPr>
          <w:t>IT standpoint</w:t>
        </w:r>
        <w:r w:rsidR="00227918">
          <w:rPr>
            <w:webHidden/>
          </w:rPr>
          <w:tab/>
        </w:r>
        <w:r w:rsidR="00227918">
          <w:rPr>
            <w:webHidden/>
          </w:rPr>
          <w:fldChar w:fldCharType="begin"/>
        </w:r>
        <w:r w:rsidR="00227918">
          <w:rPr>
            <w:webHidden/>
          </w:rPr>
          <w:instrText xml:space="preserve"> PAGEREF _Toc410045694 \h </w:instrText>
        </w:r>
        <w:r w:rsidR="00227918">
          <w:rPr>
            <w:webHidden/>
          </w:rPr>
        </w:r>
        <w:r w:rsidR="00227918">
          <w:rPr>
            <w:webHidden/>
          </w:rPr>
          <w:fldChar w:fldCharType="separate"/>
        </w:r>
        <w:r w:rsidR="00AA1648">
          <w:rPr>
            <w:webHidden/>
          </w:rPr>
          <w:t>4</w:t>
        </w:r>
        <w:r w:rsidR="00227918">
          <w:rPr>
            <w:webHidden/>
          </w:rPr>
          <w:fldChar w:fldCharType="end"/>
        </w:r>
      </w:hyperlink>
    </w:p>
    <w:p w14:paraId="44CCEDEC" w14:textId="77777777" w:rsidR="00227918" w:rsidRPr="00807776" w:rsidRDefault="008435D4">
      <w:pPr>
        <w:pStyle w:val="TOC3"/>
        <w:rPr>
          <w:rFonts w:ascii="Calibri" w:hAnsi="Calibri"/>
          <w:i w:val="0"/>
        </w:rPr>
      </w:pPr>
      <w:hyperlink w:anchor="_Toc410045695" w:history="1">
        <w:r w:rsidR="00227918" w:rsidRPr="00B5755D">
          <w:rPr>
            <w:rStyle w:val="Hyperlink"/>
          </w:rPr>
          <w:t>1.2.1.</w:t>
        </w:r>
        <w:r w:rsidR="00227918" w:rsidRPr="00807776">
          <w:rPr>
            <w:rFonts w:ascii="Calibri" w:hAnsi="Calibri"/>
            <w:i w:val="0"/>
          </w:rPr>
          <w:tab/>
        </w:r>
        <w:r w:rsidR="00227918" w:rsidRPr="00B5755D">
          <w:rPr>
            <w:rStyle w:val="Hyperlink"/>
          </w:rPr>
          <w:t>Project purpose and Justification</w:t>
        </w:r>
        <w:r w:rsidR="00227918">
          <w:rPr>
            <w:webHidden/>
          </w:rPr>
          <w:tab/>
        </w:r>
        <w:r w:rsidR="00227918">
          <w:rPr>
            <w:webHidden/>
          </w:rPr>
          <w:fldChar w:fldCharType="begin"/>
        </w:r>
        <w:r w:rsidR="00227918">
          <w:rPr>
            <w:webHidden/>
          </w:rPr>
          <w:instrText xml:space="preserve"> PAGEREF _Toc410045695 \h </w:instrText>
        </w:r>
        <w:r w:rsidR="00227918">
          <w:rPr>
            <w:webHidden/>
          </w:rPr>
        </w:r>
        <w:r w:rsidR="00227918">
          <w:rPr>
            <w:webHidden/>
          </w:rPr>
          <w:fldChar w:fldCharType="separate"/>
        </w:r>
        <w:r w:rsidR="00AA1648">
          <w:rPr>
            <w:webHidden/>
          </w:rPr>
          <w:t>4</w:t>
        </w:r>
        <w:r w:rsidR="00227918">
          <w:rPr>
            <w:webHidden/>
          </w:rPr>
          <w:fldChar w:fldCharType="end"/>
        </w:r>
      </w:hyperlink>
    </w:p>
    <w:p w14:paraId="04D04F4E" w14:textId="77777777" w:rsidR="00227918" w:rsidRPr="00807776" w:rsidRDefault="008435D4">
      <w:pPr>
        <w:pStyle w:val="TOC3"/>
        <w:rPr>
          <w:rFonts w:ascii="Calibri" w:hAnsi="Calibri"/>
          <w:i w:val="0"/>
        </w:rPr>
      </w:pPr>
      <w:hyperlink w:anchor="_Toc410045696" w:history="1">
        <w:r w:rsidR="00227918" w:rsidRPr="00B5755D">
          <w:rPr>
            <w:rStyle w:val="Hyperlink"/>
          </w:rPr>
          <w:t>1.2.2.</w:t>
        </w:r>
        <w:r w:rsidR="00227918" w:rsidRPr="00807776">
          <w:rPr>
            <w:rFonts w:ascii="Calibri" w:hAnsi="Calibri"/>
            <w:i w:val="0"/>
          </w:rPr>
          <w:tab/>
        </w:r>
        <w:r w:rsidR="00227918" w:rsidRPr="00B5755D">
          <w:rPr>
            <w:rStyle w:val="Hyperlink"/>
          </w:rPr>
          <w:t>Project Objectives</w:t>
        </w:r>
        <w:r w:rsidR="00227918">
          <w:rPr>
            <w:webHidden/>
          </w:rPr>
          <w:tab/>
        </w:r>
        <w:r w:rsidR="00227918">
          <w:rPr>
            <w:webHidden/>
          </w:rPr>
          <w:fldChar w:fldCharType="begin"/>
        </w:r>
        <w:r w:rsidR="00227918">
          <w:rPr>
            <w:webHidden/>
          </w:rPr>
          <w:instrText xml:space="preserve"> PAGEREF _Toc410045696 \h </w:instrText>
        </w:r>
        <w:r w:rsidR="00227918">
          <w:rPr>
            <w:webHidden/>
          </w:rPr>
        </w:r>
        <w:r w:rsidR="00227918">
          <w:rPr>
            <w:webHidden/>
          </w:rPr>
          <w:fldChar w:fldCharType="separate"/>
        </w:r>
        <w:r w:rsidR="00AA1648">
          <w:rPr>
            <w:webHidden/>
          </w:rPr>
          <w:t>4</w:t>
        </w:r>
        <w:r w:rsidR="00227918">
          <w:rPr>
            <w:webHidden/>
          </w:rPr>
          <w:fldChar w:fldCharType="end"/>
        </w:r>
      </w:hyperlink>
    </w:p>
    <w:p w14:paraId="467F0B46" w14:textId="77777777" w:rsidR="00227918" w:rsidRPr="00807776" w:rsidRDefault="008435D4">
      <w:pPr>
        <w:pStyle w:val="TOC2"/>
        <w:rPr>
          <w:rFonts w:ascii="Calibri" w:hAnsi="Calibri"/>
          <w:smallCaps w:val="0"/>
        </w:rPr>
      </w:pPr>
      <w:hyperlink w:anchor="_Toc410045697" w:history="1">
        <w:r w:rsidR="00227918" w:rsidRPr="00B5755D">
          <w:rPr>
            <w:rStyle w:val="Hyperlink"/>
          </w:rPr>
          <w:t>1.3.</w:t>
        </w:r>
        <w:r w:rsidR="00227918" w:rsidRPr="00807776">
          <w:rPr>
            <w:rFonts w:ascii="Calibri" w:hAnsi="Calibri"/>
            <w:smallCaps w:val="0"/>
          </w:rPr>
          <w:tab/>
        </w:r>
        <w:r w:rsidR="00227918" w:rsidRPr="00B5755D">
          <w:rPr>
            <w:rStyle w:val="Hyperlink"/>
          </w:rPr>
          <w:t>Lifecycle</w:t>
        </w:r>
        <w:r w:rsidR="00227918">
          <w:rPr>
            <w:webHidden/>
          </w:rPr>
          <w:tab/>
        </w:r>
        <w:r w:rsidR="00227918">
          <w:rPr>
            <w:webHidden/>
          </w:rPr>
          <w:fldChar w:fldCharType="begin"/>
        </w:r>
        <w:r w:rsidR="00227918">
          <w:rPr>
            <w:webHidden/>
          </w:rPr>
          <w:instrText xml:space="preserve"> PAGEREF _Toc410045697 \h </w:instrText>
        </w:r>
        <w:r w:rsidR="00227918">
          <w:rPr>
            <w:webHidden/>
          </w:rPr>
        </w:r>
        <w:r w:rsidR="00227918">
          <w:rPr>
            <w:webHidden/>
          </w:rPr>
          <w:fldChar w:fldCharType="separate"/>
        </w:r>
        <w:r w:rsidR="00AA1648">
          <w:rPr>
            <w:webHidden/>
          </w:rPr>
          <w:t>4</w:t>
        </w:r>
        <w:r w:rsidR="00227918">
          <w:rPr>
            <w:webHidden/>
          </w:rPr>
          <w:fldChar w:fldCharType="end"/>
        </w:r>
      </w:hyperlink>
    </w:p>
    <w:p w14:paraId="12E04F27" w14:textId="77777777" w:rsidR="00227918" w:rsidRPr="00807776" w:rsidRDefault="008435D4">
      <w:pPr>
        <w:pStyle w:val="TOC2"/>
        <w:rPr>
          <w:rFonts w:ascii="Calibri" w:hAnsi="Calibri"/>
          <w:smallCaps w:val="0"/>
        </w:rPr>
      </w:pPr>
      <w:hyperlink w:anchor="_Toc410045698" w:history="1">
        <w:r w:rsidR="00227918" w:rsidRPr="00B5755D">
          <w:rPr>
            <w:rStyle w:val="Hyperlink"/>
          </w:rPr>
          <w:t>1.4.</w:t>
        </w:r>
        <w:r w:rsidR="00227918" w:rsidRPr="00807776">
          <w:rPr>
            <w:rFonts w:ascii="Calibri" w:hAnsi="Calibri"/>
            <w:smallCaps w:val="0"/>
          </w:rPr>
          <w:tab/>
        </w:r>
        <w:r w:rsidR="00227918" w:rsidRPr="00B5755D">
          <w:rPr>
            <w:rStyle w:val="Hyperlink"/>
          </w:rPr>
          <w:t>Quality Assurance</w:t>
        </w:r>
        <w:r w:rsidR="00227918">
          <w:rPr>
            <w:webHidden/>
          </w:rPr>
          <w:tab/>
        </w:r>
        <w:r w:rsidR="00227918">
          <w:rPr>
            <w:webHidden/>
          </w:rPr>
          <w:fldChar w:fldCharType="begin"/>
        </w:r>
        <w:r w:rsidR="00227918">
          <w:rPr>
            <w:webHidden/>
          </w:rPr>
          <w:instrText xml:space="preserve"> PAGEREF _Toc410045698 \h </w:instrText>
        </w:r>
        <w:r w:rsidR="00227918">
          <w:rPr>
            <w:webHidden/>
          </w:rPr>
        </w:r>
        <w:r w:rsidR="00227918">
          <w:rPr>
            <w:webHidden/>
          </w:rPr>
          <w:fldChar w:fldCharType="separate"/>
        </w:r>
        <w:r w:rsidR="00AA1648">
          <w:rPr>
            <w:webHidden/>
          </w:rPr>
          <w:t>4</w:t>
        </w:r>
        <w:r w:rsidR="00227918">
          <w:rPr>
            <w:webHidden/>
          </w:rPr>
          <w:fldChar w:fldCharType="end"/>
        </w:r>
      </w:hyperlink>
    </w:p>
    <w:p w14:paraId="42495306" w14:textId="77777777" w:rsidR="00227918" w:rsidRPr="00807776" w:rsidRDefault="008435D4">
      <w:pPr>
        <w:pStyle w:val="TOC2"/>
        <w:rPr>
          <w:rFonts w:ascii="Calibri" w:hAnsi="Calibri"/>
          <w:smallCaps w:val="0"/>
        </w:rPr>
      </w:pPr>
      <w:hyperlink w:anchor="_Toc410045699" w:history="1">
        <w:r w:rsidR="00227918" w:rsidRPr="00B5755D">
          <w:rPr>
            <w:rStyle w:val="Hyperlink"/>
          </w:rPr>
          <w:t>1.5.</w:t>
        </w:r>
        <w:r w:rsidR="00227918" w:rsidRPr="00807776">
          <w:rPr>
            <w:rFonts w:ascii="Calibri" w:hAnsi="Calibri"/>
            <w:smallCaps w:val="0"/>
          </w:rPr>
          <w:tab/>
        </w:r>
        <w:r w:rsidR="00227918" w:rsidRPr="00B5755D">
          <w:rPr>
            <w:rStyle w:val="Hyperlink"/>
          </w:rPr>
          <w:t>High level Risks, Assumptions, Dependencies, Constraints</w:t>
        </w:r>
        <w:r w:rsidR="00227918">
          <w:rPr>
            <w:webHidden/>
          </w:rPr>
          <w:tab/>
        </w:r>
        <w:r w:rsidR="00227918">
          <w:rPr>
            <w:webHidden/>
          </w:rPr>
          <w:fldChar w:fldCharType="begin"/>
        </w:r>
        <w:r w:rsidR="00227918">
          <w:rPr>
            <w:webHidden/>
          </w:rPr>
          <w:instrText xml:space="preserve"> PAGEREF _Toc410045699 \h </w:instrText>
        </w:r>
        <w:r w:rsidR="00227918">
          <w:rPr>
            <w:webHidden/>
          </w:rPr>
        </w:r>
        <w:r w:rsidR="00227918">
          <w:rPr>
            <w:webHidden/>
          </w:rPr>
          <w:fldChar w:fldCharType="separate"/>
        </w:r>
        <w:r w:rsidR="00AA1648">
          <w:rPr>
            <w:webHidden/>
          </w:rPr>
          <w:t>4</w:t>
        </w:r>
        <w:r w:rsidR="00227918">
          <w:rPr>
            <w:webHidden/>
          </w:rPr>
          <w:fldChar w:fldCharType="end"/>
        </w:r>
      </w:hyperlink>
    </w:p>
    <w:p w14:paraId="1202EE71" w14:textId="77777777" w:rsidR="00227918" w:rsidRPr="00807776" w:rsidRDefault="008435D4">
      <w:pPr>
        <w:pStyle w:val="TOC3"/>
        <w:rPr>
          <w:rFonts w:ascii="Calibri" w:hAnsi="Calibri"/>
          <w:i w:val="0"/>
        </w:rPr>
      </w:pPr>
      <w:hyperlink w:anchor="_Toc410045700" w:history="1">
        <w:r w:rsidR="00227918" w:rsidRPr="00B5755D">
          <w:rPr>
            <w:rStyle w:val="Hyperlink"/>
          </w:rPr>
          <w:t>1.5.1.</w:t>
        </w:r>
        <w:r w:rsidR="00227918" w:rsidRPr="00807776">
          <w:rPr>
            <w:rFonts w:ascii="Calibri" w:hAnsi="Calibri"/>
            <w:i w:val="0"/>
          </w:rPr>
          <w:tab/>
        </w:r>
        <w:r w:rsidR="00227918" w:rsidRPr="00B5755D">
          <w:rPr>
            <w:rStyle w:val="Hyperlink"/>
          </w:rPr>
          <w:t>Risks</w:t>
        </w:r>
        <w:r w:rsidR="00227918">
          <w:rPr>
            <w:webHidden/>
          </w:rPr>
          <w:tab/>
        </w:r>
        <w:r w:rsidR="00227918">
          <w:rPr>
            <w:webHidden/>
          </w:rPr>
          <w:fldChar w:fldCharType="begin"/>
        </w:r>
        <w:r w:rsidR="00227918">
          <w:rPr>
            <w:webHidden/>
          </w:rPr>
          <w:instrText xml:space="preserve"> PAGEREF _Toc410045700 \h </w:instrText>
        </w:r>
        <w:r w:rsidR="00227918">
          <w:rPr>
            <w:webHidden/>
          </w:rPr>
        </w:r>
        <w:r w:rsidR="00227918">
          <w:rPr>
            <w:webHidden/>
          </w:rPr>
          <w:fldChar w:fldCharType="separate"/>
        </w:r>
        <w:r w:rsidR="00AA1648">
          <w:rPr>
            <w:webHidden/>
          </w:rPr>
          <w:t>4</w:t>
        </w:r>
        <w:r w:rsidR="00227918">
          <w:rPr>
            <w:webHidden/>
          </w:rPr>
          <w:fldChar w:fldCharType="end"/>
        </w:r>
      </w:hyperlink>
    </w:p>
    <w:p w14:paraId="15820FB0" w14:textId="77777777" w:rsidR="00227918" w:rsidRPr="00807776" w:rsidRDefault="008435D4">
      <w:pPr>
        <w:pStyle w:val="TOC3"/>
        <w:rPr>
          <w:rFonts w:ascii="Calibri" w:hAnsi="Calibri"/>
          <w:i w:val="0"/>
        </w:rPr>
      </w:pPr>
      <w:hyperlink w:anchor="_Toc410045701" w:history="1">
        <w:r w:rsidR="00227918" w:rsidRPr="00B5755D">
          <w:rPr>
            <w:rStyle w:val="Hyperlink"/>
          </w:rPr>
          <w:t>1.5.2.</w:t>
        </w:r>
        <w:r w:rsidR="00227918" w:rsidRPr="00807776">
          <w:rPr>
            <w:rFonts w:ascii="Calibri" w:hAnsi="Calibri"/>
            <w:i w:val="0"/>
          </w:rPr>
          <w:tab/>
        </w:r>
        <w:r w:rsidR="00227918" w:rsidRPr="00B5755D">
          <w:rPr>
            <w:rStyle w:val="Hyperlink"/>
          </w:rPr>
          <w:t>Assumptions</w:t>
        </w:r>
        <w:r w:rsidR="00227918">
          <w:rPr>
            <w:webHidden/>
          </w:rPr>
          <w:tab/>
        </w:r>
        <w:r w:rsidR="00227918">
          <w:rPr>
            <w:webHidden/>
          </w:rPr>
          <w:fldChar w:fldCharType="begin"/>
        </w:r>
        <w:r w:rsidR="00227918">
          <w:rPr>
            <w:webHidden/>
          </w:rPr>
          <w:instrText xml:space="preserve"> PAGEREF _Toc410045701 \h </w:instrText>
        </w:r>
        <w:r w:rsidR="00227918">
          <w:rPr>
            <w:webHidden/>
          </w:rPr>
        </w:r>
        <w:r w:rsidR="00227918">
          <w:rPr>
            <w:webHidden/>
          </w:rPr>
          <w:fldChar w:fldCharType="separate"/>
        </w:r>
        <w:r w:rsidR="00AA1648">
          <w:rPr>
            <w:webHidden/>
          </w:rPr>
          <w:t>4</w:t>
        </w:r>
        <w:r w:rsidR="00227918">
          <w:rPr>
            <w:webHidden/>
          </w:rPr>
          <w:fldChar w:fldCharType="end"/>
        </w:r>
      </w:hyperlink>
    </w:p>
    <w:p w14:paraId="39A093FA" w14:textId="77777777" w:rsidR="00227918" w:rsidRPr="00807776" w:rsidRDefault="008435D4">
      <w:pPr>
        <w:pStyle w:val="TOC3"/>
        <w:rPr>
          <w:rFonts w:ascii="Calibri" w:hAnsi="Calibri"/>
          <w:i w:val="0"/>
        </w:rPr>
      </w:pPr>
      <w:hyperlink w:anchor="_Toc410045702" w:history="1">
        <w:r w:rsidR="00227918" w:rsidRPr="00B5755D">
          <w:rPr>
            <w:rStyle w:val="Hyperlink"/>
          </w:rPr>
          <w:t>1.5.3.</w:t>
        </w:r>
        <w:r w:rsidR="00227918" w:rsidRPr="00807776">
          <w:rPr>
            <w:rFonts w:ascii="Calibri" w:hAnsi="Calibri"/>
            <w:i w:val="0"/>
          </w:rPr>
          <w:tab/>
        </w:r>
        <w:r w:rsidR="00227918" w:rsidRPr="00B5755D">
          <w:rPr>
            <w:rStyle w:val="Hyperlink"/>
          </w:rPr>
          <w:t>Dependencies</w:t>
        </w:r>
        <w:r w:rsidR="00227918">
          <w:rPr>
            <w:webHidden/>
          </w:rPr>
          <w:tab/>
        </w:r>
        <w:r w:rsidR="00227918">
          <w:rPr>
            <w:webHidden/>
          </w:rPr>
          <w:fldChar w:fldCharType="begin"/>
        </w:r>
        <w:r w:rsidR="00227918">
          <w:rPr>
            <w:webHidden/>
          </w:rPr>
          <w:instrText xml:space="preserve"> PAGEREF _Toc410045702 \h </w:instrText>
        </w:r>
        <w:r w:rsidR="00227918">
          <w:rPr>
            <w:webHidden/>
          </w:rPr>
        </w:r>
        <w:r w:rsidR="00227918">
          <w:rPr>
            <w:webHidden/>
          </w:rPr>
          <w:fldChar w:fldCharType="separate"/>
        </w:r>
        <w:r w:rsidR="00AA1648">
          <w:rPr>
            <w:webHidden/>
          </w:rPr>
          <w:t>4</w:t>
        </w:r>
        <w:r w:rsidR="00227918">
          <w:rPr>
            <w:webHidden/>
          </w:rPr>
          <w:fldChar w:fldCharType="end"/>
        </w:r>
      </w:hyperlink>
    </w:p>
    <w:p w14:paraId="6059AAC5" w14:textId="77777777" w:rsidR="00227918" w:rsidRPr="00807776" w:rsidRDefault="008435D4">
      <w:pPr>
        <w:pStyle w:val="TOC3"/>
        <w:rPr>
          <w:rFonts w:ascii="Calibri" w:hAnsi="Calibri"/>
          <w:i w:val="0"/>
        </w:rPr>
      </w:pPr>
      <w:hyperlink w:anchor="_Toc410045703" w:history="1">
        <w:r w:rsidR="00227918" w:rsidRPr="00B5755D">
          <w:rPr>
            <w:rStyle w:val="Hyperlink"/>
          </w:rPr>
          <w:t>1.5.4.</w:t>
        </w:r>
        <w:r w:rsidR="00227918" w:rsidRPr="00807776">
          <w:rPr>
            <w:rFonts w:ascii="Calibri" w:hAnsi="Calibri"/>
            <w:i w:val="0"/>
          </w:rPr>
          <w:tab/>
        </w:r>
        <w:r w:rsidR="00227918" w:rsidRPr="00B5755D">
          <w:rPr>
            <w:rStyle w:val="Hyperlink"/>
          </w:rPr>
          <w:t>Constraints</w:t>
        </w:r>
        <w:r w:rsidR="00227918">
          <w:rPr>
            <w:webHidden/>
          </w:rPr>
          <w:tab/>
        </w:r>
        <w:r w:rsidR="00227918">
          <w:rPr>
            <w:webHidden/>
          </w:rPr>
          <w:fldChar w:fldCharType="begin"/>
        </w:r>
        <w:r w:rsidR="00227918">
          <w:rPr>
            <w:webHidden/>
          </w:rPr>
          <w:instrText xml:space="preserve"> PAGEREF _Toc410045703 \h </w:instrText>
        </w:r>
        <w:r w:rsidR="00227918">
          <w:rPr>
            <w:webHidden/>
          </w:rPr>
        </w:r>
        <w:r w:rsidR="00227918">
          <w:rPr>
            <w:webHidden/>
          </w:rPr>
          <w:fldChar w:fldCharType="separate"/>
        </w:r>
        <w:r w:rsidR="00AA1648">
          <w:rPr>
            <w:webHidden/>
          </w:rPr>
          <w:t>4</w:t>
        </w:r>
        <w:r w:rsidR="00227918">
          <w:rPr>
            <w:webHidden/>
          </w:rPr>
          <w:fldChar w:fldCharType="end"/>
        </w:r>
      </w:hyperlink>
    </w:p>
    <w:p w14:paraId="6AF9364F" w14:textId="77777777" w:rsidR="00227918" w:rsidRPr="00807776" w:rsidRDefault="008435D4">
      <w:pPr>
        <w:pStyle w:val="TOC2"/>
        <w:rPr>
          <w:rFonts w:ascii="Calibri" w:hAnsi="Calibri"/>
          <w:smallCaps w:val="0"/>
        </w:rPr>
      </w:pPr>
      <w:hyperlink w:anchor="_Toc410045704" w:history="1">
        <w:r w:rsidR="00227918" w:rsidRPr="00B5755D">
          <w:rPr>
            <w:rStyle w:val="Hyperlink"/>
          </w:rPr>
          <w:t>1.6.</w:t>
        </w:r>
        <w:r w:rsidR="00227918" w:rsidRPr="00807776">
          <w:rPr>
            <w:rFonts w:ascii="Calibri" w:hAnsi="Calibri"/>
            <w:smallCaps w:val="0"/>
          </w:rPr>
          <w:tab/>
        </w:r>
        <w:r w:rsidR="00227918" w:rsidRPr="00B5755D">
          <w:rPr>
            <w:rStyle w:val="Hyperlink"/>
          </w:rPr>
          <w:t>Budget: Order of magnitude</w:t>
        </w:r>
        <w:r w:rsidR="00227918">
          <w:rPr>
            <w:webHidden/>
          </w:rPr>
          <w:tab/>
        </w:r>
        <w:r w:rsidR="00227918">
          <w:rPr>
            <w:webHidden/>
          </w:rPr>
          <w:fldChar w:fldCharType="begin"/>
        </w:r>
        <w:r w:rsidR="00227918">
          <w:rPr>
            <w:webHidden/>
          </w:rPr>
          <w:instrText xml:space="preserve"> PAGEREF _Toc410045704 \h </w:instrText>
        </w:r>
        <w:r w:rsidR="00227918">
          <w:rPr>
            <w:webHidden/>
          </w:rPr>
        </w:r>
        <w:r w:rsidR="00227918">
          <w:rPr>
            <w:webHidden/>
          </w:rPr>
          <w:fldChar w:fldCharType="separate"/>
        </w:r>
        <w:r w:rsidR="00AA1648">
          <w:rPr>
            <w:webHidden/>
          </w:rPr>
          <w:t>4</w:t>
        </w:r>
        <w:r w:rsidR="00227918">
          <w:rPr>
            <w:webHidden/>
          </w:rPr>
          <w:fldChar w:fldCharType="end"/>
        </w:r>
      </w:hyperlink>
    </w:p>
    <w:p w14:paraId="75A5605E" w14:textId="77777777" w:rsidR="00227918" w:rsidRPr="00807776" w:rsidRDefault="008435D4">
      <w:pPr>
        <w:pStyle w:val="TOC2"/>
        <w:rPr>
          <w:rFonts w:ascii="Calibri" w:hAnsi="Calibri"/>
          <w:smallCaps w:val="0"/>
        </w:rPr>
      </w:pPr>
      <w:hyperlink w:anchor="_Toc410045705" w:history="1">
        <w:r w:rsidR="00227918" w:rsidRPr="00B5755D">
          <w:rPr>
            <w:rStyle w:val="Hyperlink"/>
          </w:rPr>
          <w:t>1.7.</w:t>
        </w:r>
        <w:r w:rsidR="00227918" w:rsidRPr="00807776">
          <w:rPr>
            <w:rFonts w:ascii="Calibri" w:hAnsi="Calibri"/>
            <w:smallCaps w:val="0"/>
          </w:rPr>
          <w:tab/>
        </w:r>
        <w:r w:rsidR="00227918" w:rsidRPr="00B5755D">
          <w:rPr>
            <w:rStyle w:val="Hyperlink"/>
          </w:rPr>
          <w:t>Workload: Order of magnitude</w:t>
        </w:r>
        <w:r w:rsidR="00227918">
          <w:rPr>
            <w:webHidden/>
          </w:rPr>
          <w:tab/>
        </w:r>
        <w:r w:rsidR="00227918">
          <w:rPr>
            <w:webHidden/>
          </w:rPr>
          <w:fldChar w:fldCharType="begin"/>
        </w:r>
        <w:r w:rsidR="00227918">
          <w:rPr>
            <w:webHidden/>
          </w:rPr>
          <w:instrText xml:space="preserve"> PAGEREF _Toc410045705 \h </w:instrText>
        </w:r>
        <w:r w:rsidR="00227918">
          <w:rPr>
            <w:webHidden/>
          </w:rPr>
        </w:r>
        <w:r w:rsidR="00227918">
          <w:rPr>
            <w:webHidden/>
          </w:rPr>
          <w:fldChar w:fldCharType="separate"/>
        </w:r>
        <w:r w:rsidR="00AA1648">
          <w:rPr>
            <w:webHidden/>
          </w:rPr>
          <w:t>4</w:t>
        </w:r>
        <w:r w:rsidR="00227918">
          <w:rPr>
            <w:webHidden/>
          </w:rPr>
          <w:fldChar w:fldCharType="end"/>
        </w:r>
      </w:hyperlink>
    </w:p>
    <w:p w14:paraId="646EF719" w14:textId="77777777" w:rsidR="00227918" w:rsidRPr="00807776" w:rsidRDefault="008435D4">
      <w:pPr>
        <w:pStyle w:val="TOC2"/>
        <w:rPr>
          <w:rFonts w:ascii="Calibri" w:hAnsi="Calibri"/>
          <w:smallCaps w:val="0"/>
        </w:rPr>
      </w:pPr>
      <w:hyperlink w:anchor="_Toc410045706" w:history="1">
        <w:r w:rsidR="00227918" w:rsidRPr="00B5755D">
          <w:rPr>
            <w:rStyle w:val="Hyperlink"/>
          </w:rPr>
          <w:t>1.8.</w:t>
        </w:r>
        <w:r w:rsidR="00227918" w:rsidRPr="00807776">
          <w:rPr>
            <w:rFonts w:ascii="Calibri" w:hAnsi="Calibri"/>
            <w:smallCaps w:val="0"/>
          </w:rPr>
          <w:tab/>
        </w:r>
        <w:r w:rsidR="00227918" w:rsidRPr="00B5755D">
          <w:rPr>
            <w:rStyle w:val="Hyperlink"/>
          </w:rPr>
          <w:t>Initial environment request (optional)</w:t>
        </w:r>
        <w:r w:rsidR="00227918">
          <w:rPr>
            <w:webHidden/>
          </w:rPr>
          <w:tab/>
        </w:r>
        <w:r w:rsidR="00227918">
          <w:rPr>
            <w:webHidden/>
          </w:rPr>
          <w:fldChar w:fldCharType="begin"/>
        </w:r>
        <w:r w:rsidR="00227918">
          <w:rPr>
            <w:webHidden/>
          </w:rPr>
          <w:instrText xml:space="preserve"> PAGEREF _Toc410045706 \h </w:instrText>
        </w:r>
        <w:r w:rsidR="00227918">
          <w:rPr>
            <w:webHidden/>
          </w:rPr>
        </w:r>
        <w:r w:rsidR="00227918">
          <w:rPr>
            <w:webHidden/>
          </w:rPr>
          <w:fldChar w:fldCharType="separate"/>
        </w:r>
        <w:r w:rsidR="00AA1648">
          <w:rPr>
            <w:webHidden/>
          </w:rPr>
          <w:t>4</w:t>
        </w:r>
        <w:r w:rsidR="00227918">
          <w:rPr>
            <w:webHidden/>
          </w:rPr>
          <w:fldChar w:fldCharType="end"/>
        </w:r>
      </w:hyperlink>
    </w:p>
    <w:p w14:paraId="100A6B27" w14:textId="77777777" w:rsidR="00227918" w:rsidRPr="00807776" w:rsidRDefault="008435D4">
      <w:pPr>
        <w:pStyle w:val="TOC1"/>
        <w:rPr>
          <w:rFonts w:ascii="Calibri" w:hAnsi="Calibri"/>
          <w:b w:val="0"/>
          <w:caps w:val="0"/>
        </w:rPr>
      </w:pPr>
      <w:hyperlink w:anchor="_Toc410045707" w:history="1">
        <w:r w:rsidR="00227918" w:rsidRPr="00B5755D">
          <w:rPr>
            <w:rStyle w:val="Hyperlink"/>
          </w:rPr>
          <w:t>2.</w:t>
        </w:r>
        <w:r w:rsidR="00227918" w:rsidRPr="00807776">
          <w:rPr>
            <w:rFonts w:ascii="Calibri" w:hAnsi="Calibri"/>
            <w:b w:val="0"/>
            <w:caps w:val="0"/>
          </w:rPr>
          <w:tab/>
        </w:r>
        <w:r w:rsidR="00227918" w:rsidRPr="00B5755D">
          <w:rPr>
            <w:rStyle w:val="Hyperlink"/>
          </w:rPr>
          <w:t>project Organisation</w:t>
        </w:r>
        <w:r w:rsidR="00227918">
          <w:rPr>
            <w:webHidden/>
          </w:rPr>
          <w:tab/>
        </w:r>
        <w:r w:rsidR="00227918">
          <w:rPr>
            <w:webHidden/>
          </w:rPr>
          <w:fldChar w:fldCharType="begin"/>
        </w:r>
        <w:r w:rsidR="00227918">
          <w:rPr>
            <w:webHidden/>
          </w:rPr>
          <w:instrText xml:space="preserve"> PAGEREF _Toc410045707 \h </w:instrText>
        </w:r>
        <w:r w:rsidR="00227918">
          <w:rPr>
            <w:webHidden/>
          </w:rPr>
        </w:r>
        <w:r w:rsidR="00227918">
          <w:rPr>
            <w:webHidden/>
          </w:rPr>
          <w:fldChar w:fldCharType="separate"/>
        </w:r>
        <w:r w:rsidR="00AA1648">
          <w:rPr>
            <w:webHidden/>
          </w:rPr>
          <w:t>4</w:t>
        </w:r>
        <w:r w:rsidR="00227918">
          <w:rPr>
            <w:webHidden/>
          </w:rPr>
          <w:fldChar w:fldCharType="end"/>
        </w:r>
      </w:hyperlink>
    </w:p>
    <w:p w14:paraId="7ABD6E50" w14:textId="77777777" w:rsidR="00227918" w:rsidRPr="00807776" w:rsidRDefault="008435D4">
      <w:pPr>
        <w:pStyle w:val="TOC2"/>
        <w:rPr>
          <w:rFonts w:ascii="Calibri" w:hAnsi="Calibri"/>
          <w:smallCaps w:val="0"/>
        </w:rPr>
      </w:pPr>
      <w:hyperlink w:anchor="_Toc410045708" w:history="1">
        <w:r w:rsidR="00227918" w:rsidRPr="00B5755D">
          <w:rPr>
            <w:rStyle w:val="Hyperlink"/>
          </w:rPr>
          <w:t>2.1.</w:t>
        </w:r>
        <w:r w:rsidR="00227918" w:rsidRPr="00807776">
          <w:rPr>
            <w:rFonts w:ascii="Calibri" w:hAnsi="Calibri"/>
            <w:smallCaps w:val="0"/>
          </w:rPr>
          <w:tab/>
        </w:r>
        <w:r w:rsidR="00227918" w:rsidRPr="00B5755D">
          <w:rPr>
            <w:rStyle w:val="Hyperlink"/>
          </w:rPr>
          <w:t>EP Steering committee Team</w:t>
        </w:r>
        <w:r w:rsidR="00227918">
          <w:rPr>
            <w:webHidden/>
          </w:rPr>
          <w:tab/>
        </w:r>
        <w:r w:rsidR="00227918">
          <w:rPr>
            <w:webHidden/>
          </w:rPr>
          <w:fldChar w:fldCharType="begin"/>
        </w:r>
        <w:r w:rsidR="00227918">
          <w:rPr>
            <w:webHidden/>
          </w:rPr>
          <w:instrText xml:space="preserve"> PAGEREF _Toc410045708 \h </w:instrText>
        </w:r>
        <w:r w:rsidR="00227918">
          <w:rPr>
            <w:webHidden/>
          </w:rPr>
        </w:r>
        <w:r w:rsidR="00227918">
          <w:rPr>
            <w:webHidden/>
          </w:rPr>
          <w:fldChar w:fldCharType="separate"/>
        </w:r>
        <w:r w:rsidR="00AA1648">
          <w:rPr>
            <w:webHidden/>
          </w:rPr>
          <w:t>4</w:t>
        </w:r>
        <w:r w:rsidR="00227918">
          <w:rPr>
            <w:webHidden/>
          </w:rPr>
          <w:fldChar w:fldCharType="end"/>
        </w:r>
      </w:hyperlink>
    </w:p>
    <w:p w14:paraId="503DE747" w14:textId="77777777" w:rsidR="00227918" w:rsidRPr="00807776" w:rsidRDefault="008435D4">
      <w:pPr>
        <w:pStyle w:val="TOC2"/>
        <w:rPr>
          <w:rFonts w:ascii="Calibri" w:hAnsi="Calibri"/>
          <w:smallCaps w:val="0"/>
        </w:rPr>
      </w:pPr>
      <w:hyperlink w:anchor="_Toc410045709" w:history="1">
        <w:r w:rsidR="00227918" w:rsidRPr="00B5755D">
          <w:rPr>
            <w:rStyle w:val="Hyperlink"/>
          </w:rPr>
          <w:t>2.2.</w:t>
        </w:r>
        <w:r w:rsidR="00227918" w:rsidRPr="00807776">
          <w:rPr>
            <w:rFonts w:ascii="Calibri" w:hAnsi="Calibri"/>
            <w:smallCaps w:val="0"/>
          </w:rPr>
          <w:tab/>
        </w:r>
        <w:r w:rsidR="00227918" w:rsidRPr="00B5755D">
          <w:rPr>
            <w:rStyle w:val="Hyperlink"/>
          </w:rPr>
          <w:t>Other key stakeholders</w:t>
        </w:r>
        <w:r w:rsidR="00227918">
          <w:rPr>
            <w:webHidden/>
          </w:rPr>
          <w:tab/>
        </w:r>
        <w:r w:rsidR="00227918">
          <w:rPr>
            <w:webHidden/>
          </w:rPr>
          <w:fldChar w:fldCharType="begin"/>
        </w:r>
        <w:r w:rsidR="00227918">
          <w:rPr>
            <w:webHidden/>
          </w:rPr>
          <w:instrText xml:space="preserve"> PAGEREF _Toc410045709 \h </w:instrText>
        </w:r>
        <w:r w:rsidR="00227918">
          <w:rPr>
            <w:webHidden/>
          </w:rPr>
        </w:r>
        <w:r w:rsidR="00227918">
          <w:rPr>
            <w:webHidden/>
          </w:rPr>
          <w:fldChar w:fldCharType="separate"/>
        </w:r>
        <w:r w:rsidR="00AA1648">
          <w:rPr>
            <w:webHidden/>
          </w:rPr>
          <w:t>4</w:t>
        </w:r>
        <w:r w:rsidR="00227918">
          <w:rPr>
            <w:webHidden/>
          </w:rPr>
          <w:fldChar w:fldCharType="end"/>
        </w:r>
      </w:hyperlink>
    </w:p>
    <w:p w14:paraId="71DE5E24" w14:textId="77777777" w:rsidR="00227918" w:rsidRPr="00807776" w:rsidRDefault="008435D4">
      <w:pPr>
        <w:pStyle w:val="TOC2"/>
        <w:rPr>
          <w:rFonts w:ascii="Calibri" w:hAnsi="Calibri"/>
          <w:smallCaps w:val="0"/>
        </w:rPr>
      </w:pPr>
      <w:hyperlink w:anchor="_Toc410045710" w:history="1">
        <w:r w:rsidR="00227918" w:rsidRPr="00B5755D">
          <w:rPr>
            <w:rStyle w:val="Hyperlink"/>
          </w:rPr>
          <w:t>2.3.</w:t>
        </w:r>
        <w:r w:rsidR="00227918" w:rsidRPr="00807776">
          <w:rPr>
            <w:rFonts w:ascii="Calibri" w:hAnsi="Calibri"/>
            <w:smallCaps w:val="0"/>
          </w:rPr>
          <w:tab/>
        </w:r>
        <w:r w:rsidR="00227918" w:rsidRPr="00B5755D">
          <w:rPr>
            <w:rStyle w:val="Hyperlink"/>
          </w:rPr>
          <w:t>CarAp reference (Applications Map)</w:t>
        </w:r>
        <w:r w:rsidR="00227918">
          <w:rPr>
            <w:webHidden/>
          </w:rPr>
          <w:tab/>
        </w:r>
        <w:r w:rsidR="00227918">
          <w:rPr>
            <w:webHidden/>
          </w:rPr>
          <w:fldChar w:fldCharType="begin"/>
        </w:r>
        <w:r w:rsidR="00227918">
          <w:rPr>
            <w:webHidden/>
          </w:rPr>
          <w:instrText xml:space="preserve"> PAGEREF _Toc410045710 \h </w:instrText>
        </w:r>
        <w:r w:rsidR="00227918">
          <w:rPr>
            <w:webHidden/>
          </w:rPr>
        </w:r>
        <w:r w:rsidR="00227918">
          <w:rPr>
            <w:webHidden/>
          </w:rPr>
          <w:fldChar w:fldCharType="separate"/>
        </w:r>
        <w:r w:rsidR="00AA1648">
          <w:rPr>
            <w:webHidden/>
          </w:rPr>
          <w:t>4</w:t>
        </w:r>
        <w:r w:rsidR="00227918">
          <w:rPr>
            <w:webHidden/>
          </w:rPr>
          <w:fldChar w:fldCharType="end"/>
        </w:r>
      </w:hyperlink>
    </w:p>
    <w:p w14:paraId="7ACE72A0" w14:textId="77777777" w:rsidR="00227918" w:rsidRPr="00807776" w:rsidRDefault="008435D4">
      <w:pPr>
        <w:pStyle w:val="TOC2"/>
        <w:rPr>
          <w:rFonts w:ascii="Calibri" w:hAnsi="Calibri"/>
          <w:smallCaps w:val="0"/>
        </w:rPr>
      </w:pPr>
      <w:hyperlink w:anchor="_Toc410045711" w:history="1">
        <w:r w:rsidR="00227918" w:rsidRPr="00B5755D">
          <w:rPr>
            <w:rStyle w:val="Hyperlink"/>
            <w:lang w:val="fr-FR"/>
          </w:rPr>
          <w:t>2.4.</w:t>
        </w:r>
        <w:r w:rsidR="00227918" w:rsidRPr="00807776">
          <w:rPr>
            <w:rFonts w:ascii="Calibri" w:hAnsi="Calibri"/>
            <w:smallCaps w:val="0"/>
          </w:rPr>
          <w:tab/>
        </w:r>
        <w:r w:rsidR="00227918" w:rsidRPr="00B5755D">
          <w:rPr>
            <w:rStyle w:val="Hyperlink"/>
            <w:lang w:val="fr-FR"/>
          </w:rPr>
          <w:t>ADA reference (Annuaire des Applications)</w:t>
        </w:r>
        <w:r w:rsidR="00227918">
          <w:rPr>
            <w:webHidden/>
          </w:rPr>
          <w:tab/>
        </w:r>
        <w:r w:rsidR="00227918">
          <w:rPr>
            <w:webHidden/>
          </w:rPr>
          <w:fldChar w:fldCharType="begin"/>
        </w:r>
        <w:r w:rsidR="00227918">
          <w:rPr>
            <w:webHidden/>
          </w:rPr>
          <w:instrText xml:space="preserve"> PAGEREF _Toc410045711 \h </w:instrText>
        </w:r>
        <w:r w:rsidR="00227918">
          <w:rPr>
            <w:webHidden/>
          </w:rPr>
        </w:r>
        <w:r w:rsidR="00227918">
          <w:rPr>
            <w:webHidden/>
          </w:rPr>
          <w:fldChar w:fldCharType="separate"/>
        </w:r>
        <w:r w:rsidR="00AA1648">
          <w:rPr>
            <w:webHidden/>
          </w:rPr>
          <w:t>4</w:t>
        </w:r>
        <w:r w:rsidR="00227918">
          <w:rPr>
            <w:webHidden/>
          </w:rPr>
          <w:fldChar w:fldCharType="end"/>
        </w:r>
      </w:hyperlink>
    </w:p>
    <w:p w14:paraId="5D106586" w14:textId="77777777" w:rsidR="00227918" w:rsidRPr="00807776" w:rsidRDefault="008435D4">
      <w:pPr>
        <w:pStyle w:val="TOC1"/>
        <w:rPr>
          <w:rFonts w:ascii="Calibri" w:hAnsi="Calibri"/>
          <w:b w:val="0"/>
          <w:caps w:val="0"/>
        </w:rPr>
      </w:pPr>
      <w:hyperlink w:anchor="_Toc410045712" w:history="1">
        <w:r w:rsidR="00227918" w:rsidRPr="00B5755D">
          <w:rPr>
            <w:rStyle w:val="Hyperlink"/>
          </w:rPr>
          <w:t>3.</w:t>
        </w:r>
        <w:r w:rsidR="00227918" w:rsidRPr="00807776">
          <w:rPr>
            <w:rFonts w:ascii="Calibri" w:hAnsi="Calibri"/>
            <w:b w:val="0"/>
            <w:caps w:val="0"/>
          </w:rPr>
          <w:tab/>
        </w:r>
        <w:r w:rsidR="00227918" w:rsidRPr="00B5755D">
          <w:rPr>
            <w:rStyle w:val="Hyperlink"/>
          </w:rPr>
          <w:t>Annex - Document control</w:t>
        </w:r>
        <w:r w:rsidR="00227918">
          <w:rPr>
            <w:webHidden/>
          </w:rPr>
          <w:tab/>
        </w:r>
        <w:r w:rsidR="00227918">
          <w:rPr>
            <w:webHidden/>
          </w:rPr>
          <w:fldChar w:fldCharType="begin"/>
        </w:r>
        <w:r w:rsidR="00227918">
          <w:rPr>
            <w:webHidden/>
          </w:rPr>
          <w:instrText xml:space="preserve"> PAGEREF _Toc410045712 \h </w:instrText>
        </w:r>
        <w:r w:rsidR="00227918">
          <w:rPr>
            <w:webHidden/>
          </w:rPr>
        </w:r>
        <w:r w:rsidR="00227918">
          <w:rPr>
            <w:webHidden/>
          </w:rPr>
          <w:fldChar w:fldCharType="separate"/>
        </w:r>
        <w:r w:rsidR="00AA1648">
          <w:rPr>
            <w:webHidden/>
          </w:rPr>
          <w:t>4</w:t>
        </w:r>
        <w:r w:rsidR="00227918">
          <w:rPr>
            <w:webHidden/>
          </w:rPr>
          <w:fldChar w:fldCharType="end"/>
        </w:r>
      </w:hyperlink>
    </w:p>
    <w:p w14:paraId="5913BA31" w14:textId="77777777" w:rsidR="00227918" w:rsidRPr="00807776" w:rsidRDefault="008435D4">
      <w:pPr>
        <w:pStyle w:val="TOC2"/>
        <w:rPr>
          <w:rFonts w:ascii="Calibri" w:hAnsi="Calibri"/>
          <w:smallCaps w:val="0"/>
        </w:rPr>
      </w:pPr>
      <w:hyperlink w:anchor="_Toc410045713" w:history="1">
        <w:r w:rsidR="00227918" w:rsidRPr="00B5755D">
          <w:rPr>
            <w:rStyle w:val="Hyperlink"/>
          </w:rPr>
          <w:t>3.1.</w:t>
        </w:r>
        <w:r w:rsidR="00227918" w:rsidRPr="00807776">
          <w:rPr>
            <w:rFonts w:ascii="Calibri" w:hAnsi="Calibri"/>
            <w:smallCaps w:val="0"/>
          </w:rPr>
          <w:tab/>
        </w:r>
        <w:r w:rsidR="00227918" w:rsidRPr="00B5755D">
          <w:rPr>
            <w:rStyle w:val="Hyperlink"/>
          </w:rPr>
          <w:t>Circulation</w:t>
        </w:r>
        <w:r w:rsidR="00227918">
          <w:rPr>
            <w:webHidden/>
          </w:rPr>
          <w:tab/>
        </w:r>
        <w:r w:rsidR="00227918">
          <w:rPr>
            <w:webHidden/>
          </w:rPr>
          <w:fldChar w:fldCharType="begin"/>
        </w:r>
        <w:r w:rsidR="00227918">
          <w:rPr>
            <w:webHidden/>
          </w:rPr>
          <w:instrText xml:space="preserve"> PAGEREF _Toc410045713 \h </w:instrText>
        </w:r>
        <w:r w:rsidR="00227918">
          <w:rPr>
            <w:webHidden/>
          </w:rPr>
        </w:r>
        <w:r w:rsidR="00227918">
          <w:rPr>
            <w:webHidden/>
          </w:rPr>
          <w:fldChar w:fldCharType="separate"/>
        </w:r>
        <w:r w:rsidR="00AA1648">
          <w:rPr>
            <w:webHidden/>
          </w:rPr>
          <w:t>4</w:t>
        </w:r>
        <w:r w:rsidR="00227918">
          <w:rPr>
            <w:webHidden/>
          </w:rPr>
          <w:fldChar w:fldCharType="end"/>
        </w:r>
      </w:hyperlink>
    </w:p>
    <w:p w14:paraId="64DAD4F2" w14:textId="77777777" w:rsidR="00227918" w:rsidRPr="00807776" w:rsidRDefault="008435D4">
      <w:pPr>
        <w:pStyle w:val="TOC2"/>
        <w:rPr>
          <w:rFonts w:ascii="Calibri" w:hAnsi="Calibri"/>
          <w:smallCaps w:val="0"/>
        </w:rPr>
      </w:pPr>
      <w:hyperlink w:anchor="_Toc410045714" w:history="1">
        <w:r w:rsidR="00227918" w:rsidRPr="00B5755D">
          <w:rPr>
            <w:rStyle w:val="Hyperlink"/>
          </w:rPr>
          <w:t>3.2.</w:t>
        </w:r>
        <w:r w:rsidR="00227918" w:rsidRPr="00807776">
          <w:rPr>
            <w:rFonts w:ascii="Calibri" w:hAnsi="Calibri"/>
            <w:smallCaps w:val="0"/>
          </w:rPr>
          <w:tab/>
        </w:r>
        <w:r w:rsidR="00227918" w:rsidRPr="00B5755D">
          <w:rPr>
            <w:rStyle w:val="Hyperlink"/>
          </w:rPr>
          <w:t>Change history</w:t>
        </w:r>
        <w:r w:rsidR="00227918">
          <w:rPr>
            <w:webHidden/>
          </w:rPr>
          <w:tab/>
        </w:r>
        <w:r w:rsidR="00227918">
          <w:rPr>
            <w:webHidden/>
          </w:rPr>
          <w:fldChar w:fldCharType="begin"/>
        </w:r>
        <w:r w:rsidR="00227918">
          <w:rPr>
            <w:webHidden/>
          </w:rPr>
          <w:instrText xml:space="preserve"> PAGEREF _Toc410045714 \h </w:instrText>
        </w:r>
        <w:r w:rsidR="00227918">
          <w:rPr>
            <w:webHidden/>
          </w:rPr>
        </w:r>
        <w:r w:rsidR="00227918">
          <w:rPr>
            <w:webHidden/>
          </w:rPr>
          <w:fldChar w:fldCharType="separate"/>
        </w:r>
        <w:r w:rsidR="00AA1648">
          <w:rPr>
            <w:webHidden/>
          </w:rPr>
          <w:t>4</w:t>
        </w:r>
        <w:r w:rsidR="00227918">
          <w:rPr>
            <w:webHidden/>
          </w:rPr>
          <w:fldChar w:fldCharType="end"/>
        </w:r>
      </w:hyperlink>
    </w:p>
    <w:p w14:paraId="3A283E60" w14:textId="77777777" w:rsidR="00227918" w:rsidRPr="00807776" w:rsidRDefault="008435D4">
      <w:pPr>
        <w:pStyle w:val="TOC2"/>
        <w:rPr>
          <w:rFonts w:ascii="Calibri" w:hAnsi="Calibri"/>
          <w:smallCaps w:val="0"/>
        </w:rPr>
      </w:pPr>
      <w:hyperlink w:anchor="_Toc410045715" w:history="1">
        <w:r w:rsidR="00227918" w:rsidRPr="00B5755D">
          <w:rPr>
            <w:rStyle w:val="Hyperlink"/>
          </w:rPr>
          <w:t>3.3.</w:t>
        </w:r>
        <w:r w:rsidR="00227918" w:rsidRPr="00807776">
          <w:rPr>
            <w:rFonts w:ascii="Calibri" w:hAnsi="Calibri"/>
            <w:smallCaps w:val="0"/>
          </w:rPr>
          <w:tab/>
        </w:r>
        <w:r w:rsidR="00227918" w:rsidRPr="00B5755D">
          <w:rPr>
            <w:rStyle w:val="Hyperlink"/>
          </w:rPr>
          <w:t>Applicable documents</w:t>
        </w:r>
        <w:r w:rsidR="00227918">
          <w:rPr>
            <w:webHidden/>
          </w:rPr>
          <w:tab/>
        </w:r>
        <w:r w:rsidR="00227918">
          <w:rPr>
            <w:webHidden/>
          </w:rPr>
          <w:fldChar w:fldCharType="begin"/>
        </w:r>
        <w:r w:rsidR="00227918">
          <w:rPr>
            <w:webHidden/>
          </w:rPr>
          <w:instrText xml:space="preserve"> PAGEREF _Toc410045715 \h </w:instrText>
        </w:r>
        <w:r w:rsidR="00227918">
          <w:rPr>
            <w:webHidden/>
          </w:rPr>
        </w:r>
        <w:r w:rsidR="00227918">
          <w:rPr>
            <w:webHidden/>
          </w:rPr>
          <w:fldChar w:fldCharType="separate"/>
        </w:r>
        <w:r w:rsidR="00AA1648">
          <w:rPr>
            <w:webHidden/>
          </w:rPr>
          <w:t>4</w:t>
        </w:r>
        <w:r w:rsidR="00227918">
          <w:rPr>
            <w:webHidden/>
          </w:rPr>
          <w:fldChar w:fldCharType="end"/>
        </w:r>
      </w:hyperlink>
    </w:p>
    <w:p w14:paraId="34EDC962" w14:textId="77777777" w:rsidR="00227918" w:rsidRPr="00807776" w:rsidRDefault="008435D4">
      <w:pPr>
        <w:pStyle w:val="TOC2"/>
        <w:rPr>
          <w:rFonts w:ascii="Calibri" w:hAnsi="Calibri"/>
          <w:smallCaps w:val="0"/>
        </w:rPr>
      </w:pPr>
      <w:hyperlink w:anchor="_Toc410045716" w:history="1">
        <w:r w:rsidR="00227918" w:rsidRPr="00B5755D">
          <w:rPr>
            <w:rStyle w:val="Hyperlink"/>
          </w:rPr>
          <w:t>3.4.</w:t>
        </w:r>
        <w:r w:rsidR="00227918" w:rsidRPr="00807776">
          <w:rPr>
            <w:rFonts w:ascii="Calibri" w:hAnsi="Calibri"/>
            <w:smallCaps w:val="0"/>
          </w:rPr>
          <w:tab/>
        </w:r>
        <w:r w:rsidR="00227918" w:rsidRPr="00B5755D">
          <w:rPr>
            <w:rStyle w:val="Hyperlink"/>
          </w:rPr>
          <w:t>Reference documents</w:t>
        </w:r>
        <w:r w:rsidR="00227918">
          <w:rPr>
            <w:webHidden/>
          </w:rPr>
          <w:tab/>
        </w:r>
        <w:r w:rsidR="00227918">
          <w:rPr>
            <w:webHidden/>
          </w:rPr>
          <w:fldChar w:fldCharType="begin"/>
        </w:r>
        <w:r w:rsidR="00227918">
          <w:rPr>
            <w:webHidden/>
          </w:rPr>
          <w:instrText xml:space="preserve"> PAGEREF _Toc410045716 \h </w:instrText>
        </w:r>
        <w:r w:rsidR="00227918">
          <w:rPr>
            <w:webHidden/>
          </w:rPr>
        </w:r>
        <w:r w:rsidR="00227918">
          <w:rPr>
            <w:webHidden/>
          </w:rPr>
          <w:fldChar w:fldCharType="separate"/>
        </w:r>
        <w:r w:rsidR="00AA1648">
          <w:rPr>
            <w:webHidden/>
          </w:rPr>
          <w:t>4</w:t>
        </w:r>
        <w:r w:rsidR="00227918">
          <w:rPr>
            <w:webHidden/>
          </w:rPr>
          <w:fldChar w:fldCharType="end"/>
        </w:r>
      </w:hyperlink>
    </w:p>
    <w:p w14:paraId="21538CA5" w14:textId="77777777" w:rsidR="00227918" w:rsidRPr="00807776" w:rsidRDefault="008435D4">
      <w:pPr>
        <w:pStyle w:val="TOC2"/>
        <w:rPr>
          <w:rFonts w:ascii="Calibri" w:hAnsi="Calibri"/>
          <w:smallCaps w:val="0"/>
        </w:rPr>
      </w:pPr>
      <w:hyperlink w:anchor="_Toc410045717" w:history="1">
        <w:r w:rsidR="00227918" w:rsidRPr="00B5755D">
          <w:rPr>
            <w:rStyle w:val="Hyperlink"/>
          </w:rPr>
          <w:t>3.5.</w:t>
        </w:r>
        <w:r w:rsidR="00227918" w:rsidRPr="00807776">
          <w:rPr>
            <w:rFonts w:ascii="Calibri" w:hAnsi="Calibri"/>
            <w:smallCaps w:val="0"/>
          </w:rPr>
          <w:tab/>
        </w:r>
        <w:r w:rsidR="00227918" w:rsidRPr="00B5755D">
          <w:rPr>
            <w:rStyle w:val="Hyperlink"/>
          </w:rPr>
          <w:t>Glossary</w:t>
        </w:r>
        <w:r w:rsidR="00227918">
          <w:rPr>
            <w:webHidden/>
          </w:rPr>
          <w:tab/>
        </w:r>
        <w:r w:rsidR="00227918">
          <w:rPr>
            <w:webHidden/>
          </w:rPr>
          <w:fldChar w:fldCharType="begin"/>
        </w:r>
        <w:r w:rsidR="00227918">
          <w:rPr>
            <w:webHidden/>
          </w:rPr>
          <w:instrText xml:space="preserve"> PAGEREF _Toc410045717 \h </w:instrText>
        </w:r>
        <w:r w:rsidR="00227918">
          <w:rPr>
            <w:webHidden/>
          </w:rPr>
        </w:r>
        <w:r w:rsidR="00227918">
          <w:rPr>
            <w:webHidden/>
          </w:rPr>
          <w:fldChar w:fldCharType="separate"/>
        </w:r>
        <w:r w:rsidR="00AA1648">
          <w:rPr>
            <w:webHidden/>
          </w:rPr>
          <w:t>4</w:t>
        </w:r>
        <w:r w:rsidR="00227918">
          <w:rPr>
            <w:webHidden/>
          </w:rPr>
          <w:fldChar w:fldCharType="end"/>
        </w:r>
      </w:hyperlink>
    </w:p>
    <w:p w14:paraId="1D4759D4" w14:textId="77777777" w:rsidR="00227918" w:rsidRPr="00807776" w:rsidRDefault="008435D4">
      <w:pPr>
        <w:pStyle w:val="TOC2"/>
        <w:rPr>
          <w:rFonts w:ascii="Calibri" w:hAnsi="Calibri"/>
          <w:smallCaps w:val="0"/>
        </w:rPr>
      </w:pPr>
      <w:hyperlink w:anchor="_Toc410045718" w:history="1">
        <w:r w:rsidR="00227918" w:rsidRPr="00B5755D">
          <w:rPr>
            <w:rStyle w:val="Hyperlink"/>
          </w:rPr>
          <w:t>3.6.</w:t>
        </w:r>
        <w:r w:rsidR="00227918" w:rsidRPr="00807776">
          <w:rPr>
            <w:rFonts w:ascii="Calibri" w:hAnsi="Calibri"/>
            <w:smallCaps w:val="0"/>
          </w:rPr>
          <w:tab/>
        </w:r>
        <w:r w:rsidR="00227918" w:rsidRPr="00B5755D">
          <w:rPr>
            <w:rStyle w:val="Hyperlink"/>
          </w:rPr>
          <w:t>Usage conventions</w:t>
        </w:r>
        <w:r w:rsidR="00227918">
          <w:rPr>
            <w:webHidden/>
          </w:rPr>
          <w:tab/>
        </w:r>
        <w:r w:rsidR="00227918">
          <w:rPr>
            <w:webHidden/>
          </w:rPr>
          <w:fldChar w:fldCharType="begin"/>
        </w:r>
        <w:r w:rsidR="00227918">
          <w:rPr>
            <w:webHidden/>
          </w:rPr>
          <w:instrText xml:space="preserve"> PAGEREF _Toc410045718 \h </w:instrText>
        </w:r>
        <w:r w:rsidR="00227918">
          <w:rPr>
            <w:webHidden/>
          </w:rPr>
        </w:r>
        <w:r w:rsidR="00227918">
          <w:rPr>
            <w:webHidden/>
          </w:rPr>
          <w:fldChar w:fldCharType="separate"/>
        </w:r>
        <w:r w:rsidR="00AA1648">
          <w:rPr>
            <w:webHidden/>
          </w:rPr>
          <w:t>4</w:t>
        </w:r>
        <w:r w:rsidR="00227918">
          <w:rPr>
            <w:webHidden/>
          </w:rPr>
          <w:fldChar w:fldCharType="end"/>
        </w:r>
      </w:hyperlink>
    </w:p>
    <w:p w14:paraId="554DE338" w14:textId="77777777" w:rsidR="00CC2014" w:rsidRDefault="00D33D98" w:rsidP="00A75FDA">
      <w:pPr>
        <w:rPr>
          <w:color w:val="E36C0A"/>
        </w:rPr>
        <w:sectPr w:rsidR="00CC2014" w:rsidSect="004F555D">
          <w:headerReference w:type="even" r:id="rId14"/>
          <w:headerReference w:type="default" r:id="rId15"/>
          <w:footerReference w:type="default" r:id="rId16"/>
          <w:pgSz w:w="11906" w:h="16838"/>
          <w:pgMar w:top="1440" w:right="1134" w:bottom="1440" w:left="1134" w:header="709" w:footer="709" w:gutter="0"/>
          <w:cols w:space="708"/>
          <w:docGrid w:linePitch="360"/>
        </w:sectPr>
      </w:pPr>
      <w:r w:rsidRPr="000F170E">
        <w:rPr>
          <w:color w:val="E36C0A"/>
        </w:rPr>
        <w:fldChar w:fldCharType="end"/>
      </w:r>
    </w:p>
    <w:p w14:paraId="2812C6F1" w14:textId="77777777" w:rsidR="006E135A" w:rsidRPr="00C22A8B" w:rsidRDefault="006E135A" w:rsidP="009658C3">
      <w:pPr>
        <w:pStyle w:val="Heading1"/>
        <w:numPr>
          <w:ilvl w:val="0"/>
          <w:numId w:val="5"/>
        </w:numPr>
      </w:pPr>
      <w:bookmarkStart w:id="1" w:name="_Toc410045690"/>
      <w:r w:rsidRPr="00C22A8B">
        <w:lastRenderedPageBreak/>
        <w:t xml:space="preserve">Project </w:t>
      </w:r>
      <w:r w:rsidR="005E2911">
        <w:t>Information</w:t>
      </w:r>
      <w:bookmarkEnd w:id="1"/>
    </w:p>
    <w:bookmarkStart w:id="2" w:name="_Toc142269993"/>
    <w:bookmarkStart w:id="3" w:name="_Toc195425214"/>
    <w:p w14:paraId="7366DF18" w14:textId="77777777" w:rsidR="006E135A" w:rsidRDefault="006E135A" w:rsidP="006E135A">
      <w:r w:rsidRPr="00680400">
        <w:fldChar w:fldCharType="begin">
          <w:ffData>
            <w:name w:val=""/>
            <w:enabled/>
            <w:calcOnExit w:val="0"/>
            <w:checkBox>
              <w:sizeAuto/>
              <w:default w:val="0"/>
            </w:checkBox>
          </w:ffData>
        </w:fldChar>
      </w:r>
      <w:r w:rsidRPr="00680400">
        <w:instrText xml:space="preserve"> FORMCHECKBOX </w:instrText>
      </w:r>
      <w:r w:rsidR="008435D4">
        <w:fldChar w:fldCharType="separate"/>
      </w:r>
      <w:r w:rsidRPr="00680400">
        <w:fldChar w:fldCharType="end"/>
      </w:r>
      <w:r>
        <w:t xml:space="preserve"> Project not included in a Programme.</w:t>
      </w:r>
    </w:p>
    <w:p w14:paraId="4C8989DD" w14:textId="77777777" w:rsidR="006E135A" w:rsidRPr="0087301A" w:rsidRDefault="00534D73" w:rsidP="006E135A">
      <w:r>
        <w:fldChar w:fldCharType="begin">
          <w:ffData>
            <w:name w:val=""/>
            <w:enabled/>
            <w:calcOnExit w:val="0"/>
            <w:checkBox>
              <w:sizeAuto/>
              <w:default w:val="1"/>
            </w:checkBox>
          </w:ffData>
        </w:fldChar>
      </w:r>
      <w:r>
        <w:instrText xml:space="preserve"> FORMCHECKBOX </w:instrText>
      </w:r>
      <w:r w:rsidR="008435D4">
        <w:fldChar w:fldCharType="separate"/>
      </w:r>
      <w:r>
        <w:fldChar w:fldCharType="end"/>
      </w:r>
      <w:r w:rsidR="006E135A">
        <w:t xml:space="preserve"> </w:t>
      </w:r>
      <w:r w:rsidR="006E135A" w:rsidRPr="0087301A">
        <w:t xml:space="preserve">Project included in </w:t>
      </w:r>
      <w:r w:rsidR="00247C41">
        <w:t>the</w:t>
      </w:r>
      <w:r w:rsidR="006E135A">
        <w:t xml:space="preserve"> Programme: </w:t>
      </w:r>
      <w:r>
        <w:t>e-Parliament</w:t>
      </w:r>
      <w:r w:rsidR="00E52AC6">
        <w:t>.</w:t>
      </w:r>
    </w:p>
    <w:p w14:paraId="537ABDB9" w14:textId="77777777" w:rsidR="00F013E6" w:rsidRDefault="00A41929" w:rsidP="00C22A8B">
      <w:pPr>
        <w:pStyle w:val="Heading2"/>
      </w:pPr>
      <w:bookmarkStart w:id="4" w:name="_Toc410045691"/>
      <w:bookmarkEnd w:id="2"/>
      <w:bookmarkEnd w:id="3"/>
      <w:r>
        <w:t xml:space="preserve">Business </w:t>
      </w:r>
      <w:r w:rsidR="00F013E6">
        <w:t>s</w:t>
      </w:r>
      <w:r w:rsidR="00F26140">
        <w:t>tandpoint</w:t>
      </w:r>
      <w:bookmarkEnd w:id="4"/>
    </w:p>
    <w:p w14:paraId="26CD4544" w14:textId="77777777" w:rsidR="00301BD7" w:rsidRDefault="00F013E6" w:rsidP="00F013E6">
      <w:pPr>
        <w:pStyle w:val="Conseilsinvisibles"/>
      </w:pPr>
      <w:r>
        <w:t>Short summary in the following chapters or reference to the Business Case</w:t>
      </w:r>
      <w:r w:rsidR="00F26140">
        <w:t>/Business Requirements</w:t>
      </w:r>
      <w:r>
        <w:t xml:space="preserve"> or Project Mandate - see ch. </w:t>
      </w:r>
      <w:r>
        <w:fldChar w:fldCharType="begin"/>
      </w:r>
      <w:r>
        <w:instrText xml:space="preserve"> REF _Ref346704573 \r \h </w:instrText>
      </w:r>
      <w:r>
        <w:fldChar w:fldCharType="separate"/>
      </w:r>
      <w:r w:rsidR="00AA1648">
        <w:t>3.3</w:t>
      </w:r>
      <w:r>
        <w:fldChar w:fldCharType="end"/>
      </w:r>
      <w:r>
        <w:t xml:space="preserve">. </w:t>
      </w:r>
      <w:r w:rsidR="00301BD7">
        <w:t>All the Business requirements are stored in the Business Requirements file.</w:t>
      </w:r>
    </w:p>
    <w:p w14:paraId="2BE6FA20" w14:textId="77777777" w:rsidR="006E135A" w:rsidRPr="00C22A8B" w:rsidRDefault="00A41929" w:rsidP="00F013E6">
      <w:pPr>
        <w:pStyle w:val="Heading3"/>
      </w:pPr>
      <w:bookmarkStart w:id="5" w:name="_Toc410045692"/>
      <w:r>
        <w:t>Vision - Description</w:t>
      </w:r>
      <w:bookmarkEnd w:id="5"/>
    </w:p>
    <w:p w14:paraId="57166ED9" w14:textId="77777777" w:rsidR="006E135A" w:rsidRDefault="006313F3" w:rsidP="006E135A">
      <w:r>
        <w:t xml:space="preserve">The project aims at creating a structured editor to manage </w:t>
      </w:r>
      <w:r w:rsidR="000A37D5">
        <w:t xml:space="preserve">and exchange </w:t>
      </w:r>
      <w:r>
        <w:t>the information and content negotiated between the Parliament and the Council during Trilogue meetings.</w:t>
      </w:r>
    </w:p>
    <w:p w14:paraId="12A750C7" w14:textId="77777777" w:rsidR="008B5215" w:rsidRDefault="008B5215" w:rsidP="006E135A"/>
    <w:p w14:paraId="37D2A2E2" w14:textId="77777777" w:rsidR="00C856D4" w:rsidRDefault="00B70249" w:rsidP="00F013E6">
      <w:pPr>
        <w:pStyle w:val="Heading3"/>
      </w:pPr>
      <w:bookmarkStart w:id="6" w:name="_Toc410045693"/>
      <w:bookmarkStart w:id="7" w:name="_Toc304473775"/>
      <w:r>
        <w:t xml:space="preserve">Business </w:t>
      </w:r>
      <w:r w:rsidR="00C856D4">
        <w:t>Objectives</w:t>
      </w:r>
      <w:r w:rsidR="00A41929">
        <w:t xml:space="preserve"> and Benefits</w:t>
      </w:r>
      <w:bookmarkEnd w:id="6"/>
    </w:p>
    <w:p w14:paraId="26BF819C" w14:textId="77777777" w:rsidR="00EC35EE" w:rsidRDefault="00DC103B" w:rsidP="00DC103B">
      <w:r w:rsidRPr="00722E4E">
        <w:t xml:space="preserve">An objective is </w:t>
      </w:r>
      <w:r w:rsidRPr="00135964">
        <w:t xml:space="preserve">a target or metric </w:t>
      </w:r>
      <w:r w:rsidRPr="00301BD7">
        <w:t xml:space="preserve">that a person or organisation seeks to meet in order to progress towards a goal. Objectives and Benefits are </w:t>
      </w:r>
      <w:r w:rsidR="00EC35EE" w:rsidRPr="00301BD7">
        <w:t xml:space="preserve">normally </w:t>
      </w:r>
      <w:r w:rsidRPr="00301BD7">
        <w:t xml:space="preserve">described in the </w:t>
      </w:r>
      <w:r w:rsidRPr="006F5A04">
        <w:rPr>
          <w:b/>
        </w:rPr>
        <w:t>Business Case</w:t>
      </w:r>
      <w:r w:rsidR="00EC35EE">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759"/>
        <w:gridCol w:w="3136"/>
        <w:gridCol w:w="664"/>
        <w:gridCol w:w="3905"/>
        <w:gridCol w:w="4753"/>
        <w:gridCol w:w="731"/>
      </w:tblGrid>
      <w:tr w:rsidR="00A41929" w:rsidRPr="0092645A" w14:paraId="4BD75253" w14:textId="77777777" w:rsidTr="007B73BA">
        <w:trPr>
          <w:tblHeader/>
        </w:trPr>
        <w:tc>
          <w:tcPr>
            <w:tcW w:w="272" w:type="pct"/>
            <w:shd w:val="clear" w:color="auto" w:fill="BFBFBF"/>
          </w:tcPr>
          <w:bookmarkEnd w:id="7"/>
          <w:p w14:paraId="1BDBF86B" w14:textId="77777777" w:rsidR="00A41929" w:rsidRPr="0092645A" w:rsidRDefault="00A41929" w:rsidP="00F7486D">
            <w:pPr>
              <w:spacing w:before="100" w:beforeAutospacing="1" w:after="100" w:afterAutospacing="1"/>
              <w:jc w:val="center"/>
              <w:rPr>
                <w:b/>
              </w:rPr>
            </w:pPr>
            <w:r w:rsidRPr="0092645A">
              <w:rPr>
                <w:b/>
              </w:rPr>
              <w:t>N°</w:t>
            </w:r>
          </w:p>
        </w:tc>
        <w:tc>
          <w:tcPr>
            <w:tcW w:w="1124" w:type="pct"/>
            <w:shd w:val="clear" w:color="auto" w:fill="BFBFBF"/>
          </w:tcPr>
          <w:p w14:paraId="60D5E3EE" w14:textId="77777777" w:rsidR="00A41929" w:rsidRPr="0092645A" w:rsidRDefault="00A857DE" w:rsidP="00F7486D">
            <w:pPr>
              <w:spacing w:before="100" w:beforeAutospacing="1" w:after="100" w:afterAutospacing="1"/>
              <w:jc w:val="center"/>
              <w:rPr>
                <w:b/>
              </w:rPr>
            </w:pPr>
            <w:r>
              <w:rPr>
                <w:b/>
              </w:rPr>
              <w:t xml:space="preserve">Business </w:t>
            </w:r>
            <w:r w:rsidR="00A41929" w:rsidRPr="0092645A">
              <w:rPr>
                <w:b/>
              </w:rPr>
              <w:t>Objective</w:t>
            </w:r>
            <w:r>
              <w:rPr>
                <w:b/>
              </w:rPr>
              <w:t xml:space="preserve"> (BO)</w:t>
            </w:r>
          </w:p>
        </w:tc>
        <w:tc>
          <w:tcPr>
            <w:tcW w:w="238" w:type="pct"/>
            <w:shd w:val="clear" w:color="auto" w:fill="BFBFBF"/>
          </w:tcPr>
          <w:p w14:paraId="0896111C" w14:textId="77777777" w:rsidR="00A41929" w:rsidRPr="0092645A" w:rsidRDefault="00A41929" w:rsidP="00F7486D">
            <w:pPr>
              <w:spacing w:before="100" w:beforeAutospacing="1" w:after="100" w:afterAutospacing="1"/>
              <w:jc w:val="center"/>
              <w:rPr>
                <w:b/>
              </w:rPr>
            </w:pPr>
            <w:r w:rsidRPr="0092645A">
              <w:rPr>
                <w:b/>
              </w:rPr>
              <w:t>P/S</w:t>
            </w:r>
            <w:r w:rsidRPr="0092645A">
              <w:rPr>
                <w:rStyle w:val="FootnoteReference"/>
                <w:b/>
              </w:rPr>
              <w:footnoteReference w:id="1"/>
            </w:r>
          </w:p>
        </w:tc>
        <w:tc>
          <w:tcPr>
            <w:tcW w:w="1400" w:type="pct"/>
            <w:shd w:val="clear" w:color="auto" w:fill="BFBFBF"/>
          </w:tcPr>
          <w:p w14:paraId="001B0504" w14:textId="77777777" w:rsidR="00A41929" w:rsidRPr="0092645A" w:rsidRDefault="00A41929" w:rsidP="00F7486D">
            <w:pPr>
              <w:spacing w:before="100" w:beforeAutospacing="1" w:after="100" w:afterAutospacing="1"/>
              <w:jc w:val="center"/>
              <w:rPr>
                <w:b/>
              </w:rPr>
            </w:pPr>
            <w:r w:rsidRPr="0092645A">
              <w:rPr>
                <w:b/>
              </w:rPr>
              <w:t>Description</w:t>
            </w:r>
          </w:p>
        </w:tc>
        <w:tc>
          <w:tcPr>
            <w:tcW w:w="1704" w:type="pct"/>
            <w:shd w:val="clear" w:color="auto" w:fill="BFBFBF"/>
          </w:tcPr>
          <w:p w14:paraId="279C1384" w14:textId="77777777" w:rsidR="00A41929" w:rsidRPr="0092645A" w:rsidRDefault="00A41929" w:rsidP="00F7486D">
            <w:pPr>
              <w:spacing w:before="100" w:beforeAutospacing="1" w:after="100" w:afterAutospacing="1"/>
              <w:jc w:val="center"/>
              <w:rPr>
                <w:b/>
              </w:rPr>
            </w:pPr>
            <w:r w:rsidRPr="0092645A">
              <w:rPr>
                <w:b/>
              </w:rPr>
              <w:t>Related Benefits</w:t>
            </w:r>
          </w:p>
        </w:tc>
        <w:tc>
          <w:tcPr>
            <w:tcW w:w="262" w:type="pct"/>
            <w:shd w:val="clear" w:color="auto" w:fill="BFBFBF"/>
          </w:tcPr>
          <w:p w14:paraId="29A5771D" w14:textId="77777777" w:rsidR="00A41929" w:rsidRPr="0092645A" w:rsidRDefault="00A41929" w:rsidP="00F7486D">
            <w:pPr>
              <w:spacing w:before="100" w:beforeAutospacing="1" w:after="100" w:afterAutospacing="1"/>
              <w:jc w:val="center"/>
              <w:rPr>
                <w:b/>
              </w:rPr>
            </w:pPr>
            <w:r w:rsidRPr="0092645A">
              <w:rPr>
                <w:b/>
              </w:rPr>
              <w:t>Type</w:t>
            </w:r>
          </w:p>
        </w:tc>
      </w:tr>
      <w:tr w:rsidR="00A41929" w:rsidRPr="00722E4E" w14:paraId="5433D6B1" w14:textId="77777777" w:rsidTr="007B73BA">
        <w:tc>
          <w:tcPr>
            <w:tcW w:w="272" w:type="pct"/>
            <w:shd w:val="clear" w:color="auto" w:fill="BFBFBF"/>
          </w:tcPr>
          <w:p w14:paraId="1E7E1C3C" w14:textId="77777777" w:rsidR="00A41929" w:rsidRPr="00247C41" w:rsidRDefault="00A41929" w:rsidP="00F7486D">
            <w:pPr>
              <w:spacing w:before="100" w:beforeAutospacing="1" w:after="100" w:afterAutospacing="1"/>
              <w:jc w:val="center"/>
            </w:pPr>
            <w:r w:rsidRPr="00247C41">
              <w:t>[</w:t>
            </w:r>
            <w:r w:rsidR="007B73BA">
              <w:t>BO-</w:t>
            </w:r>
            <w:r w:rsidRPr="00247C41">
              <w:t>1]</w:t>
            </w:r>
          </w:p>
        </w:tc>
        <w:tc>
          <w:tcPr>
            <w:tcW w:w="1124" w:type="pct"/>
            <w:shd w:val="clear" w:color="auto" w:fill="auto"/>
          </w:tcPr>
          <w:p w14:paraId="670DFAB8" w14:textId="77777777" w:rsidR="00A41929" w:rsidRPr="00722E4E" w:rsidRDefault="00AC66AC" w:rsidP="00AC66AC">
            <w:pPr>
              <w:spacing w:before="100" w:beforeAutospacing="1" w:after="100" w:afterAutospacing="1"/>
            </w:pPr>
            <w:ins w:id="8" w:author="ALARI Gianluigi" w:date="2016-08-04T16:32:00Z">
              <w:r>
                <w:t xml:space="preserve">Offering a more effective and powerful </w:t>
              </w:r>
            </w:ins>
            <w:ins w:id="9" w:author="ALARI Gianluigi" w:date="2016-08-04T16:34:00Z">
              <w:r>
                <w:t>editing and management environment</w:t>
              </w:r>
            </w:ins>
            <w:ins w:id="10" w:author="ALARI Gianluigi" w:date="2016-08-04T16:32:00Z">
              <w:r>
                <w:t xml:space="preserve"> for the Trilogue Tables content</w:t>
              </w:r>
            </w:ins>
            <w:ins w:id="11" w:author="ALARI Gianluigi" w:date="2016-08-04T16:33:00Z">
              <w:r>
                <w:t xml:space="preserve"> used </w:t>
              </w:r>
            </w:ins>
            <w:ins w:id="12" w:author="ALARI Gianluigi" w:date="2016-08-04T16:34:00Z">
              <w:r>
                <w:t>throughout</w:t>
              </w:r>
            </w:ins>
            <w:ins w:id="13" w:author="ALARI Gianluigi" w:date="2016-08-04T16:33:00Z">
              <w:r>
                <w:t xml:space="preserve"> Trilogue meetings</w:t>
              </w:r>
            </w:ins>
            <w:ins w:id="14" w:author="ALARI Gianluigi" w:date="2016-08-04T16:32:00Z">
              <w:r>
                <w:t>.</w:t>
              </w:r>
            </w:ins>
            <w:del w:id="15" w:author="ALARI Gianluigi" w:date="2016-08-04T16:35:00Z">
              <w:r w:rsidR="006313F3" w:rsidDel="00AC66AC">
                <w:delText xml:space="preserve">Creating a </w:delText>
              </w:r>
              <w:r w:rsidR="00D41EDD" w:rsidDel="00AC66AC">
                <w:delText>collaboration</w:delText>
              </w:r>
              <w:r w:rsidR="000A37D5" w:rsidDel="00AC66AC">
                <w:delText>,</w:delText>
              </w:r>
              <w:r w:rsidR="00D41EDD" w:rsidDel="00AC66AC">
                <w:delText xml:space="preserve"> </w:delText>
              </w:r>
              <w:r w:rsidR="006313F3" w:rsidDel="00AC66AC">
                <w:delText xml:space="preserve">structured </w:delText>
              </w:r>
              <w:r w:rsidR="00D41EDD" w:rsidDel="00AC66AC">
                <w:delText>editor</w:delText>
              </w:r>
              <w:r w:rsidR="006313F3" w:rsidDel="00AC66AC">
                <w:delText xml:space="preserve"> for </w:delText>
              </w:r>
              <w:r w:rsidR="000A37D5" w:rsidDel="00AC66AC">
                <w:delText xml:space="preserve">the </w:delText>
              </w:r>
              <w:r w:rsidR="006313F3" w:rsidDel="00AC66AC">
                <w:delText>Trilogue negotiations</w:delText>
              </w:r>
              <w:r w:rsidR="009972EB" w:rsidDel="00AC66AC">
                <w:delText xml:space="preserve"> meetings</w:delText>
              </w:r>
            </w:del>
          </w:p>
        </w:tc>
        <w:tc>
          <w:tcPr>
            <w:tcW w:w="238" w:type="pct"/>
            <w:shd w:val="clear" w:color="auto" w:fill="auto"/>
          </w:tcPr>
          <w:p w14:paraId="1E584547" w14:textId="77777777" w:rsidR="00A41929" w:rsidRPr="00722E4E" w:rsidRDefault="00D41EDD" w:rsidP="00F7486D">
            <w:pPr>
              <w:spacing w:before="100" w:beforeAutospacing="1" w:after="100" w:afterAutospacing="1"/>
              <w:jc w:val="center"/>
            </w:pPr>
            <w:r>
              <w:t>P</w:t>
            </w:r>
          </w:p>
        </w:tc>
        <w:tc>
          <w:tcPr>
            <w:tcW w:w="1400" w:type="pct"/>
            <w:shd w:val="clear" w:color="auto" w:fill="auto"/>
          </w:tcPr>
          <w:p w14:paraId="3B6685DE" w14:textId="77777777" w:rsidR="00A41929" w:rsidRPr="00722E4E" w:rsidRDefault="00D41EDD" w:rsidP="00F7486D">
            <w:pPr>
              <w:spacing w:before="100" w:beforeAutospacing="1" w:after="100" w:afterAutospacing="1"/>
            </w:pPr>
            <w:r>
              <w:t xml:space="preserve">Develop and deliver a structured editor to manage the information and content negotiated between the Parliament and the Council during </w:t>
            </w:r>
            <w:r w:rsidR="000A37D5">
              <w:t xml:space="preserve">the </w:t>
            </w:r>
            <w:r>
              <w:t>Trilogue meetings</w:t>
            </w:r>
          </w:p>
        </w:tc>
        <w:tc>
          <w:tcPr>
            <w:tcW w:w="1704" w:type="pct"/>
            <w:shd w:val="clear" w:color="auto" w:fill="auto"/>
          </w:tcPr>
          <w:p w14:paraId="672A5DA7" w14:textId="77777777" w:rsidR="00AC66AC" w:rsidRDefault="00D41EDD" w:rsidP="00AA1648">
            <w:pPr>
              <w:spacing w:before="100" w:beforeAutospacing="1" w:after="100" w:afterAutospacing="1"/>
              <w:rPr>
                <w:ins w:id="16" w:author="ALARI Gianluigi" w:date="2016-08-04T16:36:00Z"/>
              </w:rPr>
            </w:pPr>
            <w:r>
              <w:t xml:space="preserve">Draft, edit and verify the Trilogue </w:t>
            </w:r>
            <w:del w:id="17" w:author="ALARI Gianluigi" w:date="2016-08-04T16:36:00Z">
              <w:r w:rsidR="00462F9F" w:rsidDel="00AC66AC">
                <w:delText xml:space="preserve">negotiations </w:delText>
              </w:r>
            </w:del>
            <w:ins w:id="18" w:author="ALARI Gianluigi" w:date="2016-08-04T16:36:00Z">
              <w:r w:rsidR="00AC66AC">
                <w:t xml:space="preserve">Tables </w:t>
              </w:r>
            </w:ins>
            <w:r w:rsidR="00462F9F">
              <w:t>content</w:t>
            </w:r>
            <w:r>
              <w:t xml:space="preserve"> in </w:t>
            </w:r>
            <w:del w:id="19" w:author="ALARI Gianluigi" w:date="2016-08-04T16:36:00Z">
              <w:r w:rsidDel="00AC66AC">
                <w:delText>XML formal</w:delText>
              </w:r>
            </w:del>
            <w:ins w:id="20" w:author="ALARI Gianluigi" w:date="2016-08-04T16:36:00Z">
              <w:r w:rsidR="00AC66AC">
                <w:t xml:space="preserve">a </w:t>
              </w:r>
            </w:ins>
            <w:ins w:id="21" w:author="ALARI Gianluigi" w:date="2016-08-04T16:37:00Z">
              <w:r w:rsidR="00AC66AC">
                <w:t xml:space="preserve">more performant and rich environment freeing the users of the technical burdens and limitation of the current MS Word </w:t>
              </w:r>
            </w:ins>
            <w:ins w:id="22" w:author="ALARI Gianluigi" w:date="2016-08-04T16:38:00Z">
              <w:r w:rsidR="00AC66AC">
                <w:t xml:space="preserve">file </w:t>
              </w:r>
            </w:ins>
            <w:ins w:id="23" w:author="ALARI Gianluigi" w:date="2016-08-04T16:37:00Z">
              <w:r w:rsidR="00AC66AC">
                <w:t>based solution</w:t>
              </w:r>
            </w:ins>
            <w:r w:rsidR="00AA1648">
              <w:t xml:space="preserve">. </w:t>
            </w:r>
          </w:p>
          <w:p w14:paraId="5F57BEDC" w14:textId="77465D09" w:rsidR="00A41929" w:rsidDel="00C0330C" w:rsidRDefault="00AA1648" w:rsidP="00AA1648">
            <w:pPr>
              <w:spacing w:before="100" w:beforeAutospacing="1" w:after="100" w:afterAutospacing="1"/>
              <w:rPr>
                <w:del w:id="24" w:author="ALARI Gianluigi" w:date="2016-08-05T10:08:00Z"/>
              </w:rPr>
            </w:pPr>
            <w:del w:id="25" w:author="ALARI Gianluigi" w:date="2016-08-04T16:39:00Z">
              <w:r w:rsidDel="00AC66AC">
                <w:delText>P</w:delText>
              </w:r>
            </w:del>
            <w:del w:id="26" w:author="ALARI Gianluigi" w:date="2016-08-05T10:08:00Z">
              <w:r w:rsidDel="00C0330C">
                <w:delText>repar</w:delText>
              </w:r>
            </w:del>
            <w:del w:id="27" w:author="ALARI Gianluigi" w:date="2016-08-04T16:39:00Z">
              <w:r w:rsidDel="00AC66AC">
                <w:delText>ation</w:delText>
              </w:r>
            </w:del>
            <w:del w:id="28" w:author="ALARI Gianluigi" w:date="2016-08-05T10:08:00Z">
              <w:r w:rsidDel="00C0330C">
                <w:delText xml:space="preserve"> of the mandates reus</w:delText>
              </w:r>
            </w:del>
            <w:del w:id="29" w:author="ALARI Gianluigi" w:date="2016-08-04T16:39:00Z">
              <w:r w:rsidDel="00AC66AC">
                <w:delText>ing</w:delText>
              </w:r>
            </w:del>
            <w:del w:id="30" w:author="ALARI Gianluigi" w:date="2016-08-05T10:08:00Z">
              <w:r w:rsidDel="00C0330C">
                <w:delText xml:space="preserve"> the work done in AT4AM </w:delText>
              </w:r>
            </w:del>
            <w:del w:id="31" w:author="ALARI Gianluigi" w:date="2016-08-04T16:40:00Z">
              <w:r w:rsidR="000A37D5" w:rsidDel="00AC66AC">
                <w:delText xml:space="preserve">content </w:delText>
              </w:r>
              <w:r w:rsidDel="00AC66AC">
                <w:delText xml:space="preserve">drafting </w:delText>
              </w:r>
            </w:del>
            <w:del w:id="32" w:author="ALARI Gianluigi" w:date="2016-08-05T10:08:00Z">
              <w:r w:rsidDel="00C0330C">
                <w:delText xml:space="preserve">and DST </w:delText>
              </w:r>
            </w:del>
            <w:del w:id="33" w:author="ALARI Gianluigi" w:date="2016-08-04T16:40:00Z">
              <w:r w:rsidR="000A37D5" w:rsidDel="00AC66AC">
                <w:delText xml:space="preserve">content </w:delText>
              </w:r>
              <w:r w:rsidDel="00AC66AC">
                <w:delText>verification</w:delText>
              </w:r>
            </w:del>
            <w:del w:id="34" w:author="ALARI Gianluigi" w:date="2016-08-05T10:08:00Z">
              <w:r w:rsidDel="00C0330C">
                <w:delText>.</w:delText>
              </w:r>
            </w:del>
          </w:p>
          <w:p w14:paraId="4441ED0A" w14:textId="77777777" w:rsidR="00AC66AC" w:rsidRDefault="00FC7625" w:rsidP="00AC66AC">
            <w:pPr>
              <w:spacing w:before="100" w:beforeAutospacing="1" w:after="100" w:afterAutospacing="1"/>
              <w:rPr>
                <w:ins w:id="35" w:author="ALARI Gianluigi" w:date="2016-08-04T16:43:00Z"/>
              </w:rPr>
            </w:pPr>
            <w:r>
              <w:lastRenderedPageBreak/>
              <w:t xml:space="preserve">Proposed modifications will be available </w:t>
            </w:r>
            <w:r w:rsidR="009972EB">
              <w:t>in</w:t>
            </w:r>
            <w:r>
              <w:t xml:space="preserve"> structured content with </w:t>
            </w:r>
            <w:r w:rsidR="00223BF9">
              <w:t xml:space="preserve">dynamic mapping of the Commission proposal, the EP mandate and the Council mandate. </w:t>
            </w:r>
            <w:del w:id="36" w:author="ALARI Gianluigi" w:date="2016-08-04T16:41:00Z">
              <w:r w:rsidR="00223BF9" w:rsidDel="00AC66AC">
                <w:delText xml:space="preserve">The user can select </w:delText>
              </w:r>
            </w:del>
            <w:ins w:id="37" w:author="ALARI Gianluigi" w:date="2016-08-04T16:41:00Z">
              <w:r w:rsidR="00AC66AC">
                <w:t xml:space="preserve">User selectable </w:t>
              </w:r>
            </w:ins>
            <w:del w:id="38" w:author="ALARI Gianluigi" w:date="2016-08-04T16:41:00Z">
              <w:r w:rsidDel="00AC66AC">
                <w:delText xml:space="preserve">the desired </w:delText>
              </w:r>
            </w:del>
            <w:r>
              <w:t>mark-up of changes.</w:t>
            </w:r>
            <w:del w:id="39" w:author="ALARI Gianluigi" w:date="2016-08-04T16:42:00Z">
              <w:r w:rsidR="00223BF9" w:rsidDel="00AC66AC">
                <w:delText xml:space="preserve"> </w:delText>
              </w:r>
            </w:del>
          </w:p>
          <w:p w14:paraId="302F80C9" w14:textId="6E91831D" w:rsidR="00AC66AC" w:rsidRDefault="00AC66AC" w:rsidP="00AC66AC">
            <w:pPr>
              <w:spacing w:before="100" w:beforeAutospacing="1" w:after="100" w:afterAutospacing="1"/>
              <w:rPr>
                <w:ins w:id="40" w:author="ALARI Gianluigi" w:date="2016-08-04T16:42:00Z"/>
              </w:rPr>
            </w:pPr>
            <w:ins w:id="41" w:author="ALARI Gianluigi" w:date="2016-08-04T16:43:00Z">
              <w:r>
                <w:t xml:space="preserve">Increased and explicit access control to the content following “can see/can edit” </w:t>
              </w:r>
            </w:ins>
            <w:ins w:id="42" w:author="ALARI Gianluigi" w:date="2016-08-04T16:44:00Z">
              <w:r>
                <w:t xml:space="preserve">access right </w:t>
              </w:r>
            </w:ins>
            <w:ins w:id="43" w:author="ALARI Gianluigi" w:date="2016-08-04T16:43:00Z">
              <w:r>
                <w:t>paradigm</w:t>
              </w:r>
            </w:ins>
            <w:ins w:id="44" w:author="ALARI Gianluigi" w:date="2016-08-05T10:03:00Z">
              <w:r w:rsidR="008435D4">
                <w:t xml:space="preserve"> to securely share the trilogue tables inside the EP</w:t>
              </w:r>
            </w:ins>
            <w:ins w:id="45" w:author="ALARI Gianluigi" w:date="2016-08-04T16:43:00Z">
              <w:r>
                <w:t>.</w:t>
              </w:r>
            </w:ins>
          </w:p>
          <w:p w14:paraId="296C64EE" w14:textId="0AFB87B3" w:rsidR="00FC7625" w:rsidRPr="00722E4E" w:rsidRDefault="00223BF9" w:rsidP="008435D4">
            <w:pPr>
              <w:spacing w:before="100" w:beforeAutospacing="1" w:after="100" w:afterAutospacing="1"/>
            </w:pPr>
            <w:del w:id="46" w:author="ALARI Gianluigi" w:date="2016-08-04T16:42:00Z">
              <w:r w:rsidDel="00AC66AC">
                <w:delText>The h</w:delText>
              </w:r>
            </w:del>
            <w:ins w:id="47" w:author="ALARI Gianluigi" w:date="2016-08-04T16:42:00Z">
              <w:r w:rsidR="00AC66AC">
                <w:t>H</w:t>
              </w:r>
            </w:ins>
            <w:r>
              <w:t xml:space="preserve">istory of </w:t>
            </w:r>
            <w:del w:id="48" w:author="ALARI Gianluigi" w:date="2016-08-04T16:42:00Z">
              <w:r w:rsidDel="00AC66AC">
                <w:delText xml:space="preserve">the </w:delText>
              </w:r>
            </w:del>
            <w:r>
              <w:t xml:space="preserve">changes </w:t>
            </w:r>
            <w:del w:id="49" w:author="ALARI Gianluigi" w:date="2016-08-04T16:46:00Z">
              <w:r w:rsidDel="00001E4F">
                <w:delText>can be stored for all the</w:delText>
              </w:r>
            </w:del>
            <w:ins w:id="50" w:author="ALARI Gianluigi" w:date="2016-08-04T16:46:00Z">
              <w:r w:rsidR="00001E4F">
                <w:t>through</w:t>
              </w:r>
            </w:ins>
            <w:r>
              <w:t xml:space="preserve"> version</w:t>
            </w:r>
            <w:r w:rsidR="00001E4F">
              <w:t>ing</w:t>
            </w:r>
            <w:r>
              <w:t xml:space="preserve">, </w:t>
            </w:r>
            <w:ins w:id="51" w:author="ALARI Gianluigi" w:date="2016-08-04T16:46:00Z">
              <w:r w:rsidR="00001E4F">
                <w:t xml:space="preserve">powerful </w:t>
              </w:r>
            </w:ins>
            <w:del w:id="52" w:author="ALARI Gianluigi" w:date="2016-08-04T16:46:00Z">
              <w:r w:rsidDel="00001E4F">
                <w:delText xml:space="preserve">comments can be added, </w:delText>
              </w:r>
            </w:del>
            <w:r>
              <w:t>marking</w:t>
            </w:r>
            <w:ins w:id="53" w:author="ALARI Gianluigi" w:date="2016-08-04T16:46:00Z">
              <w:r w:rsidR="00001E4F">
                <w:t>, grouping</w:t>
              </w:r>
            </w:ins>
            <w:r>
              <w:t xml:space="preserve"> and filtering of </w:t>
            </w:r>
            <w:del w:id="54" w:author="ALARI Gianluigi" w:date="2016-08-04T16:47:00Z">
              <w:r w:rsidDel="00001E4F">
                <w:delText xml:space="preserve">the related </w:delText>
              </w:r>
              <w:r w:rsidR="0063493B" w:rsidDel="00001E4F">
                <w:delText>internal references</w:delText>
              </w:r>
              <w:r w:rsidDel="00001E4F">
                <w:delText xml:space="preserve"> </w:delText>
              </w:r>
              <w:r w:rsidR="0063493B" w:rsidDel="00001E4F">
                <w:delText>can</w:delText>
              </w:r>
              <w:r w:rsidDel="00001E4F">
                <w:delText xml:space="preserve"> be available during the preparation for the </w:delText>
              </w:r>
              <w:r w:rsidR="009972EB" w:rsidDel="00001E4F">
                <w:delText>T</w:delText>
              </w:r>
              <w:r w:rsidDel="00001E4F">
                <w:delText>rilogue meetings</w:delText>
              </w:r>
            </w:del>
            <w:ins w:id="55" w:author="ALARI Gianluigi" w:date="2016-08-04T16:47:00Z">
              <w:r w:rsidR="00001E4F">
                <w:t>information</w:t>
              </w:r>
            </w:ins>
          </w:p>
        </w:tc>
        <w:tc>
          <w:tcPr>
            <w:tcW w:w="262" w:type="pct"/>
            <w:shd w:val="clear" w:color="auto" w:fill="auto"/>
          </w:tcPr>
          <w:p w14:paraId="3E68C3FF" w14:textId="77777777" w:rsidR="00A41929" w:rsidRPr="00722E4E" w:rsidRDefault="00D41EDD" w:rsidP="00F7486D">
            <w:pPr>
              <w:spacing w:before="100" w:beforeAutospacing="1" w:after="100" w:afterAutospacing="1"/>
              <w:jc w:val="center"/>
            </w:pPr>
            <w:r>
              <w:lastRenderedPageBreak/>
              <w:t>DNM</w:t>
            </w:r>
          </w:p>
        </w:tc>
      </w:tr>
      <w:tr w:rsidR="00A41929" w:rsidRPr="00722E4E" w14:paraId="1C1F3571" w14:textId="77777777" w:rsidTr="007B73BA">
        <w:tc>
          <w:tcPr>
            <w:tcW w:w="272" w:type="pct"/>
            <w:shd w:val="clear" w:color="auto" w:fill="BFBFBF"/>
          </w:tcPr>
          <w:p w14:paraId="63C021F6" w14:textId="77777777" w:rsidR="00A41929" w:rsidRPr="00247C41" w:rsidRDefault="00A41929" w:rsidP="00F7486D">
            <w:pPr>
              <w:spacing w:before="100" w:beforeAutospacing="1" w:after="100" w:afterAutospacing="1"/>
              <w:jc w:val="center"/>
            </w:pPr>
            <w:r w:rsidRPr="00247C41">
              <w:t>[</w:t>
            </w:r>
            <w:r w:rsidR="007B73BA">
              <w:t>BO-</w:t>
            </w:r>
            <w:r w:rsidRPr="00247C41">
              <w:t>2]</w:t>
            </w:r>
          </w:p>
        </w:tc>
        <w:tc>
          <w:tcPr>
            <w:tcW w:w="1124" w:type="pct"/>
            <w:shd w:val="clear" w:color="auto" w:fill="auto"/>
          </w:tcPr>
          <w:p w14:paraId="5CE3B627" w14:textId="77777777" w:rsidR="00A41929" w:rsidRPr="00722E4E" w:rsidRDefault="0063493B" w:rsidP="0048652F">
            <w:pPr>
              <w:spacing w:before="100" w:beforeAutospacing="1" w:after="100" w:afterAutospacing="1"/>
            </w:pPr>
            <w:r>
              <w:t>Streamline</w:t>
            </w:r>
            <w:r w:rsidR="00AA1648">
              <w:t xml:space="preserve"> the workflow and exchange of </w:t>
            </w:r>
            <w:del w:id="56" w:author="ALARI Gianluigi" w:date="2016-08-04T16:29:00Z">
              <w:r w:rsidR="00AA1648" w:rsidDel="0048652F">
                <w:delText xml:space="preserve">data </w:delText>
              </w:r>
            </w:del>
            <w:ins w:id="57" w:author="ALARI Gianluigi" w:date="2016-08-04T16:29:00Z">
              <w:r w:rsidR="0048652F">
                <w:t xml:space="preserve">information and content </w:t>
              </w:r>
            </w:ins>
            <w:r w:rsidR="00AA1648">
              <w:t>between EP and Council</w:t>
            </w:r>
            <w:r>
              <w:t xml:space="preserve"> using a collaboration platform</w:t>
            </w:r>
          </w:p>
        </w:tc>
        <w:tc>
          <w:tcPr>
            <w:tcW w:w="238" w:type="pct"/>
            <w:shd w:val="clear" w:color="auto" w:fill="auto"/>
          </w:tcPr>
          <w:p w14:paraId="26CFE391" w14:textId="77777777" w:rsidR="00A41929" w:rsidRPr="00722E4E" w:rsidRDefault="000A37D5" w:rsidP="00F7486D">
            <w:pPr>
              <w:spacing w:before="100" w:beforeAutospacing="1" w:after="100" w:afterAutospacing="1"/>
              <w:jc w:val="center"/>
            </w:pPr>
            <w:r>
              <w:t>P</w:t>
            </w:r>
          </w:p>
        </w:tc>
        <w:tc>
          <w:tcPr>
            <w:tcW w:w="1400" w:type="pct"/>
            <w:shd w:val="clear" w:color="auto" w:fill="auto"/>
          </w:tcPr>
          <w:p w14:paraId="1059ECA6" w14:textId="77777777" w:rsidR="00A41929" w:rsidRPr="00722E4E" w:rsidRDefault="000A37D5" w:rsidP="0048652F">
            <w:pPr>
              <w:spacing w:before="100" w:beforeAutospacing="1" w:after="100" w:afterAutospacing="1"/>
            </w:pPr>
            <w:r>
              <w:t xml:space="preserve">The structured editor will facilitate the </w:t>
            </w:r>
            <w:del w:id="58" w:author="ALARI Gianluigi" w:date="2016-08-04T16:30:00Z">
              <w:r w:rsidDel="0048652F">
                <w:delText xml:space="preserve">sharing and </w:delText>
              </w:r>
            </w:del>
            <w:r>
              <w:t xml:space="preserve">exchange of the </w:t>
            </w:r>
            <w:ins w:id="59" w:author="ALARI Gianluigi" w:date="2016-08-04T16:30:00Z">
              <w:r w:rsidR="0048652F">
                <w:t xml:space="preserve">trilogue table </w:t>
              </w:r>
            </w:ins>
            <w:r>
              <w:t>content.</w:t>
            </w:r>
          </w:p>
        </w:tc>
        <w:tc>
          <w:tcPr>
            <w:tcW w:w="1704" w:type="pct"/>
            <w:shd w:val="clear" w:color="auto" w:fill="auto"/>
          </w:tcPr>
          <w:p w14:paraId="64D84DE8" w14:textId="564C994A" w:rsidR="00A41929" w:rsidRDefault="009972EB" w:rsidP="00001E4F">
            <w:pPr>
              <w:spacing w:before="100" w:beforeAutospacing="1" w:after="100" w:afterAutospacing="1"/>
              <w:rPr>
                <w:ins w:id="60" w:author="ALARI Gianluigi" w:date="2016-08-04T16:52:00Z"/>
              </w:rPr>
            </w:pPr>
            <w:del w:id="61" w:author="ALARI Gianluigi" w:date="2016-08-04T16:48:00Z">
              <w:r w:rsidDel="00001E4F">
                <w:delText>Sharing the</w:delText>
              </w:r>
            </w:del>
            <w:ins w:id="62" w:author="ALARI Gianluigi" w:date="2016-08-04T16:48:00Z">
              <w:r w:rsidR="00001E4F">
                <w:t>EP users will have the possibility to exchange the content related to Trilogue meeting</w:t>
              </w:r>
            </w:ins>
            <w:ins w:id="63" w:author="ALARI Gianluigi" w:date="2016-08-05T10:04:00Z">
              <w:r w:rsidR="008435D4">
                <w:t>s</w:t>
              </w:r>
            </w:ins>
            <w:ins w:id="64" w:author="ALARI Gianluigi" w:date="2016-08-04T16:48:00Z">
              <w:r w:rsidR="00001E4F">
                <w:t xml:space="preserve"> </w:t>
              </w:r>
            </w:ins>
            <w:ins w:id="65" w:author="ALARI Gianluigi" w:date="2016-08-05T10:04:00Z">
              <w:r w:rsidR="008435D4">
                <w:t>with</w:t>
              </w:r>
            </w:ins>
            <w:ins w:id="66" w:author="ALARI Gianluigi" w:date="2016-08-04T16:48:00Z">
              <w:r w:rsidR="00001E4F">
                <w:t xml:space="preserve"> the Council </w:t>
              </w:r>
              <w:proofErr w:type="spellStart"/>
              <w:r w:rsidR="00001E4F">
                <w:t>couterparts</w:t>
              </w:r>
              <w:proofErr w:type="spellEnd"/>
              <w:r w:rsidR="00001E4F">
                <w:t xml:space="preserve"> in a controlled and secured way</w:t>
              </w:r>
            </w:ins>
            <w:del w:id="67" w:author="ALARI Gianluigi" w:date="2016-08-04T16:51:00Z">
              <w:r w:rsidDel="00001E4F">
                <w:delText xml:space="preserve"> data and making it available to the participants of the Trilogue meetings</w:delText>
              </w:r>
              <w:r w:rsidR="000A37D5" w:rsidDel="00001E4F">
                <w:delText xml:space="preserve"> will</w:delText>
              </w:r>
            </w:del>
            <w:r w:rsidR="000A37D5">
              <w:t xml:space="preserve"> eliminat</w:t>
            </w:r>
            <w:r w:rsidR="00001E4F">
              <w:t>ing</w:t>
            </w:r>
            <w:r w:rsidR="000A37D5">
              <w:t xml:space="preserve"> the </w:t>
            </w:r>
            <w:ins w:id="68" w:author="ALARI Gianluigi" w:date="2016-08-04T16:51:00Z">
              <w:r w:rsidR="00001E4F">
                <w:t xml:space="preserve">need to </w:t>
              </w:r>
            </w:ins>
            <w:r w:rsidR="000A37D5">
              <w:t xml:space="preserve">use </w:t>
            </w:r>
            <w:del w:id="69" w:author="ALARI Gianluigi" w:date="2016-08-04T16:51:00Z">
              <w:r w:rsidR="000A37D5" w:rsidDel="00001E4F">
                <w:delText xml:space="preserve">of </w:delText>
              </w:r>
            </w:del>
            <w:r w:rsidR="000A37D5">
              <w:t xml:space="preserve">email exchanges, the manual maintenance and the </w:t>
            </w:r>
            <w:ins w:id="70" w:author="ALARI Gianluigi" w:date="2016-08-04T16:51:00Z">
              <w:r w:rsidR="00001E4F">
                <w:t xml:space="preserve">file based </w:t>
              </w:r>
            </w:ins>
            <w:r w:rsidR="000A37D5">
              <w:t>versioning of the exchanged content</w:t>
            </w:r>
            <w:ins w:id="71" w:author="ALARI Gianluigi" w:date="2016-08-04T16:52:00Z">
              <w:r w:rsidR="00001E4F">
                <w:t>.</w:t>
              </w:r>
            </w:ins>
          </w:p>
          <w:p w14:paraId="5931A08F" w14:textId="31F832E7" w:rsidR="00001E4F" w:rsidRPr="00722E4E" w:rsidRDefault="00001E4F" w:rsidP="008435D4">
            <w:pPr>
              <w:spacing w:before="100" w:beforeAutospacing="1" w:after="100" w:afterAutospacing="1"/>
            </w:pPr>
            <w:ins w:id="72" w:author="ALARI Gianluigi" w:date="2016-08-04T16:54:00Z">
              <w:r>
                <w:t xml:space="preserve">Whenever appropriate, </w:t>
              </w:r>
            </w:ins>
            <w:ins w:id="73" w:author="ALARI Gianluigi" w:date="2016-08-04T16:52:00Z">
              <w:r>
                <w:t xml:space="preserve">EP users will be receiving </w:t>
              </w:r>
            </w:ins>
            <w:ins w:id="74" w:author="ALARI Gianluigi" w:date="2016-08-04T16:53:00Z">
              <w:r>
                <w:t>from the Council</w:t>
              </w:r>
            </w:ins>
            <w:ins w:id="75" w:author="ALARI Gianluigi" w:date="2016-08-05T10:05:00Z">
              <w:r w:rsidR="008435D4">
                <w:t xml:space="preserve"> counterparts the</w:t>
              </w:r>
            </w:ins>
            <w:ins w:id="76" w:author="ALARI Gianluigi" w:date="2016-08-04T16:53:00Z">
              <w:r>
                <w:t xml:space="preserve"> </w:t>
              </w:r>
            </w:ins>
            <w:ins w:id="77" w:author="ALARI Gianluigi" w:date="2016-08-04T16:52:00Z">
              <w:r>
                <w:t>updated version</w:t>
              </w:r>
            </w:ins>
            <w:ins w:id="78" w:author="ALARI Gianluigi" w:date="2016-08-04T16:53:00Z">
              <w:r>
                <w:t>s</w:t>
              </w:r>
            </w:ins>
            <w:ins w:id="79" w:author="ALARI Gianluigi" w:date="2016-08-04T16:52:00Z">
              <w:r>
                <w:t xml:space="preserve"> of a Trilogue Table content in </w:t>
              </w:r>
              <w:r>
                <w:lastRenderedPageBreak/>
                <w:t>the new environme</w:t>
              </w:r>
            </w:ins>
            <w:ins w:id="80" w:author="ALARI Gianluigi" w:date="2016-08-04T16:53:00Z">
              <w:r>
                <w:t>nt</w:t>
              </w:r>
            </w:ins>
            <w:ins w:id="81" w:author="ALARI Gianluigi" w:date="2016-08-04T16:52:00Z">
              <w:r>
                <w:t>.</w:t>
              </w:r>
            </w:ins>
            <w:ins w:id="82" w:author="ALARI Gianluigi" w:date="2016-08-04T16:54:00Z">
              <w:r>
                <w:t xml:space="preserve"> </w:t>
              </w:r>
            </w:ins>
            <w:ins w:id="83" w:author="ALARI Gianluigi" w:date="2016-08-04T16:55:00Z">
              <w:r>
                <w:t xml:space="preserve">Content received in this way </w:t>
              </w:r>
              <w:proofErr w:type="spellStart"/>
              <w:r>
                <w:t>wll</w:t>
              </w:r>
              <w:proofErr w:type="spellEnd"/>
              <w:r>
                <w:t xml:space="preserve"> be versioned and readily available in the new editor and </w:t>
              </w:r>
            </w:ins>
            <w:ins w:id="84" w:author="ALARI Gianluigi" w:date="2016-08-05T10:29:00Z">
              <w:r w:rsidR="0044344A">
                <w:t>functionalities</w:t>
              </w:r>
            </w:ins>
            <w:ins w:id="85" w:author="ALARI Gianluigi" w:date="2016-08-04T16:55:00Z">
              <w:r>
                <w:t xml:space="preserve"> like version diffing and filtering of </w:t>
              </w:r>
            </w:ins>
            <w:ins w:id="86" w:author="ALARI Gianluigi" w:date="2016-08-04T16:56:00Z">
              <w:r>
                <w:t>changed</w:t>
              </w:r>
            </w:ins>
            <w:ins w:id="87" w:author="ALARI Gianluigi" w:date="2016-08-04T16:55:00Z">
              <w:r>
                <w:t xml:space="preserve"> content will greatly improve </w:t>
              </w:r>
            </w:ins>
            <w:ins w:id="88" w:author="ALARI Gianluigi" w:date="2016-08-04T16:58:00Z">
              <w:r>
                <w:t xml:space="preserve">the </w:t>
              </w:r>
            </w:ins>
            <w:ins w:id="89" w:author="ALARI Gianluigi" w:date="2016-08-05T10:06:00Z">
              <w:r w:rsidR="008435D4">
                <w:t>management and processing</w:t>
              </w:r>
            </w:ins>
            <w:ins w:id="90" w:author="ALARI Gianluigi" w:date="2016-08-04T16:56:00Z">
              <w:r>
                <w:t xml:space="preserve"> of the received content.</w:t>
              </w:r>
            </w:ins>
          </w:p>
        </w:tc>
        <w:tc>
          <w:tcPr>
            <w:tcW w:w="262" w:type="pct"/>
            <w:shd w:val="clear" w:color="auto" w:fill="auto"/>
          </w:tcPr>
          <w:p w14:paraId="5FE981A3" w14:textId="5B044A44" w:rsidR="00A41929" w:rsidRPr="00722E4E" w:rsidRDefault="0044344A" w:rsidP="00F7486D">
            <w:pPr>
              <w:spacing w:before="100" w:beforeAutospacing="1" w:after="100" w:afterAutospacing="1"/>
              <w:jc w:val="center"/>
            </w:pPr>
            <w:ins w:id="91" w:author="ALARI Gianluigi" w:date="2016-08-05T10:33:00Z">
              <w:r>
                <w:lastRenderedPageBreak/>
                <w:t>DMN</w:t>
              </w:r>
            </w:ins>
          </w:p>
        </w:tc>
      </w:tr>
      <w:tr w:rsidR="00A41929" w:rsidRPr="00722E4E" w14:paraId="1676E1F5" w14:textId="77777777" w:rsidTr="007B73BA">
        <w:tc>
          <w:tcPr>
            <w:tcW w:w="272" w:type="pct"/>
            <w:shd w:val="clear" w:color="auto" w:fill="BFBFBF"/>
          </w:tcPr>
          <w:p w14:paraId="7451E0C0" w14:textId="77777777" w:rsidR="00A41929" w:rsidRPr="00247C41" w:rsidRDefault="00A41929" w:rsidP="00F7486D">
            <w:pPr>
              <w:spacing w:before="100" w:beforeAutospacing="1" w:after="100" w:afterAutospacing="1"/>
              <w:jc w:val="center"/>
            </w:pPr>
            <w:r w:rsidRPr="00247C41">
              <w:t>[</w:t>
            </w:r>
            <w:r w:rsidR="007B73BA">
              <w:t>BO-</w:t>
            </w:r>
            <w:r w:rsidRPr="00247C41">
              <w:t>3]</w:t>
            </w:r>
          </w:p>
        </w:tc>
        <w:tc>
          <w:tcPr>
            <w:tcW w:w="1124" w:type="pct"/>
            <w:shd w:val="clear" w:color="auto" w:fill="auto"/>
          </w:tcPr>
          <w:p w14:paraId="04282881" w14:textId="7293DAF9" w:rsidR="00A41929" w:rsidRPr="00722E4E" w:rsidRDefault="00FC7625" w:rsidP="00C0330C">
            <w:pPr>
              <w:spacing w:before="100" w:beforeAutospacing="1" w:after="100" w:afterAutospacing="1"/>
            </w:pPr>
            <w:del w:id="92" w:author="ALARI Gianluigi" w:date="2016-08-05T10:11:00Z">
              <w:r w:rsidDel="00C0330C">
                <w:delText xml:space="preserve">Eliminate </w:delText>
              </w:r>
            </w:del>
            <w:ins w:id="93" w:author="ALARI Gianluigi" w:date="2016-08-05T10:11:00Z">
              <w:r w:rsidR="00C0330C">
                <w:t xml:space="preserve">Reduce </w:t>
              </w:r>
            </w:ins>
            <w:r>
              <w:t>the manual</w:t>
            </w:r>
            <w:ins w:id="94" w:author="ALARI Gianluigi" w:date="2016-08-05T10:11:00Z">
              <w:r w:rsidR="00C0330C">
                <w:t xml:space="preserve"> interventions in</w:t>
              </w:r>
            </w:ins>
            <w:r>
              <w:t xml:space="preserve"> generati</w:t>
            </w:r>
            <w:del w:id="95" w:author="ALARI Gianluigi" w:date="2016-08-05T10:11:00Z">
              <w:r w:rsidDel="00C0330C">
                <w:delText>o</w:delText>
              </w:r>
            </w:del>
            <w:r>
              <w:t>n</w:t>
            </w:r>
            <w:ins w:id="96" w:author="ALARI Gianluigi" w:date="2016-08-05T10:11:00Z">
              <w:r w:rsidR="00C0330C">
                <w:t>g</w:t>
              </w:r>
            </w:ins>
            <w:r>
              <w:t xml:space="preserve"> </w:t>
            </w:r>
            <w:del w:id="97" w:author="ALARI Gianluigi" w:date="2016-08-05T10:11:00Z">
              <w:r w:rsidDel="00C0330C">
                <w:delText xml:space="preserve">of </w:delText>
              </w:r>
            </w:del>
            <w:ins w:id="98" w:author="ALARI Gianluigi" w:date="2016-08-05T10:11:00Z">
              <w:r w:rsidR="00C0330C">
                <w:t xml:space="preserve">the initial version of </w:t>
              </w:r>
            </w:ins>
            <w:r>
              <w:t>the trilogue table</w:t>
            </w:r>
          </w:p>
        </w:tc>
        <w:tc>
          <w:tcPr>
            <w:tcW w:w="238" w:type="pct"/>
            <w:shd w:val="clear" w:color="auto" w:fill="auto"/>
          </w:tcPr>
          <w:p w14:paraId="13A68EFE" w14:textId="77777777" w:rsidR="00A41929" w:rsidRPr="00722E4E" w:rsidRDefault="000A37D5" w:rsidP="00F7486D">
            <w:pPr>
              <w:spacing w:before="100" w:beforeAutospacing="1" w:after="100" w:afterAutospacing="1"/>
              <w:jc w:val="center"/>
            </w:pPr>
            <w:r>
              <w:t>S</w:t>
            </w:r>
          </w:p>
        </w:tc>
        <w:tc>
          <w:tcPr>
            <w:tcW w:w="1400" w:type="pct"/>
            <w:shd w:val="clear" w:color="auto" w:fill="auto"/>
          </w:tcPr>
          <w:p w14:paraId="77C86D9A" w14:textId="6243F57D" w:rsidR="00C0330C" w:rsidRPr="00722E4E" w:rsidRDefault="000A37D5" w:rsidP="00C0330C">
            <w:pPr>
              <w:spacing w:before="100" w:beforeAutospacing="1" w:after="100" w:afterAutospacing="1"/>
            </w:pPr>
            <w:r>
              <w:t xml:space="preserve">Reuse of the </w:t>
            </w:r>
            <w:del w:id="99" w:author="ALARI Gianluigi" w:date="2016-08-04T17:01:00Z">
              <w:r w:rsidDel="00001E4F">
                <w:delText xml:space="preserve">XMLised </w:delText>
              </w:r>
            </w:del>
            <w:ins w:id="100" w:author="ALARI Gianluigi" w:date="2016-08-04T17:01:00Z">
              <w:r w:rsidR="00001E4F">
                <w:t xml:space="preserve">structured </w:t>
              </w:r>
            </w:ins>
            <w:r>
              <w:t>content of the source mandates which is the base of the negotiations</w:t>
            </w:r>
            <w:ins w:id="101" w:author="ALARI Gianluigi" w:date="2016-08-05T10:09:00Z">
              <w:r w:rsidR="00C0330C">
                <w:t xml:space="preserve"> which is managed through AT4LEX, AT4AM and DST applications.</w:t>
              </w:r>
            </w:ins>
          </w:p>
        </w:tc>
        <w:tc>
          <w:tcPr>
            <w:tcW w:w="1704" w:type="pct"/>
            <w:shd w:val="clear" w:color="auto" w:fill="auto"/>
          </w:tcPr>
          <w:p w14:paraId="5F21AA26" w14:textId="77777777" w:rsidR="00A41929" w:rsidRPr="00722E4E" w:rsidRDefault="00FC7625" w:rsidP="000A37D5">
            <w:pPr>
              <w:spacing w:before="100" w:beforeAutospacing="1" w:after="100" w:afterAutospacing="1"/>
            </w:pPr>
            <w:r>
              <w:t>Less user errors</w:t>
            </w:r>
            <w:r w:rsidR="000A37D5">
              <w:t>, r</w:t>
            </w:r>
            <w:r>
              <w:t xml:space="preserve">esource </w:t>
            </w:r>
            <w:r w:rsidR="000A37D5">
              <w:t xml:space="preserve">and time </w:t>
            </w:r>
            <w:r>
              <w:t xml:space="preserve">efficiency for the generation of the </w:t>
            </w:r>
            <w:r w:rsidR="009972EB">
              <w:t>T</w:t>
            </w:r>
            <w:r>
              <w:t>rilogue tables</w:t>
            </w:r>
          </w:p>
        </w:tc>
        <w:tc>
          <w:tcPr>
            <w:tcW w:w="262" w:type="pct"/>
            <w:shd w:val="clear" w:color="auto" w:fill="auto"/>
          </w:tcPr>
          <w:p w14:paraId="298961BA" w14:textId="202C3545" w:rsidR="00A41929" w:rsidRPr="00722E4E" w:rsidRDefault="0044344A" w:rsidP="00F7486D">
            <w:pPr>
              <w:spacing w:before="100" w:beforeAutospacing="1" w:after="100" w:afterAutospacing="1"/>
              <w:jc w:val="center"/>
            </w:pPr>
            <w:ins w:id="102" w:author="ALARI Gianluigi" w:date="2016-08-05T10:33:00Z">
              <w:r>
                <w:t>DMN</w:t>
              </w:r>
            </w:ins>
          </w:p>
        </w:tc>
      </w:tr>
      <w:tr w:rsidR="007B73BA" w:rsidRPr="00722E4E" w14:paraId="61856303" w14:textId="77777777" w:rsidTr="007B73BA">
        <w:tc>
          <w:tcPr>
            <w:tcW w:w="272" w:type="pct"/>
            <w:shd w:val="clear" w:color="auto" w:fill="BFBFBF"/>
          </w:tcPr>
          <w:p w14:paraId="69C72F1F" w14:textId="47B33AB6" w:rsidR="007B73BA" w:rsidRDefault="0044344A" w:rsidP="00F7486D">
            <w:pPr>
              <w:spacing w:before="100" w:beforeAutospacing="1" w:after="100" w:afterAutospacing="1"/>
              <w:jc w:val="center"/>
            </w:pPr>
            <w:r>
              <w:t>[BO-4]</w:t>
            </w:r>
          </w:p>
        </w:tc>
        <w:tc>
          <w:tcPr>
            <w:tcW w:w="1124" w:type="pct"/>
            <w:shd w:val="clear" w:color="auto" w:fill="auto"/>
          </w:tcPr>
          <w:p w14:paraId="19679E2B" w14:textId="4C444883" w:rsidR="007B73BA" w:rsidRPr="00722E4E" w:rsidRDefault="0044344A" w:rsidP="0044344A">
            <w:pPr>
              <w:spacing w:before="100" w:beforeAutospacing="1" w:after="100" w:afterAutospacing="1"/>
            </w:pPr>
            <w:ins w:id="103" w:author="ALARI Gianluigi" w:date="2016-08-05T10:25:00Z">
              <w:r>
                <w:t xml:space="preserve">Provide the building blocks and the operating environment to deliver the solution </w:t>
              </w:r>
            </w:ins>
            <w:ins w:id="104" w:author="ALARI Gianluigi" w:date="2016-08-05T10:26:00Z">
              <w:r>
                <w:t>to streamline</w:t>
              </w:r>
            </w:ins>
            <w:ins w:id="105" w:author="ALARI Gianluigi" w:date="2016-08-05T10:25:00Z">
              <w:r>
                <w:t xml:space="preserve"> the pre-adoption finalization process</w:t>
              </w:r>
            </w:ins>
          </w:p>
        </w:tc>
        <w:tc>
          <w:tcPr>
            <w:tcW w:w="238" w:type="pct"/>
            <w:shd w:val="clear" w:color="auto" w:fill="auto"/>
          </w:tcPr>
          <w:p w14:paraId="6E7D0900" w14:textId="77777777" w:rsidR="0044344A" w:rsidRDefault="0044344A" w:rsidP="00F7486D">
            <w:pPr>
              <w:spacing w:before="100" w:beforeAutospacing="1" w:after="100" w:afterAutospacing="1"/>
              <w:jc w:val="center"/>
              <w:rPr>
                <w:ins w:id="106" w:author="ALARI Gianluigi" w:date="2016-08-05T10:32:00Z"/>
              </w:rPr>
            </w:pPr>
          </w:p>
          <w:p w14:paraId="372B8C4C" w14:textId="128E0C5D" w:rsidR="007B73BA" w:rsidRPr="00722E4E" w:rsidRDefault="0044344A" w:rsidP="00F7486D">
            <w:pPr>
              <w:spacing w:before="100" w:beforeAutospacing="1" w:after="100" w:afterAutospacing="1"/>
              <w:jc w:val="center"/>
            </w:pPr>
            <w:ins w:id="107" w:author="ALARI Gianluigi" w:date="2016-08-05T10:32:00Z">
              <w:r>
                <w:t>P</w:t>
              </w:r>
            </w:ins>
          </w:p>
        </w:tc>
        <w:tc>
          <w:tcPr>
            <w:tcW w:w="1400" w:type="pct"/>
            <w:shd w:val="clear" w:color="auto" w:fill="auto"/>
          </w:tcPr>
          <w:p w14:paraId="1CB20DB0" w14:textId="32F0CABD" w:rsidR="007B73BA" w:rsidRPr="00722E4E" w:rsidRDefault="0044344A" w:rsidP="00F7486D">
            <w:pPr>
              <w:spacing w:before="100" w:beforeAutospacing="1" w:after="100" w:afterAutospacing="1"/>
            </w:pPr>
            <w:ins w:id="108" w:author="ALARI Gianluigi" w:date="2016-08-05T10:27:00Z">
              <w:r>
                <w:t>After an agreement is reached in the trilogue meetings</w:t>
              </w:r>
            </w:ins>
            <w:ins w:id="109" w:author="ALARI Gianluigi" w:date="2016-08-05T10:28:00Z">
              <w:r>
                <w:t xml:space="preserve">, EP DLA and Council DQL enter the process of pre-adoption finalization which will result in the final consolidated text of the agreement. </w:t>
              </w:r>
            </w:ins>
          </w:p>
        </w:tc>
        <w:tc>
          <w:tcPr>
            <w:tcW w:w="1704" w:type="pct"/>
            <w:shd w:val="clear" w:color="auto" w:fill="auto"/>
          </w:tcPr>
          <w:p w14:paraId="75C3D6C0" w14:textId="414F1965" w:rsidR="007B73BA" w:rsidRPr="00722E4E" w:rsidRDefault="0044344A" w:rsidP="0044344A">
            <w:pPr>
              <w:spacing w:before="100" w:beforeAutospacing="1" w:after="100" w:afterAutospacing="1"/>
            </w:pPr>
            <w:ins w:id="110" w:author="ALARI Gianluigi" w:date="2016-08-05T10:30:00Z">
              <w:r>
                <w:t xml:space="preserve">A separate e-Parliament project will </w:t>
              </w:r>
            </w:ins>
            <w:ins w:id="111" w:author="ALARI Gianluigi" w:date="2016-08-05T10:31:00Z">
              <w:r>
                <w:t xml:space="preserve">be dedicated to automate and streamline the pre-adoption finalization process making use of the platform </w:t>
              </w:r>
            </w:ins>
            <w:ins w:id="112" w:author="ALARI Gianluigi" w:date="2016-08-05T10:32:00Z">
              <w:r>
                <w:t>environment</w:t>
              </w:r>
            </w:ins>
            <w:ins w:id="113" w:author="ALARI Gianluigi" w:date="2016-08-05T10:31:00Z">
              <w:r>
                <w:t xml:space="preserve"> prepared for the </w:t>
              </w:r>
              <w:proofErr w:type="spellStart"/>
              <w:r>
                <w:t>Trlogue</w:t>
              </w:r>
              <w:proofErr w:type="spellEnd"/>
              <w:r>
                <w:t xml:space="preserve"> table </w:t>
              </w:r>
            </w:ins>
            <w:ins w:id="114" w:author="ALARI Gianluigi" w:date="2016-08-05T10:32:00Z">
              <w:r>
                <w:t>solution.</w:t>
              </w:r>
            </w:ins>
          </w:p>
        </w:tc>
        <w:tc>
          <w:tcPr>
            <w:tcW w:w="262" w:type="pct"/>
            <w:shd w:val="clear" w:color="auto" w:fill="auto"/>
          </w:tcPr>
          <w:p w14:paraId="75127E54" w14:textId="4DCF2E33" w:rsidR="007B73BA" w:rsidRPr="00722E4E" w:rsidRDefault="0044344A" w:rsidP="00F7486D">
            <w:pPr>
              <w:spacing w:before="100" w:beforeAutospacing="1" w:after="100" w:afterAutospacing="1"/>
              <w:jc w:val="center"/>
            </w:pPr>
            <w:ins w:id="115" w:author="ALARI Gianluigi" w:date="2016-08-05T10:33:00Z">
              <w:r>
                <w:t>IN</w:t>
              </w:r>
            </w:ins>
          </w:p>
        </w:tc>
      </w:tr>
    </w:tbl>
    <w:p w14:paraId="553445BA" w14:textId="77777777" w:rsidR="00493ABC" w:rsidRPr="0087301A" w:rsidRDefault="00493ABC" w:rsidP="00493ABC">
      <w:pPr>
        <w:rPr>
          <w:b/>
          <w:sz w:val="18"/>
          <w:szCs w:val="18"/>
        </w:rPr>
      </w:pPr>
      <w:r w:rsidRPr="0087301A">
        <w:rPr>
          <w:b/>
          <w:sz w:val="18"/>
          <w:szCs w:val="18"/>
        </w:rPr>
        <w:t>Benefit Type:</w:t>
      </w:r>
    </w:p>
    <w:p w14:paraId="5163D007" w14:textId="77777777" w:rsidR="00493ABC" w:rsidRPr="0087301A" w:rsidRDefault="00493ABC" w:rsidP="00493ABC">
      <w:pPr>
        <w:numPr>
          <w:ilvl w:val="0"/>
          <w:numId w:val="6"/>
        </w:numPr>
        <w:spacing w:before="0"/>
        <w:ind w:left="714" w:hanging="357"/>
        <w:rPr>
          <w:sz w:val="18"/>
          <w:szCs w:val="18"/>
        </w:rPr>
      </w:pPr>
      <w:r w:rsidRPr="0087301A">
        <w:rPr>
          <w:b/>
          <w:sz w:val="18"/>
          <w:szCs w:val="18"/>
        </w:rPr>
        <w:t>DM</w:t>
      </w:r>
      <w:r w:rsidRPr="0087301A">
        <w:rPr>
          <w:sz w:val="18"/>
          <w:szCs w:val="18"/>
        </w:rPr>
        <w:t>: Direct Monetary benefits (measurable);</w:t>
      </w:r>
    </w:p>
    <w:p w14:paraId="7D30861D" w14:textId="77777777" w:rsidR="00493ABC" w:rsidRPr="0087301A" w:rsidRDefault="00493ABC" w:rsidP="00493ABC">
      <w:pPr>
        <w:numPr>
          <w:ilvl w:val="0"/>
          <w:numId w:val="6"/>
        </w:numPr>
        <w:spacing w:before="0"/>
        <w:ind w:left="714" w:hanging="357"/>
        <w:rPr>
          <w:sz w:val="18"/>
          <w:szCs w:val="18"/>
        </w:rPr>
      </w:pPr>
      <w:r w:rsidRPr="0087301A">
        <w:rPr>
          <w:b/>
          <w:sz w:val="18"/>
          <w:szCs w:val="18"/>
        </w:rPr>
        <w:t>DNM</w:t>
      </w:r>
      <w:r w:rsidRPr="0087301A">
        <w:rPr>
          <w:sz w:val="18"/>
          <w:szCs w:val="18"/>
        </w:rPr>
        <w:t>: Direct Non-Monetary benefits (measurable);</w:t>
      </w:r>
    </w:p>
    <w:p w14:paraId="4996041D" w14:textId="77777777" w:rsidR="00493ABC" w:rsidRPr="0087301A" w:rsidRDefault="00493ABC" w:rsidP="00493ABC">
      <w:pPr>
        <w:numPr>
          <w:ilvl w:val="0"/>
          <w:numId w:val="6"/>
        </w:numPr>
        <w:spacing w:before="0"/>
        <w:ind w:left="714" w:hanging="357"/>
        <w:rPr>
          <w:sz w:val="18"/>
          <w:szCs w:val="18"/>
        </w:rPr>
      </w:pPr>
      <w:r w:rsidRPr="0087301A">
        <w:rPr>
          <w:b/>
          <w:sz w:val="18"/>
          <w:szCs w:val="18"/>
        </w:rPr>
        <w:t>IN</w:t>
      </w:r>
      <w:r w:rsidRPr="0087301A">
        <w:rPr>
          <w:sz w:val="18"/>
          <w:szCs w:val="18"/>
        </w:rPr>
        <w:t xml:space="preserve">: </w:t>
      </w:r>
      <w:proofErr w:type="spellStart"/>
      <w:r w:rsidRPr="0087301A">
        <w:rPr>
          <w:sz w:val="18"/>
          <w:szCs w:val="18"/>
        </w:rPr>
        <w:t>INdirect</w:t>
      </w:r>
      <w:proofErr w:type="spellEnd"/>
      <w:r w:rsidRPr="0087301A">
        <w:rPr>
          <w:sz w:val="18"/>
          <w:szCs w:val="18"/>
        </w:rPr>
        <w:t xml:space="preserve"> benefits (not measurable).</w:t>
      </w:r>
    </w:p>
    <w:p w14:paraId="1B28B6DC" w14:textId="77777777" w:rsidR="00301BD7" w:rsidRDefault="00BB6285" w:rsidP="007B73BA">
      <w:pPr>
        <w:pStyle w:val="Heading2"/>
      </w:pPr>
      <w:r>
        <w:br w:type="page"/>
      </w:r>
      <w:bookmarkStart w:id="116" w:name="_Toc410045694"/>
      <w:r w:rsidR="00F26140">
        <w:lastRenderedPageBreak/>
        <w:t>IT standpoint</w:t>
      </w:r>
      <w:bookmarkEnd w:id="116"/>
    </w:p>
    <w:p w14:paraId="03FBE619" w14:textId="77777777" w:rsidR="00301BD7" w:rsidRDefault="00301BD7" w:rsidP="00301BD7">
      <w:pPr>
        <w:pStyle w:val="Heading3"/>
      </w:pPr>
      <w:bookmarkStart w:id="117" w:name="_Toc410045695"/>
      <w:r>
        <w:t>Project purpose and Justification</w:t>
      </w:r>
      <w:bookmarkEnd w:id="117"/>
    </w:p>
    <w:p w14:paraId="71B70E31" w14:textId="77777777" w:rsidR="00301BD7" w:rsidRDefault="009972EB" w:rsidP="00301BD7">
      <w:r>
        <w:t>The project aims at creating a structured editor leveraging the use of XML4EP schema as a standar</w:t>
      </w:r>
      <w:r w:rsidR="000A37D5">
        <w:t xml:space="preserve">d for content drafting, management </w:t>
      </w:r>
      <w:r>
        <w:t xml:space="preserve">and exchange </w:t>
      </w:r>
      <w:r w:rsidR="000A37D5">
        <w:t xml:space="preserve">between the </w:t>
      </w:r>
      <w:r>
        <w:t>EP and the Council.</w:t>
      </w:r>
    </w:p>
    <w:p w14:paraId="16A86816" w14:textId="77777777" w:rsidR="00493ABC" w:rsidRPr="00301BD7" w:rsidRDefault="00493ABC" w:rsidP="00301BD7"/>
    <w:p w14:paraId="55ADD840" w14:textId="77777777" w:rsidR="0096624E" w:rsidRDefault="00301BD7" w:rsidP="00301BD7">
      <w:pPr>
        <w:pStyle w:val="Heading3"/>
      </w:pPr>
      <w:bookmarkStart w:id="118" w:name="_Toc410045696"/>
      <w:r>
        <w:t xml:space="preserve">Project </w:t>
      </w:r>
      <w:r w:rsidR="00726F75">
        <w:t>Objectives</w:t>
      </w:r>
      <w:bookmarkEnd w:id="118"/>
    </w:p>
    <w:p w14:paraId="094DFB4D" w14:textId="77777777" w:rsidR="007B73BA" w:rsidRPr="007B73BA" w:rsidRDefault="00301BD7" w:rsidP="007B73BA">
      <w:pPr>
        <w:rPr>
          <w:lang w:val="en-US" w:eastAsia="ja-JP"/>
        </w:rPr>
      </w:pPr>
      <w:r>
        <w:rPr>
          <w:lang w:val="en-US" w:eastAsia="ja-JP"/>
        </w:rPr>
        <w:t>Only this set of measurable objectives able to be</w:t>
      </w:r>
      <w:r w:rsidR="00726F75">
        <w:rPr>
          <w:lang w:val="en-US" w:eastAsia="ja-JP"/>
        </w:rPr>
        <w:t xml:space="preserve"> implemented during the project execution</w:t>
      </w:r>
      <w:r>
        <w:rPr>
          <w:lang w:val="en-US" w:eastAsia="ja-JP"/>
        </w:rPr>
        <w:t xml:space="preserve"> is retained</w:t>
      </w:r>
      <w:r w:rsidR="00726F75">
        <w:rPr>
          <w:lang w:val="en-US" w:eastAsia="ja-JP"/>
        </w:rPr>
        <w:t xml:space="preserve">. </w:t>
      </w:r>
      <w:r w:rsidR="00726F75" w:rsidRPr="00726F75">
        <w:rPr>
          <w:lang w:val="en-US" w:eastAsia="ja-JP"/>
        </w:rPr>
        <w:t xml:space="preserve">All the stakeholders have agreed about these </w:t>
      </w:r>
      <w:r w:rsidR="00BB79AB">
        <w:rPr>
          <w:lang w:val="en-US" w:eastAsia="ja-JP"/>
        </w:rPr>
        <w:t>Project</w:t>
      </w:r>
      <w:r w:rsidR="00726F75" w:rsidRPr="00726F75">
        <w:rPr>
          <w:lang w:val="en-US" w:eastAsia="ja-JP"/>
        </w:rPr>
        <w:t xml:space="preserve"> Objectives.</w:t>
      </w:r>
    </w:p>
    <w:tbl>
      <w:tblPr>
        <w:tblW w:w="48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6478"/>
        <w:gridCol w:w="1027"/>
        <w:gridCol w:w="1445"/>
        <w:gridCol w:w="4557"/>
      </w:tblGrid>
      <w:tr w:rsidR="00884129" w:rsidRPr="006F5A04" w14:paraId="2F5D2590" w14:textId="77777777" w:rsidTr="00A857DE">
        <w:trPr>
          <w:tblHeader/>
        </w:trPr>
        <w:tc>
          <w:tcPr>
            <w:tcW w:w="2398" w:type="pct"/>
            <w:shd w:val="clear" w:color="auto" w:fill="BFBFBF"/>
            <w:vAlign w:val="center"/>
          </w:tcPr>
          <w:p w14:paraId="0FAE699B" w14:textId="77777777" w:rsidR="00884129" w:rsidRPr="006F5A04" w:rsidRDefault="00884129" w:rsidP="00BB79AB">
            <w:pPr>
              <w:spacing w:before="100" w:beforeAutospacing="1" w:after="100" w:afterAutospacing="1"/>
              <w:jc w:val="center"/>
              <w:rPr>
                <w:b/>
              </w:rPr>
            </w:pPr>
            <w:r w:rsidRPr="006F5A04">
              <w:rPr>
                <w:b/>
              </w:rPr>
              <w:t>Project Objectives - Description</w:t>
            </w:r>
          </w:p>
        </w:tc>
        <w:tc>
          <w:tcPr>
            <w:tcW w:w="380" w:type="pct"/>
            <w:shd w:val="clear" w:color="auto" w:fill="BFBFBF"/>
          </w:tcPr>
          <w:p w14:paraId="31160E5D" w14:textId="77777777" w:rsidR="00884129" w:rsidRPr="006F5A04" w:rsidRDefault="002967C5" w:rsidP="002967C5">
            <w:pPr>
              <w:spacing w:before="100" w:beforeAutospacing="1" w:after="100" w:afterAutospacing="1"/>
              <w:jc w:val="center"/>
              <w:rPr>
                <w:b/>
              </w:rPr>
            </w:pPr>
            <w:r>
              <w:rPr>
                <w:b/>
              </w:rPr>
              <w:t>R</w:t>
            </w:r>
            <w:r w:rsidR="00884129" w:rsidRPr="006F5A04">
              <w:rPr>
                <w:b/>
              </w:rPr>
              <w:t>elated</w:t>
            </w:r>
            <w:r>
              <w:rPr>
                <w:b/>
              </w:rPr>
              <w:t xml:space="preserve"> </w:t>
            </w:r>
            <w:r w:rsidRPr="006F5A04">
              <w:rPr>
                <w:b/>
              </w:rPr>
              <w:t>BOs</w:t>
            </w:r>
          </w:p>
        </w:tc>
        <w:tc>
          <w:tcPr>
            <w:tcW w:w="535" w:type="pct"/>
            <w:shd w:val="clear" w:color="auto" w:fill="BFBFBF"/>
          </w:tcPr>
          <w:p w14:paraId="3631E253" w14:textId="77777777" w:rsidR="00884129" w:rsidRPr="006F5A04" w:rsidRDefault="00C47B32" w:rsidP="002967C5">
            <w:pPr>
              <w:spacing w:before="100" w:beforeAutospacing="1" w:after="100" w:afterAutospacing="1"/>
              <w:jc w:val="center"/>
              <w:rPr>
                <w:b/>
              </w:rPr>
            </w:pPr>
            <w:r w:rsidRPr="006F5A04">
              <w:rPr>
                <w:b/>
              </w:rPr>
              <w:t>Resp.</w:t>
            </w:r>
            <w:r w:rsidR="00A857DE">
              <w:rPr>
                <w:b/>
              </w:rPr>
              <w:t xml:space="preserve"> </w:t>
            </w:r>
            <w:r w:rsidR="00884129" w:rsidRPr="006F5A04">
              <w:rPr>
                <w:b/>
              </w:rPr>
              <w:t>Name</w:t>
            </w:r>
            <w:r w:rsidR="002967C5">
              <w:rPr>
                <w:b/>
              </w:rPr>
              <w:t xml:space="preserve"> </w:t>
            </w:r>
            <w:r w:rsidRPr="006F5A04">
              <w:rPr>
                <w:b/>
              </w:rPr>
              <w:t>(cf.</w:t>
            </w:r>
            <w:r w:rsidR="00884129" w:rsidRPr="006F5A04">
              <w:rPr>
                <w:b/>
              </w:rPr>
              <w:fldChar w:fldCharType="begin"/>
            </w:r>
            <w:r w:rsidR="00884129" w:rsidRPr="006F5A04">
              <w:rPr>
                <w:b/>
              </w:rPr>
              <w:instrText xml:space="preserve"> REF _Ref408323744 \r \h </w:instrText>
            </w:r>
            <w:r w:rsidRPr="006F5A04">
              <w:rPr>
                <w:b/>
              </w:rPr>
              <w:instrText xml:space="preserve"> \* MERGEFORMAT </w:instrText>
            </w:r>
            <w:r w:rsidR="00884129" w:rsidRPr="006F5A04">
              <w:rPr>
                <w:b/>
              </w:rPr>
            </w:r>
            <w:r w:rsidR="00884129" w:rsidRPr="006F5A04">
              <w:rPr>
                <w:b/>
              </w:rPr>
              <w:fldChar w:fldCharType="separate"/>
            </w:r>
            <w:r w:rsidR="00AA1648">
              <w:rPr>
                <w:b/>
              </w:rPr>
              <w:t>2.1</w:t>
            </w:r>
            <w:r w:rsidR="00884129" w:rsidRPr="006F5A04">
              <w:rPr>
                <w:b/>
              </w:rPr>
              <w:fldChar w:fldCharType="end"/>
            </w:r>
            <w:r w:rsidRPr="006F5A04">
              <w:rPr>
                <w:b/>
              </w:rPr>
              <w:t>)</w:t>
            </w:r>
            <w:r w:rsidR="00884129" w:rsidRPr="006F5A04">
              <w:rPr>
                <w:b/>
              </w:rPr>
              <w:t xml:space="preserve"> </w:t>
            </w:r>
          </w:p>
        </w:tc>
        <w:tc>
          <w:tcPr>
            <w:tcW w:w="1687" w:type="pct"/>
            <w:shd w:val="clear" w:color="auto" w:fill="BFBFBF"/>
            <w:vAlign w:val="center"/>
          </w:tcPr>
          <w:p w14:paraId="32C44A24" w14:textId="77777777" w:rsidR="00884129" w:rsidRPr="006F5A04" w:rsidRDefault="00884129" w:rsidP="00BB79AB">
            <w:pPr>
              <w:spacing w:before="100" w:beforeAutospacing="1" w:after="100" w:afterAutospacing="1"/>
              <w:jc w:val="center"/>
              <w:rPr>
                <w:b/>
              </w:rPr>
            </w:pPr>
            <w:r w:rsidRPr="006F5A04">
              <w:rPr>
                <w:b/>
              </w:rPr>
              <w:t>Success criteria</w:t>
            </w:r>
          </w:p>
        </w:tc>
      </w:tr>
      <w:tr w:rsidR="00884129" w:rsidRPr="00722E4E" w14:paraId="23CA98B8" w14:textId="77777777" w:rsidTr="00A857DE">
        <w:trPr>
          <w:trHeight w:val="444"/>
        </w:trPr>
        <w:tc>
          <w:tcPr>
            <w:tcW w:w="2398" w:type="pct"/>
            <w:shd w:val="clear" w:color="auto" w:fill="auto"/>
          </w:tcPr>
          <w:p w14:paraId="2376E107" w14:textId="77777777" w:rsidR="00884129" w:rsidRPr="00722E4E" w:rsidRDefault="00D41EDD" w:rsidP="00F7486D">
            <w:pPr>
              <w:spacing w:before="100" w:beforeAutospacing="1" w:after="100" w:afterAutospacing="1"/>
            </w:pPr>
            <w:r>
              <w:t xml:space="preserve">Development of a </w:t>
            </w:r>
            <w:r w:rsidR="000A37D5">
              <w:t xml:space="preserve">dynamic </w:t>
            </w:r>
            <w:r>
              <w:t>four column editor</w:t>
            </w:r>
            <w:r w:rsidR="009972EB">
              <w:t xml:space="preserve"> based on the XML4EP schema</w:t>
            </w:r>
          </w:p>
        </w:tc>
        <w:tc>
          <w:tcPr>
            <w:tcW w:w="380" w:type="pct"/>
          </w:tcPr>
          <w:p w14:paraId="22A3899C" w14:textId="77777777" w:rsidR="00884129" w:rsidRPr="00722E4E" w:rsidRDefault="00D41EDD" w:rsidP="00F7486D">
            <w:pPr>
              <w:spacing w:before="100" w:beforeAutospacing="1" w:after="100" w:afterAutospacing="1"/>
            </w:pPr>
            <w:r>
              <w:t>BO-1</w:t>
            </w:r>
            <w:r w:rsidR="008C3609">
              <w:t>, BO-3</w:t>
            </w:r>
          </w:p>
        </w:tc>
        <w:tc>
          <w:tcPr>
            <w:tcW w:w="535" w:type="pct"/>
          </w:tcPr>
          <w:p w14:paraId="76E2E4C2" w14:textId="77777777" w:rsidR="00884129" w:rsidRPr="00722E4E" w:rsidRDefault="00884129" w:rsidP="00F7486D">
            <w:pPr>
              <w:spacing w:before="100" w:beforeAutospacing="1" w:after="100" w:afterAutospacing="1"/>
            </w:pPr>
          </w:p>
        </w:tc>
        <w:tc>
          <w:tcPr>
            <w:tcW w:w="1687" w:type="pct"/>
            <w:shd w:val="clear" w:color="auto" w:fill="auto"/>
          </w:tcPr>
          <w:p w14:paraId="796EE46E" w14:textId="77777777" w:rsidR="009972EB" w:rsidRDefault="009972EB" w:rsidP="009972EB">
            <w:pPr>
              <w:spacing w:before="100" w:beforeAutospacing="1" w:after="100" w:afterAutospacing="1"/>
            </w:pPr>
            <w:r>
              <w:t>Create Trilogue tables importing existing and storing new content in PURE-XML repository.</w:t>
            </w:r>
          </w:p>
          <w:p w14:paraId="2E3E36D7" w14:textId="77777777" w:rsidR="00884129" w:rsidRPr="00722E4E" w:rsidRDefault="00F62654" w:rsidP="009972EB">
            <w:pPr>
              <w:spacing w:before="100" w:beforeAutospacing="1" w:after="100" w:afterAutospacing="1"/>
            </w:pPr>
            <w:r>
              <w:t>Provide a</w:t>
            </w:r>
            <w:r w:rsidR="009972EB">
              <w:t xml:space="preserve"> user-friendly presentation of the XML content and an intuitive way to retrieve, modify and manage the content </w:t>
            </w:r>
          </w:p>
        </w:tc>
      </w:tr>
      <w:tr w:rsidR="00884129" w:rsidRPr="00722E4E" w14:paraId="35DD8B0C" w14:textId="77777777" w:rsidTr="00A857DE">
        <w:trPr>
          <w:trHeight w:val="364"/>
        </w:trPr>
        <w:tc>
          <w:tcPr>
            <w:tcW w:w="2398" w:type="pct"/>
            <w:shd w:val="clear" w:color="auto" w:fill="auto"/>
          </w:tcPr>
          <w:p w14:paraId="2E5190AE" w14:textId="77777777" w:rsidR="00884129" w:rsidRPr="00722E4E" w:rsidRDefault="009972EB" w:rsidP="00F7486D">
            <w:pPr>
              <w:spacing w:before="100" w:beforeAutospacing="1" w:after="100" w:afterAutospacing="1"/>
            </w:pPr>
            <w:r>
              <w:t>Management of the exchange of the XML content between EP and the Council</w:t>
            </w:r>
          </w:p>
        </w:tc>
        <w:tc>
          <w:tcPr>
            <w:tcW w:w="380" w:type="pct"/>
          </w:tcPr>
          <w:p w14:paraId="0A2821C8" w14:textId="77777777" w:rsidR="00884129" w:rsidRPr="00722E4E" w:rsidRDefault="009972EB" w:rsidP="00F7486D">
            <w:pPr>
              <w:spacing w:before="100" w:beforeAutospacing="1" w:after="100" w:afterAutospacing="1"/>
            </w:pPr>
            <w:r>
              <w:t>BO-2</w:t>
            </w:r>
          </w:p>
        </w:tc>
        <w:tc>
          <w:tcPr>
            <w:tcW w:w="535" w:type="pct"/>
          </w:tcPr>
          <w:p w14:paraId="40A49C78" w14:textId="77777777" w:rsidR="00884129" w:rsidRPr="00722E4E" w:rsidRDefault="00884129" w:rsidP="00F7486D">
            <w:pPr>
              <w:spacing w:before="100" w:beforeAutospacing="1" w:after="100" w:afterAutospacing="1"/>
            </w:pPr>
          </w:p>
        </w:tc>
        <w:tc>
          <w:tcPr>
            <w:tcW w:w="1687" w:type="pct"/>
            <w:shd w:val="clear" w:color="auto" w:fill="auto"/>
          </w:tcPr>
          <w:p w14:paraId="061384E2" w14:textId="77777777" w:rsidR="00884129" w:rsidRPr="00722E4E" w:rsidRDefault="009972EB" w:rsidP="00F7486D">
            <w:pPr>
              <w:spacing w:before="100" w:beforeAutospacing="1" w:after="100" w:afterAutospacing="1"/>
            </w:pPr>
            <w:r>
              <w:t xml:space="preserve">Provide an interinstitutional collaboration platform for the exchange of </w:t>
            </w:r>
            <w:r w:rsidR="00F62654">
              <w:t xml:space="preserve">XML </w:t>
            </w:r>
            <w:r>
              <w:t>content between EP and the Council</w:t>
            </w:r>
          </w:p>
        </w:tc>
      </w:tr>
      <w:tr w:rsidR="00884129" w:rsidRPr="00722E4E" w14:paraId="6D4A6330" w14:textId="77777777" w:rsidTr="00A857DE">
        <w:trPr>
          <w:trHeight w:val="351"/>
        </w:trPr>
        <w:tc>
          <w:tcPr>
            <w:tcW w:w="2398" w:type="pct"/>
            <w:shd w:val="clear" w:color="auto" w:fill="auto"/>
          </w:tcPr>
          <w:p w14:paraId="0F2C2700" w14:textId="0B8B4038" w:rsidR="00884129" w:rsidRPr="00722E4E" w:rsidRDefault="0044344A" w:rsidP="00B60606">
            <w:pPr>
              <w:spacing w:before="100" w:beforeAutospacing="1" w:after="100" w:afterAutospacing="1"/>
            </w:pPr>
            <w:ins w:id="119" w:author="ALARI Gianluigi" w:date="2016-08-05T10:36:00Z">
              <w:r>
                <w:t>Capitalize on the existing assets to reduce the time to market and the project development and maintenance cost.</w:t>
              </w:r>
            </w:ins>
          </w:p>
        </w:tc>
        <w:tc>
          <w:tcPr>
            <w:tcW w:w="380" w:type="pct"/>
          </w:tcPr>
          <w:p w14:paraId="2BE0E419" w14:textId="782B51BF" w:rsidR="00884129" w:rsidRPr="00722E4E" w:rsidRDefault="0044344A" w:rsidP="00F7486D">
            <w:pPr>
              <w:spacing w:before="100" w:beforeAutospacing="1" w:after="100" w:afterAutospacing="1"/>
            </w:pPr>
            <w:ins w:id="120" w:author="ALARI Gianluigi" w:date="2016-08-05T10:37:00Z">
              <w:r>
                <w:t>BO-1, ...</w:t>
              </w:r>
            </w:ins>
          </w:p>
        </w:tc>
        <w:tc>
          <w:tcPr>
            <w:tcW w:w="535" w:type="pct"/>
          </w:tcPr>
          <w:p w14:paraId="6D9B564A" w14:textId="77777777" w:rsidR="00884129" w:rsidRPr="00722E4E" w:rsidRDefault="00884129" w:rsidP="00F7486D">
            <w:pPr>
              <w:spacing w:before="100" w:beforeAutospacing="1" w:after="100" w:afterAutospacing="1"/>
            </w:pPr>
          </w:p>
        </w:tc>
        <w:tc>
          <w:tcPr>
            <w:tcW w:w="1687" w:type="pct"/>
            <w:shd w:val="clear" w:color="auto" w:fill="auto"/>
          </w:tcPr>
          <w:p w14:paraId="68DB261C" w14:textId="2C93469D" w:rsidR="00884129" w:rsidRDefault="0044344A" w:rsidP="00F7486D">
            <w:pPr>
              <w:spacing w:before="100" w:beforeAutospacing="1" w:after="100" w:afterAutospacing="1"/>
              <w:rPr>
                <w:ins w:id="121" w:author="ALARI Gianluigi" w:date="2016-08-05T10:36:00Z"/>
              </w:rPr>
            </w:pPr>
            <w:ins w:id="122" w:author="ALARI Gianluigi" w:date="2016-08-05T10:36:00Z">
              <w:r>
                <w:t xml:space="preserve"> </w:t>
              </w:r>
            </w:ins>
            <w:ins w:id="123" w:author="ALARI Gianluigi" w:date="2016-08-05T10:38:00Z">
              <w:r>
                <w:t>Extent of r</w:t>
              </w:r>
            </w:ins>
            <w:ins w:id="124" w:author="ALARI Gianluigi" w:date="2016-08-05T10:36:00Z">
              <w:r>
                <w:t>e-use of e-Parliament software infrastructure components (PURE-XML, DM-XML, Check spelling service, Diffing Service, at4lex Simple Editor, ...).</w:t>
              </w:r>
            </w:ins>
          </w:p>
          <w:p w14:paraId="7B4A5276" w14:textId="7E2F5697" w:rsidR="0044344A" w:rsidRPr="00722E4E" w:rsidRDefault="0044344A" w:rsidP="0044344A">
            <w:pPr>
              <w:spacing w:before="100" w:beforeAutospacing="1" w:after="100" w:afterAutospacing="1"/>
            </w:pPr>
            <w:ins w:id="125" w:author="ALARI Gianluigi" w:date="2016-08-05T10:38:00Z">
              <w:r>
                <w:t xml:space="preserve">Adoption of available components suitable for </w:t>
              </w:r>
            </w:ins>
            <w:ins w:id="126" w:author="ALARI Gianluigi" w:date="2016-08-05T10:39:00Z">
              <w:r>
                <w:t>interinstitutional</w:t>
              </w:r>
            </w:ins>
            <w:ins w:id="127" w:author="ALARI Gianluigi" w:date="2016-08-05T10:38:00Z">
              <w:r>
                <w:t xml:space="preserve"> information exchanges (</w:t>
              </w:r>
            </w:ins>
            <w:ins w:id="128" w:author="ALARI Gianluigi" w:date="2016-08-05T10:36:00Z">
              <w:r>
                <w:t>e-</w:t>
              </w:r>
              <w:proofErr w:type="spellStart"/>
              <w:r>
                <w:t>trustX</w:t>
              </w:r>
            </w:ins>
            <w:proofErr w:type="spellEnd"/>
            <w:ins w:id="129" w:author="ALARI Gianluigi" w:date="2016-08-05T10:39:00Z">
              <w:r>
                <w:t>, ...)</w:t>
              </w:r>
            </w:ins>
          </w:p>
        </w:tc>
      </w:tr>
      <w:tr w:rsidR="00884129" w:rsidRPr="00722E4E" w14:paraId="0DBC19A3" w14:textId="77777777" w:rsidTr="00A857DE">
        <w:trPr>
          <w:trHeight w:val="303"/>
        </w:trPr>
        <w:tc>
          <w:tcPr>
            <w:tcW w:w="2398" w:type="pct"/>
            <w:shd w:val="clear" w:color="auto" w:fill="auto"/>
          </w:tcPr>
          <w:p w14:paraId="59CC1F0C" w14:textId="70615A0A" w:rsidR="00884129" w:rsidRPr="00722E4E" w:rsidRDefault="00884129" w:rsidP="00F7486D">
            <w:pPr>
              <w:spacing w:before="100" w:beforeAutospacing="1" w:after="100" w:afterAutospacing="1"/>
            </w:pPr>
          </w:p>
        </w:tc>
        <w:tc>
          <w:tcPr>
            <w:tcW w:w="380" w:type="pct"/>
          </w:tcPr>
          <w:p w14:paraId="06CFFDE2" w14:textId="77777777" w:rsidR="00884129" w:rsidRPr="00722E4E" w:rsidRDefault="00884129" w:rsidP="00F7486D">
            <w:pPr>
              <w:spacing w:before="100" w:beforeAutospacing="1" w:after="100" w:afterAutospacing="1"/>
            </w:pPr>
          </w:p>
        </w:tc>
        <w:tc>
          <w:tcPr>
            <w:tcW w:w="535" w:type="pct"/>
          </w:tcPr>
          <w:p w14:paraId="744B7781" w14:textId="77777777" w:rsidR="00884129" w:rsidRPr="00722E4E" w:rsidRDefault="00884129" w:rsidP="00F7486D">
            <w:pPr>
              <w:spacing w:before="100" w:beforeAutospacing="1" w:after="100" w:afterAutospacing="1"/>
            </w:pPr>
          </w:p>
        </w:tc>
        <w:tc>
          <w:tcPr>
            <w:tcW w:w="1687" w:type="pct"/>
            <w:shd w:val="clear" w:color="auto" w:fill="auto"/>
          </w:tcPr>
          <w:p w14:paraId="0E3476BE" w14:textId="77777777" w:rsidR="00884129" w:rsidRPr="00722E4E" w:rsidRDefault="00884129" w:rsidP="00F7486D">
            <w:pPr>
              <w:spacing w:before="100" w:beforeAutospacing="1" w:after="100" w:afterAutospacing="1"/>
            </w:pPr>
          </w:p>
        </w:tc>
      </w:tr>
      <w:tr w:rsidR="00884129" w:rsidRPr="00722E4E" w14:paraId="6FD8789A" w14:textId="77777777" w:rsidTr="00A857DE">
        <w:trPr>
          <w:trHeight w:val="364"/>
        </w:trPr>
        <w:tc>
          <w:tcPr>
            <w:tcW w:w="2398" w:type="pct"/>
            <w:shd w:val="clear" w:color="auto" w:fill="auto"/>
          </w:tcPr>
          <w:p w14:paraId="0430480D" w14:textId="77777777" w:rsidR="00884129" w:rsidRPr="00722E4E" w:rsidRDefault="00884129" w:rsidP="00F7486D">
            <w:pPr>
              <w:spacing w:before="100" w:beforeAutospacing="1" w:after="100" w:afterAutospacing="1"/>
            </w:pPr>
          </w:p>
        </w:tc>
        <w:tc>
          <w:tcPr>
            <w:tcW w:w="380" w:type="pct"/>
          </w:tcPr>
          <w:p w14:paraId="4B48D94A" w14:textId="77777777" w:rsidR="00884129" w:rsidRPr="00722E4E" w:rsidRDefault="00884129" w:rsidP="00F7486D">
            <w:pPr>
              <w:spacing w:before="100" w:beforeAutospacing="1" w:after="100" w:afterAutospacing="1"/>
            </w:pPr>
          </w:p>
        </w:tc>
        <w:tc>
          <w:tcPr>
            <w:tcW w:w="535" w:type="pct"/>
          </w:tcPr>
          <w:p w14:paraId="44C4B90F" w14:textId="77777777" w:rsidR="00884129" w:rsidRPr="00722E4E" w:rsidRDefault="00884129" w:rsidP="00F7486D">
            <w:pPr>
              <w:spacing w:before="100" w:beforeAutospacing="1" w:after="100" w:afterAutospacing="1"/>
            </w:pPr>
          </w:p>
        </w:tc>
        <w:tc>
          <w:tcPr>
            <w:tcW w:w="1687" w:type="pct"/>
            <w:shd w:val="clear" w:color="auto" w:fill="auto"/>
          </w:tcPr>
          <w:p w14:paraId="49FC51BC" w14:textId="77777777" w:rsidR="00884129" w:rsidRPr="00722E4E" w:rsidRDefault="00884129" w:rsidP="00F7486D">
            <w:pPr>
              <w:spacing w:before="100" w:beforeAutospacing="1" w:after="100" w:afterAutospacing="1"/>
            </w:pPr>
          </w:p>
        </w:tc>
      </w:tr>
      <w:tr w:rsidR="00884129" w:rsidRPr="00722E4E" w14:paraId="2A916486" w14:textId="77777777" w:rsidTr="00A857DE">
        <w:trPr>
          <w:trHeight w:val="351"/>
        </w:trPr>
        <w:tc>
          <w:tcPr>
            <w:tcW w:w="2398" w:type="pct"/>
            <w:shd w:val="clear" w:color="auto" w:fill="auto"/>
          </w:tcPr>
          <w:p w14:paraId="5E97ADF2" w14:textId="77777777" w:rsidR="00884129" w:rsidRPr="00722E4E" w:rsidRDefault="00884129" w:rsidP="00F7486D">
            <w:pPr>
              <w:spacing w:before="100" w:beforeAutospacing="1" w:after="100" w:afterAutospacing="1"/>
            </w:pPr>
          </w:p>
        </w:tc>
        <w:tc>
          <w:tcPr>
            <w:tcW w:w="380" w:type="pct"/>
          </w:tcPr>
          <w:p w14:paraId="7BF8FC72" w14:textId="77777777" w:rsidR="00884129" w:rsidRPr="00722E4E" w:rsidRDefault="00884129" w:rsidP="00F7486D">
            <w:pPr>
              <w:spacing w:before="100" w:beforeAutospacing="1" w:after="100" w:afterAutospacing="1"/>
            </w:pPr>
          </w:p>
        </w:tc>
        <w:tc>
          <w:tcPr>
            <w:tcW w:w="535" w:type="pct"/>
          </w:tcPr>
          <w:p w14:paraId="19F991F6" w14:textId="77777777" w:rsidR="00884129" w:rsidRPr="00722E4E" w:rsidRDefault="00884129" w:rsidP="00F7486D">
            <w:pPr>
              <w:spacing w:before="100" w:beforeAutospacing="1" w:after="100" w:afterAutospacing="1"/>
            </w:pPr>
          </w:p>
        </w:tc>
        <w:tc>
          <w:tcPr>
            <w:tcW w:w="1687" w:type="pct"/>
            <w:shd w:val="clear" w:color="auto" w:fill="auto"/>
          </w:tcPr>
          <w:p w14:paraId="16613741" w14:textId="77777777" w:rsidR="00884129" w:rsidRPr="00722E4E" w:rsidRDefault="00884129" w:rsidP="00F7486D">
            <w:pPr>
              <w:spacing w:before="100" w:beforeAutospacing="1" w:after="100" w:afterAutospacing="1"/>
            </w:pPr>
          </w:p>
        </w:tc>
      </w:tr>
      <w:tr w:rsidR="00884129" w:rsidRPr="00722E4E" w14:paraId="4FA784BF" w14:textId="77777777" w:rsidTr="00A857DE">
        <w:trPr>
          <w:trHeight w:val="351"/>
        </w:trPr>
        <w:tc>
          <w:tcPr>
            <w:tcW w:w="2398" w:type="pct"/>
            <w:shd w:val="clear" w:color="auto" w:fill="auto"/>
          </w:tcPr>
          <w:p w14:paraId="26CA2D17" w14:textId="77777777" w:rsidR="00884129" w:rsidRPr="00722E4E" w:rsidRDefault="00884129" w:rsidP="00F7486D">
            <w:pPr>
              <w:spacing w:before="100" w:beforeAutospacing="1" w:after="100" w:afterAutospacing="1"/>
            </w:pPr>
          </w:p>
        </w:tc>
        <w:tc>
          <w:tcPr>
            <w:tcW w:w="380" w:type="pct"/>
          </w:tcPr>
          <w:p w14:paraId="35309EFA" w14:textId="77777777" w:rsidR="00884129" w:rsidRPr="00722E4E" w:rsidRDefault="00884129" w:rsidP="00F7486D">
            <w:pPr>
              <w:spacing w:before="100" w:beforeAutospacing="1" w:after="100" w:afterAutospacing="1"/>
            </w:pPr>
          </w:p>
        </w:tc>
        <w:tc>
          <w:tcPr>
            <w:tcW w:w="535" w:type="pct"/>
          </w:tcPr>
          <w:p w14:paraId="254FAB92" w14:textId="77777777" w:rsidR="00884129" w:rsidRPr="00722E4E" w:rsidRDefault="00884129" w:rsidP="00F7486D">
            <w:pPr>
              <w:spacing w:before="100" w:beforeAutospacing="1" w:after="100" w:afterAutospacing="1"/>
            </w:pPr>
          </w:p>
        </w:tc>
        <w:tc>
          <w:tcPr>
            <w:tcW w:w="1687" w:type="pct"/>
            <w:shd w:val="clear" w:color="auto" w:fill="auto"/>
          </w:tcPr>
          <w:p w14:paraId="7C75D634" w14:textId="77777777" w:rsidR="00884129" w:rsidRPr="00722E4E" w:rsidRDefault="00884129" w:rsidP="00F7486D">
            <w:pPr>
              <w:spacing w:before="100" w:beforeAutospacing="1" w:after="100" w:afterAutospacing="1"/>
            </w:pPr>
          </w:p>
        </w:tc>
      </w:tr>
      <w:tr w:rsidR="00884129" w:rsidRPr="00722E4E" w14:paraId="09E92F06" w14:textId="77777777" w:rsidTr="00A857DE">
        <w:trPr>
          <w:trHeight w:val="303"/>
        </w:trPr>
        <w:tc>
          <w:tcPr>
            <w:tcW w:w="2398" w:type="pct"/>
            <w:shd w:val="clear" w:color="auto" w:fill="auto"/>
          </w:tcPr>
          <w:p w14:paraId="689C76F7" w14:textId="77777777" w:rsidR="00884129" w:rsidRPr="00722E4E" w:rsidRDefault="00884129" w:rsidP="00F7486D">
            <w:pPr>
              <w:spacing w:before="100" w:beforeAutospacing="1" w:after="100" w:afterAutospacing="1"/>
            </w:pPr>
          </w:p>
        </w:tc>
        <w:tc>
          <w:tcPr>
            <w:tcW w:w="380" w:type="pct"/>
          </w:tcPr>
          <w:p w14:paraId="558CCAEE" w14:textId="77777777" w:rsidR="00884129" w:rsidRPr="00722E4E" w:rsidRDefault="00884129" w:rsidP="00F7486D">
            <w:pPr>
              <w:spacing w:before="100" w:beforeAutospacing="1" w:after="100" w:afterAutospacing="1"/>
            </w:pPr>
          </w:p>
        </w:tc>
        <w:tc>
          <w:tcPr>
            <w:tcW w:w="535" w:type="pct"/>
          </w:tcPr>
          <w:p w14:paraId="1551E734" w14:textId="77777777" w:rsidR="00884129" w:rsidRPr="00722E4E" w:rsidRDefault="00884129" w:rsidP="00F7486D">
            <w:pPr>
              <w:spacing w:before="100" w:beforeAutospacing="1" w:after="100" w:afterAutospacing="1"/>
            </w:pPr>
          </w:p>
        </w:tc>
        <w:tc>
          <w:tcPr>
            <w:tcW w:w="1687" w:type="pct"/>
            <w:shd w:val="clear" w:color="auto" w:fill="auto"/>
          </w:tcPr>
          <w:p w14:paraId="021F6819" w14:textId="77777777" w:rsidR="00884129" w:rsidRPr="00722E4E" w:rsidRDefault="00884129" w:rsidP="00F7486D">
            <w:pPr>
              <w:spacing w:before="100" w:beforeAutospacing="1" w:after="100" w:afterAutospacing="1"/>
            </w:pPr>
          </w:p>
        </w:tc>
      </w:tr>
      <w:tr w:rsidR="00884129" w:rsidRPr="00722E4E" w14:paraId="5AB90C2F" w14:textId="77777777" w:rsidTr="00A857DE">
        <w:trPr>
          <w:trHeight w:val="364"/>
        </w:trPr>
        <w:tc>
          <w:tcPr>
            <w:tcW w:w="2398" w:type="pct"/>
            <w:shd w:val="clear" w:color="auto" w:fill="auto"/>
          </w:tcPr>
          <w:p w14:paraId="51BDA58A" w14:textId="77777777" w:rsidR="00884129" w:rsidRPr="00722E4E" w:rsidRDefault="00884129" w:rsidP="00F7486D">
            <w:pPr>
              <w:spacing w:before="100" w:beforeAutospacing="1" w:after="100" w:afterAutospacing="1"/>
            </w:pPr>
          </w:p>
        </w:tc>
        <w:tc>
          <w:tcPr>
            <w:tcW w:w="380" w:type="pct"/>
          </w:tcPr>
          <w:p w14:paraId="73847DFB" w14:textId="77777777" w:rsidR="00884129" w:rsidRPr="00722E4E" w:rsidRDefault="00884129" w:rsidP="00F7486D">
            <w:pPr>
              <w:spacing w:before="100" w:beforeAutospacing="1" w:after="100" w:afterAutospacing="1"/>
            </w:pPr>
          </w:p>
        </w:tc>
        <w:tc>
          <w:tcPr>
            <w:tcW w:w="535" w:type="pct"/>
          </w:tcPr>
          <w:p w14:paraId="3CE1F574" w14:textId="77777777" w:rsidR="00884129" w:rsidRPr="00722E4E" w:rsidRDefault="00884129" w:rsidP="00F7486D">
            <w:pPr>
              <w:spacing w:before="100" w:beforeAutospacing="1" w:after="100" w:afterAutospacing="1"/>
            </w:pPr>
          </w:p>
        </w:tc>
        <w:tc>
          <w:tcPr>
            <w:tcW w:w="1687" w:type="pct"/>
            <w:shd w:val="clear" w:color="auto" w:fill="auto"/>
          </w:tcPr>
          <w:p w14:paraId="439232F0" w14:textId="77777777" w:rsidR="00884129" w:rsidRPr="00722E4E" w:rsidRDefault="00884129" w:rsidP="00F7486D">
            <w:pPr>
              <w:spacing w:before="100" w:beforeAutospacing="1" w:after="100" w:afterAutospacing="1"/>
            </w:pPr>
          </w:p>
        </w:tc>
      </w:tr>
    </w:tbl>
    <w:p w14:paraId="08154F9A" w14:textId="77777777" w:rsidR="007B73BA" w:rsidRDefault="007B73BA" w:rsidP="004A1B10">
      <w:pPr>
        <w:jc w:val="left"/>
        <w:sectPr w:rsidR="007B73BA" w:rsidSect="004F555D">
          <w:pgSz w:w="16838" w:h="11906" w:orient="landscape"/>
          <w:pgMar w:top="1134" w:right="1440" w:bottom="1134" w:left="1440" w:header="709" w:footer="709" w:gutter="0"/>
          <w:cols w:space="708"/>
          <w:docGrid w:linePitch="360"/>
        </w:sectPr>
      </w:pPr>
    </w:p>
    <w:p w14:paraId="349B8955" w14:textId="77777777" w:rsidR="000F5711" w:rsidRPr="00722E4E" w:rsidRDefault="000F5711" w:rsidP="00C22A8B">
      <w:pPr>
        <w:pStyle w:val="Heading2"/>
      </w:pPr>
      <w:bookmarkStart w:id="130" w:name="_Toc304473776"/>
      <w:bookmarkStart w:id="131" w:name="_Toc410045697"/>
      <w:r w:rsidRPr="00722E4E">
        <w:lastRenderedPageBreak/>
        <w:t>Lifecycle</w:t>
      </w:r>
      <w:bookmarkEnd w:id="130"/>
      <w:bookmarkEnd w:id="131"/>
    </w:p>
    <w:p w14:paraId="4DF0592B" w14:textId="77777777" w:rsidR="000F5711" w:rsidRPr="00722E4E" w:rsidRDefault="000F5711" w:rsidP="00493ABC">
      <w:pPr>
        <w:spacing w:before="0"/>
      </w:pPr>
      <w:r w:rsidRPr="00722E4E">
        <w:fldChar w:fldCharType="begin">
          <w:ffData>
            <w:name w:val=""/>
            <w:enabled/>
            <w:calcOnExit w:val="0"/>
            <w:checkBox>
              <w:sizeAuto/>
              <w:default w:val="0"/>
            </w:checkBox>
          </w:ffData>
        </w:fldChar>
      </w:r>
      <w:r w:rsidRPr="00722E4E">
        <w:instrText xml:space="preserve"> FORMCHECKBOX </w:instrText>
      </w:r>
      <w:r w:rsidR="008435D4">
        <w:fldChar w:fldCharType="separate"/>
      </w:r>
      <w:r w:rsidRPr="00722E4E">
        <w:fldChar w:fldCharType="end"/>
      </w:r>
      <w:r>
        <w:t>: Lifecycle for a L</w:t>
      </w:r>
      <w:r w:rsidRPr="00722E4E">
        <w:t>ow Risk</w:t>
      </w:r>
      <w:r w:rsidR="00F63BA3">
        <w:t>s</w:t>
      </w:r>
      <w:r w:rsidRPr="00722E4E">
        <w:t xml:space="preserve"> project</w:t>
      </w:r>
      <w:r w:rsidR="00655694">
        <w:t xml:space="preserve"> </w:t>
      </w:r>
    </w:p>
    <w:p w14:paraId="1899B7EA" w14:textId="77777777" w:rsidR="000F5711" w:rsidRDefault="00D41EDD" w:rsidP="00493ABC">
      <w:pPr>
        <w:spacing w:before="0"/>
      </w:pPr>
      <w:r>
        <w:fldChar w:fldCharType="begin">
          <w:ffData>
            <w:name w:val=""/>
            <w:enabled/>
            <w:calcOnExit w:val="0"/>
            <w:checkBox>
              <w:sizeAuto/>
              <w:default w:val="1"/>
            </w:checkBox>
          </w:ffData>
        </w:fldChar>
      </w:r>
      <w:r>
        <w:instrText xml:space="preserve"> FORMCHECKBOX </w:instrText>
      </w:r>
      <w:r w:rsidR="008435D4">
        <w:fldChar w:fldCharType="separate"/>
      </w:r>
      <w:r>
        <w:fldChar w:fldCharType="end"/>
      </w:r>
      <w:r w:rsidR="000F5711">
        <w:t>: Lifecycle for M</w:t>
      </w:r>
      <w:r w:rsidR="000F5711" w:rsidRPr="00722E4E">
        <w:t>edium Risk</w:t>
      </w:r>
      <w:r w:rsidR="00F63BA3">
        <w:t>s</w:t>
      </w:r>
      <w:r w:rsidR="00655694">
        <w:t xml:space="preserve"> project</w:t>
      </w:r>
    </w:p>
    <w:bookmarkStart w:id="132" w:name="Check2"/>
    <w:p w14:paraId="5C31580F" w14:textId="77777777" w:rsidR="000F5711" w:rsidRDefault="0076489E" w:rsidP="00493ABC">
      <w:pPr>
        <w:spacing w:before="0"/>
      </w:pPr>
      <w:r>
        <w:fldChar w:fldCharType="begin">
          <w:ffData>
            <w:name w:val="Check2"/>
            <w:enabled/>
            <w:calcOnExit w:val="0"/>
            <w:checkBox>
              <w:sizeAuto/>
              <w:default w:val="0"/>
            </w:checkBox>
          </w:ffData>
        </w:fldChar>
      </w:r>
      <w:r>
        <w:instrText xml:space="preserve"> FORMCHECKBOX </w:instrText>
      </w:r>
      <w:r w:rsidR="008435D4">
        <w:fldChar w:fldCharType="separate"/>
      </w:r>
      <w:r>
        <w:fldChar w:fldCharType="end"/>
      </w:r>
      <w:bookmarkEnd w:id="132"/>
      <w:r w:rsidR="000F5711">
        <w:t xml:space="preserve">: Lifecycle for </w:t>
      </w:r>
      <w:r w:rsidR="000F5711" w:rsidRPr="0076489E">
        <w:t>High Risk</w:t>
      </w:r>
      <w:r w:rsidR="00F63BA3" w:rsidRPr="0076489E">
        <w:t>s</w:t>
      </w:r>
      <w:r w:rsidR="000F5711" w:rsidRPr="0076489E">
        <w:t xml:space="preserve"> project</w:t>
      </w:r>
    </w:p>
    <w:p w14:paraId="6C0C1F4C" w14:textId="77777777" w:rsidR="0007561E" w:rsidRDefault="0007561E" w:rsidP="00493ABC">
      <w:pPr>
        <w:spacing w:before="0"/>
      </w:pPr>
      <w:r>
        <w:fldChar w:fldCharType="begin">
          <w:ffData>
            <w:name w:val="Check2"/>
            <w:enabled/>
            <w:calcOnExit w:val="0"/>
            <w:checkBox>
              <w:sizeAuto/>
              <w:default w:val="0"/>
            </w:checkBox>
          </w:ffData>
        </w:fldChar>
      </w:r>
      <w:r>
        <w:instrText xml:space="preserve"> FORMCHECKBOX </w:instrText>
      </w:r>
      <w:r w:rsidR="008435D4">
        <w:fldChar w:fldCharType="separate"/>
      </w:r>
      <w:r>
        <w:fldChar w:fldCharType="end"/>
      </w:r>
      <w:r>
        <w:t>: Other, describe ………….</w:t>
      </w:r>
    </w:p>
    <w:p w14:paraId="28199D5F" w14:textId="77777777" w:rsidR="00655694" w:rsidRDefault="00655694" w:rsidP="00655694">
      <w:pPr>
        <w:spacing w:before="0"/>
      </w:pPr>
    </w:p>
    <w:p w14:paraId="79B71B9A" w14:textId="77777777" w:rsidR="000F5711" w:rsidRPr="000F5711" w:rsidRDefault="000F5711" w:rsidP="00C22A8B">
      <w:pPr>
        <w:pStyle w:val="Heading2"/>
      </w:pPr>
      <w:bookmarkStart w:id="133" w:name="_Toc304473777"/>
      <w:bookmarkStart w:id="134" w:name="_Toc410045698"/>
      <w:r w:rsidRPr="000F5711">
        <w:t>Quality Assurance</w:t>
      </w:r>
      <w:bookmarkEnd w:id="133"/>
      <w:bookmarkEnd w:id="134"/>
    </w:p>
    <w:p w14:paraId="00AAD7D6" w14:textId="77777777" w:rsidR="000F5711" w:rsidRPr="000F5711" w:rsidRDefault="000F5711" w:rsidP="000F5711">
      <w:r w:rsidRPr="000F5711">
        <w:t>The Quality Assurance Manual (</w:t>
      </w:r>
      <w:r w:rsidRPr="000F5711">
        <w:rPr>
          <w:b/>
        </w:rPr>
        <w:t>MAQ</w:t>
      </w:r>
      <w:r w:rsidRPr="000F5711">
        <w:t>)</w:t>
      </w:r>
      <w:r w:rsidRPr="000F5711">
        <w:rPr>
          <w:vertAlign w:val="superscript"/>
        </w:rPr>
        <w:footnoteReference w:id="2"/>
      </w:r>
      <w:r w:rsidRPr="000F5711">
        <w:t xml:space="preserve"> is applicable: </w:t>
      </w:r>
      <w:r w:rsidRPr="000F5711">
        <w:rPr>
          <w:shd w:val="clear" w:color="auto" w:fill="FFFFE7"/>
        </w:rPr>
        <w:fldChar w:fldCharType="begin">
          <w:ffData>
            <w:name w:val=""/>
            <w:enabled/>
            <w:calcOnExit w:val="0"/>
            <w:checkBox>
              <w:sizeAuto/>
              <w:default w:val="1"/>
              <w:checked/>
            </w:checkBox>
          </w:ffData>
        </w:fldChar>
      </w:r>
      <w:r w:rsidRPr="000F5711">
        <w:rPr>
          <w:shd w:val="clear" w:color="auto" w:fill="FFFFE7"/>
        </w:rPr>
        <w:instrText xml:space="preserve"> FORMCHECKBOX </w:instrText>
      </w:r>
      <w:r w:rsidR="008435D4">
        <w:rPr>
          <w:shd w:val="clear" w:color="auto" w:fill="FFFFE7"/>
        </w:rPr>
      </w:r>
      <w:r w:rsidR="008435D4">
        <w:rPr>
          <w:shd w:val="clear" w:color="auto" w:fill="FFFFE7"/>
        </w:rPr>
        <w:fldChar w:fldCharType="separate"/>
      </w:r>
      <w:r w:rsidRPr="000F5711">
        <w:rPr>
          <w:shd w:val="clear" w:color="auto" w:fill="FFFFE7"/>
        </w:rPr>
        <w:fldChar w:fldCharType="end"/>
      </w:r>
    </w:p>
    <w:p w14:paraId="3526EE01" w14:textId="77777777" w:rsidR="000F5711" w:rsidRDefault="000F5711" w:rsidP="000F5711">
      <w:pPr>
        <w:rPr>
          <w:b/>
        </w:rPr>
      </w:pPr>
      <w:r w:rsidRPr="000F5711">
        <w:rPr>
          <w:b/>
        </w:rPr>
        <w:t xml:space="preserve">Any exclusion or derogation of the MAQ should be clarified and justified in the Chapter(s) of the </w:t>
      </w:r>
      <w:r w:rsidR="00A5024F">
        <w:rPr>
          <w:b/>
        </w:rPr>
        <w:t xml:space="preserve">Scope and </w:t>
      </w:r>
      <w:r w:rsidRPr="000F5711">
        <w:rPr>
          <w:b/>
        </w:rPr>
        <w:t>Project Management Plan</w:t>
      </w:r>
      <w:r w:rsidR="00A5024F">
        <w:rPr>
          <w:b/>
        </w:rPr>
        <w:t xml:space="preserve"> (SGP)</w:t>
      </w:r>
      <w:r w:rsidRPr="000F5711">
        <w:rPr>
          <w:b/>
        </w:rPr>
        <w:t>.</w:t>
      </w:r>
    </w:p>
    <w:p w14:paraId="31857E39" w14:textId="77777777" w:rsidR="001D2EEC" w:rsidRDefault="001D2EEC" w:rsidP="000F5711">
      <w:pPr>
        <w:rPr>
          <w:b/>
        </w:rPr>
      </w:pPr>
    </w:p>
    <w:p w14:paraId="69481839" w14:textId="77777777" w:rsidR="00493ABC" w:rsidRPr="000F5711" w:rsidRDefault="00493ABC" w:rsidP="000F5711">
      <w:pPr>
        <w:rPr>
          <w:b/>
        </w:rPr>
      </w:pPr>
    </w:p>
    <w:p w14:paraId="0DD63E28" w14:textId="77777777" w:rsidR="000F5711" w:rsidRPr="00722E4E" w:rsidRDefault="006E48E3" w:rsidP="00C22A8B">
      <w:pPr>
        <w:pStyle w:val="Heading2"/>
      </w:pPr>
      <w:bookmarkStart w:id="135" w:name="_Toc304473778"/>
      <w:bookmarkStart w:id="136" w:name="_Toc410045699"/>
      <w:r>
        <w:t xml:space="preserve">High level </w:t>
      </w:r>
      <w:r w:rsidR="000F5711">
        <w:t xml:space="preserve">Risks, </w:t>
      </w:r>
      <w:r w:rsidR="00A90F87">
        <w:t xml:space="preserve">Assumptions, </w:t>
      </w:r>
      <w:r w:rsidR="000F5711">
        <w:t xml:space="preserve">Dependencies, </w:t>
      </w:r>
      <w:r w:rsidR="000F5711" w:rsidRPr="00722E4E">
        <w:t>Constraints</w:t>
      </w:r>
      <w:bookmarkEnd w:id="135"/>
      <w:bookmarkEnd w:id="136"/>
    </w:p>
    <w:p w14:paraId="6F1B2E7D" w14:textId="77777777" w:rsidR="000F5711" w:rsidRPr="00C22A8B" w:rsidRDefault="006E48E3" w:rsidP="009658C3">
      <w:pPr>
        <w:pStyle w:val="Heading3"/>
        <w:numPr>
          <w:ilvl w:val="2"/>
          <w:numId w:val="5"/>
        </w:numPr>
      </w:pPr>
      <w:bookmarkStart w:id="137" w:name="_Toc304473779"/>
      <w:bookmarkStart w:id="138" w:name="_Toc410045700"/>
      <w:r>
        <w:t>R</w:t>
      </w:r>
      <w:r w:rsidR="000F5711" w:rsidRPr="00C22A8B">
        <w:t>isks</w:t>
      </w:r>
      <w:bookmarkEnd w:id="137"/>
      <w:bookmarkEnd w:id="138"/>
    </w:p>
    <w:p w14:paraId="00D366D4" w14:textId="208DE0B0" w:rsidR="006E135A" w:rsidRDefault="00F62654" w:rsidP="000F5711">
      <w:pPr>
        <w:tabs>
          <w:tab w:val="left" w:pos="1425"/>
        </w:tabs>
      </w:pPr>
      <w:del w:id="139" w:author="ALARI Gianluigi" w:date="2016-08-04T17:12:00Z">
        <w:r w:rsidDel="00B60606">
          <w:delText xml:space="preserve">Availability of </w:delText>
        </w:r>
        <w:r w:rsidR="00C21AB2" w:rsidDel="00B60606">
          <w:delText>c</w:delText>
        </w:r>
      </w:del>
      <w:ins w:id="140" w:author="ALARI Gianluigi" w:date="2016-08-04T17:12:00Z">
        <w:r w:rsidR="00B60606">
          <w:t>C</w:t>
        </w:r>
      </w:ins>
      <w:r w:rsidR="00C21AB2">
        <w:t xml:space="preserve">ommitted </w:t>
      </w:r>
      <w:r>
        <w:t>resources in both EP and Council (Business and Technical resources and IT infrastructure)</w:t>
      </w:r>
      <w:r w:rsidR="00C21AB2">
        <w:t>.</w:t>
      </w:r>
    </w:p>
    <w:p w14:paraId="491C7868" w14:textId="77777777" w:rsidR="00C21AB2" w:rsidRDefault="00C21AB2" w:rsidP="000F5711">
      <w:pPr>
        <w:tabs>
          <w:tab w:val="left" w:pos="1425"/>
        </w:tabs>
        <w:rPr>
          <w:ins w:id="141" w:author="ALARI Gianluigi" w:date="2016-08-04T17:11:00Z"/>
        </w:rPr>
      </w:pPr>
      <w:r>
        <w:t>Experience with similar collaboration project between the two institutions.</w:t>
      </w:r>
    </w:p>
    <w:p w14:paraId="03D5A3EA" w14:textId="42BA71F9" w:rsidR="00B60606" w:rsidRDefault="00B60606" w:rsidP="000F5711">
      <w:pPr>
        <w:tabs>
          <w:tab w:val="left" w:pos="1425"/>
        </w:tabs>
        <w:rPr>
          <w:ins w:id="142" w:author="ALARI Gianluigi" w:date="2016-08-04T17:13:00Z"/>
        </w:rPr>
      </w:pPr>
      <w:ins w:id="143" w:author="ALARI Gianluigi" w:date="2016-08-04T17:11:00Z">
        <w:r>
          <w:t xml:space="preserve">Availability of </w:t>
        </w:r>
      </w:ins>
      <w:ins w:id="144" w:author="ALARI Gianluigi" w:date="2016-08-04T17:12:00Z">
        <w:r>
          <w:t>highly skilled</w:t>
        </w:r>
      </w:ins>
      <w:ins w:id="145" w:author="ALARI Gianluigi" w:date="2016-08-04T17:11:00Z">
        <w:r>
          <w:t xml:space="preserve"> </w:t>
        </w:r>
      </w:ins>
      <w:ins w:id="146" w:author="ALARI Gianluigi" w:date="2016-08-04T17:13:00Z">
        <w:r>
          <w:t xml:space="preserve">resources </w:t>
        </w:r>
      </w:ins>
      <w:ins w:id="147" w:author="ALARI Gianluigi" w:date="2016-08-04T17:11:00Z">
        <w:r>
          <w:t>for such a technically challenging project</w:t>
        </w:r>
      </w:ins>
      <w:ins w:id="148" w:author="ALARI Gianluigi" w:date="2016-08-04T17:13:00Z">
        <w:r w:rsidR="00CB28AC">
          <w:t>.</w:t>
        </w:r>
      </w:ins>
    </w:p>
    <w:p w14:paraId="1142977E" w14:textId="05B335F4" w:rsidR="00CB28AC" w:rsidRDefault="00CB28AC" w:rsidP="000F5711">
      <w:pPr>
        <w:tabs>
          <w:tab w:val="left" w:pos="1425"/>
        </w:tabs>
        <w:rPr>
          <w:ins w:id="149" w:author="ALARI Gianluigi" w:date="2016-08-05T10:41:00Z"/>
        </w:rPr>
      </w:pPr>
      <w:ins w:id="150" w:author="ALARI Gianluigi" w:date="2016-08-04T17:13:00Z">
        <w:r>
          <w:t>Implementation synchronization between the EP and Council.</w:t>
        </w:r>
      </w:ins>
    </w:p>
    <w:p w14:paraId="7190BC3E" w14:textId="4EFD96BA" w:rsidR="00186E55" w:rsidRDefault="00186E55" w:rsidP="000F5711">
      <w:pPr>
        <w:tabs>
          <w:tab w:val="left" w:pos="1425"/>
        </w:tabs>
      </w:pPr>
      <w:ins w:id="151" w:author="ALARI Gianluigi" w:date="2016-08-05T10:41:00Z">
        <w:r>
          <w:t xml:space="preserve">Technical constraints dictated by </w:t>
        </w:r>
      </w:ins>
      <w:ins w:id="152" w:author="ALARI Gianluigi" w:date="2016-08-05T10:42:00Z">
        <w:r>
          <w:t>the</w:t>
        </w:r>
      </w:ins>
      <w:ins w:id="153" w:author="ALARI Gianluigi" w:date="2016-08-05T10:41:00Z">
        <w:r>
          <w:t xml:space="preserve"> two </w:t>
        </w:r>
      </w:ins>
      <w:ins w:id="154" w:author="ALARI Gianluigi" w:date="2016-08-05T10:42:00Z">
        <w:r>
          <w:t>institutions IT policies may hinder the feasibility and compatibility of the solutions.</w:t>
        </w:r>
      </w:ins>
    </w:p>
    <w:p w14:paraId="6443F9C2" w14:textId="77777777" w:rsidR="00A90F87" w:rsidRDefault="00A90F87" w:rsidP="009658C3">
      <w:pPr>
        <w:pStyle w:val="Heading3"/>
        <w:numPr>
          <w:ilvl w:val="2"/>
          <w:numId w:val="5"/>
        </w:numPr>
      </w:pPr>
      <w:bookmarkStart w:id="155" w:name="_Toc410045701"/>
      <w:bookmarkStart w:id="156" w:name="_Toc304473780"/>
      <w:r>
        <w:t>Assumptions</w:t>
      </w:r>
      <w:bookmarkEnd w:id="155"/>
    </w:p>
    <w:p w14:paraId="1ED173D3" w14:textId="77777777" w:rsidR="001D2EEC" w:rsidRDefault="00822E0D" w:rsidP="006E48E3">
      <w:pPr>
        <w:rPr>
          <w:ins w:id="157" w:author="ALARI Gianluigi" w:date="2016-08-04T17:47:00Z"/>
        </w:rPr>
      </w:pPr>
      <w:r>
        <w:t>Pre-project analysis and definition is agreed by both EP and Council</w:t>
      </w:r>
    </w:p>
    <w:p w14:paraId="5E270C6F" w14:textId="709CDC80" w:rsidR="00281C1E" w:rsidRDefault="00281C1E" w:rsidP="006E48E3">
      <w:pPr>
        <w:rPr>
          <w:ins w:id="158" w:author="ALARI Gianluigi" w:date="2016-08-04T17:48:00Z"/>
        </w:rPr>
      </w:pPr>
      <w:ins w:id="159" w:author="ALARI Gianluigi" w:date="2016-08-04T17:47:00Z">
        <w:r>
          <w:t xml:space="preserve">Common exchange format of the Trilogue Table content is commonly </w:t>
        </w:r>
      </w:ins>
      <w:ins w:id="160" w:author="ALARI Gianluigi" w:date="2016-08-04T17:48:00Z">
        <w:r>
          <w:t xml:space="preserve">specified </w:t>
        </w:r>
      </w:ins>
      <w:ins w:id="161" w:author="ALARI Gianluigi" w:date="2016-08-04T17:47:00Z">
        <w:r>
          <w:t xml:space="preserve">and </w:t>
        </w:r>
      </w:ins>
      <w:ins w:id="162" w:author="ALARI Gianluigi" w:date="2016-08-04T17:48:00Z">
        <w:r>
          <w:t>agreed between EP and Council</w:t>
        </w:r>
      </w:ins>
    </w:p>
    <w:p w14:paraId="60246E00" w14:textId="42D6D4C2" w:rsidR="00281C1E" w:rsidRDefault="00281C1E" w:rsidP="006E48E3">
      <w:ins w:id="163" w:author="ALARI Gianluigi" w:date="2016-08-04T17:48:00Z">
        <w:r>
          <w:t>Common transport platform for the Trilogue Table content is specified and agreed between EP and Council</w:t>
        </w:r>
      </w:ins>
    </w:p>
    <w:p w14:paraId="64553227" w14:textId="77777777" w:rsidR="000F5711" w:rsidRPr="000F5711" w:rsidRDefault="000F5711" w:rsidP="009658C3">
      <w:pPr>
        <w:pStyle w:val="Heading3"/>
        <w:numPr>
          <w:ilvl w:val="2"/>
          <w:numId w:val="5"/>
        </w:numPr>
      </w:pPr>
      <w:bookmarkStart w:id="164" w:name="_Toc410045702"/>
      <w:r w:rsidRPr="000F5711">
        <w:t>Dependencies</w:t>
      </w:r>
      <w:bookmarkEnd w:id="156"/>
      <w:bookmarkEnd w:id="164"/>
    </w:p>
    <w:p w14:paraId="3371ED77" w14:textId="4E179E15" w:rsidR="00822E0D" w:rsidRDefault="00281C1E" w:rsidP="00822E0D">
      <w:pPr>
        <w:tabs>
          <w:tab w:val="left" w:pos="1425"/>
        </w:tabs>
      </w:pPr>
      <w:ins w:id="165" w:author="ALARI Gianluigi" w:date="2016-08-04T17:52:00Z">
        <w:r>
          <w:t xml:space="preserve">Dependencies </w:t>
        </w:r>
      </w:ins>
      <w:ins w:id="166" w:author="ALARI Gianluigi" w:date="2016-08-04T18:02:00Z">
        <w:r w:rsidR="00A87926">
          <w:t>at</w:t>
        </w:r>
      </w:ins>
      <w:ins w:id="167" w:author="ALARI Gianluigi" w:date="2016-08-04T17:52:00Z">
        <w:r>
          <w:t xml:space="preserve"> the technical, functional, business and organizational level </w:t>
        </w:r>
      </w:ins>
      <w:ins w:id="168" w:author="ALARI Gianluigi" w:date="2016-08-04T17:49:00Z">
        <w:r>
          <w:t xml:space="preserve">highly derive from the collaboration </w:t>
        </w:r>
      </w:ins>
      <w:ins w:id="169" w:author="ALARI Gianluigi" w:date="2016-08-04T17:53:00Z">
        <w:r>
          <w:t xml:space="preserve">form </w:t>
        </w:r>
      </w:ins>
      <w:ins w:id="170" w:author="ALARI Gianluigi" w:date="2016-08-04T17:49:00Z">
        <w:r>
          <w:t xml:space="preserve">and project structure </w:t>
        </w:r>
      </w:ins>
      <w:ins w:id="171" w:author="ALARI Gianluigi" w:date="2016-08-04T17:53:00Z">
        <w:r>
          <w:t xml:space="preserve">jointly </w:t>
        </w:r>
      </w:ins>
      <w:ins w:id="172" w:author="ALARI Gianluigi" w:date="2016-08-04T17:49:00Z">
        <w:r>
          <w:t xml:space="preserve">defined </w:t>
        </w:r>
      </w:ins>
      <w:ins w:id="173" w:author="ALARI Gianluigi" w:date="2016-08-04T17:53:00Z">
        <w:r>
          <w:t xml:space="preserve">and agreed </w:t>
        </w:r>
      </w:ins>
      <w:ins w:id="174" w:author="ALARI Gianluigi" w:date="2016-08-04T17:49:00Z">
        <w:r>
          <w:t>by EP and Council</w:t>
        </w:r>
      </w:ins>
      <w:ins w:id="175" w:author="ALARI Gianluigi" w:date="2016-08-04T17:51:00Z">
        <w:r>
          <w:t>.</w:t>
        </w:r>
      </w:ins>
      <w:del w:id="176" w:author="ALARI Gianluigi" w:date="2016-08-04T17:53:00Z">
        <w:r w:rsidR="00822E0D" w:rsidDel="00281C1E">
          <w:delText>Definition of a common strategy for the specifications definition, development and delivery of the final services.</w:delText>
        </w:r>
      </w:del>
    </w:p>
    <w:p w14:paraId="34AFCC44" w14:textId="77777777" w:rsidR="000F5711" w:rsidRDefault="000F5711" w:rsidP="009658C3">
      <w:pPr>
        <w:pStyle w:val="Heading3"/>
        <w:numPr>
          <w:ilvl w:val="2"/>
          <w:numId w:val="5"/>
        </w:numPr>
      </w:pPr>
      <w:bookmarkStart w:id="177" w:name="_Toc304473781"/>
      <w:bookmarkStart w:id="178" w:name="_Toc410045703"/>
      <w:r>
        <w:lastRenderedPageBreak/>
        <w:t>Constraints</w:t>
      </w:r>
      <w:bookmarkEnd w:id="177"/>
      <w:bookmarkEnd w:id="178"/>
    </w:p>
    <w:p w14:paraId="573C24F8" w14:textId="620E09F0" w:rsidR="004B7291" w:rsidRDefault="00A87926" w:rsidP="004B7291">
      <w:pPr>
        <w:rPr>
          <w:ins w:id="179" w:author="ALARI Gianluigi" w:date="2016-08-04T18:02:00Z"/>
        </w:rPr>
      </w:pPr>
      <w:ins w:id="180" w:author="ALARI Gianluigi" w:date="2016-08-04T18:02:00Z">
        <w:r>
          <w:t>Constraints at the technical, functional, business and organizational level highly derive from the collaboration form and project structure jointly defined and agreed by EP and Council.</w:t>
        </w:r>
      </w:ins>
    </w:p>
    <w:p w14:paraId="3080D6CE" w14:textId="29A6FACB" w:rsidR="00A64994" w:rsidRDefault="00A64994" w:rsidP="004B7291">
      <w:ins w:id="181" w:author="ALARI Gianluigi" w:date="2016-08-04T18:02:00Z">
        <w:r>
          <w:t xml:space="preserve">The European Council and the EP will synchronize </w:t>
        </w:r>
      </w:ins>
      <w:ins w:id="182" w:author="ALARI Gianluigi" w:date="2016-08-04T18:03:00Z">
        <w:r>
          <w:t xml:space="preserve">the delivery of </w:t>
        </w:r>
      </w:ins>
      <w:ins w:id="183" w:author="ALARI Gianluigi" w:date="2016-08-04T18:02:00Z">
        <w:r>
          <w:t>their implementations.</w:t>
        </w:r>
      </w:ins>
      <w:ins w:id="184" w:author="ALARI Gianluigi" w:date="2016-08-04T18:03:00Z">
        <w:r>
          <w:t xml:space="preserve"> </w:t>
        </w:r>
      </w:ins>
      <w:ins w:id="185" w:author="ALARI Gianluigi" w:date="2016-08-05T10:46:00Z">
        <w:r w:rsidR="00186E55">
          <w:t>The</w:t>
        </w:r>
      </w:ins>
      <w:ins w:id="186" w:author="ALARI Gianluigi" w:date="2016-08-04T18:03:00Z">
        <w:r>
          <w:t xml:space="preserve"> lack of readiness of one of the parties would hinder the delivery of the </w:t>
        </w:r>
      </w:ins>
      <w:ins w:id="187" w:author="ALARI Gianluigi" w:date="2016-08-04T18:04:00Z">
        <w:r>
          <w:t xml:space="preserve">project </w:t>
        </w:r>
      </w:ins>
      <w:ins w:id="188" w:author="ALARI Gianluigi" w:date="2016-08-04T18:03:00Z">
        <w:r>
          <w:t>value.</w:t>
        </w:r>
      </w:ins>
    </w:p>
    <w:p w14:paraId="396316E2" w14:textId="77777777" w:rsidR="001D2EEC" w:rsidRPr="004B7291" w:rsidRDefault="001D2EEC" w:rsidP="004B7291"/>
    <w:p w14:paraId="2971BF4F" w14:textId="77777777" w:rsidR="00493ABC" w:rsidRDefault="00493ABC">
      <w:pPr>
        <w:spacing w:before="0" w:line="240" w:lineRule="auto"/>
        <w:jc w:val="left"/>
        <w:rPr>
          <w:b/>
          <w:bCs/>
          <w:iCs/>
          <w:szCs w:val="28"/>
          <w:lang w:val="en-US" w:eastAsia="ja-JP"/>
        </w:rPr>
      </w:pPr>
      <w:bookmarkStart w:id="189" w:name="_Toc304473782"/>
      <w:r>
        <w:br w:type="page"/>
      </w:r>
    </w:p>
    <w:p w14:paraId="0BC5000F" w14:textId="77777777" w:rsidR="000F5711" w:rsidRDefault="000F5711" w:rsidP="00C22A8B">
      <w:pPr>
        <w:pStyle w:val="Heading2"/>
      </w:pPr>
      <w:bookmarkStart w:id="190" w:name="_Toc410045704"/>
      <w:r w:rsidRPr="00722E4E">
        <w:lastRenderedPageBreak/>
        <w:t>Budget</w:t>
      </w:r>
      <w:r>
        <w:t>: Order of magnitude</w:t>
      </w:r>
      <w:bookmarkEnd w:id="189"/>
      <w:bookmarkEnd w:id="190"/>
    </w:p>
    <w:p w14:paraId="1FA0086F" w14:textId="77777777" w:rsidR="000F5711" w:rsidRDefault="000F5711" w:rsidP="000F5711">
      <w:r>
        <w:t>In Euros: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0"/>
        <w:gridCol w:w="1800"/>
      </w:tblGrid>
      <w:tr w:rsidR="000F5711" w:rsidRPr="00DA6130" w14:paraId="71FB0C6C" w14:textId="77777777" w:rsidTr="000F5711">
        <w:trPr>
          <w:trHeight w:val="390"/>
        </w:trPr>
        <w:tc>
          <w:tcPr>
            <w:tcW w:w="7380" w:type="dxa"/>
          </w:tcPr>
          <w:p w14:paraId="59703AA7" w14:textId="77777777" w:rsidR="000F5711" w:rsidRPr="004F555D" w:rsidRDefault="000F5711" w:rsidP="000F5711">
            <w:r w:rsidRPr="004F555D">
              <w:t xml:space="preserve">Budget </w:t>
            </w:r>
            <w:r w:rsidRPr="004F555D">
              <w:rPr>
                <w:b/>
              </w:rPr>
              <w:sym w:font="Symbol" w:char="F0A3"/>
            </w:r>
            <w:r w:rsidRPr="004F555D">
              <w:t xml:space="preserve"> 100 000</w:t>
            </w:r>
          </w:p>
        </w:tc>
        <w:tc>
          <w:tcPr>
            <w:tcW w:w="1800" w:type="dxa"/>
          </w:tcPr>
          <w:p w14:paraId="4186F894" w14:textId="77777777" w:rsidR="000F5711" w:rsidRPr="004F555D" w:rsidRDefault="000F5711" w:rsidP="000F5711">
            <w:pPr>
              <w:jc w:val="center"/>
            </w:pPr>
            <w:r w:rsidRPr="004F555D">
              <w:fldChar w:fldCharType="begin">
                <w:ffData>
                  <w:name w:val=""/>
                  <w:enabled/>
                  <w:calcOnExit w:val="0"/>
                  <w:checkBox>
                    <w:sizeAuto/>
                    <w:default w:val="0"/>
                  </w:checkBox>
                </w:ffData>
              </w:fldChar>
            </w:r>
            <w:r w:rsidRPr="004F555D">
              <w:instrText xml:space="preserve"> FORMCHECKBOX </w:instrText>
            </w:r>
            <w:r w:rsidR="008435D4">
              <w:fldChar w:fldCharType="separate"/>
            </w:r>
            <w:r w:rsidRPr="004F555D">
              <w:fldChar w:fldCharType="end"/>
            </w:r>
          </w:p>
        </w:tc>
      </w:tr>
      <w:tr w:rsidR="000F5711" w:rsidRPr="00DA6130" w14:paraId="453C7D76" w14:textId="77777777" w:rsidTr="000F5711">
        <w:trPr>
          <w:trHeight w:val="450"/>
        </w:trPr>
        <w:tc>
          <w:tcPr>
            <w:tcW w:w="7380" w:type="dxa"/>
          </w:tcPr>
          <w:p w14:paraId="47187016" w14:textId="77777777" w:rsidR="000F5711" w:rsidRPr="004F555D" w:rsidRDefault="000F5711" w:rsidP="000F5711">
            <w:r w:rsidRPr="004F555D">
              <w:t xml:space="preserve">100 000 </w:t>
            </w:r>
            <w:r w:rsidRPr="004F555D">
              <w:rPr>
                <w:b/>
              </w:rPr>
              <w:t xml:space="preserve">&lt; </w:t>
            </w:r>
            <w:r w:rsidRPr="004F555D">
              <w:t xml:space="preserve">Budget </w:t>
            </w:r>
            <w:r w:rsidRPr="004F555D">
              <w:rPr>
                <w:b/>
              </w:rPr>
              <w:sym w:font="Symbol" w:char="F0A3"/>
            </w:r>
            <w:r w:rsidRPr="004F555D">
              <w:rPr>
                <w:b/>
              </w:rPr>
              <w:t xml:space="preserve"> </w:t>
            </w:r>
            <w:r w:rsidRPr="004F555D">
              <w:t>300 000</w:t>
            </w:r>
          </w:p>
        </w:tc>
        <w:tc>
          <w:tcPr>
            <w:tcW w:w="1800" w:type="dxa"/>
          </w:tcPr>
          <w:p w14:paraId="0F90E8B7" w14:textId="77777777" w:rsidR="000F5711" w:rsidRPr="004F555D" w:rsidRDefault="000F5711" w:rsidP="000F5711">
            <w:pPr>
              <w:jc w:val="center"/>
            </w:pPr>
            <w:r w:rsidRPr="004F555D">
              <w:fldChar w:fldCharType="begin">
                <w:ffData>
                  <w:name w:val=""/>
                  <w:enabled/>
                  <w:calcOnExit w:val="0"/>
                  <w:checkBox>
                    <w:sizeAuto/>
                    <w:default w:val="0"/>
                  </w:checkBox>
                </w:ffData>
              </w:fldChar>
            </w:r>
            <w:r w:rsidRPr="004F555D">
              <w:instrText xml:space="preserve"> FORMCHECKBOX </w:instrText>
            </w:r>
            <w:r w:rsidR="008435D4">
              <w:fldChar w:fldCharType="separate"/>
            </w:r>
            <w:r w:rsidRPr="004F555D">
              <w:fldChar w:fldCharType="end"/>
            </w:r>
          </w:p>
        </w:tc>
      </w:tr>
      <w:tr w:rsidR="000F5711" w:rsidRPr="00DA6130" w14:paraId="3F0F9594" w14:textId="77777777" w:rsidTr="000F5711">
        <w:trPr>
          <w:trHeight w:val="285"/>
        </w:trPr>
        <w:tc>
          <w:tcPr>
            <w:tcW w:w="7380" w:type="dxa"/>
          </w:tcPr>
          <w:p w14:paraId="3CA5EE8F" w14:textId="77777777" w:rsidR="000F5711" w:rsidRPr="004F555D" w:rsidRDefault="000F5711" w:rsidP="000F5711">
            <w:r w:rsidRPr="004F555D">
              <w:t xml:space="preserve">300 000 </w:t>
            </w:r>
            <w:r w:rsidRPr="004F555D">
              <w:rPr>
                <w:b/>
              </w:rPr>
              <w:t xml:space="preserve">&lt; </w:t>
            </w:r>
            <w:r w:rsidRPr="004F555D">
              <w:t xml:space="preserve">Budget </w:t>
            </w:r>
            <w:r w:rsidRPr="004F555D">
              <w:rPr>
                <w:b/>
              </w:rPr>
              <w:sym w:font="Symbol" w:char="F0A3"/>
            </w:r>
            <w:r w:rsidRPr="004F555D">
              <w:rPr>
                <w:b/>
              </w:rPr>
              <w:t xml:space="preserve"> </w:t>
            </w:r>
            <w:r w:rsidRPr="004F555D">
              <w:t>500 000</w:t>
            </w:r>
          </w:p>
        </w:tc>
        <w:tc>
          <w:tcPr>
            <w:tcW w:w="1800" w:type="dxa"/>
          </w:tcPr>
          <w:p w14:paraId="44BDC3DC" w14:textId="77777777" w:rsidR="000F5711" w:rsidRPr="004F555D" w:rsidRDefault="000F5711" w:rsidP="000F5711">
            <w:pPr>
              <w:jc w:val="center"/>
            </w:pPr>
            <w:r w:rsidRPr="004F555D">
              <w:fldChar w:fldCharType="begin">
                <w:ffData>
                  <w:name w:val=""/>
                  <w:enabled/>
                  <w:calcOnExit w:val="0"/>
                  <w:checkBox>
                    <w:sizeAuto/>
                    <w:default w:val="0"/>
                  </w:checkBox>
                </w:ffData>
              </w:fldChar>
            </w:r>
            <w:r w:rsidRPr="004F555D">
              <w:instrText xml:space="preserve"> FORMCHECKBOX </w:instrText>
            </w:r>
            <w:r w:rsidR="008435D4">
              <w:fldChar w:fldCharType="separate"/>
            </w:r>
            <w:r w:rsidRPr="004F555D">
              <w:fldChar w:fldCharType="end"/>
            </w:r>
          </w:p>
        </w:tc>
      </w:tr>
      <w:tr w:rsidR="000F5711" w:rsidRPr="00DA6130" w14:paraId="3DBCAB80" w14:textId="77777777" w:rsidTr="000F5711">
        <w:trPr>
          <w:trHeight w:val="435"/>
        </w:trPr>
        <w:tc>
          <w:tcPr>
            <w:tcW w:w="7380" w:type="dxa"/>
          </w:tcPr>
          <w:p w14:paraId="53EA339E" w14:textId="77777777" w:rsidR="000F5711" w:rsidRPr="004F555D" w:rsidRDefault="000F5711" w:rsidP="000F5711">
            <w:r w:rsidRPr="004F555D">
              <w:t xml:space="preserve">500 000 </w:t>
            </w:r>
            <w:r w:rsidRPr="004F555D">
              <w:rPr>
                <w:b/>
              </w:rPr>
              <w:t xml:space="preserve">&lt; </w:t>
            </w:r>
            <w:r w:rsidRPr="004F555D">
              <w:t xml:space="preserve">Budget </w:t>
            </w:r>
            <w:r w:rsidRPr="004F555D">
              <w:rPr>
                <w:b/>
              </w:rPr>
              <w:sym w:font="Symbol" w:char="F0A3"/>
            </w:r>
            <w:r w:rsidRPr="004F555D">
              <w:rPr>
                <w:b/>
              </w:rPr>
              <w:t xml:space="preserve"> </w:t>
            </w:r>
            <w:r w:rsidRPr="004F555D">
              <w:t>1 000 000</w:t>
            </w:r>
          </w:p>
        </w:tc>
        <w:tc>
          <w:tcPr>
            <w:tcW w:w="1800" w:type="dxa"/>
          </w:tcPr>
          <w:p w14:paraId="5ACB20F8" w14:textId="3BC638EE" w:rsidR="000F5711" w:rsidRPr="004F555D" w:rsidRDefault="00281C1E" w:rsidP="000F5711">
            <w:pPr>
              <w:jc w:val="center"/>
            </w:pPr>
            <w:ins w:id="191" w:author="ALARI Gianluigi" w:date="2016-08-04T17:54:00Z">
              <w:r>
                <w:fldChar w:fldCharType="begin">
                  <w:ffData>
                    <w:name w:val=""/>
                    <w:enabled/>
                    <w:calcOnExit w:val="0"/>
                    <w:checkBox>
                      <w:sizeAuto/>
                      <w:default w:val="1"/>
                    </w:checkBox>
                  </w:ffData>
                </w:fldChar>
              </w:r>
              <w:r>
                <w:instrText xml:space="preserve"> FORMCHECKBOX </w:instrText>
              </w:r>
            </w:ins>
            <w:r w:rsidR="008435D4">
              <w:fldChar w:fldCharType="separate"/>
            </w:r>
            <w:ins w:id="192" w:author="ALARI Gianluigi" w:date="2016-08-04T17:54:00Z">
              <w:r>
                <w:fldChar w:fldCharType="end"/>
              </w:r>
            </w:ins>
            <w:del w:id="193" w:author="ALARI Gianluigi" w:date="2016-08-04T17:54:00Z">
              <w:r w:rsidR="000F5711" w:rsidRPr="004F555D" w:rsidDel="00281C1E">
                <w:fldChar w:fldCharType="begin">
                  <w:ffData>
                    <w:name w:val=""/>
                    <w:enabled/>
                    <w:calcOnExit w:val="0"/>
                    <w:checkBox>
                      <w:sizeAuto/>
                      <w:default w:val="0"/>
                    </w:checkBox>
                  </w:ffData>
                </w:fldChar>
              </w:r>
              <w:r w:rsidR="000F5711" w:rsidRPr="004F555D" w:rsidDel="00281C1E">
                <w:delInstrText xml:space="preserve"> FORMCHECKBOX </w:delInstrText>
              </w:r>
              <w:r w:rsidR="008435D4">
                <w:fldChar w:fldCharType="separate"/>
              </w:r>
              <w:r w:rsidR="000F5711" w:rsidRPr="004F555D" w:rsidDel="00281C1E">
                <w:fldChar w:fldCharType="end"/>
              </w:r>
            </w:del>
          </w:p>
        </w:tc>
      </w:tr>
      <w:tr w:rsidR="000F5711" w:rsidRPr="00DA6130" w14:paraId="0A07CBC0" w14:textId="77777777" w:rsidTr="000F5711">
        <w:trPr>
          <w:trHeight w:val="435"/>
        </w:trPr>
        <w:tc>
          <w:tcPr>
            <w:tcW w:w="7380" w:type="dxa"/>
          </w:tcPr>
          <w:p w14:paraId="0A0C2C70" w14:textId="77777777" w:rsidR="000F5711" w:rsidRPr="004F555D" w:rsidRDefault="000F5711" w:rsidP="000F5711">
            <w:r w:rsidRPr="004F555D">
              <w:t xml:space="preserve">Budget </w:t>
            </w:r>
            <w:r w:rsidRPr="004F555D">
              <w:rPr>
                <w:rFonts w:cs="Arial"/>
                <w:b/>
              </w:rPr>
              <w:t>&gt;</w:t>
            </w:r>
            <w:r w:rsidRPr="004F555D">
              <w:rPr>
                <w:b/>
              </w:rPr>
              <w:t xml:space="preserve"> </w:t>
            </w:r>
            <w:r w:rsidRPr="004F555D">
              <w:t>1 000 000</w:t>
            </w:r>
          </w:p>
        </w:tc>
        <w:tc>
          <w:tcPr>
            <w:tcW w:w="1800" w:type="dxa"/>
          </w:tcPr>
          <w:p w14:paraId="10117D7D" w14:textId="77777777" w:rsidR="000F5711" w:rsidRPr="004F555D" w:rsidRDefault="000F5711" w:rsidP="000F5711">
            <w:pPr>
              <w:jc w:val="center"/>
            </w:pPr>
            <w:r w:rsidRPr="004F555D">
              <w:fldChar w:fldCharType="begin">
                <w:ffData>
                  <w:name w:val=""/>
                  <w:enabled/>
                  <w:calcOnExit w:val="0"/>
                  <w:checkBox>
                    <w:sizeAuto/>
                    <w:default w:val="0"/>
                  </w:checkBox>
                </w:ffData>
              </w:fldChar>
            </w:r>
            <w:r w:rsidRPr="004F555D">
              <w:instrText xml:space="preserve"> FORMCHECKBOX </w:instrText>
            </w:r>
            <w:r w:rsidR="008435D4">
              <w:fldChar w:fldCharType="separate"/>
            </w:r>
            <w:r w:rsidRPr="004F555D">
              <w:fldChar w:fldCharType="end"/>
            </w:r>
          </w:p>
        </w:tc>
      </w:tr>
    </w:tbl>
    <w:p w14:paraId="68204616" w14:textId="77777777" w:rsidR="00D11D71" w:rsidRDefault="00D11D71" w:rsidP="00D11D71">
      <w:pPr>
        <w:pStyle w:val="Heading2"/>
      </w:pPr>
      <w:bookmarkStart w:id="194" w:name="_Toc410045705"/>
      <w:bookmarkStart w:id="195" w:name="_Toc304473783"/>
      <w:r>
        <w:t>Workload: Order of magnitude</w:t>
      </w:r>
      <w:bookmarkEnd w:id="194"/>
    </w:p>
    <w:p w14:paraId="392DA2D1" w14:textId="77777777" w:rsidR="00D11D71" w:rsidRDefault="00D11D71" w:rsidP="00D11D71">
      <w:r>
        <w:t>In days: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0"/>
        <w:gridCol w:w="1800"/>
      </w:tblGrid>
      <w:tr w:rsidR="00D11D71" w:rsidRPr="00DA6130" w14:paraId="77BD2F4F" w14:textId="77777777" w:rsidTr="000A0852">
        <w:trPr>
          <w:trHeight w:val="390"/>
        </w:trPr>
        <w:tc>
          <w:tcPr>
            <w:tcW w:w="7380" w:type="dxa"/>
          </w:tcPr>
          <w:p w14:paraId="26CC0A30" w14:textId="77777777" w:rsidR="00D11D71" w:rsidRPr="004F555D" w:rsidRDefault="00D11D71" w:rsidP="000A0852">
            <w:r w:rsidRPr="004F555D">
              <w:rPr>
                <w:b/>
              </w:rPr>
              <w:sym w:font="Symbol" w:char="F0A3"/>
            </w:r>
            <w:r>
              <w:t xml:space="preserve"> 100</w:t>
            </w:r>
          </w:p>
        </w:tc>
        <w:tc>
          <w:tcPr>
            <w:tcW w:w="1800" w:type="dxa"/>
          </w:tcPr>
          <w:p w14:paraId="7CAF9A3E" w14:textId="77777777" w:rsidR="00D11D71" w:rsidRPr="004F555D" w:rsidRDefault="00D11D71" w:rsidP="000A0852">
            <w:pPr>
              <w:jc w:val="center"/>
            </w:pPr>
            <w:r w:rsidRPr="004F555D">
              <w:fldChar w:fldCharType="begin">
                <w:ffData>
                  <w:name w:val=""/>
                  <w:enabled/>
                  <w:calcOnExit w:val="0"/>
                  <w:checkBox>
                    <w:sizeAuto/>
                    <w:default w:val="0"/>
                  </w:checkBox>
                </w:ffData>
              </w:fldChar>
            </w:r>
            <w:r w:rsidRPr="004F555D">
              <w:instrText xml:space="preserve"> FORMCHECKBOX </w:instrText>
            </w:r>
            <w:r w:rsidR="008435D4">
              <w:fldChar w:fldCharType="separate"/>
            </w:r>
            <w:r w:rsidRPr="004F555D">
              <w:fldChar w:fldCharType="end"/>
            </w:r>
          </w:p>
        </w:tc>
      </w:tr>
      <w:tr w:rsidR="00D11D71" w:rsidRPr="00DA6130" w14:paraId="7B4586CE" w14:textId="77777777" w:rsidTr="000A0852">
        <w:trPr>
          <w:trHeight w:val="450"/>
        </w:trPr>
        <w:tc>
          <w:tcPr>
            <w:tcW w:w="7380" w:type="dxa"/>
          </w:tcPr>
          <w:p w14:paraId="2FCCF465" w14:textId="77777777" w:rsidR="00D11D71" w:rsidRPr="004F555D" w:rsidRDefault="00D11D71" w:rsidP="00D11D71">
            <w:r>
              <w:t xml:space="preserve">100 </w:t>
            </w:r>
            <w:r w:rsidRPr="004F555D">
              <w:t xml:space="preserve"> </w:t>
            </w:r>
            <w:r w:rsidRPr="004F555D">
              <w:rPr>
                <w:b/>
              </w:rPr>
              <w:t xml:space="preserve">&lt; </w:t>
            </w:r>
            <w:r>
              <w:t xml:space="preserve">Workload </w:t>
            </w:r>
            <w:r w:rsidRPr="004F555D">
              <w:t xml:space="preserve"> </w:t>
            </w:r>
            <w:r w:rsidRPr="004F555D">
              <w:rPr>
                <w:b/>
              </w:rPr>
              <w:sym w:font="Symbol" w:char="F0A3"/>
            </w:r>
            <w:r w:rsidRPr="004F555D">
              <w:rPr>
                <w:b/>
              </w:rPr>
              <w:t xml:space="preserve"> </w:t>
            </w:r>
            <w:r>
              <w:t>200</w:t>
            </w:r>
          </w:p>
        </w:tc>
        <w:tc>
          <w:tcPr>
            <w:tcW w:w="1800" w:type="dxa"/>
          </w:tcPr>
          <w:p w14:paraId="64C8828F" w14:textId="77777777" w:rsidR="00D11D71" w:rsidRPr="004F555D" w:rsidRDefault="00D11D71" w:rsidP="000A0852">
            <w:pPr>
              <w:jc w:val="center"/>
            </w:pPr>
            <w:r w:rsidRPr="004F555D">
              <w:fldChar w:fldCharType="begin">
                <w:ffData>
                  <w:name w:val=""/>
                  <w:enabled/>
                  <w:calcOnExit w:val="0"/>
                  <w:checkBox>
                    <w:sizeAuto/>
                    <w:default w:val="0"/>
                  </w:checkBox>
                </w:ffData>
              </w:fldChar>
            </w:r>
            <w:r w:rsidRPr="004F555D">
              <w:instrText xml:space="preserve"> FORMCHECKBOX </w:instrText>
            </w:r>
            <w:r w:rsidR="008435D4">
              <w:fldChar w:fldCharType="separate"/>
            </w:r>
            <w:r w:rsidRPr="004F555D">
              <w:fldChar w:fldCharType="end"/>
            </w:r>
          </w:p>
        </w:tc>
      </w:tr>
      <w:tr w:rsidR="00D11D71" w:rsidRPr="00DA6130" w14:paraId="5A687200" w14:textId="77777777" w:rsidTr="000A0852">
        <w:trPr>
          <w:trHeight w:val="285"/>
        </w:trPr>
        <w:tc>
          <w:tcPr>
            <w:tcW w:w="7380" w:type="dxa"/>
          </w:tcPr>
          <w:p w14:paraId="35518B64" w14:textId="77777777" w:rsidR="00D11D71" w:rsidRPr="004F555D" w:rsidRDefault="00D11D71" w:rsidP="00D11D71">
            <w:r>
              <w:t>200</w:t>
            </w:r>
            <w:r w:rsidRPr="004F555D">
              <w:t xml:space="preserve"> </w:t>
            </w:r>
            <w:r w:rsidRPr="004F555D">
              <w:rPr>
                <w:b/>
              </w:rPr>
              <w:t xml:space="preserve">&lt; </w:t>
            </w:r>
            <w:r>
              <w:t xml:space="preserve">Workload </w:t>
            </w:r>
            <w:r w:rsidRPr="004F555D">
              <w:t xml:space="preserve"> </w:t>
            </w:r>
            <w:r w:rsidRPr="004F555D">
              <w:rPr>
                <w:b/>
              </w:rPr>
              <w:sym w:font="Symbol" w:char="F0A3"/>
            </w:r>
            <w:r w:rsidRPr="004F555D">
              <w:rPr>
                <w:b/>
              </w:rPr>
              <w:t xml:space="preserve"> </w:t>
            </w:r>
            <w:r>
              <w:rPr>
                <w:b/>
              </w:rPr>
              <w:t>500</w:t>
            </w:r>
          </w:p>
        </w:tc>
        <w:tc>
          <w:tcPr>
            <w:tcW w:w="1800" w:type="dxa"/>
          </w:tcPr>
          <w:p w14:paraId="145D4D3A" w14:textId="3E82E524" w:rsidR="00D11D71" w:rsidRPr="004F555D" w:rsidRDefault="00D11D71" w:rsidP="000A0852">
            <w:pPr>
              <w:jc w:val="center"/>
            </w:pPr>
            <w:r w:rsidRPr="004F555D">
              <w:fldChar w:fldCharType="begin">
                <w:ffData>
                  <w:name w:val=""/>
                  <w:enabled/>
                  <w:calcOnExit w:val="0"/>
                  <w:checkBox>
                    <w:sizeAuto/>
                    <w:default w:val="0"/>
                  </w:checkBox>
                </w:ffData>
              </w:fldChar>
            </w:r>
            <w:r w:rsidRPr="004F555D">
              <w:instrText xml:space="preserve"> FORMCHECKBOX </w:instrText>
            </w:r>
            <w:r w:rsidR="008435D4">
              <w:fldChar w:fldCharType="separate"/>
            </w:r>
            <w:r w:rsidRPr="004F555D">
              <w:fldChar w:fldCharType="end"/>
            </w:r>
          </w:p>
        </w:tc>
      </w:tr>
      <w:tr w:rsidR="00D11D71" w:rsidRPr="00DA6130" w14:paraId="5211F6D7" w14:textId="77777777" w:rsidTr="000A0852">
        <w:trPr>
          <w:trHeight w:val="435"/>
        </w:trPr>
        <w:tc>
          <w:tcPr>
            <w:tcW w:w="7380" w:type="dxa"/>
          </w:tcPr>
          <w:p w14:paraId="73EA5239" w14:textId="77777777" w:rsidR="00D11D71" w:rsidRPr="004F555D" w:rsidRDefault="00D11D71" w:rsidP="00D11D71">
            <w:r>
              <w:t xml:space="preserve">500 </w:t>
            </w:r>
            <w:r w:rsidRPr="004F555D">
              <w:t xml:space="preserve"> </w:t>
            </w:r>
            <w:r w:rsidRPr="004F555D">
              <w:rPr>
                <w:b/>
              </w:rPr>
              <w:t xml:space="preserve">&lt; </w:t>
            </w:r>
            <w:r>
              <w:t xml:space="preserve">Workload </w:t>
            </w:r>
            <w:r w:rsidRPr="004F555D">
              <w:t xml:space="preserve"> </w:t>
            </w:r>
            <w:r w:rsidRPr="004F555D">
              <w:rPr>
                <w:b/>
              </w:rPr>
              <w:sym w:font="Symbol" w:char="F0A3"/>
            </w:r>
            <w:r w:rsidRPr="004F555D">
              <w:rPr>
                <w:b/>
              </w:rPr>
              <w:t xml:space="preserve"> </w:t>
            </w:r>
            <w:r>
              <w:rPr>
                <w:b/>
              </w:rPr>
              <w:t>10</w:t>
            </w:r>
            <w:r>
              <w:t>00</w:t>
            </w:r>
          </w:p>
        </w:tc>
        <w:tc>
          <w:tcPr>
            <w:tcW w:w="1800" w:type="dxa"/>
          </w:tcPr>
          <w:p w14:paraId="7F6147F1" w14:textId="77777777" w:rsidR="00D11D71" w:rsidRPr="004F555D" w:rsidRDefault="00D11D71" w:rsidP="000A0852">
            <w:pPr>
              <w:jc w:val="center"/>
            </w:pPr>
            <w:r w:rsidRPr="004F555D">
              <w:fldChar w:fldCharType="begin">
                <w:ffData>
                  <w:name w:val=""/>
                  <w:enabled/>
                  <w:calcOnExit w:val="0"/>
                  <w:checkBox>
                    <w:sizeAuto/>
                    <w:default w:val="0"/>
                  </w:checkBox>
                </w:ffData>
              </w:fldChar>
            </w:r>
            <w:r w:rsidRPr="004F555D">
              <w:instrText xml:space="preserve"> FORMCHECKBOX </w:instrText>
            </w:r>
            <w:r w:rsidR="008435D4">
              <w:fldChar w:fldCharType="separate"/>
            </w:r>
            <w:r w:rsidRPr="004F555D">
              <w:fldChar w:fldCharType="end"/>
            </w:r>
          </w:p>
        </w:tc>
      </w:tr>
      <w:tr w:rsidR="00D11D71" w:rsidRPr="00DA6130" w14:paraId="2BC1DF62" w14:textId="77777777" w:rsidTr="000A0852">
        <w:trPr>
          <w:trHeight w:val="435"/>
        </w:trPr>
        <w:tc>
          <w:tcPr>
            <w:tcW w:w="7380" w:type="dxa"/>
          </w:tcPr>
          <w:p w14:paraId="16376D8D" w14:textId="77777777" w:rsidR="00D11D71" w:rsidRPr="004F555D" w:rsidRDefault="00D11D71" w:rsidP="00D11D71">
            <w:r w:rsidRPr="004F555D">
              <w:rPr>
                <w:rFonts w:cs="Arial"/>
                <w:b/>
              </w:rPr>
              <w:t>&gt;</w:t>
            </w:r>
            <w:r w:rsidRPr="004F555D">
              <w:rPr>
                <w:b/>
              </w:rPr>
              <w:t xml:space="preserve"> </w:t>
            </w:r>
            <w:r>
              <w:t xml:space="preserve">1 000 </w:t>
            </w:r>
          </w:p>
        </w:tc>
        <w:tc>
          <w:tcPr>
            <w:tcW w:w="1800" w:type="dxa"/>
          </w:tcPr>
          <w:p w14:paraId="67726CB9" w14:textId="4ED14205" w:rsidR="00D11D71" w:rsidRPr="004F555D" w:rsidRDefault="00281C1E" w:rsidP="000A0852">
            <w:pPr>
              <w:jc w:val="center"/>
            </w:pPr>
            <w:ins w:id="196" w:author="ALARI Gianluigi" w:date="2016-08-04T17:55:00Z">
              <w:r>
                <w:fldChar w:fldCharType="begin">
                  <w:ffData>
                    <w:name w:val=""/>
                    <w:enabled/>
                    <w:calcOnExit w:val="0"/>
                    <w:checkBox>
                      <w:sizeAuto/>
                      <w:default w:val="1"/>
                    </w:checkBox>
                  </w:ffData>
                </w:fldChar>
              </w:r>
              <w:r>
                <w:instrText xml:space="preserve"> FORMCHECKBOX </w:instrText>
              </w:r>
            </w:ins>
            <w:r w:rsidR="008435D4">
              <w:fldChar w:fldCharType="separate"/>
            </w:r>
            <w:ins w:id="197" w:author="ALARI Gianluigi" w:date="2016-08-04T17:55:00Z">
              <w:r>
                <w:fldChar w:fldCharType="end"/>
              </w:r>
            </w:ins>
            <w:del w:id="198" w:author="ALARI Gianluigi" w:date="2016-08-04T17:55:00Z">
              <w:r w:rsidR="00D11D71" w:rsidRPr="004F555D" w:rsidDel="00281C1E">
                <w:fldChar w:fldCharType="begin">
                  <w:ffData>
                    <w:name w:val=""/>
                    <w:enabled/>
                    <w:calcOnExit w:val="0"/>
                    <w:checkBox>
                      <w:sizeAuto/>
                      <w:default w:val="0"/>
                    </w:checkBox>
                  </w:ffData>
                </w:fldChar>
              </w:r>
              <w:r w:rsidR="00D11D71" w:rsidRPr="004F555D" w:rsidDel="00281C1E">
                <w:delInstrText xml:space="preserve"> FORMCHECKBOX </w:delInstrText>
              </w:r>
              <w:r w:rsidR="008435D4">
                <w:fldChar w:fldCharType="separate"/>
              </w:r>
              <w:r w:rsidR="00D11D71" w:rsidRPr="004F555D" w:rsidDel="00281C1E">
                <w:fldChar w:fldCharType="end"/>
              </w:r>
            </w:del>
          </w:p>
        </w:tc>
      </w:tr>
    </w:tbl>
    <w:p w14:paraId="47A374D7" w14:textId="77777777" w:rsidR="000F5711" w:rsidRPr="000F5711" w:rsidRDefault="00AF176C" w:rsidP="00C22A8B">
      <w:pPr>
        <w:pStyle w:val="Heading2"/>
      </w:pPr>
      <w:bookmarkStart w:id="199" w:name="_Toc410045706"/>
      <w:r>
        <w:t>I</w:t>
      </w:r>
      <w:r w:rsidR="000F5711" w:rsidRPr="000F5711">
        <w:t>nitial environment request</w:t>
      </w:r>
      <w:bookmarkEnd w:id="195"/>
      <w:r w:rsidR="0011543B">
        <w:t xml:space="preserve"> (optional)</w:t>
      </w:r>
      <w:bookmarkEnd w:id="199"/>
    </w:p>
    <w:p w14:paraId="64C62575" w14:textId="77777777" w:rsidR="000F5711" w:rsidRPr="000F5711" w:rsidRDefault="0011543B" w:rsidP="000F5711">
      <w:r>
        <w:t>I</w:t>
      </w:r>
      <w:r w:rsidRPr="000F5711">
        <w:t xml:space="preserve">f </w:t>
      </w:r>
      <w:r w:rsidRPr="00C13297">
        <w:rPr>
          <w:b/>
        </w:rPr>
        <w:t>needed</w:t>
      </w:r>
      <w:r w:rsidRPr="000F5711">
        <w:t xml:space="preserve"> </w:t>
      </w:r>
      <w:r>
        <w:t>and to get</w:t>
      </w:r>
      <w:r w:rsidR="000F5711" w:rsidRPr="000F5711">
        <w:t xml:space="preserve"> an initial environment, please:</w:t>
      </w:r>
    </w:p>
    <w:p w14:paraId="2097F30A" w14:textId="77777777" w:rsidR="000F5711" w:rsidRPr="000F5711" w:rsidRDefault="000F5711" w:rsidP="009658C3">
      <w:pPr>
        <w:numPr>
          <w:ilvl w:val="0"/>
          <w:numId w:val="7"/>
        </w:numPr>
      </w:pPr>
      <w:r w:rsidRPr="000F5711">
        <w:t xml:space="preserve">Check this box: </w:t>
      </w:r>
      <w:r w:rsidR="00D41EDD">
        <w:fldChar w:fldCharType="begin">
          <w:ffData>
            <w:name w:val=""/>
            <w:enabled/>
            <w:calcOnExit w:val="0"/>
            <w:checkBox>
              <w:sizeAuto/>
              <w:default w:val="1"/>
            </w:checkBox>
          </w:ffData>
        </w:fldChar>
      </w:r>
      <w:r w:rsidR="00D41EDD">
        <w:instrText xml:space="preserve"> FORMCHECKBOX </w:instrText>
      </w:r>
      <w:r w:rsidR="008435D4">
        <w:fldChar w:fldCharType="separate"/>
      </w:r>
      <w:r w:rsidR="00D41EDD">
        <w:fldChar w:fldCharType="end"/>
      </w:r>
      <w:r w:rsidRPr="000F5711">
        <w:t>;</w:t>
      </w:r>
    </w:p>
    <w:p w14:paraId="005391F1" w14:textId="77777777" w:rsidR="000F5711" w:rsidRPr="000F5711" w:rsidRDefault="000F5711" w:rsidP="009658C3">
      <w:pPr>
        <w:numPr>
          <w:ilvl w:val="0"/>
          <w:numId w:val="7"/>
        </w:numPr>
      </w:pPr>
      <w:r w:rsidRPr="00A60265">
        <w:t xml:space="preserve">Draft the </w:t>
      </w:r>
      <w:r w:rsidRPr="00A60265">
        <w:rPr>
          <w:b/>
        </w:rPr>
        <w:t xml:space="preserve">IER </w:t>
      </w:r>
      <w:r w:rsidRPr="00A60265">
        <w:t xml:space="preserve">document </w:t>
      </w:r>
      <w:r w:rsidR="00A60265">
        <w:rPr>
          <w:sz w:val="20"/>
          <w:szCs w:val="20"/>
        </w:rPr>
        <w:t>(xxxxx_IER_EN</w:t>
      </w:r>
      <w:r w:rsidRPr="000F5711">
        <w:rPr>
          <w:sz w:val="20"/>
          <w:szCs w:val="20"/>
        </w:rPr>
        <w:t>.doc</w:t>
      </w:r>
      <w:r w:rsidRPr="000F5711">
        <w:t xml:space="preserve">) available on the </w:t>
      </w:r>
      <w:r w:rsidR="009124F9">
        <w:t>Standards</w:t>
      </w:r>
      <w:r w:rsidRPr="000F5711">
        <w:t xml:space="preserve"> Unit </w:t>
      </w:r>
      <w:commentRangeStart w:id="200"/>
      <w:r w:rsidRPr="000F5711">
        <w:t>website</w:t>
      </w:r>
      <w:commentRangeEnd w:id="200"/>
      <w:r w:rsidR="00281C1E">
        <w:rPr>
          <w:rStyle w:val="CommentReference"/>
          <w:szCs w:val="20"/>
          <w:lang w:val="en-US" w:eastAsia="ja-JP"/>
        </w:rPr>
        <w:commentReference w:id="200"/>
      </w:r>
      <w:r w:rsidRPr="000F5711">
        <w:t>;</w:t>
      </w:r>
    </w:p>
    <w:p w14:paraId="21126CB8" w14:textId="77777777" w:rsidR="000F5711" w:rsidRDefault="000F5711" w:rsidP="009658C3">
      <w:pPr>
        <w:numPr>
          <w:ilvl w:val="0"/>
          <w:numId w:val="7"/>
        </w:numPr>
      </w:pPr>
      <w:r w:rsidRPr="000F5711">
        <w:t xml:space="preserve">Transmit all the "Pre-Project" phase documents to </w:t>
      </w:r>
      <w:hyperlink r:id="rId19" w:history="1">
        <w:proofErr w:type="spellStart"/>
        <w:r w:rsidR="00C13297">
          <w:rPr>
            <w:color w:val="0000FF"/>
            <w:u w:val="single"/>
          </w:rPr>
          <w:t>PMQcc</w:t>
        </w:r>
        <w:proofErr w:type="spellEnd"/>
      </w:hyperlink>
      <w:r w:rsidRPr="000F5711">
        <w:t xml:space="preserve"> cell.</w:t>
      </w:r>
    </w:p>
    <w:p w14:paraId="5AE1A217" w14:textId="77777777" w:rsidR="000F5711" w:rsidRPr="006E135A" w:rsidRDefault="000F5711" w:rsidP="006E135A"/>
    <w:p w14:paraId="1D142D04" w14:textId="77777777" w:rsidR="00D33D98" w:rsidRDefault="004F555D" w:rsidP="009658C3">
      <w:pPr>
        <w:pStyle w:val="Heading1"/>
        <w:numPr>
          <w:ilvl w:val="0"/>
          <w:numId w:val="5"/>
        </w:numPr>
      </w:pPr>
      <w:bookmarkStart w:id="201" w:name="_Toc410045707"/>
      <w:bookmarkEnd w:id="0"/>
      <w:r>
        <w:lastRenderedPageBreak/>
        <w:t>project</w:t>
      </w:r>
      <w:r w:rsidR="00D239E0">
        <w:t xml:space="preserve"> Organisation</w:t>
      </w:r>
      <w:bookmarkEnd w:id="201"/>
    </w:p>
    <w:p w14:paraId="2A0FB212" w14:textId="77777777" w:rsidR="00214F21" w:rsidRPr="00214F21" w:rsidRDefault="00D239E0" w:rsidP="00214F21">
      <w:pPr>
        <w:pStyle w:val="Heading2"/>
        <w:numPr>
          <w:ilvl w:val="1"/>
          <w:numId w:val="5"/>
        </w:numPr>
      </w:pPr>
      <w:bookmarkStart w:id="202" w:name="_Ref408323744"/>
      <w:bookmarkStart w:id="203" w:name="_Toc410045708"/>
      <w:r>
        <w:t>EP</w:t>
      </w:r>
      <w:r w:rsidR="00BE3BC9">
        <w:t xml:space="preserve"> Steering committee</w:t>
      </w:r>
      <w:r>
        <w:t xml:space="preserve"> Team</w:t>
      </w:r>
      <w:bookmarkEnd w:id="202"/>
      <w:bookmarkEnd w:id="2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525"/>
        <w:gridCol w:w="2348"/>
        <w:gridCol w:w="2223"/>
        <w:gridCol w:w="558"/>
        <w:gridCol w:w="1877"/>
        <w:gridCol w:w="2097"/>
      </w:tblGrid>
      <w:tr w:rsidR="006F5A04" w:rsidRPr="0056368D" w14:paraId="522DB12F" w14:textId="77777777" w:rsidTr="006F5A04">
        <w:trPr>
          <w:trHeight w:val="28"/>
          <w:tblHeader/>
        </w:trPr>
        <w:tc>
          <w:tcPr>
            <w:tcW w:w="1491" w:type="pct"/>
            <w:gridSpan w:val="2"/>
            <w:shd w:val="clear" w:color="auto" w:fill="C0C0C0"/>
            <w:vAlign w:val="center"/>
          </w:tcPr>
          <w:p w14:paraId="372F182F" w14:textId="77777777" w:rsidR="006F5A04" w:rsidRPr="0056368D" w:rsidRDefault="006F5A04" w:rsidP="007E1309">
            <w:pPr>
              <w:spacing w:before="100" w:beforeAutospacing="1" w:after="100" w:afterAutospacing="1"/>
              <w:jc w:val="center"/>
              <w:rPr>
                <w:b/>
              </w:rPr>
            </w:pPr>
            <w:r>
              <w:rPr>
                <w:b/>
              </w:rPr>
              <w:t>Project</w:t>
            </w:r>
            <w:r w:rsidRPr="0056368D">
              <w:rPr>
                <w:b/>
              </w:rPr>
              <w:t xml:space="preserve"> Role</w:t>
            </w:r>
          </w:p>
        </w:tc>
        <w:tc>
          <w:tcPr>
            <w:tcW w:w="1444" w:type="pct"/>
            <w:gridSpan w:val="2"/>
            <w:shd w:val="clear" w:color="auto" w:fill="C0C0C0"/>
          </w:tcPr>
          <w:p w14:paraId="24BF8D08" w14:textId="77777777" w:rsidR="006F5A04" w:rsidRDefault="006F5A04" w:rsidP="006F5A04">
            <w:pPr>
              <w:jc w:val="center"/>
            </w:pPr>
            <w:r>
              <w:rPr>
                <w:b/>
              </w:rPr>
              <w:t>Name/Initials</w:t>
            </w:r>
          </w:p>
        </w:tc>
        <w:tc>
          <w:tcPr>
            <w:tcW w:w="975" w:type="pct"/>
            <w:shd w:val="clear" w:color="auto" w:fill="C0C0C0"/>
          </w:tcPr>
          <w:p w14:paraId="63922A18" w14:textId="77777777" w:rsidR="006F5A04" w:rsidRDefault="006F5A04" w:rsidP="006F5A04">
            <w:pPr>
              <w:jc w:val="center"/>
            </w:pPr>
            <w:r>
              <w:rPr>
                <w:b/>
              </w:rPr>
              <w:t>EP P</w:t>
            </w:r>
            <w:r w:rsidRPr="0000098F">
              <w:rPr>
                <w:b/>
              </w:rPr>
              <w:t>osition</w:t>
            </w:r>
            <w:r>
              <w:rPr>
                <w:rStyle w:val="FootnoteReference"/>
                <w:b/>
              </w:rPr>
              <w:footnoteReference w:id="3"/>
            </w:r>
          </w:p>
        </w:tc>
        <w:tc>
          <w:tcPr>
            <w:tcW w:w="1089" w:type="pct"/>
            <w:shd w:val="clear" w:color="auto" w:fill="C0C0C0"/>
            <w:vAlign w:val="center"/>
          </w:tcPr>
          <w:p w14:paraId="7965D1C7" w14:textId="77777777" w:rsidR="006F5A04" w:rsidRPr="0056368D" w:rsidRDefault="006F5A04" w:rsidP="00655694">
            <w:pPr>
              <w:spacing w:before="100" w:beforeAutospacing="1" w:after="100" w:afterAutospacing="1"/>
              <w:jc w:val="center"/>
              <w:rPr>
                <w:b/>
              </w:rPr>
            </w:pPr>
            <w:r w:rsidRPr="0056368D">
              <w:rPr>
                <w:b/>
              </w:rPr>
              <w:t>DG or Company</w:t>
            </w:r>
          </w:p>
        </w:tc>
      </w:tr>
      <w:tr w:rsidR="00BE3BC9" w:rsidRPr="0056368D" w14:paraId="4F0987E2" w14:textId="77777777" w:rsidTr="006F5A04">
        <w:tc>
          <w:tcPr>
            <w:tcW w:w="272" w:type="pct"/>
            <w:vMerge w:val="restart"/>
            <w:shd w:val="clear" w:color="auto" w:fill="auto"/>
            <w:textDirection w:val="btLr"/>
            <w:vAlign w:val="center"/>
          </w:tcPr>
          <w:p w14:paraId="3DF33583" w14:textId="77777777" w:rsidR="00BE3BC9" w:rsidRPr="005A07FA" w:rsidRDefault="00BE3BC9" w:rsidP="00655694">
            <w:pPr>
              <w:spacing w:before="100" w:beforeAutospacing="1" w:after="100" w:afterAutospacing="1"/>
              <w:jc w:val="center"/>
              <w:rPr>
                <w:b/>
              </w:rPr>
            </w:pPr>
            <w:r w:rsidRPr="005A07FA">
              <w:rPr>
                <w:b/>
              </w:rPr>
              <w:t>Business</w:t>
            </w:r>
          </w:p>
        </w:tc>
        <w:tc>
          <w:tcPr>
            <w:tcW w:w="1219" w:type="pct"/>
            <w:shd w:val="clear" w:color="auto" w:fill="auto"/>
            <w:vAlign w:val="center"/>
          </w:tcPr>
          <w:p w14:paraId="3658A979" w14:textId="77777777" w:rsidR="00BE3BC9" w:rsidRPr="00B3755E" w:rsidRDefault="00BE3BC9" w:rsidP="00655694">
            <w:pPr>
              <w:spacing w:before="100" w:beforeAutospacing="1" w:after="100" w:afterAutospacing="1"/>
              <w:jc w:val="center"/>
            </w:pPr>
            <w:r w:rsidRPr="00B3755E">
              <w:t>Sponsor</w:t>
            </w:r>
          </w:p>
        </w:tc>
        <w:tc>
          <w:tcPr>
            <w:tcW w:w="1154" w:type="pct"/>
            <w:shd w:val="clear" w:color="auto" w:fill="auto"/>
            <w:vAlign w:val="center"/>
          </w:tcPr>
          <w:p w14:paraId="026A5A5B" w14:textId="77777777" w:rsidR="00BE3BC9" w:rsidRPr="0056368D" w:rsidRDefault="00D41EDD" w:rsidP="00655694">
            <w:pPr>
              <w:spacing w:before="100" w:beforeAutospacing="1" w:after="100" w:afterAutospacing="1"/>
              <w:jc w:val="center"/>
            </w:pPr>
            <w:r>
              <w:t xml:space="preserve">Steen </w:t>
            </w:r>
            <w:commentRangeStart w:id="204"/>
            <w:r>
              <w:t>EILERTSEN</w:t>
            </w:r>
            <w:commentRangeEnd w:id="204"/>
            <w:r w:rsidR="00281C1E">
              <w:rPr>
                <w:rStyle w:val="CommentReference"/>
                <w:szCs w:val="20"/>
                <w:lang w:val="en-US" w:eastAsia="ja-JP"/>
              </w:rPr>
              <w:commentReference w:id="204"/>
            </w:r>
          </w:p>
        </w:tc>
        <w:tc>
          <w:tcPr>
            <w:tcW w:w="290" w:type="pct"/>
            <w:shd w:val="clear" w:color="auto" w:fill="auto"/>
            <w:vAlign w:val="center"/>
          </w:tcPr>
          <w:p w14:paraId="45190EE7" w14:textId="77777777" w:rsidR="00BE3BC9" w:rsidRPr="0056368D" w:rsidRDefault="00BE3BC9" w:rsidP="00655694">
            <w:pPr>
              <w:spacing w:before="100" w:beforeAutospacing="1" w:after="100" w:afterAutospacing="1"/>
              <w:jc w:val="center"/>
            </w:pPr>
          </w:p>
        </w:tc>
        <w:tc>
          <w:tcPr>
            <w:tcW w:w="975" w:type="pct"/>
          </w:tcPr>
          <w:p w14:paraId="6D5D9673" w14:textId="6CE481EB" w:rsidR="00BE3BC9" w:rsidRPr="0056368D" w:rsidRDefault="00D41EDD" w:rsidP="00655694">
            <w:pPr>
              <w:spacing w:before="100" w:beforeAutospacing="1" w:after="100" w:afterAutospacing="1"/>
              <w:jc w:val="center"/>
            </w:pPr>
            <w:del w:id="205" w:author="ALARI Gianluigi" w:date="2016-08-04T17:57:00Z">
              <w:r w:rsidDel="00281C1E">
                <w:delText>Director</w:delText>
              </w:r>
            </w:del>
          </w:p>
        </w:tc>
        <w:tc>
          <w:tcPr>
            <w:tcW w:w="1089" w:type="pct"/>
            <w:shd w:val="clear" w:color="auto" w:fill="auto"/>
            <w:vAlign w:val="center"/>
          </w:tcPr>
          <w:p w14:paraId="3A61A526" w14:textId="569D9016" w:rsidR="00BE3BC9" w:rsidRPr="0056368D" w:rsidRDefault="00D41EDD" w:rsidP="00655694">
            <w:pPr>
              <w:spacing w:before="100" w:beforeAutospacing="1" w:after="100" w:afterAutospacing="1"/>
              <w:jc w:val="center"/>
            </w:pPr>
            <w:del w:id="206" w:author="ALARI Gianluigi" w:date="2016-08-04T17:58:00Z">
              <w:r w:rsidDel="00281C1E">
                <w:delText>DG ITEC</w:delText>
              </w:r>
            </w:del>
          </w:p>
        </w:tc>
      </w:tr>
      <w:tr w:rsidR="00BE3BC9" w:rsidRPr="0056368D" w14:paraId="7DDDA467" w14:textId="77777777" w:rsidTr="006F5A04">
        <w:tc>
          <w:tcPr>
            <w:tcW w:w="272" w:type="pct"/>
            <w:vMerge/>
            <w:shd w:val="clear" w:color="auto" w:fill="auto"/>
            <w:textDirection w:val="btLr"/>
            <w:vAlign w:val="center"/>
          </w:tcPr>
          <w:p w14:paraId="3BAEC437" w14:textId="77777777" w:rsidR="00BE3BC9" w:rsidRPr="005A07FA" w:rsidRDefault="00BE3BC9" w:rsidP="00655694">
            <w:pPr>
              <w:spacing w:before="100" w:beforeAutospacing="1" w:after="100" w:afterAutospacing="1"/>
              <w:jc w:val="center"/>
              <w:rPr>
                <w:b/>
              </w:rPr>
            </w:pPr>
          </w:p>
        </w:tc>
        <w:tc>
          <w:tcPr>
            <w:tcW w:w="1219" w:type="pct"/>
            <w:shd w:val="clear" w:color="auto" w:fill="auto"/>
            <w:vAlign w:val="center"/>
          </w:tcPr>
          <w:p w14:paraId="3AAA4706" w14:textId="77777777" w:rsidR="00BE3BC9" w:rsidRPr="00B3755E" w:rsidRDefault="00BE3BC9" w:rsidP="00655694">
            <w:pPr>
              <w:spacing w:before="100" w:beforeAutospacing="1" w:after="100" w:afterAutospacing="1"/>
              <w:jc w:val="center"/>
            </w:pPr>
            <w:r w:rsidRPr="00B3755E">
              <w:t>Project Owner</w:t>
            </w:r>
          </w:p>
        </w:tc>
        <w:tc>
          <w:tcPr>
            <w:tcW w:w="1154" w:type="pct"/>
            <w:shd w:val="clear" w:color="auto" w:fill="auto"/>
            <w:vAlign w:val="center"/>
          </w:tcPr>
          <w:p w14:paraId="05D4DC8F" w14:textId="77777777" w:rsidR="00BE3BC9" w:rsidRDefault="00281C1E" w:rsidP="00655694">
            <w:pPr>
              <w:spacing w:before="100" w:beforeAutospacing="1" w:after="100" w:afterAutospacing="1"/>
              <w:jc w:val="center"/>
              <w:rPr>
                <w:ins w:id="207" w:author="ALARI Gianluigi" w:date="2016-08-04T17:59:00Z"/>
              </w:rPr>
            </w:pPr>
            <w:ins w:id="208" w:author="ALARI Gianluigi" w:date="2016-08-04T17:57:00Z">
              <w:r>
                <w:t>Steen EILERTSEN</w:t>
              </w:r>
            </w:ins>
          </w:p>
          <w:p w14:paraId="3173913D" w14:textId="521E1AD6" w:rsidR="00281C1E" w:rsidRPr="0056368D" w:rsidRDefault="00281C1E" w:rsidP="00655694">
            <w:pPr>
              <w:spacing w:before="100" w:beforeAutospacing="1" w:after="100" w:afterAutospacing="1"/>
              <w:jc w:val="center"/>
            </w:pPr>
            <w:ins w:id="209" w:author="ALARI Gianluigi" w:date="2016-08-04T17:59:00Z">
              <w:r>
                <w:t>Sarah BLAU</w:t>
              </w:r>
            </w:ins>
          </w:p>
        </w:tc>
        <w:tc>
          <w:tcPr>
            <w:tcW w:w="290" w:type="pct"/>
            <w:shd w:val="clear" w:color="auto" w:fill="auto"/>
            <w:vAlign w:val="center"/>
          </w:tcPr>
          <w:p w14:paraId="3997A5C1" w14:textId="77777777" w:rsidR="00BE3BC9" w:rsidRPr="0056368D" w:rsidRDefault="00BE3BC9" w:rsidP="00655694">
            <w:pPr>
              <w:spacing w:before="100" w:beforeAutospacing="1" w:after="100" w:afterAutospacing="1"/>
              <w:jc w:val="center"/>
            </w:pPr>
          </w:p>
        </w:tc>
        <w:tc>
          <w:tcPr>
            <w:tcW w:w="975" w:type="pct"/>
          </w:tcPr>
          <w:p w14:paraId="67F8691E" w14:textId="77777777" w:rsidR="00BE3BC9" w:rsidRDefault="00281C1E" w:rsidP="00655694">
            <w:pPr>
              <w:spacing w:before="100" w:beforeAutospacing="1" w:after="100" w:afterAutospacing="1"/>
              <w:jc w:val="center"/>
              <w:rPr>
                <w:ins w:id="210" w:author="ALARI Gianluigi" w:date="2016-08-04T17:59:00Z"/>
              </w:rPr>
            </w:pPr>
            <w:ins w:id="211" w:author="ALARI Gianluigi" w:date="2016-08-04T17:57:00Z">
              <w:r>
                <w:t>Director</w:t>
              </w:r>
            </w:ins>
          </w:p>
          <w:p w14:paraId="09BEB9BA" w14:textId="3FE59AE3" w:rsidR="00281C1E" w:rsidRPr="0056368D" w:rsidRDefault="00281C1E" w:rsidP="00655694">
            <w:pPr>
              <w:spacing w:before="100" w:beforeAutospacing="1" w:after="100" w:afterAutospacing="1"/>
              <w:jc w:val="center"/>
            </w:pPr>
            <w:ins w:id="212" w:author="ALARI Gianluigi" w:date="2016-08-04T17:59:00Z">
              <w:r>
                <w:t>HOU</w:t>
              </w:r>
            </w:ins>
          </w:p>
        </w:tc>
        <w:tc>
          <w:tcPr>
            <w:tcW w:w="1089" w:type="pct"/>
            <w:shd w:val="clear" w:color="auto" w:fill="auto"/>
            <w:vAlign w:val="center"/>
          </w:tcPr>
          <w:p w14:paraId="6673BB06" w14:textId="77777777" w:rsidR="00BE3BC9" w:rsidRDefault="00281C1E" w:rsidP="00655694">
            <w:pPr>
              <w:spacing w:before="100" w:beforeAutospacing="1" w:after="100" w:afterAutospacing="1"/>
              <w:jc w:val="center"/>
              <w:rPr>
                <w:ins w:id="213" w:author="ALARI Gianluigi" w:date="2016-08-04T17:59:00Z"/>
              </w:rPr>
            </w:pPr>
            <w:ins w:id="214" w:author="ALARI Gianluigi" w:date="2016-08-04T17:58:00Z">
              <w:r>
                <w:t>DG ITEC</w:t>
              </w:r>
            </w:ins>
          </w:p>
          <w:p w14:paraId="74E7DB86" w14:textId="00DAB6BE" w:rsidR="00281C1E" w:rsidRPr="0056368D" w:rsidRDefault="00281C1E" w:rsidP="00655694">
            <w:pPr>
              <w:spacing w:before="100" w:beforeAutospacing="1" w:after="100" w:afterAutospacing="1"/>
              <w:jc w:val="center"/>
            </w:pPr>
            <w:ins w:id="215" w:author="ALARI Gianluigi" w:date="2016-08-04T17:59:00Z">
              <w:r>
                <w:t>DG IPOL</w:t>
              </w:r>
            </w:ins>
          </w:p>
        </w:tc>
      </w:tr>
      <w:tr w:rsidR="00BE3BC9" w:rsidRPr="0056368D" w14:paraId="08477B1B" w14:textId="77777777" w:rsidTr="006F5A04">
        <w:tc>
          <w:tcPr>
            <w:tcW w:w="272" w:type="pct"/>
            <w:vMerge/>
            <w:shd w:val="clear" w:color="auto" w:fill="auto"/>
            <w:textDirection w:val="btLr"/>
            <w:vAlign w:val="center"/>
          </w:tcPr>
          <w:p w14:paraId="3AF90605" w14:textId="77777777" w:rsidR="00BE3BC9" w:rsidRPr="005A07FA" w:rsidRDefault="00BE3BC9" w:rsidP="00655694">
            <w:pPr>
              <w:spacing w:before="100" w:beforeAutospacing="1" w:after="100" w:afterAutospacing="1"/>
              <w:jc w:val="center"/>
              <w:rPr>
                <w:b/>
              </w:rPr>
            </w:pPr>
          </w:p>
        </w:tc>
        <w:tc>
          <w:tcPr>
            <w:tcW w:w="1219" w:type="pct"/>
            <w:shd w:val="clear" w:color="auto" w:fill="auto"/>
            <w:vAlign w:val="center"/>
          </w:tcPr>
          <w:p w14:paraId="7E68B85E" w14:textId="77777777" w:rsidR="00BE3BC9" w:rsidRPr="00B3755E" w:rsidRDefault="00307781" w:rsidP="00655694">
            <w:pPr>
              <w:spacing w:before="100" w:beforeAutospacing="1" w:after="100" w:afterAutospacing="1"/>
              <w:jc w:val="center"/>
            </w:pPr>
            <w:r w:rsidRPr="00B3755E">
              <w:t>Key user</w:t>
            </w:r>
          </w:p>
        </w:tc>
        <w:tc>
          <w:tcPr>
            <w:tcW w:w="1154" w:type="pct"/>
            <w:shd w:val="clear" w:color="auto" w:fill="auto"/>
            <w:vAlign w:val="center"/>
          </w:tcPr>
          <w:p w14:paraId="1275E417" w14:textId="61A1372A" w:rsidR="00BE3BC9" w:rsidRPr="0056368D" w:rsidRDefault="00281C1E" w:rsidP="00655694">
            <w:pPr>
              <w:spacing w:before="100" w:beforeAutospacing="1" w:after="100" w:afterAutospacing="1"/>
              <w:jc w:val="center"/>
            </w:pPr>
            <w:ins w:id="216" w:author="ALARI Gianluigi" w:date="2016-08-04T18:00:00Z">
              <w:r>
                <w:t>???</w:t>
              </w:r>
            </w:ins>
          </w:p>
        </w:tc>
        <w:tc>
          <w:tcPr>
            <w:tcW w:w="290" w:type="pct"/>
            <w:shd w:val="clear" w:color="auto" w:fill="auto"/>
            <w:vAlign w:val="center"/>
          </w:tcPr>
          <w:p w14:paraId="4FBBF63C" w14:textId="77777777" w:rsidR="00BE3BC9" w:rsidRPr="0056368D" w:rsidRDefault="00BE3BC9" w:rsidP="00655694">
            <w:pPr>
              <w:spacing w:before="100" w:beforeAutospacing="1" w:after="100" w:afterAutospacing="1"/>
              <w:jc w:val="center"/>
            </w:pPr>
          </w:p>
        </w:tc>
        <w:tc>
          <w:tcPr>
            <w:tcW w:w="975" w:type="pct"/>
          </w:tcPr>
          <w:p w14:paraId="78E23841" w14:textId="77777777" w:rsidR="00BE3BC9" w:rsidRPr="0056368D" w:rsidRDefault="00BE3BC9" w:rsidP="00655694">
            <w:pPr>
              <w:spacing w:before="100" w:beforeAutospacing="1" w:after="100" w:afterAutospacing="1"/>
              <w:jc w:val="center"/>
            </w:pPr>
          </w:p>
        </w:tc>
        <w:tc>
          <w:tcPr>
            <w:tcW w:w="1089" w:type="pct"/>
            <w:shd w:val="clear" w:color="auto" w:fill="auto"/>
            <w:vAlign w:val="center"/>
          </w:tcPr>
          <w:p w14:paraId="19951B5D" w14:textId="77777777" w:rsidR="00BE3BC9" w:rsidRPr="0056368D" w:rsidRDefault="00186E55" w:rsidP="00655694">
            <w:pPr>
              <w:spacing w:before="100" w:beforeAutospacing="1" w:after="100" w:afterAutospacing="1"/>
              <w:jc w:val="center"/>
            </w:pPr>
            <w:r>
              <w:rPr>
                <w:rStyle w:val="CommentReference"/>
                <w:szCs w:val="20"/>
                <w:lang w:val="en-US" w:eastAsia="ja-JP"/>
              </w:rPr>
              <w:commentReference w:id="217"/>
            </w:r>
          </w:p>
        </w:tc>
      </w:tr>
      <w:tr w:rsidR="00BE3BC9" w:rsidRPr="0056368D" w14:paraId="10618F3D" w14:textId="77777777" w:rsidTr="006F5A04">
        <w:tc>
          <w:tcPr>
            <w:tcW w:w="272" w:type="pct"/>
            <w:vMerge/>
            <w:shd w:val="clear" w:color="auto" w:fill="auto"/>
            <w:textDirection w:val="btLr"/>
            <w:vAlign w:val="center"/>
          </w:tcPr>
          <w:p w14:paraId="394A76C1" w14:textId="77777777" w:rsidR="00BE3BC9" w:rsidRPr="005A07FA" w:rsidRDefault="00BE3BC9" w:rsidP="00655694">
            <w:pPr>
              <w:spacing w:before="100" w:beforeAutospacing="1" w:after="100" w:afterAutospacing="1"/>
              <w:jc w:val="center"/>
              <w:rPr>
                <w:b/>
              </w:rPr>
            </w:pPr>
          </w:p>
        </w:tc>
        <w:tc>
          <w:tcPr>
            <w:tcW w:w="1219" w:type="pct"/>
            <w:shd w:val="clear" w:color="auto" w:fill="auto"/>
            <w:vAlign w:val="center"/>
          </w:tcPr>
          <w:p w14:paraId="78BA8993" w14:textId="77777777" w:rsidR="00BE3BC9" w:rsidRPr="00B3755E" w:rsidRDefault="00BE3BC9" w:rsidP="00655694">
            <w:pPr>
              <w:spacing w:before="100" w:beforeAutospacing="1" w:after="100" w:afterAutospacing="1"/>
              <w:jc w:val="center"/>
            </w:pPr>
          </w:p>
        </w:tc>
        <w:tc>
          <w:tcPr>
            <w:tcW w:w="1154" w:type="pct"/>
            <w:shd w:val="clear" w:color="auto" w:fill="auto"/>
            <w:vAlign w:val="center"/>
          </w:tcPr>
          <w:p w14:paraId="273CC6D6" w14:textId="77777777" w:rsidR="00BE3BC9" w:rsidRPr="0056368D" w:rsidRDefault="00BE3BC9" w:rsidP="00655694">
            <w:pPr>
              <w:spacing w:before="100" w:beforeAutospacing="1" w:after="100" w:afterAutospacing="1"/>
              <w:jc w:val="center"/>
            </w:pPr>
          </w:p>
        </w:tc>
        <w:tc>
          <w:tcPr>
            <w:tcW w:w="290" w:type="pct"/>
            <w:shd w:val="clear" w:color="auto" w:fill="auto"/>
            <w:vAlign w:val="center"/>
          </w:tcPr>
          <w:p w14:paraId="61A4D216" w14:textId="77777777" w:rsidR="00BE3BC9" w:rsidRPr="0056368D" w:rsidRDefault="00BE3BC9" w:rsidP="00655694">
            <w:pPr>
              <w:spacing w:before="100" w:beforeAutospacing="1" w:after="100" w:afterAutospacing="1"/>
              <w:jc w:val="center"/>
            </w:pPr>
          </w:p>
        </w:tc>
        <w:tc>
          <w:tcPr>
            <w:tcW w:w="975" w:type="pct"/>
          </w:tcPr>
          <w:p w14:paraId="0B1C87BD" w14:textId="77777777" w:rsidR="00BE3BC9" w:rsidRPr="0056368D" w:rsidRDefault="00BE3BC9" w:rsidP="00655694">
            <w:pPr>
              <w:spacing w:before="100" w:beforeAutospacing="1" w:after="100" w:afterAutospacing="1"/>
              <w:jc w:val="center"/>
            </w:pPr>
          </w:p>
        </w:tc>
        <w:tc>
          <w:tcPr>
            <w:tcW w:w="1089" w:type="pct"/>
            <w:shd w:val="clear" w:color="auto" w:fill="auto"/>
            <w:vAlign w:val="center"/>
          </w:tcPr>
          <w:p w14:paraId="609006CB" w14:textId="77777777" w:rsidR="00BE3BC9" w:rsidRPr="0056368D" w:rsidRDefault="00BE3BC9" w:rsidP="00655694">
            <w:pPr>
              <w:spacing w:before="100" w:beforeAutospacing="1" w:after="100" w:afterAutospacing="1"/>
              <w:jc w:val="center"/>
            </w:pPr>
          </w:p>
        </w:tc>
      </w:tr>
      <w:tr w:rsidR="00BE3BC9" w:rsidRPr="0056368D" w14:paraId="47323356" w14:textId="77777777" w:rsidTr="006F5A04">
        <w:tc>
          <w:tcPr>
            <w:tcW w:w="272" w:type="pct"/>
            <w:vMerge w:val="restart"/>
            <w:shd w:val="clear" w:color="auto" w:fill="auto"/>
            <w:textDirection w:val="btLr"/>
            <w:vAlign w:val="center"/>
          </w:tcPr>
          <w:p w14:paraId="09C0C372" w14:textId="77777777" w:rsidR="00BE3BC9" w:rsidRPr="005A07FA" w:rsidRDefault="00BE3BC9" w:rsidP="00655694">
            <w:pPr>
              <w:spacing w:before="100" w:beforeAutospacing="1" w:after="100" w:afterAutospacing="1"/>
              <w:jc w:val="center"/>
              <w:rPr>
                <w:b/>
              </w:rPr>
            </w:pPr>
            <w:r w:rsidRPr="005A07FA">
              <w:rPr>
                <w:b/>
              </w:rPr>
              <w:t>IT</w:t>
            </w:r>
          </w:p>
        </w:tc>
        <w:tc>
          <w:tcPr>
            <w:tcW w:w="1219" w:type="pct"/>
            <w:shd w:val="clear" w:color="auto" w:fill="auto"/>
            <w:vAlign w:val="center"/>
          </w:tcPr>
          <w:p w14:paraId="4316AD4D" w14:textId="77777777" w:rsidR="00BE3BC9" w:rsidRPr="00B3755E" w:rsidRDefault="00BE3BC9" w:rsidP="00655694">
            <w:pPr>
              <w:spacing w:before="100" w:beforeAutospacing="1" w:after="100" w:afterAutospacing="1"/>
              <w:jc w:val="center"/>
            </w:pPr>
            <w:r w:rsidRPr="00B3755E">
              <w:t>Project Manager</w:t>
            </w:r>
          </w:p>
        </w:tc>
        <w:tc>
          <w:tcPr>
            <w:tcW w:w="1154" w:type="pct"/>
            <w:shd w:val="clear" w:color="auto" w:fill="auto"/>
            <w:vAlign w:val="center"/>
          </w:tcPr>
          <w:p w14:paraId="58034859" w14:textId="00CE438B" w:rsidR="00BE3BC9" w:rsidRPr="0056368D" w:rsidRDefault="00281C1E" w:rsidP="00655694">
            <w:pPr>
              <w:spacing w:before="100" w:beforeAutospacing="1" w:after="100" w:afterAutospacing="1"/>
              <w:jc w:val="center"/>
            </w:pPr>
            <w:ins w:id="218" w:author="ALARI Gianluigi" w:date="2016-08-04T18:00:00Z">
              <w:r>
                <w:t>Gianluigi ALARI</w:t>
              </w:r>
            </w:ins>
          </w:p>
        </w:tc>
        <w:tc>
          <w:tcPr>
            <w:tcW w:w="290" w:type="pct"/>
            <w:shd w:val="clear" w:color="auto" w:fill="auto"/>
            <w:vAlign w:val="center"/>
          </w:tcPr>
          <w:p w14:paraId="10FB7552" w14:textId="77777777" w:rsidR="00BE3BC9" w:rsidRPr="0056368D" w:rsidRDefault="00BE3BC9" w:rsidP="00655694">
            <w:pPr>
              <w:spacing w:before="100" w:beforeAutospacing="1" w:after="100" w:afterAutospacing="1"/>
              <w:jc w:val="center"/>
            </w:pPr>
          </w:p>
        </w:tc>
        <w:tc>
          <w:tcPr>
            <w:tcW w:w="975" w:type="pct"/>
          </w:tcPr>
          <w:p w14:paraId="19D08F5A" w14:textId="51B33F04" w:rsidR="00BE3BC9" w:rsidRPr="0056368D" w:rsidRDefault="000547D8" w:rsidP="00655694">
            <w:pPr>
              <w:spacing w:before="100" w:beforeAutospacing="1" w:after="100" w:afterAutospacing="1"/>
              <w:jc w:val="center"/>
            </w:pPr>
            <w:ins w:id="219" w:author="ALARI Gianluigi" w:date="2016-08-05T10:58:00Z">
              <w:r>
                <w:t>Official</w:t>
              </w:r>
            </w:ins>
          </w:p>
        </w:tc>
        <w:tc>
          <w:tcPr>
            <w:tcW w:w="1089" w:type="pct"/>
            <w:shd w:val="clear" w:color="auto" w:fill="auto"/>
            <w:vAlign w:val="center"/>
          </w:tcPr>
          <w:p w14:paraId="71182AE3" w14:textId="0401DF0D" w:rsidR="00BE3BC9" w:rsidRPr="0056368D" w:rsidRDefault="00281C1E" w:rsidP="00655694">
            <w:pPr>
              <w:spacing w:before="100" w:beforeAutospacing="1" w:after="100" w:afterAutospacing="1"/>
              <w:jc w:val="center"/>
            </w:pPr>
            <w:ins w:id="220" w:author="ALARI Gianluigi" w:date="2016-08-04T18:00:00Z">
              <w:r>
                <w:t>DG ITEC</w:t>
              </w:r>
            </w:ins>
          </w:p>
        </w:tc>
      </w:tr>
      <w:tr w:rsidR="00BE3BC9" w:rsidRPr="0056368D" w14:paraId="42A74F6E" w14:textId="77777777" w:rsidTr="006F5A04">
        <w:tc>
          <w:tcPr>
            <w:tcW w:w="272" w:type="pct"/>
            <w:vMerge/>
            <w:shd w:val="clear" w:color="auto" w:fill="auto"/>
            <w:textDirection w:val="btLr"/>
            <w:vAlign w:val="center"/>
          </w:tcPr>
          <w:p w14:paraId="6BE8413B" w14:textId="77777777" w:rsidR="00BE3BC9" w:rsidRPr="0056368D" w:rsidRDefault="00BE3BC9" w:rsidP="00655694">
            <w:pPr>
              <w:spacing w:before="100" w:beforeAutospacing="1" w:after="100" w:afterAutospacing="1"/>
              <w:jc w:val="center"/>
            </w:pPr>
          </w:p>
        </w:tc>
        <w:tc>
          <w:tcPr>
            <w:tcW w:w="1219" w:type="pct"/>
            <w:shd w:val="clear" w:color="auto" w:fill="auto"/>
            <w:vAlign w:val="center"/>
          </w:tcPr>
          <w:p w14:paraId="481B7037" w14:textId="74E8CF93" w:rsidR="00BE3BC9" w:rsidRPr="00B3755E" w:rsidRDefault="000547D8" w:rsidP="00655694">
            <w:pPr>
              <w:spacing w:before="100" w:beforeAutospacing="1" w:after="100" w:afterAutospacing="1"/>
              <w:jc w:val="center"/>
            </w:pPr>
            <w:ins w:id="221" w:author="ALARI Gianluigi" w:date="2016-08-05T10:57:00Z">
              <w:r>
                <w:t>Projects head of Service</w:t>
              </w:r>
            </w:ins>
          </w:p>
        </w:tc>
        <w:tc>
          <w:tcPr>
            <w:tcW w:w="1154" w:type="pct"/>
            <w:shd w:val="clear" w:color="auto" w:fill="auto"/>
            <w:vAlign w:val="center"/>
          </w:tcPr>
          <w:p w14:paraId="5FACCA84" w14:textId="47C4530F" w:rsidR="00BE3BC9" w:rsidRPr="0056368D" w:rsidRDefault="000547D8" w:rsidP="000547D8">
            <w:pPr>
              <w:spacing w:before="100" w:beforeAutospacing="1" w:after="100" w:afterAutospacing="1"/>
              <w:jc w:val="center"/>
            </w:pPr>
            <w:ins w:id="222" w:author="ALARI Gianluigi" w:date="2016-08-05T10:58:00Z">
              <w:r>
                <w:t>Olivier LEBOEUF</w:t>
              </w:r>
            </w:ins>
          </w:p>
        </w:tc>
        <w:tc>
          <w:tcPr>
            <w:tcW w:w="290" w:type="pct"/>
            <w:shd w:val="clear" w:color="auto" w:fill="auto"/>
            <w:vAlign w:val="center"/>
          </w:tcPr>
          <w:p w14:paraId="02E2104F" w14:textId="77777777" w:rsidR="00BE3BC9" w:rsidRPr="0056368D" w:rsidRDefault="00BE3BC9" w:rsidP="00655694">
            <w:pPr>
              <w:spacing w:before="100" w:beforeAutospacing="1" w:after="100" w:afterAutospacing="1"/>
              <w:jc w:val="center"/>
            </w:pPr>
          </w:p>
        </w:tc>
        <w:tc>
          <w:tcPr>
            <w:tcW w:w="975" w:type="pct"/>
          </w:tcPr>
          <w:p w14:paraId="35985ED2" w14:textId="22703536" w:rsidR="00BE3BC9" w:rsidRPr="0056368D" w:rsidRDefault="000547D8" w:rsidP="00655694">
            <w:pPr>
              <w:spacing w:before="100" w:beforeAutospacing="1" w:after="100" w:afterAutospacing="1"/>
              <w:jc w:val="center"/>
            </w:pPr>
            <w:proofErr w:type="spellStart"/>
            <w:ins w:id="223" w:author="ALARI Gianluigi" w:date="2016-08-05T10:58:00Z">
              <w:r>
                <w:t>HoS</w:t>
              </w:r>
            </w:ins>
            <w:proofErr w:type="spellEnd"/>
          </w:p>
        </w:tc>
        <w:tc>
          <w:tcPr>
            <w:tcW w:w="1089" w:type="pct"/>
            <w:shd w:val="clear" w:color="auto" w:fill="auto"/>
            <w:vAlign w:val="center"/>
          </w:tcPr>
          <w:p w14:paraId="317A7A01" w14:textId="42B853EB" w:rsidR="00BE3BC9" w:rsidRPr="0056368D" w:rsidRDefault="000547D8" w:rsidP="00655694">
            <w:pPr>
              <w:spacing w:before="100" w:beforeAutospacing="1" w:after="100" w:afterAutospacing="1"/>
              <w:jc w:val="center"/>
            </w:pPr>
            <w:ins w:id="224" w:author="ALARI Gianluigi" w:date="2016-08-05T10:58:00Z">
              <w:r>
                <w:t>DG ITEC</w:t>
              </w:r>
            </w:ins>
          </w:p>
        </w:tc>
      </w:tr>
      <w:tr w:rsidR="00BE3BC9" w:rsidRPr="0056368D" w14:paraId="08C3F985" w14:textId="77777777" w:rsidTr="006F5A04">
        <w:tc>
          <w:tcPr>
            <w:tcW w:w="272" w:type="pct"/>
            <w:vMerge/>
            <w:shd w:val="clear" w:color="auto" w:fill="auto"/>
            <w:textDirection w:val="btLr"/>
            <w:vAlign w:val="center"/>
          </w:tcPr>
          <w:p w14:paraId="279F0B59" w14:textId="77777777" w:rsidR="00BE3BC9" w:rsidRPr="0056368D" w:rsidRDefault="00BE3BC9" w:rsidP="00655694">
            <w:pPr>
              <w:spacing w:before="100" w:beforeAutospacing="1" w:after="100" w:afterAutospacing="1"/>
              <w:jc w:val="center"/>
            </w:pPr>
          </w:p>
        </w:tc>
        <w:tc>
          <w:tcPr>
            <w:tcW w:w="1219" w:type="pct"/>
            <w:shd w:val="clear" w:color="auto" w:fill="auto"/>
            <w:vAlign w:val="center"/>
          </w:tcPr>
          <w:p w14:paraId="1B832DC0" w14:textId="7803E395" w:rsidR="00BE3BC9" w:rsidRPr="0056368D" w:rsidRDefault="000547D8" w:rsidP="000547D8">
            <w:pPr>
              <w:spacing w:before="100" w:beforeAutospacing="1" w:after="100" w:afterAutospacing="1"/>
              <w:jc w:val="center"/>
            </w:pPr>
            <w:ins w:id="225" w:author="ALARI Gianluigi" w:date="2016-08-05T11:09:00Z">
              <w:r>
                <w:t xml:space="preserve">Project </w:t>
              </w:r>
            </w:ins>
            <w:ins w:id="226" w:author="ALARI Gianluigi" w:date="2016-08-05T11:10:00Z">
              <w:r>
                <w:t>Delivery M</w:t>
              </w:r>
            </w:ins>
            <w:ins w:id="227" w:author="ALARI Gianluigi" w:date="2016-08-05T11:09:00Z">
              <w:r>
                <w:t xml:space="preserve">anager </w:t>
              </w:r>
            </w:ins>
          </w:p>
        </w:tc>
        <w:tc>
          <w:tcPr>
            <w:tcW w:w="1154" w:type="pct"/>
            <w:shd w:val="clear" w:color="auto" w:fill="auto"/>
            <w:vAlign w:val="center"/>
          </w:tcPr>
          <w:p w14:paraId="127EDF1E" w14:textId="201B43D7" w:rsidR="00BE3BC9" w:rsidRPr="0056368D" w:rsidRDefault="000547D8" w:rsidP="000547D8">
            <w:pPr>
              <w:spacing w:before="100" w:beforeAutospacing="1" w:after="100" w:afterAutospacing="1"/>
              <w:jc w:val="center"/>
            </w:pPr>
            <w:ins w:id="228" w:author="ALARI Gianluigi" w:date="2016-08-05T11:09:00Z">
              <w:r>
                <w:t>Georgios KOUKLAKIS</w:t>
              </w:r>
            </w:ins>
          </w:p>
        </w:tc>
        <w:tc>
          <w:tcPr>
            <w:tcW w:w="290" w:type="pct"/>
            <w:shd w:val="clear" w:color="auto" w:fill="auto"/>
            <w:vAlign w:val="center"/>
          </w:tcPr>
          <w:p w14:paraId="28423680" w14:textId="77777777" w:rsidR="00BE3BC9" w:rsidRPr="0056368D" w:rsidRDefault="00BE3BC9" w:rsidP="00655694">
            <w:pPr>
              <w:spacing w:before="100" w:beforeAutospacing="1" w:after="100" w:afterAutospacing="1"/>
              <w:jc w:val="center"/>
            </w:pPr>
          </w:p>
        </w:tc>
        <w:tc>
          <w:tcPr>
            <w:tcW w:w="975" w:type="pct"/>
          </w:tcPr>
          <w:p w14:paraId="0F31939C" w14:textId="5106601A" w:rsidR="00BE3BC9" w:rsidRPr="0056368D" w:rsidRDefault="000547D8" w:rsidP="00655694">
            <w:pPr>
              <w:spacing w:before="100" w:beforeAutospacing="1" w:after="100" w:afterAutospacing="1"/>
              <w:jc w:val="center"/>
            </w:pPr>
            <w:ins w:id="229" w:author="ALARI Gianluigi" w:date="2016-08-05T11:09:00Z">
              <w:r>
                <w:t>Consultant</w:t>
              </w:r>
            </w:ins>
          </w:p>
        </w:tc>
        <w:tc>
          <w:tcPr>
            <w:tcW w:w="1089" w:type="pct"/>
            <w:shd w:val="clear" w:color="auto" w:fill="auto"/>
            <w:vAlign w:val="center"/>
          </w:tcPr>
          <w:p w14:paraId="7BF8899B" w14:textId="7CA1ACD8" w:rsidR="00BE3BC9" w:rsidRPr="0056368D" w:rsidRDefault="000547D8" w:rsidP="00655694">
            <w:pPr>
              <w:spacing w:before="100" w:beforeAutospacing="1" w:after="100" w:afterAutospacing="1"/>
              <w:jc w:val="center"/>
            </w:pPr>
            <w:ins w:id="230" w:author="ALARI Gianluigi" w:date="2016-08-05T11:09:00Z">
              <w:r>
                <w:t>DG ITEC</w:t>
              </w:r>
            </w:ins>
          </w:p>
        </w:tc>
      </w:tr>
      <w:tr w:rsidR="000547D8" w:rsidRPr="0056368D" w14:paraId="0F63CA92" w14:textId="77777777" w:rsidTr="006F5A04">
        <w:trPr>
          <w:ins w:id="231" w:author="ALARI Gianluigi" w:date="2016-08-05T11:09:00Z"/>
        </w:trPr>
        <w:tc>
          <w:tcPr>
            <w:tcW w:w="272" w:type="pct"/>
            <w:shd w:val="clear" w:color="auto" w:fill="auto"/>
            <w:textDirection w:val="btLr"/>
            <w:vAlign w:val="center"/>
          </w:tcPr>
          <w:p w14:paraId="23554B76" w14:textId="77777777" w:rsidR="000547D8" w:rsidRPr="0056368D" w:rsidRDefault="000547D8" w:rsidP="00655694">
            <w:pPr>
              <w:spacing w:before="100" w:beforeAutospacing="1" w:after="100" w:afterAutospacing="1"/>
              <w:jc w:val="center"/>
              <w:rPr>
                <w:ins w:id="232" w:author="ALARI Gianluigi" w:date="2016-08-05T11:09:00Z"/>
              </w:rPr>
            </w:pPr>
          </w:p>
        </w:tc>
        <w:tc>
          <w:tcPr>
            <w:tcW w:w="1219" w:type="pct"/>
            <w:shd w:val="clear" w:color="auto" w:fill="auto"/>
            <w:vAlign w:val="center"/>
          </w:tcPr>
          <w:p w14:paraId="1A3CA2C5" w14:textId="483ED380" w:rsidR="000547D8" w:rsidRDefault="000547D8" w:rsidP="00655694">
            <w:pPr>
              <w:spacing w:before="100" w:beforeAutospacing="1" w:after="100" w:afterAutospacing="1"/>
              <w:jc w:val="center"/>
              <w:rPr>
                <w:ins w:id="233" w:author="ALARI Gianluigi" w:date="2016-08-05T11:09:00Z"/>
              </w:rPr>
            </w:pPr>
            <w:ins w:id="234" w:author="ALARI Gianluigi" w:date="2016-08-05T11:10:00Z">
              <w:r>
                <w:t>Business Analyst</w:t>
              </w:r>
            </w:ins>
          </w:p>
        </w:tc>
        <w:tc>
          <w:tcPr>
            <w:tcW w:w="1154" w:type="pct"/>
            <w:shd w:val="clear" w:color="auto" w:fill="auto"/>
            <w:vAlign w:val="center"/>
          </w:tcPr>
          <w:p w14:paraId="233D1C2F" w14:textId="48CEC25D" w:rsidR="000547D8" w:rsidRDefault="000547D8" w:rsidP="000547D8">
            <w:pPr>
              <w:spacing w:before="100" w:beforeAutospacing="1" w:after="100" w:afterAutospacing="1"/>
              <w:jc w:val="center"/>
              <w:rPr>
                <w:ins w:id="235" w:author="ALARI Gianluigi" w:date="2016-08-05T11:09:00Z"/>
              </w:rPr>
            </w:pPr>
            <w:ins w:id="236" w:author="ALARI Gianluigi" w:date="2016-08-05T11:10:00Z">
              <w:r>
                <w:t>Michal FEHERPATAKY</w:t>
              </w:r>
            </w:ins>
          </w:p>
        </w:tc>
        <w:tc>
          <w:tcPr>
            <w:tcW w:w="290" w:type="pct"/>
            <w:shd w:val="clear" w:color="auto" w:fill="auto"/>
            <w:vAlign w:val="center"/>
          </w:tcPr>
          <w:p w14:paraId="7A6F0EE3" w14:textId="77777777" w:rsidR="000547D8" w:rsidRPr="0056368D" w:rsidRDefault="000547D8" w:rsidP="00655694">
            <w:pPr>
              <w:spacing w:before="100" w:beforeAutospacing="1" w:after="100" w:afterAutospacing="1"/>
              <w:jc w:val="center"/>
              <w:rPr>
                <w:ins w:id="237" w:author="ALARI Gianluigi" w:date="2016-08-05T11:09:00Z"/>
              </w:rPr>
            </w:pPr>
          </w:p>
        </w:tc>
        <w:tc>
          <w:tcPr>
            <w:tcW w:w="975" w:type="pct"/>
          </w:tcPr>
          <w:p w14:paraId="119B162D" w14:textId="3F033550" w:rsidR="000547D8" w:rsidRDefault="000547D8" w:rsidP="00655694">
            <w:pPr>
              <w:spacing w:before="100" w:beforeAutospacing="1" w:after="100" w:afterAutospacing="1"/>
              <w:jc w:val="center"/>
              <w:rPr>
                <w:ins w:id="238" w:author="ALARI Gianluigi" w:date="2016-08-05T11:09:00Z"/>
              </w:rPr>
            </w:pPr>
            <w:ins w:id="239" w:author="ALARI Gianluigi" w:date="2016-08-05T11:10:00Z">
              <w:r>
                <w:t>Consultant</w:t>
              </w:r>
            </w:ins>
          </w:p>
        </w:tc>
        <w:tc>
          <w:tcPr>
            <w:tcW w:w="1089" w:type="pct"/>
            <w:shd w:val="clear" w:color="auto" w:fill="auto"/>
            <w:vAlign w:val="center"/>
          </w:tcPr>
          <w:p w14:paraId="05AE6BA2" w14:textId="79211B7F" w:rsidR="000547D8" w:rsidRDefault="000547D8" w:rsidP="00655694">
            <w:pPr>
              <w:spacing w:before="100" w:beforeAutospacing="1" w:after="100" w:afterAutospacing="1"/>
              <w:jc w:val="center"/>
              <w:rPr>
                <w:ins w:id="240" w:author="ALARI Gianluigi" w:date="2016-08-05T11:09:00Z"/>
              </w:rPr>
            </w:pPr>
            <w:ins w:id="241" w:author="ALARI Gianluigi" w:date="2016-08-05T11:10:00Z">
              <w:r>
                <w:t>DG ITEC</w:t>
              </w:r>
            </w:ins>
            <w:bookmarkStart w:id="242" w:name="_GoBack"/>
            <w:bookmarkEnd w:id="242"/>
          </w:p>
        </w:tc>
      </w:tr>
    </w:tbl>
    <w:p w14:paraId="614820AE" w14:textId="77777777" w:rsidR="00214F21" w:rsidRPr="00214F21" w:rsidRDefault="00142AAC" w:rsidP="00142AAC">
      <w:pPr>
        <w:pStyle w:val="Heading2"/>
        <w:numPr>
          <w:ilvl w:val="1"/>
          <w:numId w:val="5"/>
        </w:numPr>
      </w:pPr>
      <w:bookmarkStart w:id="243" w:name="_Toc404156187"/>
      <w:bookmarkStart w:id="244" w:name="_Toc410045709"/>
      <w:r>
        <w:t>Other key stakeholders</w:t>
      </w:r>
      <w:bookmarkEnd w:id="243"/>
      <w:bookmarkEnd w:id="244"/>
    </w:p>
    <w:tbl>
      <w:tblPr>
        <w:tblpPr w:leftFromText="180" w:rightFromText="180" w:vertAnchor="text" w:horzAnchor="margin" w:tblpY="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458"/>
        <w:gridCol w:w="2798"/>
        <w:gridCol w:w="5372"/>
      </w:tblGrid>
      <w:tr w:rsidR="0023399F" w:rsidRPr="0092645A" w14:paraId="3F29A423" w14:textId="77777777" w:rsidTr="0023399F">
        <w:trPr>
          <w:tblHeader/>
        </w:trPr>
        <w:tc>
          <w:tcPr>
            <w:tcW w:w="757" w:type="pct"/>
            <w:shd w:val="clear" w:color="auto" w:fill="BFBFBF"/>
          </w:tcPr>
          <w:p w14:paraId="271AAA59" w14:textId="77777777" w:rsidR="0023399F" w:rsidRPr="0092645A" w:rsidRDefault="0023399F" w:rsidP="0023399F">
            <w:pPr>
              <w:spacing w:before="100" w:beforeAutospacing="1" w:after="100" w:afterAutospacing="1"/>
              <w:jc w:val="center"/>
              <w:rPr>
                <w:b/>
              </w:rPr>
            </w:pPr>
            <w:r w:rsidRPr="0092645A">
              <w:rPr>
                <w:b/>
              </w:rPr>
              <w:t>Role</w:t>
            </w:r>
          </w:p>
        </w:tc>
        <w:tc>
          <w:tcPr>
            <w:tcW w:w="1453" w:type="pct"/>
            <w:shd w:val="clear" w:color="auto" w:fill="BFBFBF"/>
          </w:tcPr>
          <w:p w14:paraId="4505EAD4" w14:textId="77777777" w:rsidR="0023399F" w:rsidRPr="0092645A" w:rsidRDefault="0023399F" w:rsidP="0023399F">
            <w:pPr>
              <w:spacing w:before="100" w:beforeAutospacing="1" w:after="100" w:afterAutospacing="1"/>
              <w:jc w:val="center"/>
              <w:rPr>
                <w:b/>
              </w:rPr>
            </w:pPr>
            <w:r w:rsidRPr="0092645A">
              <w:rPr>
                <w:b/>
              </w:rPr>
              <w:t>Name</w:t>
            </w:r>
          </w:p>
        </w:tc>
        <w:tc>
          <w:tcPr>
            <w:tcW w:w="2790" w:type="pct"/>
            <w:shd w:val="clear" w:color="auto" w:fill="BFBFBF"/>
          </w:tcPr>
          <w:p w14:paraId="0F0EA055" w14:textId="77777777" w:rsidR="0023399F" w:rsidRPr="0092645A" w:rsidRDefault="0023399F" w:rsidP="0023399F">
            <w:pPr>
              <w:spacing w:before="100" w:beforeAutospacing="1" w:after="100" w:afterAutospacing="1"/>
              <w:jc w:val="center"/>
              <w:rPr>
                <w:b/>
              </w:rPr>
            </w:pPr>
            <w:r>
              <w:rPr>
                <w:b/>
              </w:rPr>
              <w:t>Email Address</w:t>
            </w:r>
          </w:p>
        </w:tc>
      </w:tr>
      <w:tr w:rsidR="0023399F" w:rsidRPr="008435D4" w14:paraId="0115DF69" w14:textId="77777777" w:rsidTr="0023399F">
        <w:tc>
          <w:tcPr>
            <w:tcW w:w="757" w:type="pct"/>
            <w:shd w:val="clear" w:color="auto" w:fill="auto"/>
          </w:tcPr>
          <w:p w14:paraId="3B8AA297" w14:textId="77777777" w:rsidR="0023399F" w:rsidRPr="00722E4E" w:rsidRDefault="0023399F" w:rsidP="0023399F">
            <w:pPr>
              <w:spacing w:before="100" w:beforeAutospacing="1" w:after="100" w:afterAutospacing="1"/>
            </w:pPr>
            <w:r>
              <w:t>Contractor</w:t>
            </w:r>
          </w:p>
        </w:tc>
        <w:tc>
          <w:tcPr>
            <w:tcW w:w="1453" w:type="pct"/>
            <w:shd w:val="clear" w:color="auto" w:fill="auto"/>
          </w:tcPr>
          <w:p w14:paraId="508C4675" w14:textId="77777777" w:rsidR="0023399F" w:rsidRPr="00722E4E" w:rsidRDefault="0023399F" w:rsidP="0023399F">
            <w:pPr>
              <w:spacing w:before="100" w:beforeAutospacing="1" w:after="100" w:afterAutospacing="1"/>
            </w:pPr>
          </w:p>
        </w:tc>
        <w:tc>
          <w:tcPr>
            <w:tcW w:w="2790" w:type="pct"/>
            <w:shd w:val="clear" w:color="auto" w:fill="auto"/>
          </w:tcPr>
          <w:p w14:paraId="3077DAE9" w14:textId="77777777" w:rsidR="0023399F" w:rsidRPr="00C13297" w:rsidRDefault="0023399F" w:rsidP="0023399F">
            <w:pPr>
              <w:spacing w:before="100" w:beforeAutospacing="1" w:after="100" w:afterAutospacing="1"/>
              <w:rPr>
                <w:b/>
                <w:sz w:val="20"/>
                <w:szCs w:val="20"/>
                <w:lang w:val="fr-FR"/>
              </w:rPr>
            </w:pPr>
            <w:r w:rsidRPr="00C13297">
              <w:rPr>
                <w:rFonts w:ascii="Arial" w:hAnsi="Arial" w:cs="Arial"/>
                <w:b/>
                <w:sz w:val="20"/>
                <w:szCs w:val="20"/>
                <w:lang w:val="fr-FR"/>
              </w:rPr>
              <w:t>[</w:t>
            </w:r>
            <w:proofErr w:type="spellStart"/>
            <w:r w:rsidRPr="00C13297">
              <w:rPr>
                <w:rFonts w:ascii="Arial" w:hAnsi="Arial" w:cs="Arial"/>
                <w:b/>
                <w:sz w:val="20"/>
                <w:szCs w:val="20"/>
                <w:lang w:val="fr-FR"/>
              </w:rPr>
              <w:t>contract</w:t>
            </w:r>
            <w:proofErr w:type="spellEnd"/>
            <w:r w:rsidRPr="00C13297">
              <w:rPr>
                <w:rFonts w:ascii="Arial" w:hAnsi="Arial" w:cs="Arial"/>
                <w:b/>
                <w:sz w:val="20"/>
                <w:szCs w:val="20"/>
                <w:lang w:val="fr-FR"/>
              </w:rPr>
              <w:t xml:space="preserve"> </w:t>
            </w:r>
            <w:proofErr w:type="spellStart"/>
            <w:r w:rsidRPr="00C13297">
              <w:rPr>
                <w:rFonts w:ascii="Arial" w:hAnsi="Arial" w:cs="Arial"/>
                <w:b/>
                <w:sz w:val="20"/>
                <w:szCs w:val="20"/>
                <w:lang w:val="fr-FR"/>
              </w:rPr>
              <w:t>reference</w:t>
            </w:r>
            <w:proofErr w:type="spellEnd"/>
            <w:r w:rsidRPr="00C13297">
              <w:rPr>
                <w:rFonts w:ascii="Arial" w:hAnsi="Arial" w:cs="Arial"/>
                <w:b/>
                <w:sz w:val="20"/>
                <w:szCs w:val="20"/>
                <w:lang w:val="fr-FR"/>
              </w:rPr>
              <w:t>]-[</w:t>
            </w:r>
            <w:proofErr w:type="spellStart"/>
            <w:r w:rsidRPr="00C13297">
              <w:rPr>
                <w:rFonts w:ascii="Arial" w:hAnsi="Arial" w:cs="Arial"/>
                <w:b/>
                <w:sz w:val="20"/>
                <w:szCs w:val="20"/>
                <w:lang w:val="fr-FR"/>
              </w:rPr>
              <w:t>project</w:t>
            </w:r>
            <w:proofErr w:type="spellEnd"/>
            <w:r w:rsidRPr="00C13297">
              <w:rPr>
                <w:rFonts w:ascii="Arial" w:hAnsi="Arial" w:cs="Arial"/>
                <w:b/>
                <w:sz w:val="20"/>
                <w:szCs w:val="20"/>
                <w:lang w:val="fr-FR"/>
              </w:rPr>
              <w:t>]@[</w:t>
            </w:r>
            <w:proofErr w:type="spellStart"/>
            <w:r w:rsidRPr="00C13297">
              <w:rPr>
                <w:rFonts w:ascii="Arial" w:hAnsi="Arial" w:cs="Arial"/>
                <w:b/>
                <w:sz w:val="20"/>
                <w:szCs w:val="20"/>
                <w:lang w:val="fr-FR"/>
              </w:rPr>
              <w:t>contractors</w:t>
            </w:r>
            <w:proofErr w:type="spellEnd"/>
            <w:r w:rsidRPr="00C13297">
              <w:rPr>
                <w:rFonts w:ascii="Arial" w:hAnsi="Arial" w:cs="Arial"/>
                <w:b/>
                <w:sz w:val="20"/>
                <w:szCs w:val="20"/>
                <w:lang w:val="fr-FR"/>
              </w:rPr>
              <w:t xml:space="preserve"> </w:t>
            </w:r>
            <w:proofErr w:type="spellStart"/>
            <w:r w:rsidRPr="00C13297">
              <w:rPr>
                <w:rFonts w:ascii="Arial" w:hAnsi="Arial" w:cs="Arial"/>
                <w:b/>
                <w:sz w:val="20"/>
                <w:szCs w:val="20"/>
                <w:lang w:val="fr-FR"/>
              </w:rPr>
              <w:t>domain</w:t>
            </w:r>
            <w:proofErr w:type="spellEnd"/>
            <w:r w:rsidRPr="00C13297">
              <w:rPr>
                <w:rFonts w:ascii="Arial" w:hAnsi="Arial" w:cs="Arial"/>
                <w:b/>
                <w:sz w:val="20"/>
                <w:szCs w:val="20"/>
                <w:lang w:val="fr-FR"/>
              </w:rPr>
              <w:t>]</w:t>
            </w:r>
            <w:r w:rsidRPr="0092645A">
              <w:rPr>
                <w:b/>
                <w:vertAlign w:val="superscript"/>
              </w:rPr>
              <w:footnoteReference w:id="4"/>
            </w:r>
          </w:p>
        </w:tc>
      </w:tr>
      <w:tr w:rsidR="0023399F" w:rsidRPr="008435D4" w14:paraId="0F231C7F" w14:textId="77777777" w:rsidTr="0023399F">
        <w:tc>
          <w:tcPr>
            <w:tcW w:w="757" w:type="pct"/>
            <w:shd w:val="clear" w:color="auto" w:fill="auto"/>
          </w:tcPr>
          <w:p w14:paraId="3F286C8D" w14:textId="77777777" w:rsidR="0023399F" w:rsidRPr="00C13297" w:rsidRDefault="0023399F" w:rsidP="0023399F">
            <w:pPr>
              <w:spacing w:before="100" w:beforeAutospacing="1" w:after="100" w:afterAutospacing="1"/>
              <w:rPr>
                <w:lang w:val="fr-FR"/>
              </w:rPr>
            </w:pPr>
          </w:p>
        </w:tc>
        <w:tc>
          <w:tcPr>
            <w:tcW w:w="1453" w:type="pct"/>
            <w:shd w:val="clear" w:color="auto" w:fill="auto"/>
          </w:tcPr>
          <w:p w14:paraId="0CD939EA" w14:textId="77777777" w:rsidR="0023399F" w:rsidRPr="00C13297" w:rsidRDefault="0023399F" w:rsidP="0023399F">
            <w:pPr>
              <w:spacing w:before="100" w:beforeAutospacing="1" w:after="100" w:afterAutospacing="1"/>
              <w:rPr>
                <w:lang w:val="fr-FR"/>
              </w:rPr>
            </w:pPr>
          </w:p>
        </w:tc>
        <w:tc>
          <w:tcPr>
            <w:tcW w:w="2790" w:type="pct"/>
            <w:shd w:val="clear" w:color="auto" w:fill="auto"/>
          </w:tcPr>
          <w:p w14:paraId="048F790A" w14:textId="77777777" w:rsidR="0023399F" w:rsidRPr="00C13297" w:rsidRDefault="0023399F" w:rsidP="0023399F">
            <w:pPr>
              <w:spacing w:before="100" w:beforeAutospacing="1" w:after="100" w:afterAutospacing="1"/>
              <w:rPr>
                <w:lang w:val="fr-FR"/>
              </w:rPr>
            </w:pPr>
          </w:p>
        </w:tc>
      </w:tr>
    </w:tbl>
    <w:p w14:paraId="5108FFE3" w14:textId="77777777" w:rsidR="001D2EEC" w:rsidRPr="00493ABC" w:rsidRDefault="001D2EEC">
      <w:pPr>
        <w:spacing w:before="0" w:line="240" w:lineRule="auto"/>
        <w:jc w:val="left"/>
        <w:rPr>
          <w:b/>
          <w:bCs/>
          <w:iCs/>
          <w:szCs w:val="28"/>
          <w:lang w:val="fr-FR" w:eastAsia="ja-JP"/>
        </w:rPr>
      </w:pPr>
      <w:r w:rsidRPr="00493ABC">
        <w:rPr>
          <w:lang w:val="fr-FR"/>
        </w:rPr>
        <w:br w:type="page"/>
      </w:r>
    </w:p>
    <w:p w14:paraId="614D99CE" w14:textId="77777777" w:rsidR="00D44536" w:rsidRPr="004F555D" w:rsidRDefault="00D44536" w:rsidP="00C22A8B">
      <w:pPr>
        <w:pStyle w:val="Heading2"/>
      </w:pPr>
      <w:bookmarkStart w:id="245" w:name="_Toc410045710"/>
      <w:proofErr w:type="spellStart"/>
      <w:r w:rsidRPr="004F555D">
        <w:lastRenderedPageBreak/>
        <w:t>CarAp</w:t>
      </w:r>
      <w:proofErr w:type="spellEnd"/>
      <w:r w:rsidRPr="004F555D">
        <w:t xml:space="preserve"> reference (Applications Map)</w:t>
      </w:r>
      <w:bookmarkEnd w:id="245"/>
    </w:p>
    <w:p w14:paraId="791254B7" w14:textId="77777777" w:rsidR="00D44536" w:rsidRPr="004F555D" w:rsidRDefault="00D44536" w:rsidP="00D44536">
      <w:r w:rsidRPr="004F555D">
        <w:t>From the beginning of any new application development project, the application has to be design</w:t>
      </w:r>
      <w:r>
        <w:t>ed</w:t>
      </w:r>
      <w:r w:rsidRPr="004F555D">
        <w:t xml:space="preserve"> into the ARIS modelling repository. </w:t>
      </w:r>
      <w:r w:rsidRPr="004F555D">
        <w:rPr>
          <w:b/>
          <w:bCs/>
        </w:rPr>
        <w:t>An Application Owner (</w:t>
      </w:r>
      <w:proofErr w:type="spellStart"/>
      <w:r w:rsidRPr="004F555D">
        <w:rPr>
          <w:b/>
          <w:bCs/>
        </w:rPr>
        <w:t>AOw</w:t>
      </w:r>
      <w:proofErr w:type="spellEnd"/>
      <w:r w:rsidRPr="004F555D">
        <w:rPr>
          <w:b/>
          <w:bCs/>
        </w:rPr>
        <w:t>) and an Application Responsible (ARES) have to be appointed</w:t>
      </w:r>
      <w:r w:rsidR="007E1309">
        <w:rPr>
          <w:b/>
          <w:bCs/>
        </w:rPr>
        <w:t xml:space="preserve"> </w:t>
      </w:r>
      <w:r w:rsidR="00307781" w:rsidRPr="00307781">
        <w:rPr>
          <w:b/>
          <w:bCs/>
        </w:rPr>
        <w:t>(</w:t>
      </w:r>
      <w:r w:rsidR="00307781">
        <w:rPr>
          <w:b/>
          <w:bCs/>
        </w:rPr>
        <w:t xml:space="preserve">For more information about these roles, see </w:t>
      </w:r>
      <w:hyperlink r:id="rId20" w:history="1">
        <w:proofErr w:type="spellStart"/>
        <w:r w:rsidR="00307781" w:rsidRPr="00307781">
          <w:rPr>
            <w:rStyle w:val="Hyperlink"/>
            <w:b/>
            <w:bCs/>
          </w:rPr>
          <w:t>Vos</w:t>
        </w:r>
        <w:proofErr w:type="spellEnd"/>
        <w:r w:rsidR="00307781" w:rsidRPr="00307781">
          <w:rPr>
            <w:rStyle w:val="Hyperlink"/>
            <w:b/>
            <w:bCs/>
          </w:rPr>
          <w:t xml:space="preserve"> Indispensables</w:t>
        </w:r>
      </w:hyperlink>
      <w:r w:rsidR="00307781" w:rsidRPr="00307781">
        <w:rPr>
          <w:b/>
          <w:bCs/>
        </w:rPr>
        <w:t xml:space="preserve"> - </w:t>
      </w:r>
      <w:proofErr w:type="spellStart"/>
      <w:r w:rsidR="00307781" w:rsidRPr="00307781">
        <w:rPr>
          <w:b/>
          <w:bCs/>
        </w:rPr>
        <w:t>Glossaire</w:t>
      </w:r>
      <w:proofErr w:type="spellEnd"/>
      <w:r w:rsidR="007E1309" w:rsidRPr="00307781">
        <w:rPr>
          <w:b/>
          <w:bCs/>
        </w:rPr>
        <w:t>)</w:t>
      </w:r>
      <w:r w:rsidRPr="00307781">
        <w:rPr>
          <w:b/>
          <w:bCs/>
        </w:rPr>
        <w:t>.</w:t>
      </w:r>
    </w:p>
    <w:p w14:paraId="4F48EB5D" w14:textId="77777777" w:rsidR="00D44536" w:rsidRPr="004F555D" w:rsidRDefault="00D44536" w:rsidP="009658C3">
      <w:pPr>
        <w:numPr>
          <w:ilvl w:val="0"/>
          <w:numId w:val="8"/>
        </w:numPr>
      </w:pPr>
      <w:r w:rsidRPr="004F555D">
        <w:t xml:space="preserve">The </w:t>
      </w:r>
      <w:r w:rsidRPr="00D9192E">
        <w:rPr>
          <w:b/>
          <w:bCs/>
        </w:rPr>
        <w:t>A</w:t>
      </w:r>
      <w:r w:rsidRPr="00D9192E">
        <w:rPr>
          <w:b/>
        </w:rPr>
        <w:t>pplication Owner (</w:t>
      </w:r>
      <w:proofErr w:type="spellStart"/>
      <w:r w:rsidRPr="00D9192E">
        <w:rPr>
          <w:b/>
        </w:rPr>
        <w:t>AOw</w:t>
      </w:r>
      <w:proofErr w:type="spellEnd"/>
      <w:r w:rsidRPr="00D9192E">
        <w:rPr>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789"/>
        <w:gridCol w:w="2985"/>
        <w:gridCol w:w="2368"/>
        <w:gridCol w:w="1408"/>
        <w:gridCol w:w="1078"/>
      </w:tblGrid>
      <w:tr w:rsidR="00D44536" w:rsidRPr="004F555D" w14:paraId="09AA6E5F" w14:textId="77777777" w:rsidTr="00723CD2">
        <w:trPr>
          <w:tblHeader/>
        </w:trPr>
        <w:tc>
          <w:tcPr>
            <w:tcW w:w="929" w:type="pct"/>
            <w:shd w:val="clear" w:color="auto" w:fill="BFBFBF"/>
            <w:vAlign w:val="center"/>
          </w:tcPr>
          <w:p w14:paraId="3B7A246E" w14:textId="77777777" w:rsidR="00D44536" w:rsidRPr="0092645A" w:rsidRDefault="00D44536" w:rsidP="00723CD2">
            <w:pPr>
              <w:spacing w:before="100" w:beforeAutospacing="1" w:after="100" w:afterAutospacing="1"/>
              <w:jc w:val="center"/>
              <w:rPr>
                <w:b/>
              </w:rPr>
            </w:pPr>
            <w:r w:rsidRPr="0092645A">
              <w:rPr>
                <w:b/>
              </w:rPr>
              <w:t>Application</w:t>
            </w:r>
            <w:r>
              <w:rPr>
                <w:b/>
              </w:rPr>
              <w:t xml:space="preserve"> name</w:t>
            </w:r>
          </w:p>
        </w:tc>
        <w:tc>
          <w:tcPr>
            <w:tcW w:w="1550" w:type="pct"/>
            <w:shd w:val="clear" w:color="auto" w:fill="BFBFBF"/>
            <w:vAlign w:val="center"/>
          </w:tcPr>
          <w:p w14:paraId="57D45B0A" w14:textId="77777777" w:rsidR="00D44536" w:rsidRPr="0092645A" w:rsidRDefault="00D44536" w:rsidP="00723CD2">
            <w:pPr>
              <w:spacing w:before="100" w:beforeAutospacing="1" w:after="100" w:afterAutospacing="1"/>
              <w:jc w:val="center"/>
              <w:rPr>
                <w:b/>
              </w:rPr>
            </w:pPr>
            <w:r w:rsidRPr="0092645A">
              <w:rPr>
                <w:b/>
              </w:rPr>
              <w:t>Application Owner (</w:t>
            </w:r>
            <w:r w:rsidR="00C856D4">
              <w:rPr>
                <w:b/>
              </w:rPr>
              <w:t>BUSINESS</w:t>
            </w:r>
            <w:r w:rsidRPr="0092645A">
              <w:rPr>
                <w:b/>
              </w:rPr>
              <w:t>)</w:t>
            </w:r>
          </w:p>
        </w:tc>
        <w:tc>
          <w:tcPr>
            <w:tcW w:w="1230" w:type="pct"/>
            <w:shd w:val="clear" w:color="auto" w:fill="BFBFBF"/>
            <w:vAlign w:val="center"/>
          </w:tcPr>
          <w:p w14:paraId="08B568A0" w14:textId="77777777" w:rsidR="00D44536" w:rsidRPr="0092645A" w:rsidRDefault="00D44536" w:rsidP="00723CD2">
            <w:pPr>
              <w:spacing w:before="100" w:beforeAutospacing="1" w:after="100" w:afterAutospacing="1"/>
              <w:jc w:val="center"/>
              <w:rPr>
                <w:b/>
              </w:rPr>
            </w:pPr>
            <w:r w:rsidRPr="0092645A">
              <w:rPr>
                <w:b/>
              </w:rPr>
              <w:t>DG/Unit/Service</w:t>
            </w:r>
          </w:p>
        </w:tc>
        <w:tc>
          <w:tcPr>
            <w:tcW w:w="731" w:type="pct"/>
            <w:shd w:val="clear" w:color="auto" w:fill="BFBFBF"/>
            <w:vAlign w:val="center"/>
          </w:tcPr>
          <w:p w14:paraId="327B7B5F" w14:textId="77777777" w:rsidR="00D44536" w:rsidRPr="0092645A" w:rsidRDefault="00D44536" w:rsidP="00BE3BC9">
            <w:pPr>
              <w:spacing w:before="100" w:beforeAutospacing="1" w:after="100" w:afterAutospacing="1"/>
              <w:jc w:val="center"/>
              <w:rPr>
                <w:b/>
              </w:rPr>
            </w:pPr>
            <w:r w:rsidRPr="0092645A">
              <w:rPr>
                <w:b/>
              </w:rPr>
              <w:t>Application referenced</w:t>
            </w:r>
          </w:p>
        </w:tc>
        <w:tc>
          <w:tcPr>
            <w:tcW w:w="560" w:type="pct"/>
            <w:shd w:val="clear" w:color="auto" w:fill="BFBFBF"/>
            <w:vAlign w:val="center"/>
          </w:tcPr>
          <w:p w14:paraId="4638BCA9" w14:textId="77777777" w:rsidR="00D44536" w:rsidRPr="0092645A" w:rsidRDefault="00D44536" w:rsidP="00723CD2">
            <w:pPr>
              <w:spacing w:before="100" w:beforeAutospacing="1" w:after="100" w:afterAutospacing="1"/>
              <w:jc w:val="center"/>
              <w:rPr>
                <w:b/>
              </w:rPr>
            </w:pPr>
            <w:r>
              <w:rPr>
                <w:b/>
              </w:rPr>
              <w:t xml:space="preserve">Model </w:t>
            </w:r>
            <w:r w:rsidRPr="0092645A">
              <w:rPr>
                <w:b/>
              </w:rPr>
              <w:t>Release</w:t>
            </w:r>
          </w:p>
        </w:tc>
      </w:tr>
      <w:tr w:rsidR="00D44536" w:rsidRPr="004F555D" w14:paraId="23AB329A" w14:textId="77777777" w:rsidTr="00723CD2">
        <w:tc>
          <w:tcPr>
            <w:tcW w:w="929" w:type="pct"/>
            <w:shd w:val="clear" w:color="auto" w:fill="auto"/>
          </w:tcPr>
          <w:p w14:paraId="6A58F738" w14:textId="77777777" w:rsidR="00D44536" w:rsidRPr="004F555D" w:rsidRDefault="00D44536" w:rsidP="00723CD2">
            <w:pPr>
              <w:spacing w:before="100" w:beforeAutospacing="1" w:after="100" w:afterAutospacing="1"/>
            </w:pPr>
          </w:p>
        </w:tc>
        <w:tc>
          <w:tcPr>
            <w:tcW w:w="1550" w:type="pct"/>
            <w:shd w:val="clear" w:color="auto" w:fill="auto"/>
          </w:tcPr>
          <w:p w14:paraId="72110ED6" w14:textId="77777777" w:rsidR="00D44536" w:rsidRPr="004F555D" w:rsidRDefault="00D44536" w:rsidP="00723CD2">
            <w:pPr>
              <w:spacing w:before="100" w:beforeAutospacing="1" w:after="100" w:afterAutospacing="1"/>
            </w:pPr>
          </w:p>
        </w:tc>
        <w:tc>
          <w:tcPr>
            <w:tcW w:w="1230" w:type="pct"/>
            <w:shd w:val="clear" w:color="auto" w:fill="auto"/>
          </w:tcPr>
          <w:p w14:paraId="13730C60" w14:textId="77777777" w:rsidR="00D44536" w:rsidRPr="004F555D" w:rsidRDefault="00D44536" w:rsidP="00723CD2">
            <w:pPr>
              <w:spacing w:before="100" w:beforeAutospacing="1" w:after="100" w:afterAutospacing="1"/>
            </w:pPr>
          </w:p>
        </w:tc>
        <w:tc>
          <w:tcPr>
            <w:tcW w:w="731" w:type="pct"/>
            <w:shd w:val="clear" w:color="auto" w:fill="auto"/>
          </w:tcPr>
          <w:p w14:paraId="3FAE7041" w14:textId="77777777" w:rsidR="00D44536" w:rsidRPr="004F555D" w:rsidRDefault="00D44536" w:rsidP="00723CD2">
            <w:pPr>
              <w:spacing w:before="100" w:beforeAutospacing="1" w:after="100" w:afterAutospacing="1"/>
              <w:jc w:val="center"/>
            </w:pPr>
            <w:r w:rsidRPr="004F555D">
              <w:fldChar w:fldCharType="begin">
                <w:ffData>
                  <w:name w:val="Check3"/>
                  <w:enabled/>
                  <w:calcOnExit w:val="0"/>
                  <w:checkBox>
                    <w:sizeAuto/>
                    <w:default w:val="0"/>
                  </w:checkBox>
                </w:ffData>
              </w:fldChar>
            </w:r>
            <w:r w:rsidRPr="004F555D">
              <w:instrText xml:space="preserve"> FORMCHECKBOX </w:instrText>
            </w:r>
            <w:r w:rsidR="008435D4">
              <w:fldChar w:fldCharType="separate"/>
            </w:r>
            <w:r w:rsidRPr="004F555D">
              <w:fldChar w:fldCharType="end"/>
            </w:r>
          </w:p>
        </w:tc>
        <w:tc>
          <w:tcPr>
            <w:tcW w:w="560" w:type="pct"/>
            <w:shd w:val="clear" w:color="auto" w:fill="auto"/>
          </w:tcPr>
          <w:p w14:paraId="22153BFE" w14:textId="77777777" w:rsidR="00D44536" w:rsidRPr="004F555D" w:rsidRDefault="00D44536" w:rsidP="00723CD2">
            <w:pPr>
              <w:spacing w:before="100" w:beforeAutospacing="1" w:after="100" w:afterAutospacing="1"/>
              <w:jc w:val="center"/>
            </w:pPr>
          </w:p>
        </w:tc>
      </w:tr>
      <w:tr w:rsidR="00D44536" w:rsidRPr="004F555D" w14:paraId="19F036C8" w14:textId="77777777" w:rsidTr="00723CD2">
        <w:tc>
          <w:tcPr>
            <w:tcW w:w="929" w:type="pct"/>
            <w:shd w:val="clear" w:color="auto" w:fill="auto"/>
          </w:tcPr>
          <w:p w14:paraId="79C101AD" w14:textId="77777777" w:rsidR="00D44536" w:rsidRPr="004F555D" w:rsidRDefault="00D44536" w:rsidP="00723CD2">
            <w:pPr>
              <w:spacing w:before="100" w:beforeAutospacing="1" w:after="100" w:afterAutospacing="1"/>
            </w:pPr>
          </w:p>
        </w:tc>
        <w:tc>
          <w:tcPr>
            <w:tcW w:w="1550" w:type="pct"/>
            <w:shd w:val="clear" w:color="auto" w:fill="auto"/>
          </w:tcPr>
          <w:p w14:paraId="7C6A51D7" w14:textId="77777777" w:rsidR="00D44536" w:rsidRPr="004F555D" w:rsidRDefault="00D44536" w:rsidP="00723CD2">
            <w:pPr>
              <w:spacing w:before="100" w:beforeAutospacing="1" w:after="100" w:afterAutospacing="1"/>
            </w:pPr>
          </w:p>
        </w:tc>
        <w:tc>
          <w:tcPr>
            <w:tcW w:w="1230" w:type="pct"/>
            <w:shd w:val="clear" w:color="auto" w:fill="auto"/>
          </w:tcPr>
          <w:p w14:paraId="15D29906" w14:textId="77777777" w:rsidR="00D44536" w:rsidRPr="004F555D" w:rsidRDefault="00D44536" w:rsidP="00723CD2">
            <w:pPr>
              <w:spacing w:before="100" w:beforeAutospacing="1" w:after="100" w:afterAutospacing="1"/>
            </w:pPr>
          </w:p>
        </w:tc>
        <w:tc>
          <w:tcPr>
            <w:tcW w:w="731" w:type="pct"/>
            <w:shd w:val="clear" w:color="auto" w:fill="auto"/>
          </w:tcPr>
          <w:p w14:paraId="4B452EA8" w14:textId="77777777" w:rsidR="00D44536" w:rsidRPr="004F555D" w:rsidRDefault="00D44536" w:rsidP="00723CD2">
            <w:pPr>
              <w:spacing w:before="100" w:beforeAutospacing="1" w:after="100" w:afterAutospacing="1"/>
              <w:jc w:val="center"/>
            </w:pPr>
            <w:r w:rsidRPr="004F555D">
              <w:fldChar w:fldCharType="begin">
                <w:ffData>
                  <w:name w:val="Check3"/>
                  <w:enabled/>
                  <w:calcOnExit w:val="0"/>
                  <w:checkBox>
                    <w:sizeAuto/>
                    <w:default w:val="0"/>
                  </w:checkBox>
                </w:ffData>
              </w:fldChar>
            </w:r>
            <w:r w:rsidRPr="004F555D">
              <w:instrText xml:space="preserve"> FORMCHECKBOX </w:instrText>
            </w:r>
            <w:r w:rsidR="008435D4">
              <w:fldChar w:fldCharType="separate"/>
            </w:r>
            <w:r w:rsidRPr="004F555D">
              <w:fldChar w:fldCharType="end"/>
            </w:r>
          </w:p>
        </w:tc>
        <w:tc>
          <w:tcPr>
            <w:tcW w:w="560" w:type="pct"/>
            <w:shd w:val="clear" w:color="auto" w:fill="auto"/>
          </w:tcPr>
          <w:p w14:paraId="381BB4B4" w14:textId="77777777" w:rsidR="00D44536" w:rsidRPr="004F555D" w:rsidRDefault="00D44536" w:rsidP="00723CD2">
            <w:pPr>
              <w:spacing w:before="100" w:beforeAutospacing="1" w:after="100" w:afterAutospacing="1"/>
              <w:jc w:val="center"/>
            </w:pPr>
          </w:p>
        </w:tc>
      </w:tr>
    </w:tbl>
    <w:p w14:paraId="2F7264E2" w14:textId="77777777" w:rsidR="00D44536" w:rsidRDefault="00D44536" w:rsidP="009658C3">
      <w:pPr>
        <w:numPr>
          <w:ilvl w:val="0"/>
          <w:numId w:val="8"/>
        </w:numPr>
        <w:rPr>
          <w:bCs/>
        </w:rPr>
      </w:pPr>
      <w:r w:rsidRPr="00C96C03">
        <w:rPr>
          <w:bCs/>
        </w:rPr>
        <w:t>The</w:t>
      </w:r>
      <w:r>
        <w:rPr>
          <w:b/>
        </w:rPr>
        <w:t xml:space="preserve"> Application Responsible (ARES)</w:t>
      </w:r>
      <w:r>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789"/>
        <w:gridCol w:w="2985"/>
        <w:gridCol w:w="2368"/>
        <w:gridCol w:w="1408"/>
        <w:gridCol w:w="1078"/>
      </w:tblGrid>
      <w:tr w:rsidR="00D44536" w:rsidRPr="004F555D" w14:paraId="69D1DCB4" w14:textId="77777777" w:rsidTr="00723CD2">
        <w:trPr>
          <w:tblHeader/>
        </w:trPr>
        <w:tc>
          <w:tcPr>
            <w:tcW w:w="929" w:type="pct"/>
            <w:shd w:val="clear" w:color="auto" w:fill="BFBFBF"/>
            <w:vAlign w:val="center"/>
          </w:tcPr>
          <w:p w14:paraId="5294FDDA" w14:textId="77777777" w:rsidR="00D44536" w:rsidRPr="0092645A" w:rsidRDefault="00D44536" w:rsidP="00723CD2">
            <w:pPr>
              <w:spacing w:before="100" w:beforeAutospacing="1" w:after="100" w:afterAutospacing="1"/>
              <w:jc w:val="center"/>
              <w:rPr>
                <w:b/>
              </w:rPr>
            </w:pPr>
            <w:r w:rsidRPr="0092645A">
              <w:rPr>
                <w:b/>
              </w:rPr>
              <w:t>Application</w:t>
            </w:r>
            <w:r>
              <w:rPr>
                <w:b/>
              </w:rPr>
              <w:t xml:space="preserve"> name</w:t>
            </w:r>
          </w:p>
        </w:tc>
        <w:tc>
          <w:tcPr>
            <w:tcW w:w="1550" w:type="pct"/>
            <w:shd w:val="clear" w:color="auto" w:fill="BFBFBF"/>
            <w:vAlign w:val="center"/>
          </w:tcPr>
          <w:p w14:paraId="38DB8689" w14:textId="77777777" w:rsidR="00D44536" w:rsidRPr="0092645A" w:rsidRDefault="00D44536" w:rsidP="00723CD2">
            <w:pPr>
              <w:spacing w:before="100" w:beforeAutospacing="1" w:after="100" w:afterAutospacing="1"/>
              <w:jc w:val="center"/>
              <w:rPr>
                <w:b/>
              </w:rPr>
            </w:pPr>
            <w:r w:rsidRPr="0092645A">
              <w:rPr>
                <w:b/>
              </w:rPr>
              <w:t>Application Responsible (</w:t>
            </w:r>
            <w:r w:rsidR="00C856D4">
              <w:rPr>
                <w:b/>
              </w:rPr>
              <w:t>IT</w:t>
            </w:r>
            <w:r w:rsidRPr="0092645A">
              <w:rPr>
                <w:b/>
              </w:rPr>
              <w:t>)</w:t>
            </w:r>
          </w:p>
        </w:tc>
        <w:tc>
          <w:tcPr>
            <w:tcW w:w="1230" w:type="pct"/>
            <w:shd w:val="clear" w:color="auto" w:fill="BFBFBF"/>
            <w:vAlign w:val="center"/>
          </w:tcPr>
          <w:p w14:paraId="58C516A7" w14:textId="77777777" w:rsidR="00D44536" w:rsidRPr="0092645A" w:rsidRDefault="00D44536" w:rsidP="00723CD2">
            <w:pPr>
              <w:spacing w:before="100" w:beforeAutospacing="1" w:after="100" w:afterAutospacing="1"/>
              <w:jc w:val="center"/>
              <w:rPr>
                <w:b/>
              </w:rPr>
            </w:pPr>
            <w:r w:rsidRPr="0092645A">
              <w:rPr>
                <w:b/>
              </w:rPr>
              <w:t>DG/Unit/Service</w:t>
            </w:r>
          </w:p>
        </w:tc>
        <w:tc>
          <w:tcPr>
            <w:tcW w:w="731" w:type="pct"/>
            <w:shd w:val="clear" w:color="auto" w:fill="BFBFBF"/>
            <w:vAlign w:val="center"/>
          </w:tcPr>
          <w:p w14:paraId="1C02D931" w14:textId="77777777" w:rsidR="00D44536" w:rsidRPr="0092645A" w:rsidRDefault="00D44536" w:rsidP="00BE3BC9">
            <w:pPr>
              <w:spacing w:before="100" w:beforeAutospacing="1" w:after="100" w:afterAutospacing="1"/>
              <w:jc w:val="center"/>
              <w:rPr>
                <w:b/>
              </w:rPr>
            </w:pPr>
            <w:r w:rsidRPr="0092645A">
              <w:rPr>
                <w:b/>
              </w:rPr>
              <w:t>Application referenced</w:t>
            </w:r>
          </w:p>
        </w:tc>
        <w:tc>
          <w:tcPr>
            <w:tcW w:w="560" w:type="pct"/>
            <w:shd w:val="clear" w:color="auto" w:fill="BFBFBF"/>
            <w:vAlign w:val="center"/>
          </w:tcPr>
          <w:p w14:paraId="3452DC15" w14:textId="77777777" w:rsidR="00D44536" w:rsidRPr="0092645A" w:rsidRDefault="00D44536" w:rsidP="00723CD2">
            <w:pPr>
              <w:spacing w:before="100" w:beforeAutospacing="1" w:after="100" w:afterAutospacing="1"/>
              <w:jc w:val="center"/>
              <w:rPr>
                <w:b/>
              </w:rPr>
            </w:pPr>
            <w:r>
              <w:rPr>
                <w:b/>
              </w:rPr>
              <w:t xml:space="preserve">Model </w:t>
            </w:r>
            <w:r w:rsidRPr="0092645A">
              <w:rPr>
                <w:b/>
              </w:rPr>
              <w:t>Release</w:t>
            </w:r>
          </w:p>
        </w:tc>
      </w:tr>
      <w:tr w:rsidR="00D44536" w:rsidRPr="004F555D" w14:paraId="4F04A889" w14:textId="77777777" w:rsidTr="00723CD2">
        <w:tc>
          <w:tcPr>
            <w:tcW w:w="929" w:type="pct"/>
            <w:shd w:val="clear" w:color="auto" w:fill="auto"/>
          </w:tcPr>
          <w:p w14:paraId="330CE5BE" w14:textId="77777777" w:rsidR="00D44536" w:rsidRPr="004F555D" w:rsidRDefault="00D44536" w:rsidP="00723CD2">
            <w:pPr>
              <w:spacing w:before="100" w:beforeAutospacing="1" w:after="100" w:afterAutospacing="1"/>
            </w:pPr>
          </w:p>
        </w:tc>
        <w:tc>
          <w:tcPr>
            <w:tcW w:w="1550" w:type="pct"/>
            <w:shd w:val="clear" w:color="auto" w:fill="auto"/>
          </w:tcPr>
          <w:p w14:paraId="10D689A3" w14:textId="77777777" w:rsidR="00D44536" w:rsidRPr="004F555D" w:rsidRDefault="00D44536" w:rsidP="00723CD2">
            <w:pPr>
              <w:spacing w:before="100" w:beforeAutospacing="1" w:after="100" w:afterAutospacing="1"/>
            </w:pPr>
          </w:p>
        </w:tc>
        <w:tc>
          <w:tcPr>
            <w:tcW w:w="1230" w:type="pct"/>
            <w:shd w:val="clear" w:color="auto" w:fill="auto"/>
          </w:tcPr>
          <w:p w14:paraId="116ADD01" w14:textId="77777777" w:rsidR="00D44536" w:rsidRPr="004F555D" w:rsidRDefault="00D44536" w:rsidP="00723CD2">
            <w:pPr>
              <w:spacing w:before="100" w:beforeAutospacing="1" w:after="100" w:afterAutospacing="1"/>
            </w:pPr>
          </w:p>
        </w:tc>
        <w:tc>
          <w:tcPr>
            <w:tcW w:w="731" w:type="pct"/>
            <w:shd w:val="clear" w:color="auto" w:fill="auto"/>
          </w:tcPr>
          <w:p w14:paraId="4BAD17F9" w14:textId="77777777" w:rsidR="00D44536" w:rsidRPr="004F555D" w:rsidRDefault="00D44536" w:rsidP="00723CD2">
            <w:pPr>
              <w:spacing w:before="100" w:beforeAutospacing="1" w:after="100" w:afterAutospacing="1"/>
              <w:jc w:val="center"/>
            </w:pPr>
            <w:r w:rsidRPr="004F555D">
              <w:fldChar w:fldCharType="begin">
                <w:ffData>
                  <w:name w:val="Check3"/>
                  <w:enabled/>
                  <w:calcOnExit w:val="0"/>
                  <w:checkBox>
                    <w:sizeAuto/>
                    <w:default w:val="0"/>
                  </w:checkBox>
                </w:ffData>
              </w:fldChar>
            </w:r>
            <w:r w:rsidRPr="004F555D">
              <w:instrText xml:space="preserve"> FORMCHECKBOX </w:instrText>
            </w:r>
            <w:r w:rsidR="008435D4">
              <w:fldChar w:fldCharType="separate"/>
            </w:r>
            <w:r w:rsidRPr="004F555D">
              <w:fldChar w:fldCharType="end"/>
            </w:r>
          </w:p>
        </w:tc>
        <w:tc>
          <w:tcPr>
            <w:tcW w:w="560" w:type="pct"/>
            <w:shd w:val="clear" w:color="auto" w:fill="auto"/>
          </w:tcPr>
          <w:p w14:paraId="4A7D9687" w14:textId="77777777" w:rsidR="00D44536" w:rsidRPr="004F555D" w:rsidRDefault="00D44536" w:rsidP="00723CD2">
            <w:pPr>
              <w:spacing w:before="100" w:beforeAutospacing="1" w:after="100" w:afterAutospacing="1"/>
              <w:jc w:val="center"/>
            </w:pPr>
          </w:p>
        </w:tc>
      </w:tr>
      <w:tr w:rsidR="00D44536" w:rsidRPr="004F555D" w14:paraId="5C893639" w14:textId="77777777" w:rsidTr="00723CD2">
        <w:tc>
          <w:tcPr>
            <w:tcW w:w="929" w:type="pct"/>
            <w:shd w:val="clear" w:color="auto" w:fill="auto"/>
          </w:tcPr>
          <w:p w14:paraId="00C27467" w14:textId="77777777" w:rsidR="00D44536" w:rsidRPr="004F555D" w:rsidRDefault="00D44536" w:rsidP="00723CD2">
            <w:pPr>
              <w:spacing w:before="100" w:beforeAutospacing="1" w:after="100" w:afterAutospacing="1"/>
            </w:pPr>
          </w:p>
        </w:tc>
        <w:tc>
          <w:tcPr>
            <w:tcW w:w="1550" w:type="pct"/>
            <w:shd w:val="clear" w:color="auto" w:fill="auto"/>
          </w:tcPr>
          <w:p w14:paraId="3EF844B9" w14:textId="77777777" w:rsidR="00D44536" w:rsidRPr="004F555D" w:rsidRDefault="00D44536" w:rsidP="00723CD2">
            <w:pPr>
              <w:spacing w:before="100" w:beforeAutospacing="1" w:after="100" w:afterAutospacing="1"/>
            </w:pPr>
          </w:p>
        </w:tc>
        <w:tc>
          <w:tcPr>
            <w:tcW w:w="1230" w:type="pct"/>
            <w:shd w:val="clear" w:color="auto" w:fill="auto"/>
          </w:tcPr>
          <w:p w14:paraId="5571349D" w14:textId="77777777" w:rsidR="00D44536" w:rsidRPr="004F555D" w:rsidRDefault="00D44536" w:rsidP="00723CD2">
            <w:pPr>
              <w:spacing w:before="100" w:beforeAutospacing="1" w:after="100" w:afterAutospacing="1"/>
            </w:pPr>
          </w:p>
        </w:tc>
        <w:tc>
          <w:tcPr>
            <w:tcW w:w="731" w:type="pct"/>
            <w:shd w:val="clear" w:color="auto" w:fill="auto"/>
          </w:tcPr>
          <w:p w14:paraId="72FC544E" w14:textId="77777777" w:rsidR="00D44536" w:rsidRPr="004F555D" w:rsidRDefault="00D44536" w:rsidP="00723CD2">
            <w:pPr>
              <w:spacing w:before="100" w:beforeAutospacing="1" w:after="100" w:afterAutospacing="1"/>
              <w:jc w:val="center"/>
            </w:pPr>
            <w:r w:rsidRPr="004F555D">
              <w:fldChar w:fldCharType="begin">
                <w:ffData>
                  <w:name w:val="Check3"/>
                  <w:enabled/>
                  <w:calcOnExit w:val="0"/>
                  <w:checkBox>
                    <w:sizeAuto/>
                    <w:default w:val="0"/>
                  </w:checkBox>
                </w:ffData>
              </w:fldChar>
            </w:r>
            <w:r w:rsidRPr="004F555D">
              <w:instrText xml:space="preserve"> FORMCHECKBOX </w:instrText>
            </w:r>
            <w:r w:rsidR="008435D4">
              <w:fldChar w:fldCharType="separate"/>
            </w:r>
            <w:r w:rsidRPr="004F555D">
              <w:fldChar w:fldCharType="end"/>
            </w:r>
          </w:p>
        </w:tc>
        <w:tc>
          <w:tcPr>
            <w:tcW w:w="560" w:type="pct"/>
            <w:shd w:val="clear" w:color="auto" w:fill="auto"/>
          </w:tcPr>
          <w:p w14:paraId="553B3C68" w14:textId="77777777" w:rsidR="00D44536" w:rsidRPr="004F555D" w:rsidRDefault="00D44536" w:rsidP="00723CD2">
            <w:pPr>
              <w:spacing w:before="100" w:beforeAutospacing="1" w:after="100" w:afterAutospacing="1"/>
              <w:jc w:val="center"/>
            </w:pPr>
          </w:p>
        </w:tc>
      </w:tr>
    </w:tbl>
    <w:p w14:paraId="16F21DBF" w14:textId="77777777" w:rsidR="008269A4" w:rsidRPr="002363A9" w:rsidRDefault="008269A4" w:rsidP="008269A4">
      <w:pPr>
        <w:rPr>
          <w:b/>
        </w:rPr>
      </w:pPr>
      <w:r w:rsidRPr="002363A9">
        <w:rPr>
          <w:b/>
        </w:rPr>
        <w:t xml:space="preserve">If an application is not referenced in the ARIS modelling repository you need to define it using the ACR workflow provided in ARIS. If you do not have access, please request access to the </w:t>
      </w:r>
      <w:hyperlink r:id="rId21" w:history="1">
        <w:r w:rsidRPr="002363A9">
          <w:rPr>
            <w:rStyle w:val="Hyperlink"/>
            <w:b/>
          </w:rPr>
          <w:t>BPMCC cell</w:t>
        </w:r>
      </w:hyperlink>
      <w:r w:rsidRPr="002363A9">
        <w:rPr>
          <w:b/>
        </w:rPr>
        <w:t xml:space="preserve">. More information can be found </w:t>
      </w:r>
      <w:hyperlink r:id="rId22" w:history="1">
        <w:r w:rsidRPr="002363A9">
          <w:rPr>
            <w:rStyle w:val="Hyperlink"/>
            <w:b/>
          </w:rPr>
          <w:t>here</w:t>
        </w:r>
      </w:hyperlink>
      <w:r w:rsidRPr="002363A9">
        <w:rPr>
          <w:b/>
        </w:rPr>
        <w:t xml:space="preserve">. Once the </w:t>
      </w:r>
      <w:proofErr w:type="spellStart"/>
      <w:r w:rsidRPr="002363A9">
        <w:rPr>
          <w:b/>
        </w:rPr>
        <w:t>CarAp</w:t>
      </w:r>
      <w:proofErr w:type="spellEnd"/>
      <w:r w:rsidRPr="002363A9">
        <w:rPr>
          <w:b/>
        </w:rPr>
        <w:t xml:space="preserve"> models are available, copy and paste the </w:t>
      </w:r>
      <w:proofErr w:type="spellStart"/>
      <w:r w:rsidRPr="002363A9">
        <w:rPr>
          <w:b/>
        </w:rPr>
        <w:t>CarAp</w:t>
      </w:r>
      <w:proofErr w:type="spellEnd"/>
      <w:r w:rsidRPr="002363A9">
        <w:rPr>
          <w:b/>
        </w:rPr>
        <w:t xml:space="preserve"> level 3 here below.</w:t>
      </w:r>
    </w:p>
    <w:p w14:paraId="616BF796" w14:textId="77777777" w:rsidR="008269A4" w:rsidRPr="002363A9" w:rsidRDefault="008269A4" w:rsidP="008269A4">
      <w:pPr>
        <w:rPr>
          <w:b/>
          <w:lang w:val="en-US" w:eastAsia="ja-JP"/>
        </w:rPr>
      </w:pPr>
      <w:r w:rsidRPr="002363A9">
        <w:rPr>
          <w:b/>
        </w:rPr>
        <w:t xml:space="preserve">If an application is already referenced within the ARIS modelling repository but models are not up-to-date, you need to modify and update the models using the ACR workflow provided in ARIS. If you do not have access, please request access to the </w:t>
      </w:r>
      <w:hyperlink r:id="rId23" w:history="1">
        <w:r w:rsidRPr="002363A9">
          <w:rPr>
            <w:rStyle w:val="Hyperlink"/>
            <w:b/>
          </w:rPr>
          <w:t>BPMCC cell</w:t>
        </w:r>
      </w:hyperlink>
      <w:r w:rsidRPr="002363A9">
        <w:rPr>
          <w:b/>
        </w:rPr>
        <w:t>.</w:t>
      </w:r>
    </w:p>
    <w:p w14:paraId="06060F1C" w14:textId="77777777" w:rsidR="00D44536" w:rsidRPr="00DC492D" w:rsidRDefault="00D44536" w:rsidP="00C22A8B">
      <w:pPr>
        <w:pStyle w:val="Heading2"/>
        <w:rPr>
          <w:lang w:val="fr-FR"/>
        </w:rPr>
      </w:pPr>
      <w:bookmarkStart w:id="246" w:name="_Toc410045711"/>
      <w:r w:rsidRPr="00DC492D">
        <w:rPr>
          <w:lang w:val="fr-FR"/>
        </w:rPr>
        <w:t xml:space="preserve">ADA </w:t>
      </w:r>
      <w:proofErr w:type="spellStart"/>
      <w:r w:rsidRPr="00DC492D">
        <w:rPr>
          <w:lang w:val="fr-FR"/>
        </w:rPr>
        <w:t>reference</w:t>
      </w:r>
      <w:proofErr w:type="spellEnd"/>
      <w:r w:rsidRPr="00DC492D">
        <w:rPr>
          <w:lang w:val="fr-FR"/>
        </w:rPr>
        <w:t xml:space="preserve"> (Annuaire des Applications)</w:t>
      </w:r>
      <w:bookmarkEnd w:id="246"/>
    </w:p>
    <w:p w14:paraId="317E61F1" w14:textId="77777777" w:rsidR="00D44536" w:rsidRPr="00722E4E" w:rsidRDefault="00D44536" w:rsidP="00D44536">
      <w:r>
        <w:t>F</w:t>
      </w:r>
      <w:r w:rsidRPr="00722E4E">
        <w:t xml:space="preserve">rom the </w:t>
      </w:r>
      <w:r>
        <w:t>beginning</w:t>
      </w:r>
      <w:r w:rsidRPr="00722E4E">
        <w:t xml:space="preserve"> of any new </w:t>
      </w:r>
      <w:r>
        <w:t>application development project, a card into ADA has to be created. This card has to be completed by</w:t>
      </w:r>
      <w:r w:rsidRPr="00722E4E">
        <w:t xml:space="preserve"> one of </w:t>
      </w:r>
      <w:r>
        <w:t xml:space="preserve">the </w:t>
      </w:r>
      <w:r w:rsidRPr="00722E4E">
        <w:t>members of the IT project</w:t>
      </w:r>
      <w:r w:rsidR="00A017E4">
        <w:t xml:space="preserve"> team</w:t>
      </w:r>
      <w:r>
        <w:t>.</w:t>
      </w:r>
    </w:p>
    <w:tbl>
      <w:tblPr>
        <w:tblpPr w:leftFromText="180" w:rightFromText="180" w:vertAnchor="text" w:horzAnchor="margin" w:tblpXSpec="center" w:tblpY="14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3975"/>
        <w:gridCol w:w="1540"/>
        <w:gridCol w:w="2174"/>
        <w:gridCol w:w="1939"/>
      </w:tblGrid>
      <w:tr w:rsidR="00D44536" w:rsidRPr="00722E4E" w14:paraId="70CA5728" w14:textId="77777777" w:rsidTr="00723CD2">
        <w:trPr>
          <w:tblHeader/>
        </w:trPr>
        <w:tc>
          <w:tcPr>
            <w:tcW w:w="2064" w:type="pct"/>
            <w:shd w:val="clear" w:color="auto" w:fill="BFBFBF"/>
            <w:vAlign w:val="center"/>
          </w:tcPr>
          <w:p w14:paraId="588019F0" w14:textId="77777777" w:rsidR="00D44536" w:rsidRPr="0092645A" w:rsidRDefault="00D44536" w:rsidP="00723CD2">
            <w:pPr>
              <w:spacing w:before="100" w:beforeAutospacing="1" w:after="100" w:afterAutospacing="1"/>
              <w:jc w:val="center"/>
              <w:rPr>
                <w:b/>
              </w:rPr>
            </w:pPr>
            <w:r w:rsidRPr="0092645A">
              <w:rPr>
                <w:b/>
              </w:rPr>
              <w:t>Application</w:t>
            </w:r>
          </w:p>
        </w:tc>
        <w:tc>
          <w:tcPr>
            <w:tcW w:w="800" w:type="pct"/>
            <w:shd w:val="clear" w:color="auto" w:fill="BFBFBF"/>
            <w:vAlign w:val="center"/>
          </w:tcPr>
          <w:p w14:paraId="456FFFA7" w14:textId="77777777" w:rsidR="00D44536" w:rsidRPr="0092645A" w:rsidRDefault="00D44536" w:rsidP="00723CD2">
            <w:pPr>
              <w:spacing w:before="100" w:beforeAutospacing="1" w:after="100" w:afterAutospacing="1"/>
              <w:jc w:val="center"/>
              <w:rPr>
                <w:b/>
              </w:rPr>
            </w:pPr>
            <w:r w:rsidRPr="0092645A">
              <w:rPr>
                <w:b/>
              </w:rPr>
              <w:t>Application referenced</w:t>
            </w:r>
          </w:p>
        </w:tc>
        <w:tc>
          <w:tcPr>
            <w:tcW w:w="1129" w:type="pct"/>
            <w:shd w:val="clear" w:color="auto" w:fill="BFBFBF"/>
            <w:vAlign w:val="center"/>
          </w:tcPr>
          <w:p w14:paraId="74AF7FFC" w14:textId="77777777" w:rsidR="00D44536" w:rsidRPr="0092645A" w:rsidRDefault="00D44536" w:rsidP="00723CD2">
            <w:pPr>
              <w:spacing w:before="100" w:beforeAutospacing="1" w:after="100" w:afterAutospacing="1"/>
              <w:jc w:val="center"/>
              <w:rPr>
                <w:b/>
              </w:rPr>
            </w:pPr>
            <w:r w:rsidRPr="0092645A">
              <w:rPr>
                <w:b/>
              </w:rPr>
              <w:t>Release</w:t>
            </w:r>
          </w:p>
        </w:tc>
        <w:tc>
          <w:tcPr>
            <w:tcW w:w="1007" w:type="pct"/>
            <w:shd w:val="clear" w:color="auto" w:fill="BFBFBF"/>
            <w:vAlign w:val="center"/>
          </w:tcPr>
          <w:p w14:paraId="0BCDC9FB" w14:textId="77777777" w:rsidR="00D44536" w:rsidRPr="0092645A" w:rsidRDefault="00D44536" w:rsidP="00723CD2">
            <w:pPr>
              <w:spacing w:before="100" w:beforeAutospacing="1" w:after="100" w:afterAutospacing="1"/>
              <w:jc w:val="center"/>
              <w:rPr>
                <w:b/>
              </w:rPr>
            </w:pPr>
            <w:r w:rsidRPr="0092645A">
              <w:rPr>
                <w:b/>
              </w:rPr>
              <w:t>Date</w:t>
            </w:r>
          </w:p>
        </w:tc>
      </w:tr>
      <w:tr w:rsidR="00D44536" w:rsidRPr="00722E4E" w14:paraId="300938FF" w14:textId="77777777" w:rsidTr="00723CD2">
        <w:tc>
          <w:tcPr>
            <w:tcW w:w="2064" w:type="pct"/>
            <w:shd w:val="clear" w:color="auto" w:fill="auto"/>
            <w:vAlign w:val="center"/>
          </w:tcPr>
          <w:p w14:paraId="1D7E837B" w14:textId="77777777" w:rsidR="00D44536" w:rsidRPr="00722E4E" w:rsidRDefault="00D44536" w:rsidP="00723CD2">
            <w:pPr>
              <w:spacing w:before="100" w:beforeAutospacing="1" w:after="100" w:afterAutospacing="1"/>
              <w:jc w:val="left"/>
            </w:pPr>
          </w:p>
        </w:tc>
        <w:tc>
          <w:tcPr>
            <w:tcW w:w="800" w:type="pct"/>
            <w:shd w:val="clear" w:color="auto" w:fill="auto"/>
            <w:vAlign w:val="center"/>
          </w:tcPr>
          <w:p w14:paraId="1986D988" w14:textId="77777777" w:rsidR="00D44536" w:rsidRPr="00722E4E" w:rsidRDefault="00D44536" w:rsidP="00723CD2">
            <w:pPr>
              <w:spacing w:before="100" w:beforeAutospacing="1" w:after="100" w:afterAutospacing="1"/>
              <w:jc w:val="center"/>
            </w:pPr>
            <w:r w:rsidRPr="00722E4E">
              <w:fldChar w:fldCharType="begin">
                <w:ffData>
                  <w:name w:val="Check3"/>
                  <w:enabled/>
                  <w:calcOnExit w:val="0"/>
                  <w:checkBox>
                    <w:sizeAuto/>
                    <w:default w:val="0"/>
                  </w:checkBox>
                </w:ffData>
              </w:fldChar>
            </w:r>
            <w:r w:rsidRPr="00722E4E">
              <w:instrText xml:space="preserve"> FORMCHECKBOX </w:instrText>
            </w:r>
            <w:r w:rsidR="008435D4">
              <w:fldChar w:fldCharType="separate"/>
            </w:r>
            <w:r w:rsidRPr="00722E4E">
              <w:fldChar w:fldCharType="end"/>
            </w:r>
          </w:p>
        </w:tc>
        <w:tc>
          <w:tcPr>
            <w:tcW w:w="1129" w:type="pct"/>
            <w:shd w:val="clear" w:color="auto" w:fill="auto"/>
            <w:vAlign w:val="center"/>
          </w:tcPr>
          <w:p w14:paraId="6553F3B2" w14:textId="77777777" w:rsidR="00D44536" w:rsidRPr="00722E4E" w:rsidRDefault="00D44536" w:rsidP="00723CD2">
            <w:pPr>
              <w:spacing w:before="100" w:beforeAutospacing="1" w:after="100" w:afterAutospacing="1"/>
              <w:jc w:val="center"/>
            </w:pPr>
          </w:p>
        </w:tc>
        <w:tc>
          <w:tcPr>
            <w:tcW w:w="1007" w:type="pct"/>
            <w:shd w:val="clear" w:color="auto" w:fill="auto"/>
            <w:vAlign w:val="center"/>
          </w:tcPr>
          <w:p w14:paraId="60B8E3D4" w14:textId="77777777" w:rsidR="00D44536" w:rsidRPr="00722E4E" w:rsidRDefault="00D44536" w:rsidP="00723CD2">
            <w:pPr>
              <w:spacing w:before="100" w:beforeAutospacing="1" w:after="100" w:afterAutospacing="1"/>
              <w:jc w:val="center"/>
            </w:pPr>
          </w:p>
        </w:tc>
      </w:tr>
      <w:tr w:rsidR="00D44536" w:rsidRPr="00722E4E" w14:paraId="77916BA6" w14:textId="77777777" w:rsidTr="00723CD2">
        <w:tc>
          <w:tcPr>
            <w:tcW w:w="2064" w:type="pct"/>
            <w:shd w:val="clear" w:color="auto" w:fill="auto"/>
            <w:vAlign w:val="center"/>
          </w:tcPr>
          <w:p w14:paraId="6CDC6793" w14:textId="77777777" w:rsidR="00D44536" w:rsidRPr="00722E4E" w:rsidRDefault="00D44536" w:rsidP="00723CD2">
            <w:pPr>
              <w:spacing w:before="100" w:beforeAutospacing="1" w:after="100" w:afterAutospacing="1"/>
              <w:jc w:val="left"/>
            </w:pPr>
          </w:p>
        </w:tc>
        <w:tc>
          <w:tcPr>
            <w:tcW w:w="800" w:type="pct"/>
            <w:shd w:val="clear" w:color="auto" w:fill="auto"/>
            <w:vAlign w:val="center"/>
          </w:tcPr>
          <w:p w14:paraId="5E7E638B" w14:textId="77777777" w:rsidR="00D44536" w:rsidRPr="00722E4E" w:rsidRDefault="00D44536" w:rsidP="00723CD2">
            <w:pPr>
              <w:spacing w:before="100" w:beforeAutospacing="1" w:after="100" w:afterAutospacing="1"/>
              <w:jc w:val="center"/>
            </w:pPr>
            <w:r w:rsidRPr="00722E4E">
              <w:fldChar w:fldCharType="begin">
                <w:ffData>
                  <w:name w:val="Check3"/>
                  <w:enabled/>
                  <w:calcOnExit w:val="0"/>
                  <w:checkBox>
                    <w:sizeAuto/>
                    <w:default w:val="0"/>
                  </w:checkBox>
                </w:ffData>
              </w:fldChar>
            </w:r>
            <w:r w:rsidRPr="00722E4E">
              <w:instrText xml:space="preserve"> FORMCHECKBOX </w:instrText>
            </w:r>
            <w:r w:rsidR="008435D4">
              <w:fldChar w:fldCharType="separate"/>
            </w:r>
            <w:r w:rsidRPr="00722E4E">
              <w:fldChar w:fldCharType="end"/>
            </w:r>
          </w:p>
        </w:tc>
        <w:tc>
          <w:tcPr>
            <w:tcW w:w="1129" w:type="pct"/>
            <w:shd w:val="clear" w:color="auto" w:fill="auto"/>
            <w:vAlign w:val="center"/>
          </w:tcPr>
          <w:p w14:paraId="31BDB020" w14:textId="77777777" w:rsidR="00D44536" w:rsidRPr="00722E4E" w:rsidRDefault="00D44536" w:rsidP="00723CD2">
            <w:pPr>
              <w:spacing w:before="100" w:beforeAutospacing="1" w:after="100" w:afterAutospacing="1"/>
              <w:jc w:val="center"/>
            </w:pPr>
          </w:p>
        </w:tc>
        <w:tc>
          <w:tcPr>
            <w:tcW w:w="1007" w:type="pct"/>
            <w:shd w:val="clear" w:color="auto" w:fill="auto"/>
            <w:vAlign w:val="center"/>
          </w:tcPr>
          <w:p w14:paraId="551A934A" w14:textId="77777777" w:rsidR="00D44536" w:rsidRPr="00722E4E" w:rsidRDefault="00D44536" w:rsidP="00723CD2">
            <w:pPr>
              <w:spacing w:before="100" w:beforeAutospacing="1" w:after="100" w:afterAutospacing="1"/>
              <w:jc w:val="center"/>
            </w:pPr>
          </w:p>
        </w:tc>
      </w:tr>
    </w:tbl>
    <w:p w14:paraId="20DBC37B" w14:textId="77777777" w:rsidR="00D44536" w:rsidRDefault="00D44536" w:rsidP="00D44536"/>
    <w:p w14:paraId="29E7090C" w14:textId="77777777" w:rsidR="00D44536" w:rsidRDefault="00D44536" w:rsidP="005C5B83"/>
    <w:p w14:paraId="1F52D027" w14:textId="77777777" w:rsidR="00D33D98" w:rsidRPr="00513FEA" w:rsidRDefault="00D269A9" w:rsidP="009658C3">
      <w:pPr>
        <w:pStyle w:val="Heading1"/>
        <w:numPr>
          <w:ilvl w:val="0"/>
          <w:numId w:val="5"/>
        </w:numPr>
      </w:pPr>
      <w:bookmarkStart w:id="247" w:name="_Toc410045712"/>
      <w:bookmarkStart w:id="248" w:name="_Toc127238672"/>
      <w:bookmarkStart w:id="249" w:name="_Toc216171225"/>
      <w:r>
        <w:lastRenderedPageBreak/>
        <w:t>Annex - Document c</w:t>
      </w:r>
      <w:r w:rsidR="00D33D98">
        <w:t>ontrol</w:t>
      </w:r>
      <w:bookmarkEnd w:id="247"/>
    </w:p>
    <w:p w14:paraId="470823E3" w14:textId="77777777" w:rsidR="00D33D98" w:rsidRDefault="00D33D98" w:rsidP="00C22A8B">
      <w:pPr>
        <w:pStyle w:val="Heading2"/>
      </w:pPr>
      <w:bookmarkStart w:id="250" w:name="_Toc410045713"/>
      <w:r>
        <w:t>Circulation</w:t>
      </w:r>
      <w:bookmarkEnd w:id="2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2154"/>
        <w:gridCol w:w="2690"/>
        <w:gridCol w:w="2990"/>
        <w:gridCol w:w="897"/>
        <w:gridCol w:w="897"/>
      </w:tblGrid>
      <w:tr w:rsidR="00D33D98" w:rsidRPr="000F170E" w14:paraId="5F41788A" w14:textId="77777777" w:rsidTr="0092645A">
        <w:trPr>
          <w:trHeight w:val="307"/>
          <w:tblHeader/>
        </w:trPr>
        <w:tc>
          <w:tcPr>
            <w:tcW w:w="1118" w:type="pct"/>
            <w:shd w:val="clear" w:color="auto" w:fill="BFBFBF"/>
            <w:vAlign w:val="center"/>
          </w:tcPr>
          <w:p w14:paraId="1E558C64" w14:textId="77777777" w:rsidR="00D33D98" w:rsidRPr="000F170E" w:rsidRDefault="00D33D98" w:rsidP="00AF38C2">
            <w:pPr>
              <w:spacing w:before="100" w:beforeAutospacing="1" w:after="100" w:afterAutospacing="1"/>
              <w:jc w:val="center"/>
              <w:rPr>
                <w:b/>
              </w:rPr>
            </w:pPr>
            <w:r w:rsidRPr="000F170E">
              <w:rPr>
                <w:b/>
              </w:rPr>
              <w:t>DG or Company</w:t>
            </w:r>
          </w:p>
        </w:tc>
        <w:tc>
          <w:tcPr>
            <w:tcW w:w="1397" w:type="pct"/>
            <w:shd w:val="clear" w:color="auto" w:fill="BFBFBF"/>
            <w:vAlign w:val="center"/>
          </w:tcPr>
          <w:p w14:paraId="52F79266" w14:textId="77777777" w:rsidR="00D33D98" w:rsidRPr="00722E4E" w:rsidRDefault="00D33D98" w:rsidP="00CC2014">
            <w:pPr>
              <w:spacing w:before="100" w:beforeAutospacing="1" w:after="100" w:afterAutospacing="1"/>
              <w:jc w:val="center"/>
            </w:pPr>
            <w:r w:rsidRPr="00461289">
              <w:rPr>
                <w:b/>
              </w:rPr>
              <w:t>Role</w:t>
            </w:r>
          </w:p>
        </w:tc>
        <w:tc>
          <w:tcPr>
            <w:tcW w:w="2019" w:type="pct"/>
            <w:gridSpan w:val="2"/>
            <w:shd w:val="clear" w:color="auto" w:fill="BFBFBF"/>
            <w:vAlign w:val="center"/>
          </w:tcPr>
          <w:p w14:paraId="7EB82420" w14:textId="77777777" w:rsidR="00D33D98" w:rsidRPr="000F170E" w:rsidRDefault="00D33D98" w:rsidP="00AF38C2">
            <w:pPr>
              <w:spacing w:before="100" w:beforeAutospacing="1" w:after="100" w:afterAutospacing="1"/>
              <w:jc w:val="center"/>
              <w:rPr>
                <w:b/>
              </w:rPr>
            </w:pPr>
            <w:r w:rsidRPr="000F170E">
              <w:rPr>
                <w:b/>
              </w:rPr>
              <w:t>Name</w:t>
            </w:r>
            <w:r>
              <w:rPr>
                <w:b/>
              </w:rPr>
              <w:t>/Initials</w:t>
            </w:r>
          </w:p>
        </w:tc>
        <w:tc>
          <w:tcPr>
            <w:tcW w:w="466" w:type="pct"/>
            <w:shd w:val="clear" w:color="auto" w:fill="BFBFBF"/>
            <w:vAlign w:val="center"/>
          </w:tcPr>
          <w:p w14:paraId="794ECDFE" w14:textId="77777777" w:rsidR="00D33D98" w:rsidRPr="000F170E" w:rsidRDefault="00D33D98" w:rsidP="00AF38C2">
            <w:pPr>
              <w:spacing w:before="100" w:beforeAutospacing="1" w:after="100" w:afterAutospacing="1"/>
              <w:jc w:val="center"/>
              <w:rPr>
                <w:b/>
              </w:rPr>
            </w:pPr>
            <w:r>
              <w:rPr>
                <w:b/>
              </w:rPr>
              <w:t>RACI</w:t>
            </w:r>
            <w:r>
              <w:rPr>
                <w:rStyle w:val="FootnoteReference"/>
                <w:b/>
              </w:rPr>
              <w:footnoteReference w:id="5"/>
            </w:r>
            <w:r>
              <w:rPr>
                <w:b/>
              </w:rPr>
              <w:t xml:space="preserve"> </w:t>
            </w:r>
            <w:r w:rsidRPr="000F170E">
              <w:rPr>
                <w:b/>
              </w:rPr>
              <w:t>code</w:t>
            </w:r>
          </w:p>
        </w:tc>
      </w:tr>
      <w:tr w:rsidR="00D33D98" w:rsidRPr="00AF38C2" w14:paraId="7D68F4E6" w14:textId="77777777" w:rsidTr="00C27140">
        <w:tc>
          <w:tcPr>
            <w:tcW w:w="1118" w:type="pct"/>
            <w:vAlign w:val="center"/>
          </w:tcPr>
          <w:p w14:paraId="6DBA3C4B" w14:textId="77777777" w:rsidR="00D33D98" w:rsidRPr="00AF38C2" w:rsidRDefault="00D33D98" w:rsidP="00AF38C2">
            <w:pPr>
              <w:spacing w:before="100" w:beforeAutospacing="1" w:after="100" w:afterAutospacing="1"/>
              <w:jc w:val="center"/>
            </w:pPr>
          </w:p>
        </w:tc>
        <w:tc>
          <w:tcPr>
            <w:tcW w:w="1397" w:type="pct"/>
            <w:vAlign w:val="center"/>
          </w:tcPr>
          <w:p w14:paraId="1CA7F43F" w14:textId="77777777" w:rsidR="00D33D98" w:rsidRPr="00AF38C2" w:rsidRDefault="00C856D4" w:rsidP="00AF38C2">
            <w:pPr>
              <w:spacing w:before="100" w:beforeAutospacing="1" w:after="100" w:afterAutospacing="1"/>
              <w:jc w:val="center"/>
              <w:rPr>
                <w:color w:val="000000"/>
              </w:rPr>
            </w:pPr>
            <w:r>
              <w:rPr>
                <w:color w:val="000000"/>
              </w:rPr>
              <w:t>BUSINESS</w:t>
            </w:r>
            <w:r w:rsidR="00D33D98" w:rsidRPr="00AF38C2">
              <w:rPr>
                <w:color w:val="000000"/>
              </w:rPr>
              <w:t>-Sponsor</w:t>
            </w:r>
          </w:p>
        </w:tc>
        <w:tc>
          <w:tcPr>
            <w:tcW w:w="1553" w:type="pct"/>
            <w:vAlign w:val="center"/>
          </w:tcPr>
          <w:p w14:paraId="7251D70C" w14:textId="77777777" w:rsidR="00D33D98" w:rsidRPr="00AF38C2" w:rsidRDefault="00D33D98" w:rsidP="00AF38C2">
            <w:pPr>
              <w:spacing w:before="100" w:beforeAutospacing="1" w:after="100" w:afterAutospacing="1"/>
              <w:jc w:val="center"/>
            </w:pPr>
          </w:p>
        </w:tc>
        <w:tc>
          <w:tcPr>
            <w:tcW w:w="466" w:type="pct"/>
            <w:vAlign w:val="center"/>
          </w:tcPr>
          <w:p w14:paraId="48B3D01C" w14:textId="77777777" w:rsidR="00D33D98" w:rsidRPr="00AF38C2" w:rsidRDefault="00D33D98" w:rsidP="00AF38C2">
            <w:pPr>
              <w:spacing w:before="100" w:beforeAutospacing="1" w:after="100" w:afterAutospacing="1"/>
              <w:jc w:val="center"/>
            </w:pPr>
          </w:p>
        </w:tc>
        <w:tc>
          <w:tcPr>
            <w:tcW w:w="466" w:type="pct"/>
            <w:vAlign w:val="center"/>
          </w:tcPr>
          <w:p w14:paraId="3543999D" w14:textId="77777777" w:rsidR="00D33D98" w:rsidRPr="00AF38C2" w:rsidRDefault="00D33D98" w:rsidP="00AF38C2">
            <w:pPr>
              <w:spacing w:before="100" w:beforeAutospacing="1" w:after="100" w:afterAutospacing="1"/>
              <w:jc w:val="center"/>
              <w:rPr>
                <w:b/>
              </w:rPr>
            </w:pPr>
            <w:r w:rsidRPr="00AF38C2">
              <w:rPr>
                <w:b/>
              </w:rPr>
              <w:t>A</w:t>
            </w:r>
          </w:p>
        </w:tc>
      </w:tr>
      <w:tr w:rsidR="00D33D98" w:rsidRPr="00AF38C2" w14:paraId="3A3E98C8" w14:textId="77777777" w:rsidTr="00C27140">
        <w:tc>
          <w:tcPr>
            <w:tcW w:w="1118" w:type="pct"/>
            <w:vAlign w:val="center"/>
          </w:tcPr>
          <w:p w14:paraId="3E8805BA" w14:textId="77777777" w:rsidR="00D33D98" w:rsidRPr="00AF38C2" w:rsidRDefault="00D33D98" w:rsidP="00AF38C2">
            <w:pPr>
              <w:spacing w:before="100" w:beforeAutospacing="1" w:after="100" w:afterAutospacing="1"/>
              <w:jc w:val="center"/>
            </w:pPr>
          </w:p>
        </w:tc>
        <w:tc>
          <w:tcPr>
            <w:tcW w:w="1397" w:type="pct"/>
            <w:vAlign w:val="center"/>
          </w:tcPr>
          <w:p w14:paraId="03509940" w14:textId="77777777" w:rsidR="00D33D98" w:rsidRPr="00AF38C2" w:rsidRDefault="00C856D4" w:rsidP="00AF38C2">
            <w:pPr>
              <w:spacing w:before="100" w:beforeAutospacing="1" w:after="100" w:afterAutospacing="1"/>
              <w:jc w:val="center"/>
            </w:pPr>
            <w:r>
              <w:t>BUSINESS</w:t>
            </w:r>
            <w:r w:rsidR="00D33D98" w:rsidRPr="00AF38C2">
              <w:t>-Project Owner</w:t>
            </w:r>
          </w:p>
        </w:tc>
        <w:tc>
          <w:tcPr>
            <w:tcW w:w="1553" w:type="pct"/>
            <w:vAlign w:val="center"/>
          </w:tcPr>
          <w:p w14:paraId="4613D636" w14:textId="77777777" w:rsidR="00D33D98" w:rsidRPr="00AF38C2" w:rsidRDefault="00D33D98" w:rsidP="00AF38C2">
            <w:pPr>
              <w:spacing w:before="100" w:beforeAutospacing="1" w:after="100" w:afterAutospacing="1"/>
              <w:jc w:val="center"/>
            </w:pPr>
          </w:p>
        </w:tc>
        <w:tc>
          <w:tcPr>
            <w:tcW w:w="466" w:type="pct"/>
            <w:vAlign w:val="center"/>
          </w:tcPr>
          <w:p w14:paraId="020DA4AC" w14:textId="77777777" w:rsidR="00D33D98" w:rsidRPr="00AF38C2" w:rsidRDefault="00D33D98" w:rsidP="00AF38C2">
            <w:pPr>
              <w:spacing w:before="100" w:beforeAutospacing="1" w:after="100" w:afterAutospacing="1"/>
              <w:jc w:val="center"/>
            </w:pPr>
          </w:p>
        </w:tc>
        <w:tc>
          <w:tcPr>
            <w:tcW w:w="466" w:type="pct"/>
            <w:vAlign w:val="center"/>
          </w:tcPr>
          <w:p w14:paraId="607316CD" w14:textId="77777777" w:rsidR="00D33D98" w:rsidRPr="00AF38C2" w:rsidRDefault="00D33D98" w:rsidP="00AF38C2">
            <w:pPr>
              <w:spacing w:before="100" w:beforeAutospacing="1" w:after="100" w:afterAutospacing="1"/>
              <w:jc w:val="center"/>
            </w:pPr>
            <w:r w:rsidRPr="00AF38C2">
              <w:t>R</w:t>
            </w:r>
          </w:p>
        </w:tc>
      </w:tr>
      <w:tr w:rsidR="006D768C" w:rsidRPr="00AF38C2" w14:paraId="118B2DF1" w14:textId="77777777" w:rsidTr="00FF678B">
        <w:tc>
          <w:tcPr>
            <w:tcW w:w="1118" w:type="pct"/>
            <w:vAlign w:val="center"/>
          </w:tcPr>
          <w:p w14:paraId="0E780720" w14:textId="77777777" w:rsidR="006D768C" w:rsidRPr="00AF38C2" w:rsidRDefault="006D768C" w:rsidP="00FF678B">
            <w:pPr>
              <w:spacing w:before="100" w:beforeAutospacing="1" w:after="100" w:afterAutospacing="1"/>
              <w:jc w:val="center"/>
            </w:pPr>
          </w:p>
        </w:tc>
        <w:tc>
          <w:tcPr>
            <w:tcW w:w="1397" w:type="pct"/>
            <w:vAlign w:val="center"/>
          </w:tcPr>
          <w:p w14:paraId="2DB621A1" w14:textId="77777777" w:rsidR="006D768C" w:rsidRPr="00AF38C2" w:rsidRDefault="006D768C" w:rsidP="00FF678B">
            <w:pPr>
              <w:spacing w:before="100" w:beforeAutospacing="1" w:after="100" w:afterAutospacing="1"/>
              <w:jc w:val="center"/>
            </w:pPr>
            <w:r>
              <w:t>BUSINESS Analyst</w:t>
            </w:r>
          </w:p>
        </w:tc>
        <w:tc>
          <w:tcPr>
            <w:tcW w:w="1553" w:type="pct"/>
            <w:vAlign w:val="center"/>
          </w:tcPr>
          <w:p w14:paraId="3F34F082" w14:textId="77777777" w:rsidR="006D768C" w:rsidRPr="00AF38C2" w:rsidRDefault="006D768C" w:rsidP="00FF678B">
            <w:pPr>
              <w:spacing w:before="100" w:beforeAutospacing="1" w:after="100" w:afterAutospacing="1"/>
              <w:jc w:val="center"/>
            </w:pPr>
          </w:p>
        </w:tc>
        <w:tc>
          <w:tcPr>
            <w:tcW w:w="466" w:type="pct"/>
            <w:vAlign w:val="center"/>
          </w:tcPr>
          <w:p w14:paraId="6CFB8EF4" w14:textId="77777777" w:rsidR="006D768C" w:rsidRPr="00AF38C2" w:rsidRDefault="006D768C" w:rsidP="00FF678B">
            <w:pPr>
              <w:spacing w:before="100" w:beforeAutospacing="1" w:after="100" w:afterAutospacing="1"/>
              <w:jc w:val="center"/>
            </w:pPr>
          </w:p>
        </w:tc>
        <w:tc>
          <w:tcPr>
            <w:tcW w:w="466" w:type="pct"/>
            <w:vAlign w:val="center"/>
          </w:tcPr>
          <w:p w14:paraId="09A81DC8" w14:textId="77777777" w:rsidR="006D768C" w:rsidRPr="00AF38C2" w:rsidRDefault="006D768C" w:rsidP="00FF678B">
            <w:pPr>
              <w:spacing w:before="100" w:beforeAutospacing="1" w:after="100" w:afterAutospacing="1"/>
              <w:jc w:val="center"/>
            </w:pPr>
            <w:r w:rsidRPr="00AF38C2">
              <w:t>C</w:t>
            </w:r>
          </w:p>
        </w:tc>
      </w:tr>
      <w:tr w:rsidR="00903603" w:rsidRPr="00AF38C2" w14:paraId="0878C9BE" w14:textId="77777777" w:rsidTr="00903603">
        <w:tc>
          <w:tcPr>
            <w:tcW w:w="1118" w:type="pct"/>
            <w:vAlign w:val="center"/>
          </w:tcPr>
          <w:p w14:paraId="236E3771" w14:textId="77777777" w:rsidR="00903603" w:rsidRPr="00AF38C2" w:rsidRDefault="00903603" w:rsidP="00903603">
            <w:pPr>
              <w:spacing w:before="100" w:beforeAutospacing="1" w:after="100" w:afterAutospacing="1"/>
              <w:jc w:val="center"/>
            </w:pPr>
          </w:p>
        </w:tc>
        <w:tc>
          <w:tcPr>
            <w:tcW w:w="1397" w:type="pct"/>
            <w:vAlign w:val="center"/>
          </w:tcPr>
          <w:p w14:paraId="5651A910" w14:textId="77777777" w:rsidR="00903603" w:rsidRPr="00AF38C2" w:rsidRDefault="00C856D4" w:rsidP="00903603">
            <w:pPr>
              <w:spacing w:before="100" w:beforeAutospacing="1" w:after="100" w:afterAutospacing="1"/>
              <w:jc w:val="center"/>
            </w:pPr>
            <w:r>
              <w:t>IT</w:t>
            </w:r>
            <w:r w:rsidR="00903603" w:rsidRPr="00AF38C2">
              <w:t>-Project Manager</w:t>
            </w:r>
          </w:p>
        </w:tc>
        <w:tc>
          <w:tcPr>
            <w:tcW w:w="1553" w:type="pct"/>
            <w:vAlign w:val="center"/>
          </w:tcPr>
          <w:p w14:paraId="15CFC1CD" w14:textId="77777777" w:rsidR="00903603" w:rsidRPr="00AF38C2" w:rsidRDefault="00903603" w:rsidP="00903603">
            <w:pPr>
              <w:spacing w:before="100" w:beforeAutospacing="1" w:after="100" w:afterAutospacing="1"/>
              <w:jc w:val="center"/>
            </w:pPr>
          </w:p>
        </w:tc>
        <w:tc>
          <w:tcPr>
            <w:tcW w:w="466" w:type="pct"/>
            <w:vAlign w:val="center"/>
          </w:tcPr>
          <w:p w14:paraId="5E4A9A08" w14:textId="77777777" w:rsidR="00903603" w:rsidRPr="00AF38C2" w:rsidRDefault="00903603" w:rsidP="00903603">
            <w:pPr>
              <w:spacing w:before="100" w:beforeAutospacing="1" w:after="100" w:afterAutospacing="1"/>
              <w:jc w:val="center"/>
            </w:pPr>
          </w:p>
        </w:tc>
        <w:tc>
          <w:tcPr>
            <w:tcW w:w="466" w:type="pct"/>
            <w:vAlign w:val="center"/>
          </w:tcPr>
          <w:p w14:paraId="6F040676" w14:textId="77777777" w:rsidR="00903603" w:rsidRPr="00AF38C2" w:rsidRDefault="00903603" w:rsidP="00903603">
            <w:pPr>
              <w:spacing w:before="100" w:beforeAutospacing="1" w:after="100" w:afterAutospacing="1"/>
              <w:jc w:val="center"/>
            </w:pPr>
            <w:r w:rsidRPr="00AF38C2">
              <w:t>C</w:t>
            </w:r>
          </w:p>
        </w:tc>
      </w:tr>
      <w:tr w:rsidR="00D33D98" w:rsidRPr="00AF38C2" w14:paraId="2315DA10" w14:textId="77777777" w:rsidTr="00C27140">
        <w:tc>
          <w:tcPr>
            <w:tcW w:w="1118" w:type="pct"/>
            <w:vAlign w:val="center"/>
          </w:tcPr>
          <w:p w14:paraId="1CE02EA8" w14:textId="77777777" w:rsidR="00D33D98" w:rsidRPr="00AF38C2" w:rsidRDefault="00D33D98" w:rsidP="00AF38C2">
            <w:pPr>
              <w:spacing w:before="100" w:beforeAutospacing="1" w:after="100" w:afterAutospacing="1"/>
              <w:jc w:val="center"/>
            </w:pPr>
          </w:p>
        </w:tc>
        <w:tc>
          <w:tcPr>
            <w:tcW w:w="1397" w:type="pct"/>
            <w:vAlign w:val="center"/>
          </w:tcPr>
          <w:p w14:paraId="5F6A9216" w14:textId="77777777" w:rsidR="00D33D98" w:rsidRPr="00AF38C2" w:rsidRDefault="00903603" w:rsidP="00AF38C2">
            <w:pPr>
              <w:spacing w:before="100" w:beforeAutospacing="1" w:after="100" w:afterAutospacing="1"/>
              <w:jc w:val="center"/>
            </w:pPr>
            <w:r>
              <w:t>Data Protection Officer</w:t>
            </w:r>
            <w:r>
              <w:rPr>
                <w:rStyle w:val="FootnoteReference"/>
              </w:rPr>
              <w:footnoteReference w:id="6"/>
            </w:r>
            <w:r>
              <w:t xml:space="preserve"> (DPO)</w:t>
            </w:r>
          </w:p>
        </w:tc>
        <w:tc>
          <w:tcPr>
            <w:tcW w:w="1553" w:type="pct"/>
            <w:vAlign w:val="center"/>
          </w:tcPr>
          <w:p w14:paraId="16733288" w14:textId="77777777" w:rsidR="00D33D98" w:rsidRPr="00AF38C2" w:rsidRDefault="00D33D98" w:rsidP="00AF38C2">
            <w:pPr>
              <w:spacing w:before="100" w:beforeAutospacing="1" w:after="100" w:afterAutospacing="1"/>
              <w:jc w:val="center"/>
            </w:pPr>
          </w:p>
        </w:tc>
        <w:tc>
          <w:tcPr>
            <w:tcW w:w="466" w:type="pct"/>
            <w:vAlign w:val="center"/>
          </w:tcPr>
          <w:p w14:paraId="5C664B65" w14:textId="77777777" w:rsidR="00D33D98" w:rsidRPr="00AF38C2" w:rsidRDefault="00D33D98" w:rsidP="00AF38C2">
            <w:pPr>
              <w:spacing w:before="100" w:beforeAutospacing="1" w:after="100" w:afterAutospacing="1"/>
              <w:jc w:val="center"/>
            </w:pPr>
          </w:p>
        </w:tc>
        <w:tc>
          <w:tcPr>
            <w:tcW w:w="466" w:type="pct"/>
            <w:vAlign w:val="center"/>
          </w:tcPr>
          <w:p w14:paraId="5B67402D" w14:textId="77777777" w:rsidR="00D33D98" w:rsidRPr="00AF38C2" w:rsidRDefault="00903603" w:rsidP="00AF38C2">
            <w:pPr>
              <w:spacing w:before="100" w:beforeAutospacing="1" w:after="100" w:afterAutospacing="1"/>
              <w:jc w:val="center"/>
            </w:pPr>
            <w:r>
              <w:t>I</w:t>
            </w:r>
          </w:p>
        </w:tc>
      </w:tr>
      <w:tr w:rsidR="00D33D98" w:rsidRPr="00AF38C2" w14:paraId="72056117" w14:textId="77777777" w:rsidTr="00C27140">
        <w:tc>
          <w:tcPr>
            <w:tcW w:w="1118" w:type="pct"/>
            <w:vAlign w:val="center"/>
          </w:tcPr>
          <w:p w14:paraId="185B57E1" w14:textId="77777777" w:rsidR="00D33D98" w:rsidRPr="00AF38C2" w:rsidRDefault="00D33D98" w:rsidP="00AF38C2">
            <w:pPr>
              <w:spacing w:before="100" w:beforeAutospacing="1" w:after="100" w:afterAutospacing="1"/>
              <w:jc w:val="center"/>
            </w:pPr>
          </w:p>
        </w:tc>
        <w:tc>
          <w:tcPr>
            <w:tcW w:w="1397" w:type="pct"/>
            <w:vAlign w:val="center"/>
          </w:tcPr>
          <w:p w14:paraId="034711D5" w14:textId="77777777" w:rsidR="00D33D98" w:rsidRPr="00AF38C2" w:rsidRDefault="00D33D98" w:rsidP="00AF38C2">
            <w:pPr>
              <w:spacing w:before="100" w:beforeAutospacing="1" w:after="100" w:afterAutospacing="1"/>
              <w:jc w:val="center"/>
            </w:pPr>
            <w:r w:rsidRPr="00AF38C2">
              <w:t>Key User</w:t>
            </w:r>
          </w:p>
        </w:tc>
        <w:tc>
          <w:tcPr>
            <w:tcW w:w="1553" w:type="pct"/>
            <w:vAlign w:val="center"/>
          </w:tcPr>
          <w:p w14:paraId="5883C99B" w14:textId="77777777" w:rsidR="00D33D98" w:rsidRPr="00AF38C2" w:rsidRDefault="00D33D98" w:rsidP="00AF38C2">
            <w:pPr>
              <w:spacing w:before="100" w:beforeAutospacing="1" w:after="100" w:afterAutospacing="1"/>
              <w:jc w:val="center"/>
            </w:pPr>
          </w:p>
        </w:tc>
        <w:tc>
          <w:tcPr>
            <w:tcW w:w="466" w:type="pct"/>
            <w:vAlign w:val="center"/>
          </w:tcPr>
          <w:p w14:paraId="52DA261D" w14:textId="77777777" w:rsidR="00D33D98" w:rsidRPr="00AF38C2" w:rsidRDefault="00D33D98" w:rsidP="00AF38C2">
            <w:pPr>
              <w:spacing w:before="100" w:beforeAutospacing="1" w:after="100" w:afterAutospacing="1"/>
              <w:jc w:val="center"/>
            </w:pPr>
          </w:p>
        </w:tc>
        <w:tc>
          <w:tcPr>
            <w:tcW w:w="466" w:type="pct"/>
            <w:vAlign w:val="center"/>
          </w:tcPr>
          <w:p w14:paraId="15F4F91C" w14:textId="77777777" w:rsidR="00D33D98" w:rsidRPr="00AF38C2" w:rsidRDefault="00D33D98" w:rsidP="00CC2014">
            <w:pPr>
              <w:spacing w:before="100" w:beforeAutospacing="1" w:after="100" w:afterAutospacing="1"/>
              <w:jc w:val="center"/>
            </w:pPr>
            <w:r w:rsidRPr="00AF38C2">
              <w:t>I</w:t>
            </w:r>
          </w:p>
        </w:tc>
      </w:tr>
      <w:tr w:rsidR="00493ABC" w:rsidRPr="00AF38C2" w14:paraId="61364FBD" w14:textId="77777777" w:rsidTr="00C27140">
        <w:tc>
          <w:tcPr>
            <w:tcW w:w="1118" w:type="pct"/>
            <w:vAlign w:val="center"/>
          </w:tcPr>
          <w:p w14:paraId="536A98DB" w14:textId="77777777" w:rsidR="00493ABC" w:rsidRPr="00AF38C2" w:rsidRDefault="00493ABC" w:rsidP="00AF38C2">
            <w:pPr>
              <w:spacing w:before="100" w:beforeAutospacing="1" w:after="100" w:afterAutospacing="1"/>
              <w:jc w:val="center"/>
            </w:pPr>
          </w:p>
        </w:tc>
        <w:tc>
          <w:tcPr>
            <w:tcW w:w="1397" w:type="pct"/>
            <w:vAlign w:val="center"/>
          </w:tcPr>
          <w:p w14:paraId="3B76D9CF" w14:textId="77777777" w:rsidR="00493ABC" w:rsidRPr="00AF38C2" w:rsidRDefault="00493ABC" w:rsidP="00AF38C2">
            <w:pPr>
              <w:spacing w:before="100" w:beforeAutospacing="1" w:after="100" w:afterAutospacing="1"/>
              <w:jc w:val="center"/>
            </w:pPr>
          </w:p>
        </w:tc>
        <w:tc>
          <w:tcPr>
            <w:tcW w:w="1553" w:type="pct"/>
            <w:vAlign w:val="center"/>
          </w:tcPr>
          <w:p w14:paraId="598EA247" w14:textId="77777777" w:rsidR="00493ABC" w:rsidRPr="00AF38C2" w:rsidRDefault="00493ABC" w:rsidP="00AF38C2">
            <w:pPr>
              <w:spacing w:before="100" w:beforeAutospacing="1" w:after="100" w:afterAutospacing="1"/>
              <w:jc w:val="center"/>
            </w:pPr>
          </w:p>
        </w:tc>
        <w:tc>
          <w:tcPr>
            <w:tcW w:w="466" w:type="pct"/>
            <w:vAlign w:val="center"/>
          </w:tcPr>
          <w:p w14:paraId="4FF473F4" w14:textId="77777777" w:rsidR="00493ABC" w:rsidRPr="00AF38C2" w:rsidRDefault="00493ABC" w:rsidP="00AF38C2">
            <w:pPr>
              <w:spacing w:before="100" w:beforeAutospacing="1" w:after="100" w:afterAutospacing="1"/>
              <w:jc w:val="center"/>
            </w:pPr>
          </w:p>
        </w:tc>
        <w:tc>
          <w:tcPr>
            <w:tcW w:w="466" w:type="pct"/>
            <w:vAlign w:val="center"/>
          </w:tcPr>
          <w:p w14:paraId="701142A3" w14:textId="77777777" w:rsidR="00493ABC" w:rsidRPr="00AF38C2" w:rsidRDefault="00493ABC" w:rsidP="00CC2014">
            <w:pPr>
              <w:spacing w:before="100" w:beforeAutospacing="1" w:after="100" w:afterAutospacing="1"/>
              <w:jc w:val="center"/>
            </w:pPr>
          </w:p>
        </w:tc>
      </w:tr>
    </w:tbl>
    <w:p w14:paraId="7B9DEE7B" w14:textId="77777777" w:rsidR="00D33D98" w:rsidRPr="00AF176C" w:rsidRDefault="00D33D98" w:rsidP="00332F85">
      <w:pPr>
        <w:rPr>
          <w:sz w:val="20"/>
          <w:szCs w:val="20"/>
        </w:rPr>
      </w:pPr>
      <w:r w:rsidRPr="00AF176C">
        <w:rPr>
          <w:sz w:val="20"/>
          <w:szCs w:val="20"/>
        </w:rPr>
        <w:t>By approving this document (''</w:t>
      </w:r>
      <w:r w:rsidRPr="00AF176C">
        <w:rPr>
          <w:b/>
          <w:sz w:val="20"/>
          <w:szCs w:val="20"/>
        </w:rPr>
        <w:t>A"</w:t>
      </w:r>
      <w:r w:rsidRPr="00AF176C">
        <w:rPr>
          <w:sz w:val="20"/>
          <w:szCs w:val="20"/>
        </w:rPr>
        <w:t xml:space="preserve"> in the column "</w:t>
      </w:r>
      <w:r w:rsidRPr="00AF176C">
        <w:rPr>
          <w:b/>
          <w:sz w:val="20"/>
          <w:szCs w:val="20"/>
        </w:rPr>
        <w:t>RACI</w:t>
      </w:r>
      <w:r w:rsidRPr="00AF176C">
        <w:rPr>
          <w:sz w:val="20"/>
          <w:szCs w:val="20"/>
        </w:rPr>
        <w:t>"), k</w:t>
      </w:r>
      <w:r w:rsidR="00B70249">
        <w:rPr>
          <w:sz w:val="20"/>
          <w:szCs w:val="20"/>
        </w:rPr>
        <w:t xml:space="preserve">ey project stakeholder approves </w:t>
      </w:r>
      <w:r w:rsidRPr="00AF176C">
        <w:rPr>
          <w:sz w:val="20"/>
          <w:szCs w:val="20"/>
        </w:rPr>
        <w:t>its content and commits to provide necessary resources required to execute the project within the scheduled timeframe. Any changes to the project charter (or any document related to PMM4EP) require an official change request to be submitted to the project manager and subsequently approved by all key project stakeholders.</w:t>
      </w:r>
    </w:p>
    <w:p w14:paraId="74D2E94E" w14:textId="77777777" w:rsidR="00D33D98" w:rsidRPr="00513FEA" w:rsidRDefault="00D269A9" w:rsidP="00C22A8B">
      <w:pPr>
        <w:pStyle w:val="Heading2"/>
      </w:pPr>
      <w:bookmarkStart w:id="251" w:name="_Toc410045714"/>
      <w:r>
        <w:t>Change h</w:t>
      </w:r>
      <w:r w:rsidR="00D33D98">
        <w:t>istory</w:t>
      </w:r>
      <w:bookmarkEnd w:id="2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147"/>
        <w:gridCol w:w="1152"/>
        <w:gridCol w:w="1227"/>
        <w:gridCol w:w="843"/>
        <w:gridCol w:w="5259"/>
      </w:tblGrid>
      <w:tr w:rsidR="007C51FA" w:rsidRPr="000F170E" w14:paraId="318878B6" w14:textId="77777777" w:rsidTr="00926FE7">
        <w:trPr>
          <w:trHeight w:val="276"/>
          <w:tblHeader/>
        </w:trPr>
        <w:tc>
          <w:tcPr>
            <w:tcW w:w="596" w:type="pct"/>
            <w:shd w:val="clear" w:color="auto" w:fill="C0C0C0"/>
            <w:vAlign w:val="center"/>
          </w:tcPr>
          <w:p w14:paraId="5A4D42A8" w14:textId="77777777" w:rsidR="00D33D98" w:rsidRPr="000F170E" w:rsidRDefault="00D33D98" w:rsidP="00AF38C2">
            <w:pPr>
              <w:spacing w:before="100" w:beforeAutospacing="1" w:after="100" w:afterAutospacing="1"/>
              <w:jc w:val="center"/>
              <w:rPr>
                <w:b/>
              </w:rPr>
            </w:pPr>
            <w:r w:rsidRPr="000F170E">
              <w:rPr>
                <w:b/>
              </w:rPr>
              <w:t>Version</w:t>
            </w:r>
            <w:r>
              <w:rPr>
                <w:b/>
              </w:rPr>
              <w:t xml:space="preserve"> </w:t>
            </w:r>
            <w:r w:rsidR="00AF38C2">
              <w:rPr>
                <w:b/>
              </w:rPr>
              <w:t>n</w:t>
            </w:r>
            <w:r>
              <w:rPr>
                <w:b/>
              </w:rPr>
              <w:t>umber</w:t>
            </w:r>
            <w:r>
              <w:rPr>
                <w:rStyle w:val="FootnoteReference"/>
                <w:b/>
              </w:rPr>
              <w:footnoteReference w:id="7"/>
            </w:r>
          </w:p>
        </w:tc>
        <w:tc>
          <w:tcPr>
            <w:tcW w:w="598" w:type="pct"/>
            <w:shd w:val="clear" w:color="auto" w:fill="C0C0C0"/>
            <w:vAlign w:val="center"/>
          </w:tcPr>
          <w:p w14:paraId="61030178" w14:textId="77777777" w:rsidR="00D33D98" w:rsidRPr="000F170E" w:rsidRDefault="00D33D98" w:rsidP="00AF38C2">
            <w:pPr>
              <w:spacing w:before="100" w:beforeAutospacing="1" w:after="100" w:afterAutospacing="1"/>
              <w:jc w:val="center"/>
              <w:rPr>
                <w:b/>
              </w:rPr>
            </w:pPr>
            <w:r>
              <w:rPr>
                <w:b/>
              </w:rPr>
              <w:t>Status</w:t>
            </w:r>
            <w:r>
              <w:rPr>
                <w:rStyle w:val="FootnoteReference"/>
                <w:b/>
              </w:rPr>
              <w:footnoteReference w:id="8"/>
            </w:r>
          </w:p>
        </w:tc>
        <w:tc>
          <w:tcPr>
            <w:tcW w:w="637" w:type="pct"/>
            <w:shd w:val="clear" w:color="auto" w:fill="C0C0C0"/>
            <w:vAlign w:val="center"/>
          </w:tcPr>
          <w:p w14:paraId="4B5C3BA6" w14:textId="77777777" w:rsidR="00D33D98" w:rsidRPr="000F170E" w:rsidRDefault="00D33D98" w:rsidP="00AF38C2">
            <w:pPr>
              <w:spacing w:before="100" w:beforeAutospacing="1" w:after="100" w:afterAutospacing="1"/>
              <w:jc w:val="center"/>
              <w:rPr>
                <w:b/>
              </w:rPr>
            </w:pPr>
            <w:r w:rsidRPr="000F170E">
              <w:rPr>
                <w:b/>
              </w:rPr>
              <w:t>Date</w:t>
            </w:r>
          </w:p>
        </w:tc>
        <w:tc>
          <w:tcPr>
            <w:tcW w:w="438" w:type="pct"/>
            <w:shd w:val="clear" w:color="auto" w:fill="C0C0C0"/>
            <w:vAlign w:val="center"/>
          </w:tcPr>
          <w:p w14:paraId="2C692E17" w14:textId="77777777" w:rsidR="00D33D98" w:rsidRPr="000F170E" w:rsidRDefault="00D33D98" w:rsidP="00AF38C2">
            <w:pPr>
              <w:spacing w:before="100" w:beforeAutospacing="1" w:after="100" w:afterAutospacing="1"/>
              <w:jc w:val="center"/>
              <w:rPr>
                <w:b/>
              </w:rPr>
            </w:pPr>
            <w:r>
              <w:rPr>
                <w:b/>
              </w:rPr>
              <w:t>Initials</w:t>
            </w:r>
          </w:p>
        </w:tc>
        <w:tc>
          <w:tcPr>
            <w:tcW w:w="2731" w:type="pct"/>
            <w:shd w:val="clear" w:color="auto" w:fill="C0C0C0"/>
            <w:vAlign w:val="center"/>
          </w:tcPr>
          <w:p w14:paraId="5A19F994" w14:textId="77777777" w:rsidR="00D33D98" w:rsidRPr="000F170E" w:rsidRDefault="00D33D98" w:rsidP="00AF38C2">
            <w:pPr>
              <w:spacing w:before="100" w:beforeAutospacing="1" w:after="100" w:afterAutospacing="1"/>
              <w:jc w:val="center"/>
              <w:rPr>
                <w:b/>
              </w:rPr>
            </w:pPr>
            <w:r>
              <w:rPr>
                <w:b/>
              </w:rPr>
              <w:t xml:space="preserve">Summary of </w:t>
            </w:r>
            <w:r w:rsidR="00AF38C2">
              <w:rPr>
                <w:b/>
              </w:rPr>
              <w:t>c</w:t>
            </w:r>
            <w:r>
              <w:rPr>
                <w:b/>
              </w:rPr>
              <w:t>hanges</w:t>
            </w:r>
          </w:p>
        </w:tc>
      </w:tr>
      <w:tr w:rsidR="00F37930" w:rsidRPr="005A1A83" w14:paraId="27B51B5A" w14:textId="77777777" w:rsidTr="00926FE7">
        <w:tc>
          <w:tcPr>
            <w:tcW w:w="596" w:type="pct"/>
            <w:vAlign w:val="center"/>
          </w:tcPr>
          <w:p w14:paraId="5B8B9EB4" w14:textId="77777777" w:rsidR="00F37930" w:rsidRPr="005A1A83" w:rsidRDefault="00F37930" w:rsidP="00AF38C2">
            <w:pPr>
              <w:spacing w:before="100" w:beforeAutospacing="1" w:after="100" w:afterAutospacing="1"/>
              <w:jc w:val="center"/>
            </w:pPr>
          </w:p>
        </w:tc>
        <w:tc>
          <w:tcPr>
            <w:tcW w:w="598" w:type="pct"/>
            <w:vAlign w:val="center"/>
          </w:tcPr>
          <w:p w14:paraId="16544F43" w14:textId="77777777" w:rsidR="00F37930" w:rsidRPr="005A1A83" w:rsidRDefault="00F37930" w:rsidP="00AF38C2">
            <w:pPr>
              <w:spacing w:before="100" w:beforeAutospacing="1" w:after="100" w:afterAutospacing="1"/>
              <w:jc w:val="center"/>
            </w:pPr>
          </w:p>
        </w:tc>
        <w:tc>
          <w:tcPr>
            <w:tcW w:w="637" w:type="pct"/>
            <w:vAlign w:val="center"/>
          </w:tcPr>
          <w:p w14:paraId="3B717816" w14:textId="77777777" w:rsidR="00F37930" w:rsidRPr="005A1A83" w:rsidRDefault="00F37930" w:rsidP="00AF38C2">
            <w:pPr>
              <w:spacing w:before="100" w:beforeAutospacing="1" w:after="100" w:afterAutospacing="1"/>
              <w:jc w:val="center"/>
            </w:pPr>
          </w:p>
        </w:tc>
        <w:tc>
          <w:tcPr>
            <w:tcW w:w="438" w:type="pct"/>
            <w:vAlign w:val="center"/>
          </w:tcPr>
          <w:p w14:paraId="0B18A70E" w14:textId="77777777" w:rsidR="00F37930" w:rsidRPr="005A1A83" w:rsidRDefault="00F37930" w:rsidP="00AF38C2">
            <w:pPr>
              <w:spacing w:before="100" w:beforeAutospacing="1" w:after="100" w:afterAutospacing="1"/>
              <w:jc w:val="center"/>
            </w:pPr>
          </w:p>
        </w:tc>
        <w:tc>
          <w:tcPr>
            <w:tcW w:w="2731" w:type="pct"/>
            <w:vAlign w:val="center"/>
          </w:tcPr>
          <w:p w14:paraId="4BCD8D5E" w14:textId="77777777" w:rsidR="00F37930" w:rsidRPr="005A1A83" w:rsidRDefault="00F37930" w:rsidP="00CC2014">
            <w:pPr>
              <w:spacing w:before="100" w:beforeAutospacing="1" w:after="100" w:afterAutospacing="1"/>
              <w:jc w:val="left"/>
            </w:pPr>
          </w:p>
        </w:tc>
      </w:tr>
      <w:tr w:rsidR="00F37930" w:rsidRPr="005A1A83" w14:paraId="2484DCB7" w14:textId="77777777" w:rsidTr="00926FE7">
        <w:tc>
          <w:tcPr>
            <w:tcW w:w="596" w:type="pct"/>
            <w:vAlign w:val="center"/>
          </w:tcPr>
          <w:p w14:paraId="69E71B1E" w14:textId="77777777" w:rsidR="00F37930" w:rsidRPr="005A1A83" w:rsidRDefault="00F37930" w:rsidP="00AF38C2">
            <w:pPr>
              <w:spacing w:before="100" w:beforeAutospacing="1" w:after="100" w:afterAutospacing="1"/>
              <w:jc w:val="center"/>
            </w:pPr>
          </w:p>
        </w:tc>
        <w:tc>
          <w:tcPr>
            <w:tcW w:w="598" w:type="pct"/>
            <w:vAlign w:val="center"/>
          </w:tcPr>
          <w:p w14:paraId="62083C6A" w14:textId="77777777" w:rsidR="00F37930" w:rsidRPr="005A1A83" w:rsidRDefault="00F37930" w:rsidP="00AF38C2">
            <w:pPr>
              <w:spacing w:before="100" w:beforeAutospacing="1" w:after="100" w:afterAutospacing="1"/>
              <w:jc w:val="center"/>
            </w:pPr>
          </w:p>
        </w:tc>
        <w:tc>
          <w:tcPr>
            <w:tcW w:w="637" w:type="pct"/>
            <w:vAlign w:val="center"/>
          </w:tcPr>
          <w:p w14:paraId="7102ABA3" w14:textId="77777777" w:rsidR="00F37930" w:rsidRPr="005A1A83" w:rsidRDefault="00F37930" w:rsidP="00AF38C2">
            <w:pPr>
              <w:spacing w:before="100" w:beforeAutospacing="1" w:after="100" w:afterAutospacing="1"/>
              <w:jc w:val="center"/>
            </w:pPr>
          </w:p>
        </w:tc>
        <w:tc>
          <w:tcPr>
            <w:tcW w:w="438" w:type="pct"/>
            <w:vAlign w:val="center"/>
          </w:tcPr>
          <w:p w14:paraId="0E7F7318" w14:textId="77777777" w:rsidR="00F37930" w:rsidRPr="005A1A83" w:rsidRDefault="00F37930" w:rsidP="00AF38C2">
            <w:pPr>
              <w:spacing w:before="100" w:beforeAutospacing="1" w:after="100" w:afterAutospacing="1"/>
              <w:jc w:val="center"/>
            </w:pPr>
          </w:p>
        </w:tc>
        <w:tc>
          <w:tcPr>
            <w:tcW w:w="2731" w:type="pct"/>
            <w:vAlign w:val="center"/>
          </w:tcPr>
          <w:p w14:paraId="4A6F2254" w14:textId="77777777" w:rsidR="00F37930" w:rsidRPr="005A1A83" w:rsidRDefault="00F37930" w:rsidP="00AF38C2">
            <w:pPr>
              <w:spacing w:before="100" w:beforeAutospacing="1" w:after="100" w:afterAutospacing="1"/>
              <w:jc w:val="left"/>
            </w:pPr>
          </w:p>
        </w:tc>
      </w:tr>
    </w:tbl>
    <w:p w14:paraId="1814170C" w14:textId="77777777" w:rsidR="00D33D98" w:rsidRPr="008F0B1C" w:rsidRDefault="00D33D98" w:rsidP="00C22A8B">
      <w:pPr>
        <w:pStyle w:val="Heading2"/>
      </w:pPr>
      <w:bookmarkStart w:id="252" w:name="_Ref346704573"/>
      <w:bookmarkStart w:id="253" w:name="_Toc410045715"/>
      <w:r w:rsidRPr="008F0B1C">
        <w:t>Applicable</w:t>
      </w:r>
      <w:bookmarkEnd w:id="248"/>
      <w:r w:rsidR="00D269A9">
        <w:t xml:space="preserve"> d</w:t>
      </w:r>
      <w:r w:rsidRPr="008F0B1C">
        <w:t>ocuments</w:t>
      </w:r>
      <w:bookmarkEnd w:id="249"/>
      <w:bookmarkEnd w:id="252"/>
      <w:bookmarkEnd w:id="253"/>
    </w:p>
    <w:p w14:paraId="55C4F489" w14:textId="77777777" w:rsidR="00D33D98" w:rsidRPr="009A2D9A" w:rsidRDefault="00D33D98" w:rsidP="005C5B83">
      <w:pPr>
        <w:pStyle w:val="Guidancenotprinted"/>
      </w:pPr>
      <w:r>
        <w:t>A</w:t>
      </w:r>
      <w:r w:rsidRPr="00902E5E">
        <w:t xml:space="preserve">pplicable documents are standards, </w:t>
      </w:r>
      <w:r w:rsidRPr="0089214D">
        <w:t>specimen</w:t>
      </w:r>
      <w:r w:rsidRPr="00902E5E">
        <w:t xml:space="preserve">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0F170E" w14:paraId="1157A0FA" w14:textId="77777777" w:rsidTr="0092645A">
        <w:trPr>
          <w:tblHeader/>
        </w:trPr>
        <w:tc>
          <w:tcPr>
            <w:tcW w:w="438" w:type="pct"/>
            <w:shd w:val="clear" w:color="auto" w:fill="BFBFBF"/>
            <w:vAlign w:val="center"/>
          </w:tcPr>
          <w:p w14:paraId="7FE6090D" w14:textId="77777777" w:rsidR="00D33D98" w:rsidRPr="000F170E" w:rsidRDefault="00D33D98" w:rsidP="00AF38C2">
            <w:pPr>
              <w:spacing w:before="100" w:beforeAutospacing="1" w:after="100" w:afterAutospacing="1"/>
              <w:jc w:val="center"/>
              <w:rPr>
                <w:b/>
              </w:rPr>
            </w:pPr>
            <w:r w:rsidRPr="000F170E">
              <w:rPr>
                <w:b/>
              </w:rPr>
              <w:t>N°</w:t>
            </w:r>
          </w:p>
        </w:tc>
        <w:tc>
          <w:tcPr>
            <w:tcW w:w="1673" w:type="pct"/>
            <w:shd w:val="clear" w:color="auto" w:fill="BFBFBF"/>
            <w:vAlign w:val="center"/>
          </w:tcPr>
          <w:p w14:paraId="36F63D65" w14:textId="77777777" w:rsidR="00D33D98" w:rsidRPr="000F170E" w:rsidRDefault="00AF38C2" w:rsidP="00AF38C2">
            <w:pPr>
              <w:spacing w:before="100" w:beforeAutospacing="1" w:after="100" w:afterAutospacing="1"/>
              <w:jc w:val="center"/>
              <w:rPr>
                <w:b/>
              </w:rPr>
            </w:pPr>
            <w:r>
              <w:rPr>
                <w:b/>
              </w:rPr>
              <w:t>Document n</w:t>
            </w:r>
            <w:r w:rsidR="00D33D98">
              <w:rPr>
                <w:b/>
              </w:rPr>
              <w:t>ame</w:t>
            </w:r>
          </w:p>
        </w:tc>
        <w:tc>
          <w:tcPr>
            <w:tcW w:w="2889" w:type="pct"/>
            <w:shd w:val="clear" w:color="auto" w:fill="BFBFBF"/>
            <w:vAlign w:val="center"/>
          </w:tcPr>
          <w:p w14:paraId="1F9E2755" w14:textId="77777777" w:rsidR="00D33D98" w:rsidRPr="000F170E" w:rsidRDefault="00D33D98" w:rsidP="00AF38C2">
            <w:pPr>
              <w:spacing w:before="100" w:beforeAutospacing="1" w:after="100" w:afterAutospacing="1"/>
              <w:jc w:val="center"/>
              <w:rPr>
                <w:b/>
              </w:rPr>
            </w:pPr>
            <w:r>
              <w:rPr>
                <w:b/>
              </w:rPr>
              <w:t>Description</w:t>
            </w:r>
            <w:r>
              <w:rPr>
                <w:rStyle w:val="FootnoteReference"/>
                <w:b/>
              </w:rPr>
              <w:footnoteReference w:id="9"/>
            </w:r>
          </w:p>
        </w:tc>
      </w:tr>
      <w:tr w:rsidR="00D33D98" w:rsidRPr="000F170E" w14:paraId="1A5AD9AB" w14:textId="77777777" w:rsidTr="0092645A">
        <w:tc>
          <w:tcPr>
            <w:tcW w:w="438" w:type="pct"/>
            <w:shd w:val="clear" w:color="auto" w:fill="BFBFBF"/>
            <w:vAlign w:val="center"/>
          </w:tcPr>
          <w:p w14:paraId="69C75A07" w14:textId="77777777" w:rsidR="00D33D98" w:rsidRPr="000F170E" w:rsidRDefault="00D33D98" w:rsidP="00AF38C2">
            <w:pPr>
              <w:spacing w:before="100" w:beforeAutospacing="1" w:after="100" w:afterAutospacing="1"/>
              <w:jc w:val="center"/>
              <w:rPr>
                <w:color w:val="000000"/>
              </w:rPr>
            </w:pPr>
            <w:r w:rsidRPr="000F170E">
              <w:rPr>
                <w:color w:val="000000"/>
              </w:rPr>
              <w:t>[1]</w:t>
            </w:r>
          </w:p>
        </w:tc>
        <w:tc>
          <w:tcPr>
            <w:tcW w:w="1673" w:type="pct"/>
            <w:vAlign w:val="center"/>
          </w:tcPr>
          <w:p w14:paraId="1FD5BC20" w14:textId="77777777" w:rsidR="00D33D98" w:rsidRPr="00367C6F" w:rsidRDefault="00842E59" w:rsidP="00AF38C2">
            <w:pPr>
              <w:spacing w:before="100" w:beforeAutospacing="1" w:after="100" w:afterAutospacing="1"/>
            </w:pPr>
            <w:r w:rsidRPr="00367C6F">
              <w:t>Business Case</w:t>
            </w:r>
            <w:r w:rsidR="00926FE7">
              <w:t>/ Business Requirements</w:t>
            </w:r>
          </w:p>
        </w:tc>
        <w:tc>
          <w:tcPr>
            <w:tcW w:w="2889" w:type="pct"/>
            <w:vAlign w:val="center"/>
          </w:tcPr>
          <w:p w14:paraId="659EDB95" w14:textId="77777777" w:rsidR="00AF38C2" w:rsidRPr="008E20EB" w:rsidRDefault="005E2911" w:rsidP="00CC2014">
            <w:pPr>
              <w:spacing w:before="100" w:beforeAutospacing="1" w:after="100" w:afterAutospacing="1"/>
            </w:pPr>
            <w:r>
              <w:t>Outcomes of the Business Analysis</w:t>
            </w:r>
          </w:p>
        </w:tc>
      </w:tr>
      <w:tr w:rsidR="00D33D98" w:rsidRPr="000F170E" w14:paraId="6C12937D" w14:textId="77777777" w:rsidTr="0092645A">
        <w:tc>
          <w:tcPr>
            <w:tcW w:w="438" w:type="pct"/>
            <w:shd w:val="clear" w:color="auto" w:fill="BFBFBF"/>
            <w:vAlign w:val="center"/>
          </w:tcPr>
          <w:p w14:paraId="2A5D363C" w14:textId="77777777" w:rsidR="00D33D98" w:rsidRPr="000F170E" w:rsidRDefault="00D33D98" w:rsidP="00AF38C2">
            <w:pPr>
              <w:spacing w:before="100" w:beforeAutospacing="1" w:after="100" w:afterAutospacing="1"/>
              <w:jc w:val="center"/>
              <w:rPr>
                <w:color w:val="000000"/>
              </w:rPr>
            </w:pPr>
            <w:r w:rsidRPr="000F170E">
              <w:rPr>
                <w:color w:val="000000"/>
              </w:rPr>
              <w:t>[2]</w:t>
            </w:r>
          </w:p>
        </w:tc>
        <w:tc>
          <w:tcPr>
            <w:tcW w:w="1673" w:type="pct"/>
            <w:vAlign w:val="center"/>
          </w:tcPr>
          <w:p w14:paraId="54F66FB7" w14:textId="77777777" w:rsidR="00D33D98" w:rsidRPr="00367C6F" w:rsidRDefault="00926FE7" w:rsidP="00AF38C2">
            <w:pPr>
              <w:spacing w:before="100" w:beforeAutospacing="1" w:after="100" w:afterAutospacing="1"/>
            </w:pPr>
            <w:r>
              <w:t>Project Mandate</w:t>
            </w:r>
          </w:p>
        </w:tc>
        <w:tc>
          <w:tcPr>
            <w:tcW w:w="2889" w:type="pct"/>
            <w:vAlign w:val="center"/>
          </w:tcPr>
          <w:p w14:paraId="0D28AA1B" w14:textId="77777777" w:rsidR="00D33D98" w:rsidRPr="008E20EB" w:rsidRDefault="008435D4" w:rsidP="00AF38C2">
            <w:pPr>
              <w:spacing w:before="100" w:beforeAutospacing="1" w:after="100" w:afterAutospacing="1"/>
            </w:pPr>
            <w:hyperlink r:id="rId24" w:history="1">
              <w:r w:rsidR="006D768C" w:rsidRPr="006D768C">
                <w:rPr>
                  <w:rStyle w:val="Hyperlink"/>
                </w:rPr>
                <w:t>PMM4EP Templates</w:t>
              </w:r>
            </w:hyperlink>
          </w:p>
        </w:tc>
      </w:tr>
    </w:tbl>
    <w:p w14:paraId="1FB11FC4" w14:textId="77777777" w:rsidR="00D33D98" w:rsidRPr="000808DB" w:rsidRDefault="00D33D98" w:rsidP="00C22A8B">
      <w:pPr>
        <w:pStyle w:val="Heading2"/>
      </w:pPr>
      <w:bookmarkStart w:id="254" w:name="_Toc127238673"/>
      <w:bookmarkStart w:id="255" w:name="_Toc216171226"/>
      <w:bookmarkStart w:id="256" w:name="_Toc410045716"/>
      <w:r w:rsidRPr="000808DB">
        <w:t>Reference</w:t>
      </w:r>
      <w:bookmarkEnd w:id="254"/>
      <w:r w:rsidR="00D269A9">
        <w:t xml:space="preserve"> d</w:t>
      </w:r>
      <w:r w:rsidRPr="000808DB">
        <w:t>ocuments</w:t>
      </w:r>
      <w:bookmarkEnd w:id="255"/>
      <w:bookmarkEnd w:id="256"/>
    </w:p>
    <w:p w14:paraId="691C77B2" w14:textId="77777777" w:rsidR="00D33D98" w:rsidRPr="009A2D9A" w:rsidRDefault="00404715" w:rsidP="005C5B83">
      <w:pPr>
        <w:pStyle w:val="Guidancenotprinted"/>
      </w:pPr>
      <w:r w:rsidRPr="00AB0E4A">
        <w:t>Reference documents are a help or a support but are not directly applicable</w:t>
      </w:r>
      <w:r w:rsidR="00D33D98" w:rsidRPr="009779A6">
        <w:t xml:space="preserv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0F170E" w14:paraId="74ED3546" w14:textId="77777777" w:rsidTr="0092645A">
        <w:trPr>
          <w:tblHeader/>
        </w:trPr>
        <w:tc>
          <w:tcPr>
            <w:tcW w:w="438" w:type="pct"/>
            <w:shd w:val="clear" w:color="auto" w:fill="BFBFBF"/>
            <w:vAlign w:val="center"/>
          </w:tcPr>
          <w:p w14:paraId="0428CB2C" w14:textId="77777777" w:rsidR="00D33D98" w:rsidRPr="000F170E" w:rsidRDefault="00D33D98" w:rsidP="00AF38C2">
            <w:pPr>
              <w:spacing w:before="100" w:beforeAutospacing="1" w:after="100" w:afterAutospacing="1"/>
              <w:jc w:val="center"/>
              <w:rPr>
                <w:b/>
              </w:rPr>
            </w:pPr>
            <w:r w:rsidRPr="000F170E">
              <w:rPr>
                <w:b/>
              </w:rPr>
              <w:t>N°</w:t>
            </w:r>
          </w:p>
        </w:tc>
        <w:tc>
          <w:tcPr>
            <w:tcW w:w="1673" w:type="pct"/>
            <w:shd w:val="clear" w:color="auto" w:fill="BFBFBF"/>
            <w:vAlign w:val="center"/>
          </w:tcPr>
          <w:p w14:paraId="2C0712DB" w14:textId="77777777" w:rsidR="00D33D98" w:rsidRPr="000F170E" w:rsidRDefault="00AF38C2" w:rsidP="00AF38C2">
            <w:pPr>
              <w:spacing w:before="100" w:beforeAutospacing="1" w:after="100" w:afterAutospacing="1"/>
              <w:jc w:val="center"/>
              <w:rPr>
                <w:b/>
              </w:rPr>
            </w:pPr>
            <w:r>
              <w:rPr>
                <w:b/>
              </w:rPr>
              <w:t>Document n</w:t>
            </w:r>
            <w:r w:rsidR="00D33D98">
              <w:rPr>
                <w:b/>
              </w:rPr>
              <w:t>ame</w:t>
            </w:r>
          </w:p>
        </w:tc>
        <w:tc>
          <w:tcPr>
            <w:tcW w:w="2889" w:type="pct"/>
            <w:shd w:val="clear" w:color="auto" w:fill="BFBFBF"/>
            <w:vAlign w:val="center"/>
          </w:tcPr>
          <w:p w14:paraId="266B140E" w14:textId="77777777" w:rsidR="00D33D98" w:rsidRPr="000F170E" w:rsidRDefault="00D33D98" w:rsidP="00AF38C2">
            <w:pPr>
              <w:spacing w:before="100" w:beforeAutospacing="1" w:after="100" w:afterAutospacing="1"/>
              <w:jc w:val="center"/>
              <w:rPr>
                <w:b/>
              </w:rPr>
            </w:pPr>
            <w:r>
              <w:rPr>
                <w:b/>
              </w:rPr>
              <w:t>Description</w:t>
            </w:r>
          </w:p>
        </w:tc>
      </w:tr>
      <w:tr w:rsidR="00D33D98" w:rsidRPr="000F170E" w14:paraId="0164FF13" w14:textId="77777777" w:rsidTr="0092645A">
        <w:tc>
          <w:tcPr>
            <w:tcW w:w="438" w:type="pct"/>
            <w:shd w:val="clear" w:color="auto" w:fill="BFBFBF"/>
            <w:vAlign w:val="center"/>
          </w:tcPr>
          <w:p w14:paraId="4B21B69D" w14:textId="77777777" w:rsidR="00D33D98" w:rsidRPr="000F170E" w:rsidRDefault="00D33D98" w:rsidP="00AF38C2">
            <w:pPr>
              <w:spacing w:before="100" w:beforeAutospacing="1" w:after="100" w:afterAutospacing="1"/>
              <w:jc w:val="center"/>
              <w:rPr>
                <w:color w:val="000000"/>
              </w:rPr>
            </w:pPr>
            <w:r w:rsidRPr="000F170E">
              <w:rPr>
                <w:color w:val="000000"/>
              </w:rPr>
              <w:t>[1]</w:t>
            </w:r>
          </w:p>
        </w:tc>
        <w:tc>
          <w:tcPr>
            <w:tcW w:w="1673" w:type="pct"/>
            <w:vAlign w:val="center"/>
          </w:tcPr>
          <w:p w14:paraId="67678C5C" w14:textId="77777777" w:rsidR="00D33D98" w:rsidRPr="008E20EB" w:rsidRDefault="005E2911" w:rsidP="00AF38C2">
            <w:pPr>
              <w:spacing w:before="100" w:beforeAutospacing="1" w:after="100" w:afterAutospacing="1"/>
            </w:pPr>
            <w:r>
              <w:t>Project Governance Guide</w:t>
            </w:r>
          </w:p>
        </w:tc>
        <w:tc>
          <w:tcPr>
            <w:tcW w:w="2889" w:type="pct"/>
            <w:vAlign w:val="center"/>
          </w:tcPr>
          <w:p w14:paraId="0A8091C6" w14:textId="77777777" w:rsidR="00D33D98" w:rsidRPr="008E20EB" w:rsidRDefault="008435D4" w:rsidP="00AF38C2">
            <w:pPr>
              <w:spacing w:before="100" w:beforeAutospacing="1" w:after="100" w:afterAutospacing="1"/>
            </w:pPr>
            <w:hyperlink r:id="rId25" w:history="1">
              <w:r w:rsidR="005E2911" w:rsidRPr="005E2911">
                <w:rPr>
                  <w:rStyle w:val="Hyperlink"/>
                </w:rPr>
                <w:t>PMM4EP Guide</w:t>
              </w:r>
            </w:hyperlink>
          </w:p>
        </w:tc>
      </w:tr>
      <w:tr w:rsidR="00D33D98" w:rsidRPr="000F170E" w14:paraId="52B4C412" w14:textId="77777777" w:rsidTr="0092645A">
        <w:tc>
          <w:tcPr>
            <w:tcW w:w="438" w:type="pct"/>
            <w:shd w:val="clear" w:color="auto" w:fill="BFBFBF"/>
            <w:vAlign w:val="center"/>
          </w:tcPr>
          <w:p w14:paraId="1A9A1A7A" w14:textId="77777777" w:rsidR="00D33D98" w:rsidRPr="000F170E" w:rsidRDefault="00D33D98" w:rsidP="00AF38C2">
            <w:pPr>
              <w:spacing w:before="100" w:beforeAutospacing="1" w:after="100" w:afterAutospacing="1"/>
              <w:jc w:val="center"/>
              <w:rPr>
                <w:color w:val="000000"/>
              </w:rPr>
            </w:pPr>
            <w:r w:rsidRPr="000F170E">
              <w:rPr>
                <w:color w:val="000000"/>
              </w:rPr>
              <w:t>[2]</w:t>
            </w:r>
          </w:p>
        </w:tc>
        <w:tc>
          <w:tcPr>
            <w:tcW w:w="1673" w:type="pct"/>
            <w:vAlign w:val="center"/>
          </w:tcPr>
          <w:p w14:paraId="24F671FF" w14:textId="77777777" w:rsidR="00D33D98" w:rsidRPr="008E20EB" w:rsidRDefault="00D33D98" w:rsidP="00AF38C2">
            <w:pPr>
              <w:spacing w:before="100" w:beforeAutospacing="1" w:after="100" w:afterAutospacing="1"/>
            </w:pPr>
          </w:p>
        </w:tc>
        <w:tc>
          <w:tcPr>
            <w:tcW w:w="2889" w:type="pct"/>
            <w:vAlign w:val="center"/>
          </w:tcPr>
          <w:p w14:paraId="1D80010B" w14:textId="77777777" w:rsidR="00D33D98" w:rsidRPr="008E20EB" w:rsidRDefault="00D33D98" w:rsidP="00AF38C2">
            <w:pPr>
              <w:spacing w:before="100" w:beforeAutospacing="1" w:after="100" w:afterAutospacing="1"/>
            </w:pPr>
          </w:p>
        </w:tc>
      </w:tr>
    </w:tbl>
    <w:p w14:paraId="7BD2CA27" w14:textId="77777777" w:rsidR="00D33D98" w:rsidRPr="00A75FDA" w:rsidRDefault="00D33D98" w:rsidP="00C22A8B">
      <w:pPr>
        <w:pStyle w:val="Heading2"/>
      </w:pPr>
      <w:bookmarkStart w:id="257" w:name="_Toc410045717"/>
      <w:r>
        <w:lastRenderedPageBreak/>
        <w:t>Glossary</w:t>
      </w:r>
      <w:bookmarkEnd w:id="257"/>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569"/>
        <w:gridCol w:w="8001"/>
      </w:tblGrid>
      <w:tr w:rsidR="003157F5" w:rsidRPr="000F170E" w14:paraId="3AD332C1" w14:textId="77777777" w:rsidTr="0092645A">
        <w:trPr>
          <w:tblHeader/>
        </w:trPr>
        <w:tc>
          <w:tcPr>
            <w:tcW w:w="820" w:type="pct"/>
            <w:shd w:val="clear" w:color="auto" w:fill="BFBFBF"/>
            <w:vAlign w:val="center"/>
          </w:tcPr>
          <w:p w14:paraId="60A239FE" w14:textId="77777777" w:rsidR="003157F5" w:rsidRPr="000F170E" w:rsidRDefault="003157F5" w:rsidP="00A526BF">
            <w:pPr>
              <w:spacing w:before="100" w:beforeAutospacing="1" w:after="100" w:afterAutospacing="1"/>
              <w:jc w:val="center"/>
              <w:rPr>
                <w:b/>
              </w:rPr>
            </w:pPr>
            <w:r w:rsidRPr="000F170E">
              <w:rPr>
                <w:b/>
              </w:rPr>
              <w:t>Abbreviation</w:t>
            </w:r>
          </w:p>
        </w:tc>
        <w:tc>
          <w:tcPr>
            <w:tcW w:w="4180" w:type="pct"/>
            <w:shd w:val="clear" w:color="auto" w:fill="BFBFBF"/>
            <w:vAlign w:val="center"/>
          </w:tcPr>
          <w:p w14:paraId="4A97C0FB" w14:textId="77777777" w:rsidR="003157F5" w:rsidRPr="000F170E" w:rsidRDefault="003157F5" w:rsidP="00A526BF">
            <w:pPr>
              <w:spacing w:before="100" w:beforeAutospacing="1" w:after="100" w:afterAutospacing="1"/>
              <w:jc w:val="center"/>
              <w:rPr>
                <w:b/>
              </w:rPr>
            </w:pPr>
            <w:r w:rsidRPr="000F170E">
              <w:rPr>
                <w:b/>
              </w:rPr>
              <w:t>Description</w:t>
            </w:r>
          </w:p>
        </w:tc>
      </w:tr>
      <w:tr w:rsidR="003157F5" w:rsidRPr="000F170E" w14:paraId="653E2328" w14:textId="77777777" w:rsidTr="00AF38C2">
        <w:tc>
          <w:tcPr>
            <w:tcW w:w="820" w:type="pct"/>
            <w:vAlign w:val="center"/>
          </w:tcPr>
          <w:p w14:paraId="534EDA39" w14:textId="77777777" w:rsidR="003157F5" w:rsidRPr="008E20EB" w:rsidRDefault="003157F5" w:rsidP="00A526BF">
            <w:pPr>
              <w:spacing w:before="100" w:beforeAutospacing="1" w:after="100" w:afterAutospacing="1"/>
              <w:jc w:val="center"/>
            </w:pPr>
            <w:r>
              <w:t>CHP</w:t>
            </w:r>
          </w:p>
        </w:tc>
        <w:tc>
          <w:tcPr>
            <w:tcW w:w="4180" w:type="pct"/>
            <w:vAlign w:val="center"/>
          </w:tcPr>
          <w:p w14:paraId="13169AD2" w14:textId="77777777" w:rsidR="003157F5" w:rsidRPr="008E20EB" w:rsidRDefault="003157F5" w:rsidP="00A526BF">
            <w:pPr>
              <w:spacing w:before="100" w:beforeAutospacing="1" w:after="100" w:afterAutospacing="1"/>
              <w:jc w:val="left"/>
            </w:pPr>
            <w:r>
              <w:t>Project Charter</w:t>
            </w:r>
          </w:p>
        </w:tc>
      </w:tr>
      <w:tr w:rsidR="003157F5" w:rsidRPr="000F170E" w14:paraId="7DA77F06" w14:textId="77777777" w:rsidTr="00AF38C2">
        <w:tc>
          <w:tcPr>
            <w:tcW w:w="820" w:type="pct"/>
            <w:vAlign w:val="center"/>
          </w:tcPr>
          <w:p w14:paraId="1BD7B091" w14:textId="77777777" w:rsidR="003157F5" w:rsidRPr="008E20EB" w:rsidRDefault="003157F5" w:rsidP="00AF176C">
            <w:pPr>
              <w:spacing w:before="100" w:beforeAutospacing="1" w:after="100" w:afterAutospacing="1"/>
              <w:jc w:val="center"/>
            </w:pPr>
            <w:r>
              <w:t>PMM4EP</w:t>
            </w:r>
          </w:p>
        </w:tc>
        <w:tc>
          <w:tcPr>
            <w:tcW w:w="4180" w:type="pct"/>
            <w:vAlign w:val="center"/>
          </w:tcPr>
          <w:p w14:paraId="3C9D67E5" w14:textId="77777777" w:rsidR="003157F5" w:rsidRPr="008E20EB" w:rsidRDefault="003157F5" w:rsidP="00AF176C">
            <w:pPr>
              <w:spacing w:before="100" w:beforeAutospacing="1" w:after="100" w:afterAutospacing="1"/>
              <w:jc w:val="left"/>
            </w:pPr>
            <w:r>
              <w:t>Project Management Method for European Parliament</w:t>
            </w:r>
          </w:p>
        </w:tc>
      </w:tr>
      <w:tr w:rsidR="003157F5" w:rsidRPr="000F170E" w14:paraId="4BC01B61" w14:textId="77777777" w:rsidTr="00AF38C2">
        <w:tc>
          <w:tcPr>
            <w:tcW w:w="820" w:type="pct"/>
            <w:vAlign w:val="center"/>
          </w:tcPr>
          <w:p w14:paraId="1DC10A49" w14:textId="77777777" w:rsidR="003157F5" w:rsidRPr="008E20EB" w:rsidRDefault="003157F5" w:rsidP="00A526BF">
            <w:pPr>
              <w:spacing w:before="100" w:beforeAutospacing="1" w:after="100" w:afterAutospacing="1"/>
              <w:jc w:val="center"/>
            </w:pPr>
          </w:p>
        </w:tc>
        <w:tc>
          <w:tcPr>
            <w:tcW w:w="4180" w:type="pct"/>
            <w:vAlign w:val="center"/>
          </w:tcPr>
          <w:p w14:paraId="11B444CD" w14:textId="77777777" w:rsidR="003157F5" w:rsidRPr="008E20EB" w:rsidRDefault="003157F5" w:rsidP="00A526BF">
            <w:pPr>
              <w:spacing w:before="100" w:beforeAutospacing="1" w:after="100" w:afterAutospacing="1"/>
              <w:jc w:val="left"/>
            </w:pPr>
          </w:p>
        </w:tc>
      </w:tr>
      <w:tr w:rsidR="003157F5" w:rsidRPr="000F170E" w14:paraId="59FD96FA" w14:textId="77777777" w:rsidTr="00AF38C2">
        <w:tc>
          <w:tcPr>
            <w:tcW w:w="820" w:type="pct"/>
            <w:vAlign w:val="center"/>
          </w:tcPr>
          <w:p w14:paraId="23E726D7" w14:textId="77777777" w:rsidR="003157F5" w:rsidRPr="008E20EB" w:rsidRDefault="003157F5" w:rsidP="00A526BF">
            <w:pPr>
              <w:spacing w:before="100" w:beforeAutospacing="1" w:after="100" w:afterAutospacing="1"/>
              <w:jc w:val="center"/>
            </w:pPr>
          </w:p>
        </w:tc>
        <w:tc>
          <w:tcPr>
            <w:tcW w:w="4180" w:type="pct"/>
            <w:vAlign w:val="center"/>
          </w:tcPr>
          <w:p w14:paraId="75C9CE55" w14:textId="77777777" w:rsidR="003157F5" w:rsidRPr="008E20EB" w:rsidRDefault="003157F5" w:rsidP="00A526BF">
            <w:pPr>
              <w:spacing w:before="100" w:beforeAutospacing="1" w:after="100" w:afterAutospacing="1"/>
              <w:jc w:val="left"/>
            </w:pPr>
          </w:p>
        </w:tc>
      </w:tr>
    </w:tbl>
    <w:p w14:paraId="7095D7A6" w14:textId="77777777" w:rsidR="00D33D98" w:rsidRPr="008F0B1C" w:rsidRDefault="00D33D98" w:rsidP="00C22A8B">
      <w:pPr>
        <w:pStyle w:val="Heading2"/>
      </w:pPr>
      <w:bookmarkStart w:id="258" w:name="_Toc216171223"/>
      <w:bookmarkStart w:id="259" w:name="_Toc216250819"/>
      <w:bookmarkStart w:id="260" w:name="_Toc333222800"/>
      <w:bookmarkStart w:id="261" w:name="_Toc410045718"/>
      <w:r w:rsidRPr="008F0B1C">
        <w:t>Usage conventions</w:t>
      </w:r>
      <w:bookmarkEnd w:id="258"/>
      <w:bookmarkEnd w:id="259"/>
      <w:bookmarkEnd w:id="260"/>
      <w:bookmarkEnd w:id="261"/>
    </w:p>
    <w:p w14:paraId="3F7EEB8C" w14:textId="77777777" w:rsidR="00D33D98" w:rsidRPr="003D680D" w:rsidRDefault="00D33D98" w:rsidP="009A2D9A">
      <w:r w:rsidRPr="005F31D1">
        <w:t>Where a chapter or section is not co</w:t>
      </w:r>
      <w:r w:rsidR="00BB0CF4">
        <w:t>nsidered to be applicable, put "</w:t>
      </w:r>
      <w:r w:rsidRPr="005F31D1">
        <w:rPr>
          <w:b/>
        </w:rPr>
        <w:t>NOT APPLICABLE</w:t>
      </w:r>
      <w:r w:rsidR="00BB0CF4">
        <w:rPr>
          <w:b/>
        </w:rPr>
        <w:t>"</w:t>
      </w:r>
      <w:r w:rsidRPr="005F31D1">
        <w:t xml:space="preserve">. </w:t>
      </w:r>
      <w:r>
        <w:t>Feel free to insert new section</w:t>
      </w:r>
      <w:r w:rsidR="00404715">
        <w:t>s</w:t>
      </w:r>
      <w:r>
        <w:t xml:space="preserve"> (chapter, paragraph) as needed.</w:t>
      </w:r>
    </w:p>
    <w:p w14:paraId="031F3799" w14:textId="77777777" w:rsidR="00D33D98" w:rsidRPr="005F31D1" w:rsidRDefault="00D33D98" w:rsidP="009A2D9A">
      <w:pPr>
        <w:rPr>
          <w:b/>
          <w:bCs/>
        </w:rPr>
      </w:pPr>
      <w:r w:rsidRPr="005F31D1">
        <w:rPr>
          <w:b/>
          <w:bCs/>
        </w:rPr>
        <w:t xml:space="preserve">Click on the Show/Hide </w:t>
      </w:r>
      <w:r w:rsidR="00EF4875">
        <w:rPr>
          <w:b/>
          <w:noProof/>
        </w:rPr>
        <w:drawing>
          <wp:inline distT="0" distB="0" distL="0" distR="0" wp14:anchorId="723677A4" wp14:editId="2E98C052">
            <wp:extent cx="222885" cy="230505"/>
            <wp:effectExtent l="19050" t="19050" r="24765" b="171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885" cy="230505"/>
                    </a:xfrm>
                    <a:prstGeom prst="rect">
                      <a:avLst/>
                    </a:prstGeom>
                    <a:noFill/>
                    <a:ln w="9525" cmpd="dbl">
                      <a:solidFill>
                        <a:srgbClr val="000000"/>
                      </a:solidFill>
                      <a:miter lim="800000"/>
                      <a:headEnd/>
                      <a:tailEnd/>
                    </a:ln>
                    <a:effectLst/>
                  </pic:spPr>
                </pic:pic>
              </a:graphicData>
            </a:graphic>
          </wp:inline>
        </w:drawing>
      </w:r>
      <w:r w:rsidRPr="005F31D1">
        <w:rPr>
          <w:b/>
          <w:bCs/>
        </w:rPr>
        <w:t xml:space="preserve"> button in the toolbar to display/hide</w:t>
      </w:r>
      <w:r>
        <w:rPr>
          <w:b/>
          <w:bCs/>
        </w:rPr>
        <w:t xml:space="preserve"> guidance</w:t>
      </w:r>
      <w:r w:rsidRPr="005F31D1">
        <w:rPr>
          <w:b/>
          <w:bCs/>
        </w:rPr>
        <w:t>.</w:t>
      </w:r>
    </w:p>
    <w:p w14:paraId="5FA4A4F9" w14:textId="77777777" w:rsidR="00D33D98" w:rsidRDefault="00D33D98" w:rsidP="005C5B83">
      <w:pPr>
        <w:pStyle w:val="Guidancenotprinted"/>
      </w:pPr>
      <w:r w:rsidRPr="005F31D1">
        <w:t>Guidance displayed.</w:t>
      </w:r>
    </w:p>
    <w:p w14:paraId="4A59CDBC" w14:textId="77777777" w:rsidR="00774864" w:rsidRPr="005F31D1" w:rsidRDefault="00774864" w:rsidP="00774864"/>
    <w:sectPr w:rsidR="00774864" w:rsidRPr="005F31D1" w:rsidSect="004F555D">
      <w:pgSz w:w="11906" w:h="16838"/>
      <w:pgMar w:top="1440" w:right="1134" w:bottom="1440"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0" w:author="ALARI Gianluigi" w:date="2016-08-04T17:55:00Z" w:initials="AG">
    <w:p w14:paraId="4CDE8E8F" w14:textId="2B3D6337" w:rsidR="000547D8" w:rsidRDefault="000547D8">
      <w:pPr>
        <w:pStyle w:val="CommentText"/>
      </w:pPr>
      <w:r>
        <w:rPr>
          <w:rStyle w:val="CommentReference"/>
        </w:rPr>
        <w:annotationRef/>
      </w:r>
      <w:r>
        <w:t>Could be useful to get this template and see the required info.</w:t>
      </w:r>
    </w:p>
  </w:comment>
  <w:comment w:id="204" w:author="ALARI Gianluigi" w:date="2016-08-04T17:56:00Z" w:initials="AG">
    <w:p w14:paraId="6D141017" w14:textId="2E5A2683" w:rsidR="000547D8" w:rsidRDefault="000547D8">
      <w:pPr>
        <w:pStyle w:val="CommentText"/>
      </w:pPr>
      <w:r>
        <w:rPr>
          <w:rStyle w:val="CommentReference"/>
        </w:rPr>
        <w:annotationRef/>
      </w:r>
      <w:r>
        <w:t xml:space="preserve">I would put the e-Parliament PGB. Klaus </w:t>
      </w:r>
      <w:proofErr w:type="spellStart"/>
      <w:r>
        <w:t>Welle</w:t>
      </w:r>
      <w:proofErr w:type="spellEnd"/>
      <w:r>
        <w:t>?</w:t>
      </w:r>
    </w:p>
  </w:comment>
  <w:comment w:id="217" w:author="ALARI Gianluigi" w:date="2016-08-05T10:55:00Z" w:initials="AG">
    <w:p w14:paraId="0522A135" w14:textId="737F478D" w:rsidR="000547D8" w:rsidRDefault="000547D8">
      <w:pPr>
        <w:pStyle w:val="CommentText"/>
      </w:pPr>
      <w:r>
        <w:rPr>
          <w:rStyle w:val="CommentReference"/>
        </w:rPr>
        <w:annotationRef/>
      </w:r>
      <w:r>
        <w:t>I would like a rea user from a committee, possibly an administrator and ideally also an assistant.</w:t>
      </w:r>
    </w:p>
    <w:p w14:paraId="05F01498" w14:textId="1C8F142C" w:rsidR="000547D8" w:rsidRDefault="000547D8">
      <w:pPr>
        <w:pStyle w:val="CommentText"/>
      </w:pPr>
      <w:r>
        <w:t>DLA rep as interested “future” key user for the pre-adoption finalization.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DE8E8F" w15:done="0"/>
  <w15:commentEx w15:paraId="6D141017" w15:done="0"/>
  <w15:commentEx w15:paraId="05F014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CC1B8" w14:textId="77777777" w:rsidR="000547D8" w:rsidRDefault="000547D8">
      <w:r>
        <w:separator/>
      </w:r>
    </w:p>
  </w:endnote>
  <w:endnote w:type="continuationSeparator" w:id="0">
    <w:p w14:paraId="24A0262D" w14:textId="77777777" w:rsidR="000547D8" w:rsidRDefault="0005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6A4CB" w14:textId="77777777" w:rsidR="000547D8" w:rsidRDefault="000547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ECD3F" w14:textId="77777777" w:rsidR="000547D8" w:rsidRPr="00D269A9" w:rsidRDefault="000547D8" w:rsidP="001619AA">
    <w:pPr>
      <w:pStyle w:val="Footer"/>
    </w:pPr>
    <w:r w:rsidRPr="00D269A9">
      <w:t xml:space="preserve">Template last updated: </w:t>
    </w:r>
    <w:r>
      <w:t>06</w:t>
    </w:r>
    <w:r w:rsidRPr="00D269A9">
      <w:t>/201</w:t>
    </w:r>
    <w:r>
      <w:t>5</w:t>
    </w:r>
    <w:r w:rsidRPr="00D269A9">
      <w:t xml:space="preserve"> version: </w:t>
    </w:r>
    <w:r>
      <w:t>50</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456"/>
      <w:gridCol w:w="6018"/>
      <w:gridCol w:w="1542"/>
      <w:gridCol w:w="612"/>
    </w:tblGrid>
    <w:tr w:rsidR="000547D8" w:rsidRPr="00D269A9" w14:paraId="0264939E" w14:textId="77777777" w:rsidTr="00C27140">
      <w:tc>
        <w:tcPr>
          <w:tcW w:w="756" w:type="pct"/>
          <w:vAlign w:val="center"/>
        </w:tcPr>
        <w:p w14:paraId="6D64D4CF" w14:textId="77777777" w:rsidR="000547D8" w:rsidRPr="00D269A9" w:rsidRDefault="000547D8" w:rsidP="001619AA">
          <w:pPr>
            <w:pStyle w:val="Footer"/>
          </w:pPr>
          <w:r w:rsidRPr="00D269A9">
            <w:t>Document name</w:t>
          </w:r>
        </w:p>
      </w:tc>
      <w:tc>
        <w:tcPr>
          <w:tcW w:w="3125" w:type="pct"/>
          <w:vAlign w:val="center"/>
        </w:tcPr>
        <w:p w14:paraId="5044EAC1" w14:textId="77777777" w:rsidR="000547D8" w:rsidRPr="00D269A9" w:rsidRDefault="000547D8" w:rsidP="00591540">
          <w:pPr>
            <w:pStyle w:val="Footer"/>
            <w:jc w:val="left"/>
            <w:rPr>
              <w:lang w:val="nl-NL"/>
            </w:rPr>
          </w:pPr>
          <w:r w:rsidRPr="00D269A9">
            <w:fldChar w:fldCharType="begin"/>
          </w:r>
          <w:r w:rsidRPr="007C51FA">
            <w:rPr>
              <w:lang w:val="nl-NL"/>
            </w:rPr>
            <w:instrText xml:space="preserve"> FILENAME   \* MERGEFORMAT </w:instrText>
          </w:r>
          <w:r w:rsidRPr="00D269A9">
            <w:fldChar w:fldCharType="separate"/>
          </w:r>
          <w:r>
            <w:rPr>
              <w:noProof/>
              <w:lang w:val="nl-NL"/>
            </w:rPr>
            <w:t>Document1</w:t>
          </w:r>
          <w:r w:rsidRPr="00D269A9">
            <w:rPr>
              <w:noProof/>
              <w:lang w:val="nl-NL"/>
            </w:rPr>
            <w:fldChar w:fldCharType="end"/>
          </w:r>
        </w:p>
      </w:tc>
      <w:tc>
        <w:tcPr>
          <w:tcW w:w="801" w:type="pct"/>
          <w:vAlign w:val="center"/>
        </w:tcPr>
        <w:p w14:paraId="7EEEDB21" w14:textId="77777777" w:rsidR="000547D8" w:rsidRPr="00D269A9" w:rsidRDefault="000547D8" w:rsidP="001619AA">
          <w:pPr>
            <w:pStyle w:val="Footer"/>
          </w:pPr>
          <w:r w:rsidRPr="00D269A9">
            <w:t>Number of pages</w:t>
          </w:r>
        </w:p>
      </w:tc>
      <w:tc>
        <w:tcPr>
          <w:tcW w:w="318" w:type="pct"/>
          <w:vAlign w:val="center"/>
        </w:tcPr>
        <w:p w14:paraId="2C598C35" w14:textId="77777777" w:rsidR="000547D8" w:rsidRPr="00D269A9" w:rsidRDefault="000547D8" w:rsidP="001619AA">
          <w:pPr>
            <w:pStyle w:val="Footer"/>
          </w:pPr>
          <w:fldSimple w:instr=" NUMPAGES  \* Arabic  \* MERGEFORMAT ">
            <w:r w:rsidR="00286501">
              <w:rPr>
                <w:noProof/>
              </w:rPr>
              <w:t>14</w:t>
            </w:r>
          </w:fldSimple>
        </w:p>
      </w:tc>
    </w:tr>
  </w:tbl>
  <w:p w14:paraId="677FB703" w14:textId="77777777" w:rsidR="000547D8" w:rsidRPr="007C51FA" w:rsidRDefault="000547D8" w:rsidP="00B84B4F">
    <w:pPr>
      <w:pStyle w:val="Footer"/>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54EFB" w14:textId="77777777" w:rsidR="000547D8" w:rsidRDefault="000547D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F1F23" w14:textId="77777777" w:rsidR="000547D8" w:rsidRPr="003B06E3" w:rsidRDefault="000547D8" w:rsidP="005C5B83">
    <w:pPr>
      <w:pStyle w:val="Footer2"/>
    </w:pPr>
    <w:r w:rsidRPr="003B06E3">
      <w:t xml:space="preserve">Page </w:t>
    </w:r>
    <w:r w:rsidRPr="003B06E3">
      <w:fldChar w:fldCharType="begin"/>
    </w:r>
    <w:r w:rsidRPr="003B06E3">
      <w:instrText xml:space="preserve"> PAGE </w:instrText>
    </w:r>
    <w:r w:rsidRPr="003B06E3">
      <w:fldChar w:fldCharType="separate"/>
    </w:r>
    <w:r w:rsidR="00286501">
      <w:rPr>
        <w:noProof/>
      </w:rPr>
      <w:t>14</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286501">
      <w:rPr>
        <w:noProof/>
      </w:rPr>
      <w:t>14</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C182B" w14:textId="77777777" w:rsidR="000547D8" w:rsidRDefault="000547D8">
      <w:r>
        <w:separator/>
      </w:r>
    </w:p>
  </w:footnote>
  <w:footnote w:type="continuationSeparator" w:id="0">
    <w:p w14:paraId="2F455316" w14:textId="77777777" w:rsidR="000547D8" w:rsidRDefault="000547D8">
      <w:r>
        <w:continuationSeparator/>
      </w:r>
    </w:p>
  </w:footnote>
  <w:footnote w:id="1">
    <w:p w14:paraId="6AC23AC3" w14:textId="77777777" w:rsidR="000547D8" w:rsidRPr="009939B3" w:rsidRDefault="000547D8" w:rsidP="00A41929">
      <w:pPr>
        <w:pStyle w:val="FootnoteText"/>
      </w:pPr>
      <w:r>
        <w:rPr>
          <w:rStyle w:val="FootnoteReference"/>
        </w:rPr>
        <w:footnoteRef/>
      </w:r>
      <w:r>
        <w:t xml:space="preserve"> </w:t>
      </w:r>
      <w:r w:rsidRPr="005F2BD4">
        <w:rPr>
          <w:b/>
        </w:rPr>
        <w:t>P</w:t>
      </w:r>
      <w:r>
        <w:t xml:space="preserve">: Primary, </w:t>
      </w:r>
      <w:r w:rsidRPr="005F2BD4">
        <w:rPr>
          <w:b/>
        </w:rPr>
        <w:t>S</w:t>
      </w:r>
      <w:r>
        <w:t>: Secondary</w:t>
      </w:r>
    </w:p>
  </w:footnote>
  <w:footnote w:id="2">
    <w:p w14:paraId="38552C9F" w14:textId="77777777" w:rsidR="000547D8" w:rsidRPr="00BD3C81" w:rsidRDefault="000547D8" w:rsidP="009124F9">
      <w:r w:rsidRPr="00BD3C81">
        <w:rPr>
          <w:rStyle w:val="FootnoteReference"/>
        </w:rPr>
        <w:footnoteRef/>
      </w:r>
      <w:r w:rsidRPr="00BD3C81">
        <w:t xml:space="preserve"> The </w:t>
      </w:r>
      <w:r w:rsidRPr="007B7339">
        <w:rPr>
          <w:b/>
        </w:rPr>
        <w:t>MAQ</w:t>
      </w:r>
      <w:r w:rsidRPr="00BD3C81">
        <w:t xml:space="preserve"> is available on the </w:t>
      </w:r>
      <w:hyperlink r:id="rId1" w:history="1">
        <w:r>
          <w:rPr>
            <w:rStyle w:val="Hyperlink"/>
            <w:b/>
          </w:rPr>
          <w:t>Standards.net</w:t>
        </w:r>
      </w:hyperlink>
      <w:r w:rsidRPr="00BD3C81">
        <w:t xml:space="preserve"> - </w:t>
      </w:r>
      <w:r>
        <w:t>Topic</w:t>
      </w:r>
      <w:r w:rsidRPr="00BD3C81">
        <w:t xml:space="preserve"> </w:t>
      </w:r>
      <w:r>
        <w:t>"</w:t>
      </w:r>
      <w:proofErr w:type="spellStart"/>
      <w:r>
        <w:t>Vos</w:t>
      </w:r>
      <w:proofErr w:type="spellEnd"/>
      <w:r>
        <w:t xml:space="preserve"> Indispensables"</w:t>
      </w:r>
    </w:p>
  </w:footnote>
  <w:footnote w:id="3">
    <w:p w14:paraId="369DAB2D" w14:textId="77777777" w:rsidR="000547D8" w:rsidRPr="006F5A04" w:rsidRDefault="000547D8">
      <w:pPr>
        <w:pStyle w:val="FootnoteText"/>
      </w:pPr>
      <w:r>
        <w:rPr>
          <w:rStyle w:val="FootnoteReference"/>
        </w:rPr>
        <w:footnoteRef/>
      </w:r>
      <w:r>
        <w:t xml:space="preserve"> E.g.: Director, Head of Unit, etc.</w:t>
      </w:r>
    </w:p>
  </w:footnote>
  <w:footnote w:id="4">
    <w:p w14:paraId="59BCA7E6" w14:textId="77777777" w:rsidR="000547D8" w:rsidRPr="000A3505" w:rsidRDefault="000547D8" w:rsidP="0023399F">
      <w:pPr>
        <w:pStyle w:val="FootnoteText"/>
      </w:pPr>
      <w:r>
        <w:rPr>
          <w:rStyle w:val="FootnoteReference"/>
        </w:rPr>
        <w:footnoteRef/>
      </w:r>
      <w:r>
        <w:t xml:space="preserve"> </w:t>
      </w:r>
      <w:r>
        <w:rPr>
          <w:b/>
          <w:vertAlign w:val="superscript"/>
        </w:rPr>
        <w:t xml:space="preserve"> </w:t>
      </w:r>
      <w:r w:rsidRPr="0023399F">
        <w:t xml:space="preserve">Example: </w:t>
      </w:r>
      <w:hyperlink r:id="rId2" w:history="1">
        <w:r w:rsidRPr="00BB5F40">
          <w:rPr>
            <w:rStyle w:val="Hyperlink"/>
          </w:rPr>
          <w:t>ITS08-SampleProject@Companyname.com</w:t>
        </w:r>
      </w:hyperlink>
      <w:r>
        <w:t>.</w:t>
      </w:r>
    </w:p>
  </w:footnote>
  <w:footnote w:id="5">
    <w:p w14:paraId="3582187E" w14:textId="77777777" w:rsidR="000547D8" w:rsidRDefault="000547D8" w:rsidP="00AF176C">
      <w:pPr>
        <w:pStyle w:val="FootnoteText"/>
        <w:spacing w:before="0"/>
      </w:pPr>
      <w:r w:rsidRPr="003D680D">
        <w:rPr>
          <w:rStyle w:val="FootnoteReference"/>
        </w:rPr>
        <w:footnoteRef/>
      </w:r>
      <w:r w:rsidRPr="003D680D">
        <w:t xml:space="preserve"> </w:t>
      </w:r>
      <w:r w:rsidRPr="003D680D">
        <w:rPr>
          <w:b/>
        </w:rPr>
        <w:t>R</w:t>
      </w:r>
      <w:r w:rsidRPr="003D680D">
        <w:t xml:space="preserve">: Responsible, </w:t>
      </w:r>
      <w:r w:rsidRPr="003D680D">
        <w:rPr>
          <w:b/>
        </w:rPr>
        <w:t>A</w:t>
      </w:r>
      <w:r w:rsidRPr="003D680D">
        <w:t xml:space="preserve">: Approval, </w:t>
      </w:r>
      <w:r w:rsidRPr="003D680D">
        <w:rPr>
          <w:b/>
        </w:rPr>
        <w:t>C</w:t>
      </w:r>
      <w:r w:rsidRPr="003D680D">
        <w:t xml:space="preserve">: </w:t>
      </w:r>
      <w:r>
        <w:t>Contribution</w:t>
      </w:r>
      <w:r w:rsidRPr="003D680D">
        <w:t>,</w:t>
      </w:r>
      <w:r w:rsidRPr="003D680D">
        <w:rPr>
          <w:b/>
        </w:rPr>
        <w:t xml:space="preserve"> I</w:t>
      </w:r>
      <w:r w:rsidRPr="003D680D">
        <w:t>: Informed</w:t>
      </w:r>
    </w:p>
  </w:footnote>
  <w:footnote w:id="6">
    <w:p w14:paraId="5AF26FDD" w14:textId="77777777" w:rsidR="000547D8" w:rsidRPr="00903603" w:rsidRDefault="000547D8">
      <w:pPr>
        <w:pStyle w:val="FootnoteText"/>
      </w:pPr>
      <w:r>
        <w:rPr>
          <w:rStyle w:val="FootnoteReference"/>
        </w:rPr>
        <w:footnoteRef/>
      </w:r>
      <w:r>
        <w:t xml:space="preserve"> </w:t>
      </w:r>
      <w:r w:rsidRPr="00903603">
        <w:t xml:space="preserve">The role of the </w:t>
      </w:r>
      <w:r w:rsidRPr="00903603">
        <w:rPr>
          <w:b/>
        </w:rPr>
        <w:t>DPO</w:t>
      </w:r>
      <w:r w:rsidRPr="00903603">
        <w:t xml:space="preserve"> is to ensure that the institutions and bodies comply with their obligations with regard to protection of personal data</w:t>
      </w:r>
      <w:r>
        <w:t xml:space="preserve">. If relevant, contact: </w:t>
      </w:r>
      <w:hyperlink r:id="rId3" w:history="1">
        <w:r>
          <w:rPr>
            <w:rStyle w:val="Hyperlink"/>
            <w:b/>
          </w:rPr>
          <w:t>data-protection@europarl.europa.eu</w:t>
        </w:r>
      </w:hyperlink>
    </w:p>
  </w:footnote>
  <w:footnote w:id="7">
    <w:p w14:paraId="21BA662D" w14:textId="77777777" w:rsidR="000547D8" w:rsidRDefault="000547D8" w:rsidP="00AF176C">
      <w:pPr>
        <w:pStyle w:val="FootnoteText"/>
        <w:spacing w:before="0"/>
      </w:pPr>
      <w:r w:rsidRPr="003D680D">
        <w:rPr>
          <w:rStyle w:val="FootnoteReference"/>
        </w:rPr>
        <w:footnoteRef/>
      </w:r>
      <w:r w:rsidRPr="003D680D">
        <w:t xml:space="preserve"> Naming convention: Procedure 'Progra</w:t>
      </w:r>
      <w:r>
        <w:t>m &amp; Project naming convention'</w:t>
      </w:r>
    </w:p>
  </w:footnote>
  <w:footnote w:id="8">
    <w:p w14:paraId="06EE8D9D" w14:textId="77777777" w:rsidR="000547D8" w:rsidRDefault="000547D8" w:rsidP="00AF176C">
      <w:pPr>
        <w:pStyle w:val="FootnoteText"/>
        <w:spacing w:before="0"/>
      </w:pPr>
      <w:r w:rsidRPr="003D680D">
        <w:rPr>
          <w:rStyle w:val="FootnoteReference"/>
        </w:rPr>
        <w:footnoteRef/>
      </w:r>
      <w:r w:rsidRPr="003D680D">
        <w:t xml:space="preserve"> Status: Draft, Final, Approved</w:t>
      </w:r>
    </w:p>
  </w:footnote>
  <w:footnote w:id="9">
    <w:p w14:paraId="08BB7B88" w14:textId="77777777" w:rsidR="000547D8" w:rsidRDefault="000547D8" w:rsidP="00AF176C">
      <w:pPr>
        <w:pStyle w:val="FootnoteText"/>
        <w:spacing w:before="0"/>
      </w:pPr>
      <w:r w:rsidRPr="003D680D">
        <w:rPr>
          <w:rStyle w:val="FootnoteReference"/>
        </w:rPr>
        <w:footnoteRef/>
      </w:r>
      <w:r w:rsidRPr="003D680D">
        <w:t xml:space="preserve"> Description: Note, </w:t>
      </w:r>
      <w:r>
        <w:t>summary, l</w:t>
      </w:r>
      <w:r w:rsidRPr="003D680D">
        <w:t>ink,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EFF77" w14:textId="77777777" w:rsidR="000547D8" w:rsidRDefault="000547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6F409" w14:textId="77777777" w:rsidR="000547D8" w:rsidRPr="00091BC2" w:rsidRDefault="000547D8" w:rsidP="00774864">
    <w:pPr>
      <w:spacing w:line="240" w:lineRule="auto"/>
      <w:jc w:val="center"/>
    </w:pPr>
    <w:r>
      <w:rPr>
        <w:noProof/>
      </w:rPr>
      <w:drawing>
        <wp:anchor distT="0" distB="0" distL="114300" distR="114300" simplePos="0" relativeHeight="251657728" behindDoc="0" locked="0" layoutInCell="1" allowOverlap="1" wp14:anchorId="63CE2060" wp14:editId="75BCE5A1">
          <wp:simplePos x="0" y="0"/>
          <wp:positionH relativeFrom="margin">
            <wp:posOffset>-641985</wp:posOffset>
          </wp:positionH>
          <wp:positionV relativeFrom="margin">
            <wp:posOffset>-2452370</wp:posOffset>
          </wp:positionV>
          <wp:extent cx="7397750" cy="14363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4952">
      <w:t>Directorate General</w:t>
    </w:r>
    <w:r>
      <w:t xml:space="preserve">: </w:t>
    </w:r>
  </w:p>
  <w:p w14:paraId="33FCA9EE" w14:textId="77777777" w:rsidR="000547D8" w:rsidRPr="00091BC2" w:rsidRDefault="000547D8" w:rsidP="00774864">
    <w:pPr>
      <w:spacing w:line="240" w:lineRule="auto"/>
      <w:jc w:val="center"/>
    </w:pPr>
    <w:r w:rsidRPr="00FC4952">
      <w:t>Directorate</w:t>
    </w:r>
    <w:r>
      <w:t xml:space="preserve">: </w:t>
    </w:r>
  </w:p>
  <w:p w14:paraId="7F0FCCD3" w14:textId="77777777" w:rsidR="000547D8" w:rsidRPr="00091BC2" w:rsidRDefault="000547D8" w:rsidP="00774864">
    <w:pPr>
      <w:spacing w:line="240" w:lineRule="auto"/>
      <w:jc w:val="center"/>
    </w:pPr>
    <w:r>
      <w:t xml:space="preserve">Unit: </w:t>
    </w:r>
  </w:p>
  <w:p w14:paraId="1C31B1CA" w14:textId="77777777" w:rsidR="000547D8" w:rsidRPr="00726298" w:rsidRDefault="000547D8" w:rsidP="00774864">
    <w:pPr>
      <w:spacing w:line="240" w:lineRule="auto"/>
      <w:jc w:val="center"/>
      <w:rPr>
        <w:color w:val="000000"/>
      </w:rPr>
    </w:pPr>
    <w:r w:rsidRPr="00091BC2">
      <w:t>Servic</w:t>
    </w:r>
    <w:r>
      <w:t xml:space="preserve">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5E15B" w14:textId="77777777" w:rsidR="000547D8" w:rsidRDefault="000547D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8F0A6" w14:textId="77777777" w:rsidR="000547D8" w:rsidRDefault="000547D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8EF35" w14:textId="77777777" w:rsidR="000547D8" w:rsidRPr="007C51FA" w:rsidRDefault="000547D8" w:rsidP="000357EF">
    <w:pPr>
      <w:pStyle w:val="Header"/>
      <w:pBdr>
        <w:bottom w:val="single" w:sz="4" w:space="1" w:color="auto"/>
      </w:pBdr>
      <w:jc w:val="right"/>
      <w:rPr>
        <w:szCs w:val="18"/>
      </w:rPr>
    </w:pPr>
    <w:r>
      <w:rPr>
        <w:szCs w:val="18"/>
      </w:rPr>
      <w:t>Project Charter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63CD7"/>
    <w:multiLevelType w:val="hybridMultilevel"/>
    <w:tmpl w:val="A7BAF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2" w15:restartNumberingAfterBreak="0">
    <w:nsid w:val="23250E58"/>
    <w:multiLevelType w:val="hybridMultilevel"/>
    <w:tmpl w:val="CAACA1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D46D92"/>
    <w:multiLevelType w:val="hybridMultilevel"/>
    <w:tmpl w:val="A21C77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FC503F"/>
    <w:multiLevelType w:val="multilevel"/>
    <w:tmpl w:val="888CE774"/>
    <w:lvl w:ilvl="0">
      <w:start w:val="1"/>
      <w:numFmt w:val="decimal"/>
      <w:pStyle w:val="Heading1"/>
      <w:lvlText w:val="%1."/>
      <w:lvlJc w:val="left"/>
      <w:pPr>
        <w:tabs>
          <w:tab w:val="num" w:pos="567"/>
        </w:tabs>
        <w:ind w:left="567" w:hanging="567"/>
      </w:pPr>
      <w:rPr>
        <w:rFonts w:cs="Times New Roman" w:hint="default"/>
      </w:rPr>
    </w:lvl>
    <w:lvl w:ilvl="1">
      <w:start w:val="1"/>
      <w:numFmt w:val="decimal"/>
      <w:pStyle w:val="Heading2"/>
      <w:lvlText w:val="%1.%2."/>
      <w:lvlJc w:val="left"/>
      <w:pPr>
        <w:tabs>
          <w:tab w:val="num" w:pos="1985"/>
        </w:tabs>
        <w:ind w:left="1985" w:hanging="1134"/>
      </w:pPr>
      <w:rPr>
        <w:rFonts w:cs="Times New Roman" w:hint="default"/>
      </w:rPr>
    </w:lvl>
    <w:lvl w:ilvl="2">
      <w:start w:val="1"/>
      <w:numFmt w:val="decimal"/>
      <w:pStyle w:val="Heading3"/>
      <w:lvlText w:val="%1.%2.%3."/>
      <w:lvlJc w:val="left"/>
      <w:pPr>
        <w:tabs>
          <w:tab w:val="num" w:pos="2268"/>
        </w:tabs>
        <w:ind w:left="2268" w:hanging="1134"/>
      </w:pPr>
      <w:rPr>
        <w:rFonts w:cs="Times New Roman" w:hint="default"/>
      </w:rPr>
    </w:lvl>
    <w:lvl w:ilvl="3">
      <w:start w:val="1"/>
      <w:numFmt w:val="decimal"/>
      <w:pStyle w:val="Heading4"/>
      <w:lvlText w:val="%1.%2.%3.%4."/>
      <w:lvlJc w:val="left"/>
      <w:pPr>
        <w:tabs>
          <w:tab w:val="num" w:pos="2835"/>
        </w:tabs>
        <w:ind w:left="2835" w:hanging="1134"/>
      </w:pPr>
      <w:rPr>
        <w:rFonts w:cs="Times New Roman" w:hint="default"/>
      </w:rPr>
    </w:lvl>
    <w:lvl w:ilvl="4">
      <w:start w:val="1"/>
      <w:numFmt w:val="decimal"/>
      <w:pStyle w:val="Heading5"/>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5" w15:restartNumberingAfterBreak="0">
    <w:nsid w:val="48A76792"/>
    <w:multiLevelType w:val="hybridMultilevel"/>
    <w:tmpl w:val="4CB8C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7"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7E525206"/>
    <w:multiLevelType w:val="hybridMultilevel"/>
    <w:tmpl w:val="EFC629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
  </w:num>
  <w:num w:numId="8">
    <w:abstractNumId w:val="3"/>
  </w:num>
  <w:num w:numId="9">
    <w:abstractNumId w:val="0"/>
  </w:num>
  <w:num w:numId="10">
    <w:abstractNumId w:val="5"/>
  </w:num>
  <w:num w:numId="11">
    <w:abstractNumId w:val="4"/>
  </w:num>
  <w:num w:numId="12">
    <w:abstractNumId w:val="4"/>
  </w:num>
  <w:num w:numId="13">
    <w:abstractNumId w:val="4"/>
  </w:num>
  <w:num w:numId="14">
    <w:abstractNumId w:val="4"/>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RI Gianluigi">
    <w15:presenceInfo w15:providerId="AD" w15:userId="S-1-5-21-1981966997-181496175-623647154-1683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hyphenationZone w:val="425"/>
  <w:characterSpacingControl w:val="doNotCompress"/>
  <w:hdrShapeDefaults>
    <o:shapedefaults v:ext="edit" spidmax="18433" style="mso-position-horizontal:center" o:allowincell="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648"/>
    <w:rsid w:val="00001E4F"/>
    <w:rsid w:val="000132E7"/>
    <w:rsid w:val="000271A8"/>
    <w:rsid w:val="000357EF"/>
    <w:rsid w:val="0004675F"/>
    <w:rsid w:val="000525C2"/>
    <w:rsid w:val="0005390B"/>
    <w:rsid w:val="000547D8"/>
    <w:rsid w:val="000570B5"/>
    <w:rsid w:val="0007561E"/>
    <w:rsid w:val="00077328"/>
    <w:rsid w:val="000808DB"/>
    <w:rsid w:val="000819CC"/>
    <w:rsid w:val="00090137"/>
    <w:rsid w:val="00091BC2"/>
    <w:rsid w:val="000A0852"/>
    <w:rsid w:val="000A37D5"/>
    <w:rsid w:val="000B1730"/>
    <w:rsid w:val="000C6F77"/>
    <w:rsid w:val="000D46CE"/>
    <w:rsid w:val="000D4FE9"/>
    <w:rsid w:val="000E0396"/>
    <w:rsid w:val="000E7EA5"/>
    <w:rsid w:val="000F170E"/>
    <w:rsid w:val="000F4F50"/>
    <w:rsid w:val="000F5711"/>
    <w:rsid w:val="00106CE1"/>
    <w:rsid w:val="0011543B"/>
    <w:rsid w:val="00142AAC"/>
    <w:rsid w:val="001476E6"/>
    <w:rsid w:val="00161216"/>
    <w:rsid w:val="001619AA"/>
    <w:rsid w:val="0016749E"/>
    <w:rsid w:val="00174922"/>
    <w:rsid w:val="001845C2"/>
    <w:rsid w:val="00186E55"/>
    <w:rsid w:val="0018796B"/>
    <w:rsid w:val="001951B4"/>
    <w:rsid w:val="001A2957"/>
    <w:rsid w:val="001B2613"/>
    <w:rsid w:val="001C1115"/>
    <w:rsid w:val="001D2EEC"/>
    <w:rsid w:val="00214F21"/>
    <w:rsid w:val="00223BF9"/>
    <w:rsid w:val="00227918"/>
    <w:rsid w:val="00230510"/>
    <w:rsid w:val="0023399F"/>
    <w:rsid w:val="00243537"/>
    <w:rsid w:val="00247C41"/>
    <w:rsid w:val="0026292E"/>
    <w:rsid w:val="002747F8"/>
    <w:rsid w:val="00281C1E"/>
    <w:rsid w:val="00286501"/>
    <w:rsid w:val="00290189"/>
    <w:rsid w:val="002967C5"/>
    <w:rsid w:val="002A4F1D"/>
    <w:rsid w:val="002B39FE"/>
    <w:rsid w:val="002C1537"/>
    <w:rsid w:val="002C36B1"/>
    <w:rsid w:val="002D618F"/>
    <w:rsid w:val="00301BD7"/>
    <w:rsid w:val="00303D54"/>
    <w:rsid w:val="00307781"/>
    <w:rsid w:val="00311171"/>
    <w:rsid w:val="003157F5"/>
    <w:rsid w:val="00326B2C"/>
    <w:rsid w:val="00332C61"/>
    <w:rsid w:val="00332F85"/>
    <w:rsid w:val="003371E1"/>
    <w:rsid w:val="00350338"/>
    <w:rsid w:val="0035458E"/>
    <w:rsid w:val="00354EF6"/>
    <w:rsid w:val="003621E4"/>
    <w:rsid w:val="003626D2"/>
    <w:rsid w:val="00367C6F"/>
    <w:rsid w:val="003A32A2"/>
    <w:rsid w:val="003B06E3"/>
    <w:rsid w:val="003B576E"/>
    <w:rsid w:val="003C3BC8"/>
    <w:rsid w:val="003C3D62"/>
    <w:rsid w:val="003D1DDC"/>
    <w:rsid w:val="003D29DF"/>
    <w:rsid w:val="003D3529"/>
    <w:rsid w:val="003D36A7"/>
    <w:rsid w:val="003D46A8"/>
    <w:rsid w:val="003D680D"/>
    <w:rsid w:val="003E13F2"/>
    <w:rsid w:val="003E4755"/>
    <w:rsid w:val="003E5953"/>
    <w:rsid w:val="003F09D5"/>
    <w:rsid w:val="00402BA5"/>
    <w:rsid w:val="00403F59"/>
    <w:rsid w:val="00404715"/>
    <w:rsid w:val="004316C1"/>
    <w:rsid w:val="0044344A"/>
    <w:rsid w:val="00444EB1"/>
    <w:rsid w:val="00461289"/>
    <w:rsid w:val="0046231E"/>
    <w:rsid w:val="00462F9F"/>
    <w:rsid w:val="00484328"/>
    <w:rsid w:val="00484505"/>
    <w:rsid w:val="0048652F"/>
    <w:rsid w:val="00490D42"/>
    <w:rsid w:val="00493ABC"/>
    <w:rsid w:val="004A1B10"/>
    <w:rsid w:val="004B5E00"/>
    <w:rsid w:val="004B7291"/>
    <w:rsid w:val="004C32E1"/>
    <w:rsid w:val="004C4728"/>
    <w:rsid w:val="004D1B1D"/>
    <w:rsid w:val="004F3182"/>
    <w:rsid w:val="004F555D"/>
    <w:rsid w:val="00506108"/>
    <w:rsid w:val="00506AFC"/>
    <w:rsid w:val="00513FEA"/>
    <w:rsid w:val="005248C0"/>
    <w:rsid w:val="00530E2F"/>
    <w:rsid w:val="00534D73"/>
    <w:rsid w:val="005479D6"/>
    <w:rsid w:val="00552DFC"/>
    <w:rsid w:val="00567EE6"/>
    <w:rsid w:val="00570CBC"/>
    <w:rsid w:val="00571B56"/>
    <w:rsid w:val="00573A63"/>
    <w:rsid w:val="00591540"/>
    <w:rsid w:val="0059766A"/>
    <w:rsid w:val="005A07FA"/>
    <w:rsid w:val="005A1A83"/>
    <w:rsid w:val="005B2858"/>
    <w:rsid w:val="005C5B83"/>
    <w:rsid w:val="005C7C00"/>
    <w:rsid w:val="005E2911"/>
    <w:rsid w:val="005F31D1"/>
    <w:rsid w:val="00614D06"/>
    <w:rsid w:val="006313D5"/>
    <w:rsid w:val="006313F3"/>
    <w:rsid w:val="0063493B"/>
    <w:rsid w:val="006555AA"/>
    <w:rsid w:val="00655694"/>
    <w:rsid w:val="0066112B"/>
    <w:rsid w:val="00674BE7"/>
    <w:rsid w:val="006A6DE4"/>
    <w:rsid w:val="006C4D63"/>
    <w:rsid w:val="006C6583"/>
    <w:rsid w:val="006C7E2D"/>
    <w:rsid w:val="006D768C"/>
    <w:rsid w:val="006E00E6"/>
    <w:rsid w:val="006E135A"/>
    <w:rsid w:val="006E48E3"/>
    <w:rsid w:val="006F5A04"/>
    <w:rsid w:val="00720102"/>
    <w:rsid w:val="00721ECD"/>
    <w:rsid w:val="00722E4E"/>
    <w:rsid w:val="00723CD2"/>
    <w:rsid w:val="00726298"/>
    <w:rsid w:val="00726F75"/>
    <w:rsid w:val="007327FF"/>
    <w:rsid w:val="007406F0"/>
    <w:rsid w:val="00740A7D"/>
    <w:rsid w:val="00750F77"/>
    <w:rsid w:val="00753963"/>
    <w:rsid w:val="007561E6"/>
    <w:rsid w:val="00760727"/>
    <w:rsid w:val="0076489E"/>
    <w:rsid w:val="00774864"/>
    <w:rsid w:val="00782D37"/>
    <w:rsid w:val="007B063B"/>
    <w:rsid w:val="007B73BA"/>
    <w:rsid w:val="007C51FA"/>
    <w:rsid w:val="007E1309"/>
    <w:rsid w:val="007E5CAE"/>
    <w:rsid w:val="007E5E47"/>
    <w:rsid w:val="00800A01"/>
    <w:rsid w:val="00807776"/>
    <w:rsid w:val="00811225"/>
    <w:rsid w:val="00813256"/>
    <w:rsid w:val="008215F6"/>
    <w:rsid w:val="00822E0D"/>
    <w:rsid w:val="00825A10"/>
    <w:rsid w:val="008269A4"/>
    <w:rsid w:val="00842E59"/>
    <w:rsid w:val="008435D4"/>
    <w:rsid w:val="008713E7"/>
    <w:rsid w:val="00884129"/>
    <w:rsid w:val="0089214D"/>
    <w:rsid w:val="008B225B"/>
    <w:rsid w:val="008B5215"/>
    <w:rsid w:val="008C3609"/>
    <w:rsid w:val="008D67CB"/>
    <w:rsid w:val="008D7BF1"/>
    <w:rsid w:val="008E20EB"/>
    <w:rsid w:val="008F025D"/>
    <w:rsid w:val="008F0B1C"/>
    <w:rsid w:val="00902E5E"/>
    <w:rsid w:val="00903603"/>
    <w:rsid w:val="009124F9"/>
    <w:rsid w:val="00917C0F"/>
    <w:rsid w:val="0092645A"/>
    <w:rsid w:val="00926FE7"/>
    <w:rsid w:val="00942577"/>
    <w:rsid w:val="00963041"/>
    <w:rsid w:val="009658C3"/>
    <w:rsid w:val="0096624E"/>
    <w:rsid w:val="00967CD5"/>
    <w:rsid w:val="00971550"/>
    <w:rsid w:val="009779A6"/>
    <w:rsid w:val="009972EB"/>
    <w:rsid w:val="009A2D9A"/>
    <w:rsid w:val="009C1A4D"/>
    <w:rsid w:val="009D1186"/>
    <w:rsid w:val="009E5E49"/>
    <w:rsid w:val="009F07F3"/>
    <w:rsid w:val="00A00048"/>
    <w:rsid w:val="00A017E4"/>
    <w:rsid w:val="00A0481C"/>
    <w:rsid w:val="00A07338"/>
    <w:rsid w:val="00A139CE"/>
    <w:rsid w:val="00A41929"/>
    <w:rsid w:val="00A4407B"/>
    <w:rsid w:val="00A5024F"/>
    <w:rsid w:val="00A526BF"/>
    <w:rsid w:val="00A56B8F"/>
    <w:rsid w:val="00A60265"/>
    <w:rsid w:val="00A6285E"/>
    <w:rsid w:val="00A64994"/>
    <w:rsid w:val="00A75FDA"/>
    <w:rsid w:val="00A77C43"/>
    <w:rsid w:val="00A81CE5"/>
    <w:rsid w:val="00A857DE"/>
    <w:rsid w:val="00A87926"/>
    <w:rsid w:val="00A90F87"/>
    <w:rsid w:val="00A94230"/>
    <w:rsid w:val="00AA1648"/>
    <w:rsid w:val="00AC3B31"/>
    <w:rsid w:val="00AC66AC"/>
    <w:rsid w:val="00AD5A3B"/>
    <w:rsid w:val="00AF176C"/>
    <w:rsid w:val="00AF38C2"/>
    <w:rsid w:val="00AF661F"/>
    <w:rsid w:val="00B00703"/>
    <w:rsid w:val="00B258BB"/>
    <w:rsid w:val="00B34C29"/>
    <w:rsid w:val="00B44F95"/>
    <w:rsid w:val="00B4573B"/>
    <w:rsid w:val="00B57227"/>
    <w:rsid w:val="00B60606"/>
    <w:rsid w:val="00B64652"/>
    <w:rsid w:val="00B70249"/>
    <w:rsid w:val="00B74B50"/>
    <w:rsid w:val="00B84B4F"/>
    <w:rsid w:val="00BA253C"/>
    <w:rsid w:val="00BA40A5"/>
    <w:rsid w:val="00BB0CF4"/>
    <w:rsid w:val="00BB6285"/>
    <w:rsid w:val="00BB79AB"/>
    <w:rsid w:val="00BC739C"/>
    <w:rsid w:val="00BD6451"/>
    <w:rsid w:val="00BE3BC9"/>
    <w:rsid w:val="00BF2421"/>
    <w:rsid w:val="00C0330C"/>
    <w:rsid w:val="00C13297"/>
    <w:rsid w:val="00C1402A"/>
    <w:rsid w:val="00C20F4D"/>
    <w:rsid w:val="00C21AB2"/>
    <w:rsid w:val="00C22A8B"/>
    <w:rsid w:val="00C231A1"/>
    <w:rsid w:val="00C27140"/>
    <w:rsid w:val="00C47B32"/>
    <w:rsid w:val="00C5269E"/>
    <w:rsid w:val="00C5315D"/>
    <w:rsid w:val="00C8265B"/>
    <w:rsid w:val="00C856D4"/>
    <w:rsid w:val="00CA50DC"/>
    <w:rsid w:val="00CB0929"/>
    <w:rsid w:val="00CB19B5"/>
    <w:rsid w:val="00CB28AC"/>
    <w:rsid w:val="00CC2014"/>
    <w:rsid w:val="00CD228D"/>
    <w:rsid w:val="00CD620C"/>
    <w:rsid w:val="00CE2635"/>
    <w:rsid w:val="00CF58C9"/>
    <w:rsid w:val="00D06153"/>
    <w:rsid w:val="00D07846"/>
    <w:rsid w:val="00D11D71"/>
    <w:rsid w:val="00D2395B"/>
    <w:rsid w:val="00D239E0"/>
    <w:rsid w:val="00D269A9"/>
    <w:rsid w:val="00D2791A"/>
    <w:rsid w:val="00D31FE3"/>
    <w:rsid w:val="00D33D98"/>
    <w:rsid w:val="00D41EDD"/>
    <w:rsid w:val="00D44536"/>
    <w:rsid w:val="00D5363F"/>
    <w:rsid w:val="00D55DF3"/>
    <w:rsid w:val="00D72164"/>
    <w:rsid w:val="00D83331"/>
    <w:rsid w:val="00D86A63"/>
    <w:rsid w:val="00D903A1"/>
    <w:rsid w:val="00DA02BD"/>
    <w:rsid w:val="00DA403E"/>
    <w:rsid w:val="00DC103B"/>
    <w:rsid w:val="00DC2E2B"/>
    <w:rsid w:val="00DC492D"/>
    <w:rsid w:val="00DC7198"/>
    <w:rsid w:val="00DD3700"/>
    <w:rsid w:val="00DD5098"/>
    <w:rsid w:val="00DE3C87"/>
    <w:rsid w:val="00E00642"/>
    <w:rsid w:val="00E122C6"/>
    <w:rsid w:val="00E40A69"/>
    <w:rsid w:val="00E52AC6"/>
    <w:rsid w:val="00E57F1B"/>
    <w:rsid w:val="00E64906"/>
    <w:rsid w:val="00E66463"/>
    <w:rsid w:val="00E6719E"/>
    <w:rsid w:val="00E71E4F"/>
    <w:rsid w:val="00E845C5"/>
    <w:rsid w:val="00E95B7C"/>
    <w:rsid w:val="00EB05EA"/>
    <w:rsid w:val="00EB3BEC"/>
    <w:rsid w:val="00EB4339"/>
    <w:rsid w:val="00EC2F16"/>
    <w:rsid w:val="00EC35EE"/>
    <w:rsid w:val="00EC5582"/>
    <w:rsid w:val="00EF4875"/>
    <w:rsid w:val="00F013E6"/>
    <w:rsid w:val="00F03ABD"/>
    <w:rsid w:val="00F109EB"/>
    <w:rsid w:val="00F234F1"/>
    <w:rsid w:val="00F26140"/>
    <w:rsid w:val="00F301D5"/>
    <w:rsid w:val="00F31D7B"/>
    <w:rsid w:val="00F374A7"/>
    <w:rsid w:val="00F37930"/>
    <w:rsid w:val="00F51803"/>
    <w:rsid w:val="00F609DB"/>
    <w:rsid w:val="00F61488"/>
    <w:rsid w:val="00F62654"/>
    <w:rsid w:val="00F63BA3"/>
    <w:rsid w:val="00F6536E"/>
    <w:rsid w:val="00F73F89"/>
    <w:rsid w:val="00F7486D"/>
    <w:rsid w:val="00FB0F69"/>
    <w:rsid w:val="00FB5308"/>
    <w:rsid w:val="00FB5BD4"/>
    <w:rsid w:val="00FB7E11"/>
    <w:rsid w:val="00FC1742"/>
    <w:rsid w:val="00FC4952"/>
    <w:rsid w:val="00FC7625"/>
    <w:rsid w:val="00FD401B"/>
    <w:rsid w:val="00FE1756"/>
    <w:rsid w:val="00FF6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style="mso-position-horizontal:center" o:allowincell="f" fill="f" fillcolor="white" stroke="f">
      <v:fill color="white" on="f"/>
      <v:stroke on="f"/>
    </o:shapedefaults>
    <o:shapelayout v:ext="edit">
      <o:idmap v:ext="edit" data="1"/>
    </o:shapelayout>
  </w:shapeDefaults>
  <w:decimalSymbol w:val=","/>
  <w:listSeparator w:val=";"/>
  <w14:docId w14:val="2DF35ADB"/>
  <w15:docId w15:val="{C74D6F9A-269B-4F65-9652-EC295271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basedOn w:val="Normal"/>
    <w:next w:val="Normal"/>
    <w:link w:val="Heading1Char"/>
    <w:uiPriority w:val="99"/>
    <w:qFormat/>
    <w:rsid w:val="00C22A8B"/>
    <w:pPr>
      <w:keepNext/>
      <w:pageBreakBefore/>
      <w:numPr>
        <w:numId w:val="1"/>
      </w:numPr>
      <w:pBdr>
        <w:bottom w:val="single" w:sz="4" w:space="1" w:color="auto"/>
      </w:pBdr>
      <w:spacing w:before="240" w:after="60"/>
      <w:outlineLvl w:val="0"/>
    </w:pPr>
    <w:rPr>
      <w:rFonts w:cs="Arial"/>
      <w:bCs/>
      <w:smallCaps/>
      <w:kern w:val="32"/>
      <w:sz w:val="28"/>
      <w:szCs w:val="28"/>
    </w:rPr>
  </w:style>
  <w:style w:type="paragraph" w:styleId="Heading2">
    <w:name w:val="heading 2"/>
    <w:basedOn w:val="Normal"/>
    <w:next w:val="Normal"/>
    <w:link w:val="Heading2Char"/>
    <w:uiPriority w:val="99"/>
    <w:qFormat/>
    <w:rsid w:val="00C22A8B"/>
    <w:pPr>
      <w:keepNext/>
      <w:numPr>
        <w:ilvl w:val="1"/>
        <w:numId w:val="1"/>
      </w:numPr>
      <w:spacing w:before="240" w:after="120"/>
      <w:outlineLvl w:val="1"/>
    </w:pPr>
    <w:rPr>
      <w:b/>
      <w:bCs/>
      <w:iCs/>
      <w:szCs w:val="28"/>
      <w:lang w:val="en-US" w:eastAsia="ja-JP"/>
    </w:rPr>
  </w:style>
  <w:style w:type="paragraph" w:styleId="Heading3">
    <w:name w:val="heading 3"/>
    <w:basedOn w:val="Normal"/>
    <w:next w:val="Normal"/>
    <w:link w:val="Heading3Char"/>
    <w:uiPriority w:val="99"/>
    <w:qFormat/>
    <w:rsid w:val="00C22A8B"/>
    <w:pPr>
      <w:keepNext/>
      <w:numPr>
        <w:ilvl w:val="2"/>
        <w:numId w:val="1"/>
      </w:numPr>
      <w:spacing w:before="240" w:after="120"/>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spacing w:before="120" w:after="0"/>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C22A8B"/>
    <w:rPr>
      <w:rFonts w:ascii="Trebuchet MS" w:hAnsi="Trebuchet MS" w:cs="Arial"/>
      <w:bCs/>
      <w:smallCaps/>
      <w:kern w:val="32"/>
      <w:sz w:val="28"/>
      <w:szCs w:val="28"/>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
    <w:name w:val="Heading 3 Char"/>
    <w:link w:val="Heading3"/>
    <w:uiPriority w:val="99"/>
    <w:rsid w:val="00C22A8B"/>
    <w:rPr>
      <w:rFonts w:ascii="Trebuchet MS" w:hAnsi="Trebuchet MS" w:cs="Arial"/>
      <w:b/>
      <w:bCs/>
      <w:i/>
      <w:sz w:val="22"/>
      <w:szCs w:val="26"/>
    </w:rPr>
  </w:style>
  <w:style w:type="character" w:customStyle="1" w:styleId="Heading4Char">
    <w:name w:val="Heading 4 Char"/>
    <w:aliases w:val="Char Char,Heading 4 Char1 Char,Char Char Char Char"/>
    <w:link w:val="Heading4"/>
    <w:uiPriority w:val="99"/>
    <w:locked/>
    <w:rsid w:val="00A4407B"/>
    <w:rPr>
      <w:rFonts w:ascii="Trebuchet MS" w:hAnsi="Trebuchet MS" w:cs="Arial Unicode MS"/>
      <w:bCs/>
      <w:i/>
      <w:noProof/>
      <w:sz w:val="22"/>
      <w:szCs w:val="22"/>
      <w:lang w:val="en-US" w:eastAsia="ja-JP" w:bidi="ne-NP"/>
    </w:rPr>
  </w:style>
  <w:style w:type="character" w:customStyle="1" w:styleId="Heading5Char">
    <w:name w:val="Heading 5 Char"/>
    <w:link w:val="Heading5"/>
    <w:uiPriority w:val="99"/>
    <w:rsid w:val="00A45D50"/>
    <w:rPr>
      <w:rFonts w:ascii="Trebuchet MS" w:hAnsi="Trebuchet MS" w:cs="Arial Unicode MS"/>
      <w:iCs/>
      <w:noProof/>
      <w:sz w:val="22"/>
      <w:szCs w:val="26"/>
      <w:lang w:val="en-US" w:eastAsia="ja-JP" w:bidi="ne-NP"/>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rsid w:val="001619AA"/>
    <w:pPr>
      <w:tabs>
        <w:tab w:val="center" w:pos="4153"/>
        <w:tab w:val="right" w:pos="8306"/>
      </w:tabs>
      <w:spacing w:before="0"/>
    </w:pPr>
    <w:rPr>
      <w:sz w:val="18"/>
    </w:rPr>
  </w:style>
  <w:style w:type="character" w:customStyle="1" w:styleId="HeaderChar">
    <w:name w:val="Header Char"/>
    <w:link w:val="Header"/>
    <w:uiPriority w:val="99"/>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Saisieparagraph">
    <w:name w:val="Saisie (paragraph)"/>
    <w:basedOn w:val="Normal"/>
    <w:link w:val="SaisieparagraphChar"/>
    <w:rsid w:val="006E135A"/>
    <w:pPr>
      <w:shd w:val="clear" w:color="auto" w:fill="FFFFE7"/>
    </w:p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4407B"/>
    <w:pPr>
      <w:tabs>
        <w:tab w:val="left" w:pos="851"/>
        <w:tab w:val="right" w:leader="dot" w:pos="9061"/>
      </w:tabs>
      <w:ind w:left="180"/>
    </w:pPr>
    <w:rPr>
      <w:smallCaps/>
      <w:noProof/>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character" w:customStyle="1" w:styleId="Underlinecharacter">
    <w:name w:val="Underline (character)"/>
    <w:rsid w:val="006E135A"/>
    <w:rPr>
      <w:bdr w:val="none" w:sz="0" w:space="0" w:color="auto"/>
      <w:shd w:val="clear" w:color="auto" w:fill="FFFFE7"/>
    </w:rPr>
  </w:style>
  <w:style w:type="paragraph" w:customStyle="1" w:styleId="Conseilsinvisibles">
    <w:name w:val="Conseils (invisibles)"/>
    <w:basedOn w:val="Normal"/>
    <w:rsid w:val="006E135A"/>
    <w:rPr>
      <w:vanish/>
      <w:color w:val="0000FF"/>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4407B"/>
    <w:pPr>
      <w:tabs>
        <w:tab w:val="left" w:pos="1440"/>
        <w:tab w:val="right" w:leader="dot" w:pos="9061"/>
      </w:tabs>
      <w:ind w:left="540"/>
    </w:pPr>
    <w:rPr>
      <w:i/>
      <w:noProof/>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SaisieparagraphChar">
    <w:name w:val="Saisie (paragraph) Char"/>
    <w:link w:val="Saisieparagraph"/>
    <w:rsid w:val="006E135A"/>
    <w:rPr>
      <w:rFonts w:ascii="Trebuchet MS" w:hAnsi="Trebuchet MS"/>
      <w:sz w:val="22"/>
      <w:szCs w:val="22"/>
      <w:shd w:val="clear" w:color="auto" w:fill="FFFFE7"/>
      <w:lang w:val="en-GB" w:eastAsia="en-GB"/>
    </w:rPr>
  </w:style>
  <w:style w:type="table" w:customStyle="1" w:styleId="Table1">
    <w:name w:val="Table1"/>
    <w:basedOn w:val="TableNormal"/>
    <w:rsid w:val="004F555D"/>
    <w:rPr>
      <w:rFonts w:ascii="Trebuchet MS" w:hAnsi="Trebuchet MS"/>
      <w:sz w:val="22"/>
    </w:rPr>
    <w:tblPr>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right w:w="57" w:type="dxa"/>
      </w:tblCellMar>
    </w:tblPr>
    <w:tcPr>
      <w:shd w:val="clear" w:color="auto" w:fill="auto"/>
    </w:tcPr>
    <w:tblStylePr w:type="firstRow">
      <w:pPr>
        <w:jc w:val="center"/>
      </w:pPr>
      <w:rPr>
        <w:rFonts w:ascii="Calibri" w:hAnsi="Calibri"/>
        <w:b/>
        <w:sz w:val="22"/>
      </w:rPr>
      <w:tblPr/>
      <w:tcPr>
        <w:shd w:val="clear" w:color="auto" w:fill="C0C0C0"/>
        <w:vAlign w:val="center"/>
      </w:tcPr>
    </w:tblStylePr>
  </w:style>
  <w:style w:type="table" w:customStyle="1" w:styleId="Table2">
    <w:name w:val="Table2"/>
    <w:basedOn w:val="TableNormal"/>
    <w:rsid w:val="004F555D"/>
    <w:rPr>
      <w:rFonts w:ascii="Trebuchet MS" w:hAnsi="Trebuchet MS"/>
      <w:sz w:val="22"/>
    </w:rPr>
    <w:tblPr>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right w:w="57" w:type="dxa"/>
      </w:tblCellMar>
    </w:tblPr>
    <w:tcPr>
      <w:shd w:val="clear" w:color="auto" w:fill="auto"/>
    </w:tcPr>
    <w:tblStylePr w:type="firstRow">
      <w:pPr>
        <w:jc w:val="center"/>
      </w:pPr>
      <w:rPr>
        <w:rFonts w:ascii="Calibri" w:hAnsi="Calibri"/>
        <w:b/>
        <w:sz w:val="22"/>
      </w:rPr>
      <w:tblPr/>
      <w:tcPr>
        <w:shd w:val="clear" w:color="auto" w:fill="C0C0C0"/>
        <w:vAlign w:val="center"/>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link w:val="Heading2"/>
    <w:uiPriority w:val="99"/>
    <w:locked/>
    <w:rsid w:val="00C22A8B"/>
    <w:rPr>
      <w:rFonts w:ascii="Trebuchet MS" w:hAnsi="Trebuchet MS"/>
      <w:b/>
      <w:bCs/>
      <w:iCs/>
      <w:sz w:val="22"/>
      <w:szCs w:val="28"/>
      <w:lang w:val="en-US"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87342">
      <w:bodyDiv w:val="1"/>
      <w:marLeft w:val="0"/>
      <w:marRight w:val="0"/>
      <w:marTop w:val="0"/>
      <w:marBottom w:val="0"/>
      <w:divBdr>
        <w:top w:val="none" w:sz="0" w:space="0" w:color="auto"/>
        <w:left w:val="none" w:sz="0" w:space="0" w:color="auto"/>
        <w:bottom w:val="none" w:sz="0" w:space="0" w:color="auto"/>
        <w:right w:val="none" w:sz="0" w:space="0" w:color="auto"/>
      </w:divBdr>
    </w:div>
    <w:div w:id="93601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commentsExtended" Target="commentsExtended.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mailto:METHODS-BPMCC@europarl.europa.eu"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5" Type="http://schemas.openxmlformats.org/officeDocument/2006/relationships/hyperlink" Target="http://www.standardsnet.ep.parl.union.eu/standards/cms/Accueil/preconisations/P_Methodologie/guide-procedure"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standardsnet.ep.parl.union.eu/standards/cms/Accueil/preconisations/methode-bp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standardsnet.ep.parl.union.eu/standards/cms/Accueil/preconisations/P_Methodologie/templates_pmm4ep"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mailto:METHODS-BPMCC@europarl.europa.eu" TargetMode="Externa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mailto:METHODS-PMQCC@europarl.europa.eu"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standardsnet.ep.parl.union.eu/standards/webdav/site/main/groups/Cellule-MAEL/public/Workshops/CARAP_WO_Global_EN_v2a.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data-protection@europarl.europa.eu" TargetMode="External"/><Relationship Id="rId2" Type="http://schemas.openxmlformats.org/officeDocument/2006/relationships/hyperlink" Target="mailto:ITS08-SampleProject@Companyname.com" TargetMode="External"/><Relationship Id="rId1" Type="http://schemas.openxmlformats.org/officeDocument/2006/relationships/hyperlink" Target="http://www.standardsnet.ep.parl.union.eu/standards/cms/Accueil/preconisations/P_Methodologi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1B4DC-0D3C-47EB-96AC-37F5200E2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FC627881.dotm</Template>
  <TotalTime>779</TotalTime>
  <Pages>14</Pages>
  <Words>1762</Words>
  <Characters>14198</Characters>
  <Application>Microsoft Office Word</Application>
  <DocSecurity>0</DocSecurity>
  <Lines>118</Lines>
  <Paragraphs>31</Paragraphs>
  <ScaleCrop>false</ScaleCrop>
  <HeadingPairs>
    <vt:vector size="2" baseType="variant">
      <vt:variant>
        <vt:lpstr>Title</vt:lpstr>
      </vt:variant>
      <vt:variant>
        <vt:i4>1</vt:i4>
      </vt:variant>
    </vt:vector>
  </HeadingPairs>
  <TitlesOfParts>
    <vt:vector size="1" baseType="lpstr">
      <vt:lpstr>Project Charter</vt:lpstr>
    </vt:vector>
  </TitlesOfParts>
  <Company>European Parliament</Company>
  <LinksUpToDate>false</LinksUpToDate>
  <CharactersWithSpaces>15929</CharactersWithSpaces>
  <SharedDoc>false</SharedDoc>
  <HLinks>
    <vt:vector size="234" baseType="variant">
      <vt:variant>
        <vt:i4>8257558</vt:i4>
      </vt:variant>
      <vt:variant>
        <vt:i4>273</vt:i4>
      </vt:variant>
      <vt:variant>
        <vt:i4>0</vt:i4>
      </vt:variant>
      <vt:variant>
        <vt:i4>5</vt:i4>
      </vt:variant>
      <vt:variant>
        <vt:lpwstr>http://www.standardsnet.ep.parl.union.eu/standards/cms/Accueil/preconisations/P_Methodologie/guide-procedure</vt:lpwstr>
      </vt:variant>
      <vt:variant>
        <vt:lpwstr/>
      </vt:variant>
      <vt:variant>
        <vt:i4>7667770</vt:i4>
      </vt:variant>
      <vt:variant>
        <vt:i4>270</vt:i4>
      </vt:variant>
      <vt:variant>
        <vt:i4>0</vt:i4>
      </vt:variant>
      <vt:variant>
        <vt:i4>5</vt:i4>
      </vt:variant>
      <vt:variant>
        <vt:lpwstr>http://www.standardsnet.ep.parl.union.eu/standards/cms/Accueil/preconisations/P_Methodologie/templates_pmm4ep</vt:lpwstr>
      </vt:variant>
      <vt:variant>
        <vt:lpwstr/>
      </vt:variant>
      <vt:variant>
        <vt:i4>3014659</vt:i4>
      </vt:variant>
      <vt:variant>
        <vt:i4>261</vt:i4>
      </vt:variant>
      <vt:variant>
        <vt:i4>0</vt:i4>
      </vt:variant>
      <vt:variant>
        <vt:i4>5</vt:i4>
      </vt:variant>
      <vt:variant>
        <vt:lpwstr>mailto:METHODS-BPMCC@europarl.europa.eu</vt:lpwstr>
      </vt:variant>
      <vt:variant>
        <vt:lpwstr/>
      </vt:variant>
      <vt:variant>
        <vt:i4>3080241</vt:i4>
      </vt:variant>
      <vt:variant>
        <vt:i4>258</vt:i4>
      </vt:variant>
      <vt:variant>
        <vt:i4>0</vt:i4>
      </vt:variant>
      <vt:variant>
        <vt:i4>5</vt:i4>
      </vt:variant>
      <vt:variant>
        <vt:lpwstr>http://www.standardsnet.ep.parl.union.eu/standards/webdav/site/main/groups/Cellule-MAEL/public/Workshops/CARAP_WO_Global_EN_v2a.pdf</vt:lpwstr>
      </vt:variant>
      <vt:variant>
        <vt:lpwstr/>
      </vt:variant>
      <vt:variant>
        <vt:i4>3014659</vt:i4>
      </vt:variant>
      <vt:variant>
        <vt:i4>255</vt:i4>
      </vt:variant>
      <vt:variant>
        <vt:i4>0</vt:i4>
      </vt:variant>
      <vt:variant>
        <vt:i4>5</vt:i4>
      </vt:variant>
      <vt:variant>
        <vt:lpwstr>mailto:METHODS-BPMCC@europarl.europa.eu</vt:lpwstr>
      </vt:variant>
      <vt:variant>
        <vt:lpwstr/>
      </vt:variant>
      <vt:variant>
        <vt:i4>1245212</vt:i4>
      </vt:variant>
      <vt:variant>
        <vt:i4>240</vt:i4>
      </vt:variant>
      <vt:variant>
        <vt:i4>0</vt:i4>
      </vt:variant>
      <vt:variant>
        <vt:i4>5</vt:i4>
      </vt:variant>
      <vt:variant>
        <vt:lpwstr>http://www.standardsnet.ep.parl.union.eu/standards/cms/Accueil/preconisations/methode-bpm</vt:lpwstr>
      </vt:variant>
      <vt:variant>
        <vt:lpwstr/>
      </vt:variant>
      <vt:variant>
        <vt:i4>2097182</vt:i4>
      </vt:variant>
      <vt:variant>
        <vt:i4>237</vt:i4>
      </vt:variant>
      <vt:variant>
        <vt:i4>0</vt:i4>
      </vt:variant>
      <vt:variant>
        <vt:i4>5</vt:i4>
      </vt:variant>
      <vt:variant>
        <vt:lpwstr>mailto:METHODS-PMQCC@europarl.europa.eu</vt:lpwstr>
      </vt:variant>
      <vt:variant>
        <vt:lpwstr/>
      </vt:variant>
      <vt:variant>
        <vt:i4>1179703</vt:i4>
      </vt:variant>
      <vt:variant>
        <vt:i4>170</vt:i4>
      </vt:variant>
      <vt:variant>
        <vt:i4>0</vt:i4>
      </vt:variant>
      <vt:variant>
        <vt:i4>5</vt:i4>
      </vt:variant>
      <vt:variant>
        <vt:lpwstr/>
      </vt:variant>
      <vt:variant>
        <vt:lpwstr>_Toc410045718</vt:lpwstr>
      </vt:variant>
      <vt:variant>
        <vt:i4>1179703</vt:i4>
      </vt:variant>
      <vt:variant>
        <vt:i4>164</vt:i4>
      </vt:variant>
      <vt:variant>
        <vt:i4>0</vt:i4>
      </vt:variant>
      <vt:variant>
        <vt:i4>5</vt:i4>
      </vt:variant>
      <vt:variant>
        <vt:lpwstr/>
      </vt:variant>
      <vt:variant>
        <vt:lpwstr>_Toc410045717</vt:lpwstr>
      </vt:variant>
      <vt:variant>
        <vt:i4>1179703</vt:i4>
      </vt:variant>
      <vt:variant>
        <vt:i4>158</vt:i4>
      </vt:variant>
      <vt:variant>
        <vt:i4>0</vt:i4>
      </vt:variant>
      <vt:variant>
        <vt:i4>5</vt:i4>
      </vt:variant>
      <vt:variant>
        <vt:lpwstr/>
      </vt:variant>
      <vt:variant>
        <vt:lpwstr>_Toc410045716</vt:lpwstr>
      </vt:variant>
      <vt:variant>
        <vt:i4>1179703</vt:i4>
      </vt:variant>
      <vt:variant>
        <vt:i4>152</vt:i4>
      </vt:variant>
      <vt:variant>
        <vt:i4>0</vt:i4>
      </vt:variant>
      <vt:variant>
        <vt:i4>5</vt:i4>
      </vt:variant>
      <vt:variant>
        <vt:lpwstr/>
      </vt:variant>
      <vt:variant>
        <vt:lpwstr>_Toc410045715</vt:lpwstr>
      </vt:variant>
      <vt:variant>
        <vt:i4>1179703</vt:i4>
      </vt:variant>
      <vt:variant>
        <vt:i4>146</vt:i4>
      </vt:variant>
      <vt:variant>
        <vt:i4>0</vt:i4>
      </vt:variant>
      <vt:variant>
        <vt:i4>5</vt:i4>
      </vt:variant>
      <vt:variant>
        <vt:lpwstr/>
      </vt:variant>
      <vt:variant>
        <vt:lpwstr>_Toc410045714</vt:lpwstr>
      </vt:variant>
      <vt:variant>
        <vt:i4>1179703</vt:i4>
      </vt:variant>
      <vt:variant>
        <vt:i4>140</vt:i4>
      </vt:variant>
      <vt:variant>
        <vt:i4>0</vt:i4>
      </vt:variant>
      <vt:variant>
        <vt:i4>5</vt:i4>
      </vt:variant>
      <vt:variant>
        <vt:lpwstr/>
      </vt:variant>
      <vt:variant>
        <vt:lpwstr>_Toc410045713</vt:lpwstr>
      </vt:variant>
      <vt:variant>
        <vt:i4>1179703</vt:i4>
      </vt:variant>
      <vt:variant>
        <vt:i4>134</vt:i4>
      </vt:variant>
      <vt:variant>
        <vt:i4>0</vt:i4>
      </vt:variant>
      <vt:variant>
        <vt:i4>5</vt:i4>
      </vt:variant>
      <vt:variant>
        <vt:lpwstr/>
      </vt:variant>
      <vt:variant>
        <vt:lpwstr>_Toc410045712</vt:lpwstr>
      </vt:variant>
      <vt:variant>
        <vt:i4>1179703</vt:i4>
      </vt:variant>
      <vt:variant>
        <vt:i4>128</vt:i4>
      </vt:variant>
      <vt:variant>
        <vt:i4>0</vt:i4>
      </vt:variant>
      <vt:variant>
        <vt:i4>5</vt:i4>
      </vt:variant>
      <vt:variant>
        <vt:lpwstr/>
      </vt:variant>
      <vt:variant>
        <vt:lpwstr>_Toc410045711</vt:lpwstr>
      </vt:variant>
      <vt:variant>
        <vt:i4>1179703</vt:i4>
      </vt:variant>
      <vt:variant>
        <vt:i4>122</vt:i4>
      </vt:variant>
      <vt:variant>
        <vt:i4>0</vt:i4>
      </vt:variant>
      <vt:variant>
        <vt:i4>5</vt:i4>
      </vt:variant>
      <vt:variant>
        <vt:lpwstr/>
      </vt:variant>
      <vt:variant>
        <vt:lpwstr>_Toc410045710</vt:lpwstr>
      </vt:variant>
      <vt:variant>
        <vt:i4>1245239</vt:i4>
      </vt:variant>
      <vt:variant>
        <vt:i4>116</vt:i4>
      </vt:variant>
      <vt:variant>
        <vt:i4>0</vt:i4>
      </vt:variant>
      <vt:variant>
        <vt:i4>5</vt:i4>
      </vt:variant>
      <vt:variant>
        <vt:lpwstr/>
      </vt:variant>
      <vt:variant>
        <vt:lpwstr>_Toc410045709</vt:lpwstr>
      </vt:variant>
      <vt:variant>
        <vt:i4>1245239</vt:i4>
      </vt:variant>
      <vt:variant>
        <vt:i4>110</vt:i4>
      </vt:variant>
      <vt:variant>
        <vt:i4>0</vt:i4>
      </vt:variant>
      <vt:variant>
        <vt:i4>5</vt:i4>
      </vt:variant>
      <vt:variant>
        <vt:lpwstr/>
      </vt:variant>
      <vt:variant>
        <vt:lpwstr>_Toc410045708</vt:lpwstr>
      </vt:variant>
      <vt:variant>
        <vt:i4>1245239</vt:i4>
      </vt:variant>
      <vt:variant>
        <vt:i4>104</vt:i4>
      </vt:variant>
      <vt:variant>
        <vt:i4>0</vt:i4>
      </vt:variant>
      <vt:variant>
        <vt:i4>5</vt:i4>
      </vt:variant>
      <vt:variant>
        <vt:lpwstr/>
      </vt:variant>
      <vt:variant>
        <vt:lpwstr>_Toc410045707</vt:lpwstr>
      </vt:variant>
      <vt:variant>
        <vt:i4>1245239</vt:i4>
      </vt:variant>
      <vt:variant>
        <vt:i4>98</vt:i4>
      </vt:variant>
      <vt:variant>
        <vt:i4>0</vt:i4>
      </vt:variant>
      <vt:variant>
        <vt:i4>5</vt:i4>
      </vt:variant>
      <vt:variant>
        <vt:lpwstr/>
      </vt:variant>
      <vt:variant>
        <vt:lpwstr>_Toc410045706</vt:lpwstr>
      </vt:variant>
      <vt:variant>
        <vt:i4>1245239</vt:i4>
      </vt:variant>
      <vt:variant>
        <vt:i4>92</vt:i4>
      </vt:variant>
      <vt:variant>
        <vt:i4>0</vt:i4>
      </vt:variant>
      <vt:variant>
        <vt:i4>5</vt:i4>
      </vt:variant>
      <vt:variant>
        <vt:lpwstr/>
      </vt:variant>
      <vt:variant>
        <vt:lpwstr>_Toc410045705</vt:lpwstr>
      </vt:variant>
      <vt:variant>
        <vt:i4>1245239</vt:i4>
      </vt:variant>
      <vt:variant>
        <vt:i4>86</vt:i4>
      </vt:variant>
      <vt:variant>
        <vt:i4>0</vt:i4>
      </vt:variant>
      <vt:variant>
        <vt:i4>5</vt:i4>
      </vt:variant>
      <vt:variant>
        <vt:lpwstr/>
      </vt:variant>
      <vt:variant>
        <vt:lpwstr>_Toc410045704</vt:lpwstr>
      </vt:variant>
      <vt:variant>
        <vt:i4>1245239</vt:i4>
      </vt:variant>
      <vt:variant>
        <vt:i4>80</vt:i4>
      </vt:variant>
      <vt:variant>
        <vt:i4>0</vt:i4>
      </vt:variant>
      <vt:variant>
        <vt:i4>5</vt:i4>
      </vt:variant>
      <vt:variant>
        <vt:lpwstr/>
      </vt:variant>
      <vt:variant>
        <vt:lpwstr>_Toc410045703</vt:lpwstr>
      </vt:variant>
      <vt:variant>
        <vt:i4>1245239</vt:i4>
      </vt:variant>
      <vt:variant>
        <vt:i4>74</vt:i4>
      </vt:variant>
      <vt:variant>
        <vt:i4>0</vt:i4>
      </vt:variant>
      <vt:variant>
        <vt:i4>5</vt:i4>
      </vt:variant>
      <vt:variant>
        <vt:lpwstr/>
      </vt:variant>
      <vt:variant>
        <vt:lpwstr>_Toc410045702</vt:lpwstr>
      </vt:variant>
      <vt:variant>
        <vt:i4>1245239</vt:i4>
      </vt:variant>
      <vt:variant>
        <vt:i4>68</vt:i4>
      </vt:variant>
      <vt:variant>
        <vt:i4>0</vt:i4>
      </vt:variant>
      <vt:variant>
        <vt:i4>5</vt:i4>
      </vt:variant>
      <vt:variant>
        <vt:lpwstr/>
      </vt:variant>
      <vt:variant>
        <vt:lpwstr>_Toc410045701</vt:lpwstr>
      </vt:variant>
      <vt:variant>
        <vt:i4>1245239</vt:i4>
      </vt:variant>
      <vt:variant>
        <vt:i4>62</vt:i4>
      </vt:variant>
      <vt:variant>
        <vt:i4>0</vt:i4>
      </vt:variant>
      <vt:variant>
        <vt:i4>5</vt:i4>
      </vt:variant>
      <vt:variant>
        <vt:lpwstr/>
      </vt:variant>
      <vt:variant>
        <vt:lpwstr>_Toc410045700</vt:lpwstr>
      </vt:variant>
      <vt:variant>
        <vt:i4>1703990</vt:i4>
      </vt:variant>
      <vt:variant>
        <vt:i4>56</vt:i4>
      </vt:variant>
      <vt:variant>
        <vt:i4>0</vt:i4>
      </vt:variant>
      <vt:variant>
        <vt:i4>5</vt:i4>
      </vt:variant>
      <vt:variant>
        <vt:lpwstr/>
      </vt:variant>
      <vt:variant>
        <vt:lpwstr>_Toc410045699</vt:lpwstr>
      </vt:variant>
      <vt:variant>
        <vt:i4>1703990</vt:i4>
      </vt:variant>
      <vt:variant>
        <vt:i4>50</vt:i4>
      </vt:variant>
      <vt:variant>
        <vt:i4>0</vt:i4>
      </vt:variant>
      <vt:variant>
        <vt:i4>5</vt:i4>
      </vt:variant>
      <vt:variant>
        <vt:lpwstr/>
      </vt:variant>
      <vt:variant>
        <vt:lpwstr>_Toc410045698</vt:lpwstr>
      </vt:variant>
      <vt:variant>
        <vt:i4>1703990</vt:i4>
      </vt:variant>
      <vt:variant>
        <vt:i4>44</vt:i4>
      </vt:variant>
      <vt:variant>
        <vt:i4>0</vt:i4>
      </vt:variant>
      <vt:variant>
        <vt:i4>5</vt:i4>
      </vt:variant>
      <vt:variant>
        <vt:lpwstr/>
      </vt:variant>
      <vt:variant>
        <vt:lpwstr>_Toc410045697</vt:lpwstr>
      </vt:variant>
      <vt:variant>
        <vt:i4>1703990</vt:i4>
      </vt:variant>
      <vt:variant>
        <vt:i4>38</vt:i4>
      </vt:variant>
      <vt:variant>
        <vt:i4>0</vt:i4>
      </vt:variant>
      <vt:variant>
        <vt:i4>5</vt:i4>
      </vt:variant>
      <vt:variant>
        <vt:lpwstr/>
      </vt:variant>
      <vt:variant>
        <vt:lpwstr>_Toc410045696</vt:lpwstr>
      </vt:variant>
      <vt:variant>
        <vt:i4>1703990</vt:i4>
      </vt:variant>
      <vt:variant>
        <vt:i4>32</vt:i4>
      </vt:variant>
      <vt:variant>
        <vt:i4>0</vt:i4>
      </vt:variant>
      <vt:variant>
        <vt:i4>5</vt:i4>
      </vt:variant>
      <vt:variant>
        <vt:lpwstr/>
      </vt:variant>
      <vt:variant>
        <vt:lpwstr>_Toc410045695</vt:lpwstr>
      </vt:variant>
      <vt:variant>
        <vt:i4>1703990</vt:i4>
      </vt:variant>
      <vt:variant>
        <vt:i4>26</vt:i4>
      </vt:variant>
      <vt:variant>
        <vt:i4>0</vt:i4>
      </vt:variant>
      <vt:variant>
        <vt:i4>5</vt:i4>
      </vt:variant>
      <vt:variant>
        <vt:lpwstr/>
      </vt:variant>
      <vt:variant>
        <vt:lpwstr>_Toc410045694</vt:lpwstr>
      </vt:variant>
      <vt:variant>
        <vt:i4>1703990</vt:i4>
      </vt:variant>
      <vt:variant>
        <vt:i4>20</vt:i4>
      </vt:variant>
      <vt:variant>
        <vt:i4>0</vt:i4>
      </vt:variant>
      <vt:variant>
        <vt:i4>5</vt:i4>
      </vt:variant>
      <vt:variant>
        <vt:lpwstr/>
      </vt:variant>
      <vt:variant>
        <vt:lpwstr>_Toc410045693</vt:lpwstr>
      </vt:variant>
      <vt:variant>
        <vt:i4>1703990</vt:i4>
      </vt:variant>
      <vt:variant>
        <vt:i4>14</vt:i4>
      </vt:variant>
      <vt:variant>
        <vt:i4>0</vt:i4>
      </vt:variant>
      <vt:variant>
        <vt:i4>5</vt:i4>
      </vt:variant>
      <vt:variant>
        <vt:lpwstr/>
      </vt:variant>
      <vt:variant>
        <vt:lpwstr>_Toc410045692</vt:lpwstr>
      </vt:variant>
      <vt:variant>
        <vt:i4>1703990</vt:i4>
      </vt:variant>
      <vt:variant>
        <vt:i4>8</vt:i4>
      </vt:variant>
      <vt:variant>
        <vt:i4>0</vt:i4>
      </vt:variant>
      <vt:variant>
        <vt:i4>5</vt:i4>
      </vt:variant>
      <vt:variant>
        <vt:lpwstr/>
      </vt:variant>
      <vt:variant>
        <vt:lpwstr>_Toc410045691</vt:lpwstr>
      </vt:variant>
      <vt:variant>
        <vt:i4>1703990</vt:i4>
      </vt:variant>
      <vt:variant>
        <vt:i4>2</vt:i4>
      </vt:variant>
      <vt:variant>
        <vt:i4>0</vt:i4>
      </vt:variant>
      <vt:variant>
        <vt:i4>5</vt:i4>
      </vt:variant>
      <vt:variant>
        <vt:lpwstr/>
      </vt:variant>
      <vt:variant>
        <vt:lpwstr>_Toc410045690</vt:lpwstr>
      </vt:variant>
      <vt:variant>
        <vt:i4>1572917</vt:i4>
      </vt:variant>
      <vt:variant>
        <vt:i4>6</vt:i4>
      </vt:variant>
      <vt:variant>
        <vt:i4>0</vt:i4>
      </vt:variant>
      <vt:variant>
        <vt:i4>5</vt:i4>
      </vt:variant>
      <vt:variant>
        <vt:lpwstr>mailto:data-protection@europarl.europa.eu</vt:lpwstr>
      </vt:variant>
      <vt:variant>
        <vt:lpwstr/>
      </vt:variant>
      <vt:variant>
        <vt:i4>2097247</vt:i4>
      </vt:variant>
      <vt:variant>
        <vt:i4>3</vt:i4>
      </vt:variant>
      <vt:variant>
        <vt:i4>0</vt:i4>
      </vt:variant>
      <vt:variant>
        <vt:i4>5</vt:i4>
      </vt:variant>
      <vt:variant>
        <vt:lpwstr>mailto:ITS08-SampleProject@Companyname.com</vt:lpwstr>
      </vt:variant>
      <vt:variant>
        <vt:lpwstr/>
      </vt:variant>
      <vt:variant>
        <vt:i4>8323074</vt:i4>
      </vt:variant>
      <vt:variant>
        <vt:i4>0</vt:i4>
      </vt:variant>
      <vt:variant>
        <vt:i4>0</vt:i4>
      </vt:variant>
      <vt:variant>
        <vt:i4>5</vt:i4>
      </vt:variant>
      <vt:variant>
        <vt:lpwstr>http://www.standardsnet.ep.parl.union.eu/standards/cms/Accueil/preconisations/P_Methodologie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creator>KOUKLAKIS Georgios</dc:creator>
  <cp:lastModifiedBy>ALARI Gianluigi</cp:lastModifiedBy>
  <cp:revision>19</cp:revision>
  <cp:lastPrinted>2013-05-17T08:36:00Z</cp:lastPrinted>
  <dcterms:created xsi:type="dcterms:W3CDTF">2016-07-21T13:31:00Z</dcterms:created>
  <dcterms:modified xsi:type="dcterms:W3CDTF">2016-08-05T09:11:00Z</dcterms:modified>
</cp:coreProperties>
</file>