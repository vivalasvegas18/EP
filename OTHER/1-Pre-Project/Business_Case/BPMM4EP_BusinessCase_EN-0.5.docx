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30661503"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r w:rsidR="006572FC">
        <w:rPr>
          <w:rFonts w:asciiTheme="minorHAnsi" w:hAnsiTheme="minorHAnsi"/>
          <w:b/>
          <w:sz w:val="32"/>
          <w:szCs w:val="32"/>
        </w:rPr>
        <w:t>R</w:t>
      </w:r>
      <w:r w:rsidR="00062F48" w:rsidRPr="00131078">
        <w:rPr>
          <w:rFonts w:asciiTheme="minorHAnsi" w:hAnsiTheme="minorHAnsi"/>
          <w:b/>
          <w:sz w:val="32"/>
          <w:szCs w:val="32"/>
        </w:rPr>
        <w:t>ILOEDIT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lastRenderedPageBreak/>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6" w:name="_Toc127090513"/>
      <w:r w:rsidRPr="00131078">
        <w:rPr>
          <w:rFonts w:asciiTheme="minorHAnsi" w:hAnsiTheme="minorHAnsi"/>
          <w:caps w:val="0"/>
          <w:smallCaps/>
          <w:sz w:val="28"/>
          <w:szCs w:val="28"/>
        </w:rPr>
        <w:lastRenderedPageBreak/>
        <w:t>Table of contents</w:t>
      </w:r>
    </w:p>
    <w:p w14:paraId="0CDC35C7" w14:textId="77777777" w:rsidR="009E7065"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1033497" w:history="1">
        <w:r w:rsidR="009E7065" w:rsidRPr="00A63ECA">
          <w:rPr>
            <w:rStyle w:val="Hyperlink"/>
          </w:rPr>
          <w:t>1.</w:t>
        </w:r>
        <w:r w:rsidR="009E7065">
          <w:rPr>
            <w:rFonts w:asciiTheme="minorHAnsi" w:eastAsiaTheme="minorEastAsia" w:hAnsiTheme="minorHAnsi" w:cstheme="minorBidi"/>
            <w:b w:val="0"/>
            <w:caps w:val="0"/>
          </w:rPr>
          <w:tab/>
        </w:r>
        <w:r w:rsidR="009E7065" w:rsidRPr="00A63ECA">
          <w:rPr>
            <w:rStyle w:val="Hyperlink"/>
          </w:rPr>
          <w:t>Executive Summary</w:t>
        </w:r>
        <w:r w:rsidR="009E7065">
          <w:rPr>
            <w:webHidden/>
          </w:rPr>
          <w:tab/>
        </w:r>
        <w:r w:rsidR="009E7065">
          <w:rPr>
            <w:webHidden/>
          </w:rPr>
          <w:fldChar w:fldCharType="begin"/>
        </w:r>
        <w:r w:rsidR="009E7065">
          <w:rPr>
            <w:webHidden/>
          </w:rPr>
          <w:instrText xml:space="preserve"> PAGEREF _Toc461033497 \h </w:instrText>
        </w:r>
        <w:r w:rsidR="009E7065">
          <w:rPr>
            <w:webHidden/>
          </w:rPr>
        </w:r>
        <w:r w:rsidR="009E7065">
          <w:rPr>
            <w:webHidden/>
          </w:rPr>
          <w:fldChar w:fldCharType="separate"/>
        </w:r>
        <w:r w:rsidR="009E7065">
          <w:rPr>
            <w:webHidden/>
          </w:rPr>
          <w:t>4</w:t>
        </w:r>
        <w:r w:rsidR="009E7065">
          <w:rPr>
            <w:webHidden/>
          </w:rPr>
          <w:fldChar w:fldCharType="end"/>
        </w:r>
      </w:hyperlink>
    </w:p>
    <w:p w14:paraId="7707BB4D" w14:textId="77777777" w:rsidR="009E7065" w:rsidRDefault="00CB2B4A">
      <w:pPr>
        <w:pStyle w:val="TOC1"/>
        <w:rPr>
          <w:rFonts w:asciiTheme="minorHAnsi" w:eastAsiaTheme="minorEastAsia" w:hAnsiTheme="minorHAnsi" w:cstheme="minorBidi"/>
          <w:b w:val="0"/>
          <w:caps w:val="0"/>
        </w:rPr>
      </w:pPr>
      <w:hyperlink w:anchor="_Toc461033498" w:history="1">
        <w:r w:rsidR="009E7065" w:rsidRPr="00A63ECA">
          <w:rPr>
            <w:rStyle w:val="Hyperlink"/>
          </w:rPr>
          <w:t>2.</w:t>
        </w:r>
        <w:r w:rsidR="009E7065">
          <w:rPr>
            <w:rFonts w:asciiTheme="minorHAnsi" w:eastAsiaTheme="minorEastAsia" w:hAnsiTheme="minorHAnsi" w:cstheme="minorBidi"/>
            <w:b w:val="0"/>
            <w:caps w:val="0"/>
          </w:rPr>
          <w:tab/>
        </w:r>
        <w:r w:rsidR="009E7065" w:rsidRPr="00A63ECA">
          <w:rPr>
            <w:rStyle w:val="Hyperlink"/>
          </w:rPr>
          <w:t>Business Objectives and Expected Benefits</w:t>
        </w:r>
        <w:r w:rsidR="009E7065">
          <w:rPr>
            <w:webHidden/>
          </w:rPr>
          <w:tab/>
        </w:r>
        <w:r w:rsidR="009E7065">
          <w:rPr>
            <w:webHidden/>
          </w:rPr>
          <w:fldChar w:fldCharType="begin"/>
        </w:r>
        <w:r w:rsidR="009E7065">
          <w:rPr>
            <w:webHidden/>
          </w:rPr>
          <w:instrText xml:space="preserve"> PAGEREF _Toc461033498 \h </w:instrText>
        </w:r>
        <w:r w:rsidR="009E7065">
          <w:rPr>
            <w:webHidden/>
          </w:rPr>
        </w:r>
        <w:r w:rsidR="009E7065">
          <w:rPr>
            <w:webHidden/>
          </w:rPr>
          <w:fldChar w:fldCharType="separate"/>
        </w:r>
        <w:r w:rsidR="009E7065">
          <w:rPr>
            <w:webHidden/>
          </w:rPr>
          <w:t>5</w:t>
        </w:r>
        <w:r w:rsidR="009E7065">
          <w:rPr>
            <w:webHidden/>
          </w:rPr>
          <w:fldChar w:fldCharType="end"/>
        </w:r>
      </w:hyperlink>
    </w:p>
    <w:p w14:paraId="7EA97906" w14:textId="77777777" w:rsidR="009E7065" w:rsidRDefault="00CB2B4A">
      <w:pPr>
        <w:pStyle w:val="TOC1"/>
        <w:rPr>
          <w:rFonts w:asciiTheme="minorHAnsi" w:eastAsiaTheme="minorEastAsia" w:hAnsiTheme="minorHAnsi" w:cstheme="minorBidi"/>
          <w:b w:val="0"/>
          <w:caps w:val="0"/>
        </w:rPr>
      </w:pPr>
      <w:hyperlink w:anchor="_Toc461033499" w:history="1">
        <w:r w:rsidR="009E7065" w:rsidRPr="00A63ECA">
          <w:rPr>
            <w:rStyle w:val="Hyperlink"/>
          </w:rPr>
          <w:t>3.</w:t>
        </w:r>
        <w:r w:rsidR="009E7065">
          <w:rPr>
            <w:rFonts w:asciiTheme="minorHAnsi" w:eastAsiaTheme="minorEastAsia" w:hAnsiTheme="minorHAnsi" w:cstheme="minorBidi"/>
            <w:b w:val="0"/>
            <w:caps w:val="0"/>
          </w:rPr>
          <w:tab/>
        </w:r>
        <w:r w:rsidR="009E7065" w:rsidRPr="00A63ECA">
          <w:rPr>
            <w:rStyle w:val="Hyperlink"/>
          </w:rPr>
          <w:t>Key Performance Indicators</w:t>
        </w:r>
        <w:r w:rsidR="009E7065">
          <w:rPr>
            <w:webHidden/>
          </w:rPr>
          <w:tab/>
        </w:r>
        <w:r w:rsidR="009E7065">
          <w:rPr>
            <w:webHidden/>
          </w:rPr>
          <w:fldChar w:fldCharType="begin"/>
        </w:r>
        <w:r w:rsidR="009E7065">
          <w:rPr>
            <w:webHidden/>
          </w:rPr>
          <w:instrText xml:space="preserve"> PAGEREF _Toc461033499 \h </w:instrText>
        </w:r>
        <w:r w:rsidR="009E7065">
          <w:rPr>
            <w:webHidden/>
          </w:rPr>
        </w:r>
        <w:r w:rsidR="009E7065">
          <w:rPr>
            <w:webHidden/>
          </w:rPr>
          <w:fldChar w:fldCharType="separate"/>
        </w:r>
        <w:r w:rsidR="009E7065">
          <w:rPr>
            <w:webHidden/>
          </w:rPr>
          <w:t>8</w:t>
        </w:r>
        <w:r w:rsidR="009E7065">
          <w:rPr>
            <w:webHidden/>
          </w:rPr>
          <w:fldChar w:fldCharType="end"/>
        </w:r>
      </w:hyperlink>
    </w:p>
    <w:p w14:paraId="4694C55A" w14:textId="77777777" w:rsidR="009E7065" w:rsidRDefault="00CB2B4A">
      <w:pPr>
        <w:pStyle w:val="TOC1"/>
        <w:rPr>
          <w:rFonts w:asciiTheme="minorHAnsi" w:eastAsiaTheme="minorEastAsia" w:hAnsiTheme="minorHAnsi" w:cstheme="minorBidi"/>
          <w:b w:val="0"/>
          <w:caps w:val="0"/>
        </w:rPr>
      </w:pPr>
      <w:hyperlink w:anchor="_Toc461033500" w:history="1">
        <w:r w:rsidR="009E7065" w:rsidRPr="00A63ECA">
          <w:rPr>
            <w:rStyle w:val="Hyperlink"/>
          </w:rPr>
          <w:t>4.</w:t>
        </w:r>
        <w:r w:rsidR="009E7065">
          <w:rPr>
            <w:rFonts w:asciiTheme="minorHAnsi" w:eastAsiaTheme="minorEastAsia" w:hAnsiTheme="minorHAnsi" w:cstheme="minorBidi"/>
            <w:b w:val="0"/>
            <w:caps w:val="0"/>
          </w:rPr>
          <w:tab/>
        </w:r>
        <w:r w:rsidR="009E7065" w:rsidRPr="00A63ECA">
          <w:rPr>
            <w:rStyle w:val="Hyperlink"/>
          </w:rPr>
          <w:t>Potential Business Scenarios</w:t>
        </w:r>
        <w:r w:rsidR="009E7065">
          <w:rPr>
            <w:webHidden/>
          </w:rPr>
          <w:tab/>
        </w:r>
        <w:r w:rsidR="009E7065">
          <w:rPr>
            <w:webHidden/>
          </w:rPr>
          <w:fldChar w:fldCharType="begin"/>
        </w:r>
        <w:r w:rsidR="009E7065">
          <w:rPr>
            <w:webHidden/>
          </w:rPr>
          <w:instrText xml:space="preserve"> PAGEREF _Toc461033500 \h </w:instrText>
        </w:r>
        <w:r w:rsidR="009E7065">
          <w:rPr>
            <w:webHidden/>
          </w:rPr>
        </w:r>
        <w:r w:rsidR="009E7065">
          <w:rPr>
            <w:webHidden/>
          </w:rPr>
          <w:fldChar w:fldCharType="separate"/>
        </w:r>
        <w:r w:rsidR="009E7065">
          <w:rPr>
            <w:webHidden/>
          </w:rPr>
          <w:t>9</w:t>
        </w:r>
        <w:r w:rsidR="009E7065">
          <w:rPr>
            <w:webHidden/>
          </w:rPr>
          <w:fldChar w:fldCharType="end"/>
        </w:r>
      </w:hyperlink>
    </w:p>
    <w:p w14:paraId="5463F65F" w14:textId="77777777" w:rsidR="009E7065" w:rsidRDefault="00CB2B4A">
      <w:pPr>
        <w:pStyle w:val="TOC2"/>
        <w:rPr>
          <w:rFonts w:asciiTheme="minorHAnsi" w:eastAsiaTheme="minorEastAsia" w:hAnsiTheme="minorHAnsi" w:cstheme="minorBidi"/>
          <w:smallCaps w:val="0"/>
          <w:sz w:val="22"/>
        </w:rPr>
      </w:pPr>
      <w:hyperlink w:anchor="_Toc461033501" w:history="1">
        <w:r w:rsidR="009E7065" w:rsidRPr="00A63ECA">
          <w:rPr>
            <w:rStyle w:val="Hyperlink"/>
          </w:rPr>
          <w:t>4.1.</w:t>
        </w:r>
        <w:r w:rsidR="009E7065">
          <w:rPr>
            <w:rFonts w:asciiTheme="minorHAnsi" w:eastAsiaTheme="minorEastAsia" w:hAnsiTheme="minorHAnsi" w:cstheme="minorBidi"/>
            <w:smallCaps w:val="0"/>
            <w:sz w:val="22"/>
          </w:rPr>
          <w:tab/>
        </w:r>
        <w:r w:rsidR="009E7065" w:rsidRPr="00A63ECA">
          <w:rPr>
            <w:rStyle w:val="Hyperlink"/>
          </w:rPr>
          <w:t>List of the possible scenarios</w:t>
        </w:r>
        <w:r w:rsidR="009E7065">
          <w:rPr>
            <w:webHidden/>
          </w:rPr>
          <w:tab/>
        </w:r>
        <w:r w:rsidR="009E7065">
          <w:rPr>
            <w:webHidden/>
          </w:rPr>
          <w:fldChar w:fldCharType="begin"/>
        </w:r>
        <w:r w:rsidR="009E7065">
          <w:rPr>
            <w:webHidden/>
          </w:rPr>
          <w:instrText xml:space="preserve"> PAGEREF _Toc461033501 \h </w:instrText>
        </w:r>
        <w:r w:rsidR="009E7065">
          <w:rPr>
            <w:webHidden/>
          </w:rPr>
        </w:r>
        <w:r w:rsidR="009E7065">
          <w:rPr>
            <w:webHidden/>
          </w:rPr>
          <w:fldChar w:fldCharType="separate"/>
        </w:r>
        <w:r w:rsidR="009E7065">
          <w:rPr>
            <w:webHidden/>
          </w:rPr>
          <w:t>9</w:t>
        </w:r>
        <w:r w:rsidR="009E7065">
          <w:rPr>
            <w:webHidden/>
          </w:rPr>
          <w:fldChar w:fldCharType="end"/>
        </w:r>
      </w:hyperlink>
    </w:p>
    <w:p w14:paraId="19EF6AD6" w14:textId="77777777" w:rsidR="009E7065" w:rsidRDefault="00CB2B4A">
      <w:pPr>
        <w:pStyle w:val="TOC2"/>
        <w:rPr>
          <w:rFonts w:asciiTheme="minorHAnsi" w:eastAsiaTheme="minorEastAsia" w:hAnsiTheme="minorHAnsi" w:cstheme="minorBidi"/>
          <w:smallCaps w:val="0"/>
          <w:sz w:val="22"/>
        </w:rPr>
      </w:pPr>
      <w:hyperlink w:anchor="_Toc461033502" w:history="1">
        <w:r w:rsidR="009E7065" w:rsidRPr="00A63ECA">
          <w:rPr>
            <w:rStyle w:val="Hyperlink"/>
          </w:rPr>
          <w:t>4.2.</w:t>
        </w:r>
        <w:r w:rsidR="009E7065">
          <w:rPr>
            <w:rFonts w:asciiTheme="minorHAnsi" w:eastAsiaTheme="minorEastAsia" w:hAnsiTheme="minorHAnsi" w:cstheme="minorBidi"/>
            <w:smallCaps w:val="0"/>
            <w:sz w:val="22"/>
          </w:rPr>
          <w:tab/>
        </w:r>
        <w:r w:rsidR="009E7065" w:rsidRPr="00A63ECA">
          <w:rPr>
            <w:rStyle w:val="Hyperlink"/>
          </w:rPr>
          <w:t>Alignment</w:t>
        </w:r>
        <w:r w:rsidR="009E7065">
          <w:rPr>
            <w:webHidden/>
          </w:rPr>
          <w:tab/>
        </w:r>
        <w:r w:rsidR="009E7065">
          <w:rPr>
            <w:webHidden/>
          </w:rPr>
          <w:fldChar w:fldCharType="begin"/>
        </w:r>
        <w:r w:rsidR="009E7065">
          <w:rPr>
            <w:webHidden/>
          </w:rPr>
          <w:instrText xml:space="preserve"> PAGEREF _Toc461033502 \h </w:instrText>
        </w:r>
        <w:r w:rsidR="009E7065">
          <w:rPr>
            <w:webHidden/>
          </w:rPr>
        </w:r>
        <w:r w:rsidR="009E7065">
          <w:rPr>
            <w:webHidden/>
          </w:rPr>
          <w:fldChar w:fldCharType="separate"/>
        </w:r>
        <w:r w:rsidR="009E7065">
          <w:rPr>
            <w:webHidden/>
          </w:rPr>
          <w:t>9</w:t>
        </w:r>
        <w:r w:rsidR="009E7065">
          <w:rPr>
            <w:webHidden/>
          </w:rPr>
          <w:fldChar w:fldCharType="end"/>
        </w:r>
      </w:hyperlink>
    </w:p>
    <w:p w14:paraId="10E262CB" w14:textId="77777777" w:rsidR="009E7065" w:rsidRDefault="00CB2B4A">
      <w:pPr>
        <w:pStyle w:val="TOC2"/>
        <w:rPr>
          <w:rFonts w:asciiTheme="minorHAnsi" w:eastAsiaTheme="minorEastAsia" w:hAnsiTheme="minorHAnsi" w:cstheme="minorBidi"/>
          <w:smallCaps w:val="0"/>
          <w:sz w:val="22"/>
        </w:rPr>
      </w:pPr>
      <w:hyperlink w:anchor="_Toc461033503" w:history="1">
        <w:r w:rsidR="009E7065" w:rsidRPr="00A63ECA">
          <w:rPr>
            <w:rStyle w:val="Hyperlink"/>
          </w:rPr>
          <w:t>4.3.</w:t>
        </w:r>
        <w:r w:rsidR="009E7065">
          <w:rPr>
            <w:rFonts w:asciiTheme="minorHAnsi" w:eastAsiaTheme="minorEastAsia" w:hAnsiTheme="minorHAnsi" w:cstheme="minorBidi"/>
            <w:smallCaps w:val="0"/>
            <w:sz w:val="22"/>
          </w:rPr>
          <w:tab/>
        </w:r>
        <w:r w:rsidR="009E7065" w:rsidRPr="00A63ECA">
          <w:rPr>
            <w:rStyle w:val="Hyperlink"/>
          </w:rPr>
          <w:t>Details - Scenario 1 - Status Quo</w:t>
        </w:r>
        <w:r w:rsidR="009E7065">
          <w:rPr>
            <w:webHidden/>
          </w:rPr>
          <w:tab/>
        </w:r>
        <w:r w:rsidR="009E7065">
          <w:rPr>
            <w:webHidden/>
          </w:rPr>
          <w:fldChar w:fldCharType="begin"/>
        </w:r>
        <w:r w:rsidR="009E7065">
          <w:rPr>
            <w:webHidden/>
          </w:rPr>
          <w:instrText xml:space="preserve"> PAGEREF _Toc461033503 \h </w:instrText>
        </w:r>
        <w:r w:rsidR="009E7065">
          <w:rPr>
            <w:webHidden/>
          </w:rPr>
        </w:r>
        <w:r w:rsidR="009E7065">
          <w:rPr>
            <w:webHidden/>
          </w:rPr>
          <w:fldChar w:fldCharType="separate"/>
        </w:r>
        <w:r w:rsidR="009E7065">
          <w:rPr>
            <w:webHidden/>
          </w:rPr>
          <w:t>10</w:t>
        </w:r>
        <w:r w:rsidR="009E7065">
          <w:rPr>
            <w:webHidden/>
          </w:rPr>
          <w:fldChar w:fldCharType="end"/>
        </w:r>
      </w:hyperlink>
    </w:p>
    <w:p w14:paraId="57F4D16C" w14:textId="77777777" w:rsidR="009E7065" w:rsidRDefault="00CB2B4A">
      <w:pPr>
        <w:pStyle w:val="TOC3"/>
        <w:rPr>
          <w:rFonts w:asciiTheme="minorHAnsi" w:eastAsiaTheme="minorEastAsia" w:hAnsiTheme="minorHAnsi" w:cstheme="minorBidi"/>
          <w:i w:val="0"/>
          <w:sz w:val="22"/>
        </w:rPr>
      </w:pPr>
      <w:hyperlink w:anchor="_Toc461033504" w:history="1">
        <w:r w:rsidR="009E7065" w:rsidRPr="00A63ECA">
          <w:rPr>
            <w:rStyle w:val="Hyperlink"/>
          </w:rPr>
          <w:t>4.3.1.</w:t>
        </w:r>
        <w:r w:rsidR="009E7065">
          <w:rPr>
            <w:rFonts w:asciiTheme="minorHAnsi" w:eastAsiaTheme="minorEastAsia" w:hAnsiTheme="minorHAnsi" w:cstheme="minorBidi"/>
            <w:i w:val="0"/>
            <w:sz w:val="22"/>
          </w:rPr>
          <w:tab/>
        </w:r>
        <w:r w:rsidR="009E7065" w:rsidRPr="00A63ECA">
          <w:rPr>
            <w:rStyle w:val="Hyperlink"/>
          </w:rPr>
          <w:t>Business requirements coverage</w:t>
        </w:r>
        <w:r w:rsidR="009E7065">
          <w:rPr>
            <w:webHidden/>
          </w:rPr>
          <w:tab/>
        </w:r>
        <w:r w:rsidR="009E7065">
          <w:rPr>
            <w:webHidden/>
          </w:rPr>
          <w:fldChar w:fldCharType="begin"/>
        </w:r>
        <w:r w:rsidR="009E7065">
          <w:rPr>
            <w:webHidden/>
          </w:rPr>
          <w:instrText xml:space="preserve"> PAGEREF _Toc461033504 \h </w:instrText>
        </w:r>
        <w:r w:rsidR="009E7065">
          <w:rPr>
            <w:webHidden/>
          </w:rPr>
        </w:r>
        <w:r w:rsidR="009E7065">
          <w:rPr>
            <w:webHidden/>
          </w:rPr>
          <w:fldChar w:fldCharType="separate"/>
        </w:r>
        <w:r w:rsidR="009E7065">
          <w:rPr>
            <w:webHidden/>
          </w:rPr>
          <w:t>10</w:t>
        </w:r>
        <w:r w:rsidR="009E7065">
          <w:rPr>
            <w:webHidden/>
          </w:rPr>
          <w:fldChar w:fldCharType="end"/>
        </w:r>
      </w:hyperlink>
    </w:p>
    <w:p w14:paraId="6613079B" w14:textId="77777777" w:rsidR="009E7065" w:rsidRDefault="00CB2B4A">
      <w:pPr>
        <w:pStyle w:val="TOC3"/>
        <w:rPr>
          <w:rFonts w:asciiTheme="minorHAnsi" w:eastAsiaTheme="minorEastAsia" w:hAnsiTheme="minorHAnsi" w:cstheme="minorBidi"/>
          <w:i w:val="0"/>
          <w:sz w:val="22"/>
        </w:rPr>
      </w:pPr>
      <w:hyperlink w:anchor="_Toc461033505" w:history="1">
        <w:r w:rsidR="009E7065" w:rsidRPr="00A63ECA">
          <w:rPr>
            <w:rStyle w:val="Hyperlink"/>
          </w:rPr>
          <w:t>4.3.2.</w:t>
        </w:r>
        <w:r w:rsidR="009E7065">
          <w:rPr>
            <w:rFonts w:asciiTheme="minorHAnsi" w:eastAsiaTheme="minorEastAsia" w:hAnsiTheme="minorHAnsi" w:cstheme="minorBidi"/>
            <w:i w:val="0"/>
            <w:sz w:val="22"/>
          </w:rPr>
          <w:tab/>
        </w:r>
        <w:r w:rsidR="009E7065" w:rsidRPr="00A63ECA">
          <w:rPr>
            <w:rStyle w:val="Hyperlink"/>
          </w:rPr>
          <w:t>Potential business and organisational impact</w:t>
        </w:r>
        <w:r w:rsidR="009E7065">
          <w:rPr>
            <w:webHidden/>
          </w:rPr>
          <w:tab/>
        </w:r>
        <w:r w:rsidR="009E7065">
          <w:rPr>
            <w:webHidden/>
          </w:rPr>
          <w:fldChar w:fldCharType="begin"/>
        </w:r>
        <w:r w:rsidR="009E7065">
          <w:rPr>
            <w:webHidden/>
          </w:rPr>
          <w:instrText xml:space="preserve"> PAGEREF _Toc461033505 \h </w:instrText>
        </w:r>
        <w:r w:rsidR="009E7065">
          <w:rPr>
            <w:webHidden/>
          </w:rPr>
        </w:r>
        <w:r w:rsidR="009E7065">
          <w:rPr>
            <w:webHidden/>
          </w:rPr>
          <w:fldChar w:fldCharType="separate"/>
        </w:r>
        <w:r w:rsidR="009E7065">
          <w:rPr>
            <w:webHidden/>
          </w:rPr>
          <w:t>10</w:t>
        </w:r>
        <w:r w:rsidR="009E7065">
          <w:rPr>
            <w:webHidden/>
          </w:rPr>
          <w:fldChar w:fldCharType="end"/>
        </w:r>
      </w:hyperlink>
    </w:p>
    <w:p w14:paraId="0317AA51" w14:textId="77777777" w:rsidR="009E7065" w:rsidRDefault="00CB2B4A">
      <w:pPr>
        <w:pStyle w:val="TOC3"/>
        <w:rPr>
          <w:rFonts w:asciiTheme="minorHAnsi" w:eastAsiaTheme="minorEastAsia" w:hAnsiTheme="minorHAnsi" w:cstheme="minorBidi"/>
          <w:i w:val="0"/>
          <w:sz w:val="22"/>
        </w:rPr>
      </w:pPr>
      <w:hyperlink w:anchor="_Toc461033506" w:history="1">
        <w:r w:rsidR="009E7065" w:rsidRPr="00A63ECA">
          <w:rPr>
            <w:rStyle w:val="Hyperlink"/>
          </w:rPr>
          <w:t>4.3.3.</w:t>
        </w:r>
        <w:r w:rsidR="009E7065">
          <w:rPr>
            <w:rFonts w:asciiTheme="minorHAnsi" w:eastAsiaTheme="minorEastAsia" w:hAnsiTheme="minorHAnsi" w:cstheme="minorBidi"/>
            <w:i w:val="0"/>
            <w:sz w:val="22"/>
          </w:rPr>
          <w:tab/>
        </w:r>
        <w:r w:rsidR="009E7065" w:rsidRPr="00A63ECA">
          <w:rPr>
            <w:rStyle w:val="Hyperlink"/>
          </w:rPr>
          <w:t>Potential technological impact</w:t>
        </w:r>
        <w:r w:rsidR="009E7065">
          <w:rPr>
            <w:webHidden/>
          </w:rPr>
          <w:tab/>
        </w:r>
        <w:r w:rsidR="009E7065">
          <w:rPr>
            <w:webHidden/>
          </w:rPr>
          <w:fldChar w:fldCharType="begin"/>
        </w:r>
        <w:r w:rsidR="009E7065">
          <w:rPr>
            <w:webHidden/>
          </w:rPr>
          <w:instrText xml:space="preserve"> PAGEREF _Toc461033506 \h </w:instrText>
        </w:r>
        <w:r w:rsidR="009E7065">
          <w:rPr>
            <w:webHidden/>
          </w:rPr>
        </w:r>
        <w:r w:rsidR="009E7065">
          <w:rPr>
            <w:webHidden/>
          </w:rPr>
          <w:fldChar w:fldCharType="separate"/>
        </w:r>
        <w:r w:rsidR="009E7065">
          <w:rPr>
            <w:webHidden/>
          </w:rPr>
          <w:t>10</w:t>
        </w:r>
        <w:r w:rsidR="009E7065">
          <w:rPr>
            <w:webHidden/>
          </w:rPr>
          <w:fldChar w:fldCharType="end"/>
        </w:r>
      </w:hyperlink>
    </w:p>
    <w:p w14:paraId="3DED9335" w14:textId="77777777" w:rsidR="009E7065" w:rsidRDefault="00CB2B4A">
      <w:pPr>
        <w:pStyle w:val="TOC3"/>
        <w:rPr>
          <w:rFonts w:asciiTheme="minorHAnsi" w:eastAsiaTheme="minorEastAsia" w:hAnsiTheme="minorHAnsi" w:cstheme="minorBidi"/>
          <w:i w:val="0"/>
          <w:sz w:val="22"/>
        </w:rPr>
      </w:pPr>
      <w:hyperlink w:anchor="_Toc461033507" w:history="1">
        <w:r w:rsidR="009E7065" w:rsidRPr="00A63ECA">
          <w:rPr>
            <w:rStyle w:val="Hyperlink"/>
          </w:rPr>
          <w:t>4.3.4.</w:t>
        </w:r>
        <w:r w:rsidR="009E7065">
          <w:rPr>
            <w:rFonts w:asciiTheme="minorHAnsi" w:eastAsiaTheme="minorEastAsia" w:hAnsiTheme="minorHAnsi" w:cstheme="minorBidi"/>
            <w:i w:val="0"/>
            <w:sz w:val="22"/>
          </w:rPr>
          <w:tab/>
        </w:r>
        <w:r w:rsidR="009E7065" w:rsidRPr="00A63ECA">
          <w:rPr>
            <w:rStyle w:val="Hyperlink"/>
          </w:rPr>
          <w:t>Personal data impact</w:t>
        </w:r>
        <w:r w:rsidR="009E7065">
          <w:rPr>
            <w:webHidden/>
          </w:rPr>
          <w:tab/>
        </w:r>
        <w:r w:rsidR="009E7065">
          <w:rPr>
            <w:webHidden/>
          </w:rPr>
          <w:fldChar w:fldCharType="begin"/>
        </w:r>
        <w:r w:rsidR="009E7065">
          <w:rPr>
            <w:webHidden/>
          </w:rPr>
          <w:instrText xml:space="preserve"> PAGEREF _Toc461033507 \h </w:instrText>
        </w:r>
        <w:r w:rsidR="009E7065">
          <w:rPr>
            <w:webHidden/>
          </w:rPr>
        </w:r>
        <w:r w:rsidR="009E7065">
          <w:rPr>
            <w:webHidden/>
          </w:rPr>
          <w:fldChar w:fldCharType="separate"/>
        </w:r>
        <w:r w:rsidR="009E7065">
          <w:rPr>
            <w:webHidden/>
          </w:rPr>
          <w:t>10</w:t>
        </w:r>
        <w:r w:rsidR="009E7065">
          <w:rPr>
            <w:webHidden/>
          </w:rPr>
          <w:fldChar w:fldCharType="end"/>
        </w:r>
      </w:hyperlink>
    </w:p>
    <w:p w14:paraId="5E35316B" w14:textId="77777777" w:rsidR="009E7065" w:rsidRDefault="00CB2B4A">
      <w:pPr>
        <w:pStyle w:val="TOC3"/>
        <w:rPr>
          <w:rFonts w:asciiTheme="minorHAnsi" w:eastAsiaTheme="minorEastAsia" w:hAnsiTheme="minorHAnsi" w:cstheme="minorBidi"/>
          <w:i w:val="0"/>
          <w:sz w:val="22"/>
        </w:rPr>
      </w:pPr>
      <w:hyperlink w:anchor="_Toc461033508" w:history="1">
        <w:r w:rsidR="009E7065" w:rsidRPr="00A63ECA">
          <w:rPr>
            <w:rStyle w:val="Hyperlink"/>
          </w:rPr>
          <w:t>4.3.5.</w:t>
        </w:r>
        <w:r w:rsidR="009E7065">
          <w:rPr>
            <w:rFonts w:asciiTheme="minorHAnsi" w:eastAsiaTheme="minorEastAsia" w:hAnsiTheme="minorHAnsi" w:cstheme="minorBidi"/>
            <w:i w:val="0"/>
            <w:sz w:val="22"/>
          </w:rPr>
          <w:tab/>
        </w:r>
        <w:r w:rsidR="009E7065" w:rsidRPr="00A63ECA">
          <w:rPr>
            <w:rStyle w:val="Hyperlink"/>
          </w:rPr>
          <w:t>Other potential impact</w:t>
        </w:r>
        <w:r w:rsidR="009E7065">
          <w:rPr>
            <w:webHidden/>
          </w:rPr>
          <w:tab/>
        </w:r>
        <w:r w:rsidR="009E7065">
          <w:rPr>
            <w:webHidden/>
          </w:rPr>
          <w:fldChar w:fldCharType="begin"/>
        </w:r>
        <w:r w:rsidR="009E7065">
          <w:rPr>
            <w:webHidden/>
          </w:rPr>
          <w:instrText xml:space="preserve"> PAGEREF _Toc461033508 \h </w:instrText>
        </w:r>
        <w:r w:rsidR="009E7065">
          <w:rPr>
            <w:webHidden/>
          </w:rPr>
        </w:r>
        <w:r w:rsidR="009E7065">
          <w:rPr>
            <w:webHidden/>
          </w:rPr>
          <w:fldChar w:fldCharType="separate"/>
        </w:r>
        <w:r w:rsidR="009E7065">
          <w:rPr>
            <w:webHidden/>
          </w:rPr>
          <w:t>11</w:t>
        </w:r>
        <w:r w:rsidR="009E7065">
          <w:rPr>
            <w:webHidden/>
          </w:rPr>
          <w:fldChar w:fldCharType="end"/>
        </w:r>
      </w:hyperlink>
    </w:p>
    <w:p w14:paraId="39B5CC8F" w14:textId="77777777" w:rsidR="009E7065" w:rsidRDefault="00CB2B4A">
      <w:pPr>
        <w:pStyle w:val="TOC3"/>
        <w:rPr>
          <w:rFonts w:asciiTheme="minorHAnsi" w:eastAsiaTheme="minorEastAsia" w:hAnsiTheme="minorHAnsi" w:cstheme="minorBidi"/>
          <w:i w:val="0"/>
          <w:sz w:val="22"/>
        </w:rPr>
      </w:pPr>
      <w:hyperlink w:anchor="_Toc461033509" w:history="1">
        <w:r w:rsidR="009E7065" w:rsidRPr="00A63ECA">
          <w:rPr>
            <w:rStyle w:val="Hyperlink"/>
          </w:rPr>
          <w:t>4.3.6.</w:t>
        </w:r>
        <w:r w:rsidR="009E7065">
          <w:rPr>
            <w:rFonts w:asciiTheme="minorHAnsi" w:eastAsiaTheme="minorEastAsia" w:hAnsiTheme="minorHAnsi" w:cstheme="minorBidi"/>
            <w:i w:val="0"/>
            <w:sz w:val="22"/>
          </w:rPr>
          <w:tab/>
        </w:r>
        <w:r w:rsidR="009E7065" w:rsidRPr="00A63ECA">
          <w:rPr>
            <w:rStyle w:val="Hyperlink"/>
          </w:rPr>
          <w:t>Benefits and costs analysis</w:t>
        </w:r>
        <w:r w:rsidR="009E7065">
          <w:rPr>
            <w:webHidden/>
          </w:rPr>
          <w:tab/>
        </w:r>
        <w:r w:rsidR="009E7065">
          <w:rPr>
            <w:webHidden/>
          </w:rPr>
          <w:fldChar w:fldCharType="begin"/>
        </w:r>
        <w:r w:rsidR="009E7065">
          <w:rPr>
            <w:webHidden/>
          </w:rPr>
          <w:instrText xml:space="preserve"> PAGEREF _Toc461033509 \h </w:instrText>
        </w:r>
        <w:r w:rsidR="009E7065">
          <w:rPr>
            <w:webHidden/>
          </w:rPr>
        </w:r>
        <w:r w:rsidR="009E7065">
          <w:rPr>
            <w:webHidden/>
          </w:rPr>
          <w:fldChar w:fldCharType="separate"/>
        </w:r>
        <w:r w:rsidR="009E7065">
          <w:rPr>
            <w:webHidden/>
          </w:rPr>
          <w:t>11</w:t>
        </w:r>
        <w:r w:rsidR="009E7065">
          <w:rPr>
            <w:webHidden/>
          </w:rPr>
          <w:fldChar w:fldCharType="end"/>
        </w:r>
      </w:hyperlink>
    </w:p>
    <w:p w14:paraId="0E755900" w14:textId="77777777" w:rsidR="009E7065" w:rsidRDefault="00CB2B4A">
      <w:pPr>
        <w:pStyle w:val="TOC3"/>
        <w:rPr>
          <w:rFonts w:asciiTheme="minorHAnsi" w:eastAsiaTheme="minorEastAsia" w:hAnsiTheme="minorHAnsi" w:cstheme="minorBidi"/>
          <w:i w:val="0"/>
          <w:sz w:val="22"/>
        </w:rPr>
      </w:pPr>
      <w:hyperlink w:anchor="_Toc461033510" w:history="1">
        <w:r w:rsidR="009E7065" w:rsidRPr="00A63ECA">
          <w:rPr>
            <w:rStyle w:val="Hyperlink"/>
          </w:rPr>
          <w:t>4.3.7.</w:t>
        </w:r>
        <w:r w:rsidR="009E7065">
          <w:rPr>
            <w:rFonts w:asciiTheme="minorHAnsi" w:eastAsiaTheme="minorEastAsia" w:hAnsiTheme="minorHAnsi" w:cstheme="minorBidi"/>
            <w:i w:val="0"/>
            <w:sz w:val="22"/>
          </w:rPr>
          <w:tab/>
        </w:r>
        <w:r w:rsidR="009E7065" w:rsidRPr="00A63ECA">
          <w:rPr>
            <w:rStyle w:val="Hyperlink"/>
          </w:rPr>
          <w:t>Risk assessment and mitigation actions</w:t>
        </w:r>
        <w:r w:rsidR="009E7065">
          <w:rPr>
            <w:webHidden/>
          </w:rPr>
          <w:tab/>
        </w:r>
        <w:r w:rsidR="009E7065">
          <w:rPr>
            <w:webHidden/>
          </w:rPr>
          <w:fldChar w:fldCharType="begin"/>
        </w:r>
        <w:r w:rsidR="009E7065">
          <w:rPr>
            <w:webHidden/>
          </w:rPr>
          <w:instrText xml:space="preserve"> PAGEREF _Toc461033510 \h </w:instrText>
        </w:r>
        <w:r w:rsidR="009E7065">
          <w:rPr>
            <w:webHidden/>
          </w:rPr>
        </w:r>
        <w:r w:rsidR="009E7065">
          <w:rPr>
            <w:webHidden/>
          </w:rPr>
          <w:fldChar w:fldCharType="separate"/>
        </w:r>
        <w:r w:rsidR="009E7065">
          <w:rPr>
            <w:webHidden/>
          </w:rPr>
          <w:t>11</w:t>
        </w:r>
        <w:r w:rsidR="009E7065">
          <w:rPr>
            <w:webHidden/>
          </w:rPr>
          <w:fldChar w:fldCharType="end"/>
        </w:r>
      </w:hyperlink>
    </w:p>
    <w:p w14:paraId="46E420AD" w14:textId="77777777" w:rsidR="009E7065" w:rsidRDefault="00CB2B4A">
      <w:pPr>
        <w:pStyle w:val="TOC2"/>
        <w:rPr>
          <w:rFonts w:asciiTheme="minorHAnsi" w:eastAsiaTheme="minorEastAsia" w:hAnsiTheme="minorHAnsi" w:cstheme="minorBidi"/>
          <w:smallCaps w:val="0"/>
          <w:sz w:val="22"/>
        </w:rPr>
      </w:pPr>
      <w:hyperlink w:anchor="_Toc461033511" w:history="1">
        <w:r w:rsidR="009E7065" w:rsidRPr="00A63ECA">
          <w:rPr>
            <w:rStyle w:val="Hyperlink"/>
          </w:rPr>
          <w:t>4.4.</w:t>
        </w:r>
        <w:r w:rsidR="009E7065">
          <w:rPr>
            <w:rFonts w:asciiTheme="minorHAnsi" w:eastAsiaTheme="minorEastAsia" w:hAnsiTheme="minorHAnsi" w:cstheme="minorBidi"/>
            <w:smallCaps w:val="0"/>
            <w:sz w:val="22"/>
          </w:rPr>
          <w:tab/>
        </w:r>
        <w:r w:rsidR="009E7065" w:rsidRPr="00A63ECA">
          <w:rPr>
            <w:rStyle w:val="Hyperlink"/>
          </w:rPr>
          <w:t>Details - Scenario 2 - Desktop Hardware Upgrade</w:t>
        </w:r>
        <w:r w:rsidR="009E7065">
          <w:rPr>
            <w:webHidden/>
          </w:rPr>
          <w:tab/>
        </w:r>
        <w:r w:rsidR="009E7065">
          <w:rPr>
            <w:webHidden/>
          </w:rPr>
          <w:fldChar w:fldCharType="begin"/>
        </w:r>
        <w:r w:rsidR="009E7065">
          <w:rPr>
            <w:webHidden/>
          </w:rPr>
          <w:instrText xml:space="preserve"> PAGEREF _Toc461033511 \h </w:instrText>
        </w:r>
        <w:r w:rsidR="009E7065">
          <w:rPr>
            <w:webHidden/>
          </w:rPr>
        </w:r>
        <w:r w:rsidR="009E7065">
          <w:rPr>
            <w:webHidden/>
          </w:rPr>
          <w:fldChar w:fldCharType="separate"/>
        </w:r>
        <w:r w:rsidR="009E7065">
          <w:rPr>
            <w:webHidden/>
          </w:rPr>
          <w:t>12</w:t>
        </w:r>
        <w:r w:rsidR="009E7065">
          <w:rPr>
            <w:webHidden/>
          </w:rPr>
          <w:fldChar w:fldCharType="end"/>
        </w:r>
      </w:hyperlink>
    </w:p>
    <w:p w14:paraId="38C67838" w14:textId="77777777" w:rsidR="009E7065" w:rsidRDefault="00CB2B4A">
      <w:pPr>
        <w:pStyle w:val="TOC3"/>
        <w:rPr>
          <w:rFonts w:asciiTheme="minorHAnsi" w:eastAsiaTheme="minorEastAsia" w:hAnsiTheme="minorHAnsi" w:cstheme="minorBidi"/>
          <w:i w:val="0"/>
          <w:sz w:val="22"/>
        </w:rPr>
      </w:pPr>
      <w:hyperlink w:anchor="_Toc461033512" w:history="1">
        <w:r w:rsidR="009E7065" w:rsidRPr="00A63ECA">
          <w:rPr>
            <w:rStyle w:val="Hyperlink"/>
          </w:rPr>
          <w:t>4.4.1.</w:t>
        </w:r>
        <w:r w:rsidR="009E7065">
          <w:rPr>
            <w:rFonts w:asciiTheme="minorHAnsi" w:eastAsiaTheme="minorEastAsia" w:hAnsiTheme="minorHAnsi" w:cstheme="minorBidi"/>
            <w:i w:val="0"/>
            <w:sz w:val="22"/>
          </w:rPr>
          <w:tab/>
        </w:r>
        <w:r w:rsidR="009E7065" w:rsidRPr="00A63ECA">
          <w:rPr>
            <w:rStyle w:val="Hyperlink"/>
          </w:rPr>
          <w:t>Business requirements coverage</w:t>
        </w:r>
        <w:r w:rsidR="009E7065">
          <w:rPr>
            <w:webHidden/>
          </w:rPr>
          <w:tab/>
        </w:r>
        <w:r w:rsidR="009E7065">
          <w:rPr>
            <w:webHidden/>
          </w:rPr>
          <w:fldChar w:fldCharType="begin"/>
        </w:r>
        <w:r w:rsidR="009E7065">
          <w:rPr>
            <w:webHidden/>
          </w:rPr>
          <w:instrText xml:space="preserve"> PAGEREF _Toc461033512 \h </w:instrText>
        </w:r>
        <w:r w:rsidR="009E7065">
          <w:rPr>
            <w:webHidden/>
          </w:rPr>
        </w:r>
        <w:r w:rsidR="009E7065">
          <w:rPr>
            <w:webHidden/>
          </w:rPr>
          <w:fldChar w:fldCharType="separate"/>
        </w:r>
        <w:r w:rsidR="009E7065">
          <w:rPr>
            <w:webHidden/>
          </w:rPr>
          <w:t>12</w:t>
        </w:r>
        <w:r w:rsidR="009E7065">
          <w:rPr>
            <w:webHidden/>
          </w:rPr>
          <w:fldChar w:fldCharType="end"/>
        </w:r>
      </w:hyperlink>
    </w:p>
    <w:p w14:paraId="30FEE159" w14:textId="77777777" w:rsidR="009E7065" w:rsidRDefault="00CB2B4A">
      <w:pPr>
        <w:pStyle w:val="TOC3"/>
        <w:rPr>
          <w:rFonts w:asciiTheme="minorHAnsi" w:eastAsiaTheme="minorEastAsia" w:hAnsiTheme="minorHAnsi" w:cstheme="minorBidi"/>
          <w:i w:val="0"/>
          <w:sz w:val="22"/>
        </w:rPr>
      </w:pPr>
      <w:hyperlink w:anchor="_Toc461033513" w:history="1">
        <w:r w:rsidR="009E7065" w:rsidRPr="00A63ECA">
          <w:rPr>
            <w:rStyle w:val="Hyperlink"/>
          </w:rPr>
          <w:t>4.4.2.</w:t>
        </w:r>
        <w:r w:rsidR="009E7065">
          <w:rPr>
            <w:rFonts w:asciiTheme="minorHAnsi" w:eastAsiaTheme="minorEastAsia" w:hAnsiTheme="minorHAnsi" w:cstheme="minorBidi"/>
            <w:i w:val="0"/>
            <w:sz w:val="22"/>
          </w:rPr>
          <w:tab/>
        </w:r>
        <w:r w:rsidR="009E7065" w:rsidRPr="00A63ECA">
          <w:rPr>
            <w:rStyle w:val="Hyperlink"/>
          </w:rPr>
          <w:t>Potential business and organisational impact</w:t>
        </w:r>
        <w:r w:rsidR="009E7065">
          <w:rPr>
            <w:webHidden/>
          </w:rPr>
          <w:tab/>
        </w:r>
        <w:r w:rsidR="009E7065">
          <w:rPr>
            <w:webHidden/>
          </w:rPr>
          <w:fldChar w:fldCharType="begin"/>
        </w:r>
        <w:r w:rsidR="009E7065">
          <w:rPr>
            <w:webHidden/>
          </w:rPr>
          <w:instrText xml:space="preserve"> PAGEREF _Toc461033513 \h </w:instrText>
        </w:r>
        <w:r w:rsidR="009E7065">
          <w:rPr>
            <w:webHidden/>
          </w:rPr>
        </w:r>
        <w:r w:rsidR="009E7065">
          <w:rPr>
            <w:webHidden/>
          </w:rPr>
          <w:fldChar w:fldCharType="separate"/>
        </w:r>
        <w:r w:rsidR="009E7065">
          <w:rPr>
            <w:webHidden/>
          </w:rPr>
          <w:t>12</w:t>
        </w:r>
        <w:r w:rsidR="009E7065">
          <w:rPr>
            <w:webHidden/>
          </w:rPr>
          <w:fldChar w:fldCharType="end"/>
        </w:r>
      </w:hyperlink>
    </w:p>
    <w:p w14:paraId="3D17E77A" w14:textId="77777777" w:rsidR="009E7065" w:rsidRDefault="00CB2B4A">
      <w:pPr>
        <w:pStyle w:val="TOC3"/>
        <w:rPr>
          <w:rFonts w:asciiTheme="minorHAnsi" w:eastAsiaTheme="minorEastAsia" w:hAnsiTheme="minorHAnsi" w:cstheme="minorBidi"/>
          <w:i w:val="0"/>
          <w:sz w:val="22"/>
        </w:rPr>
      </w:pPr>
      <w:hyperlink w:anchor="_Toc461033514" w:history="1">
        <w:r w:rsidR="009E7065" w:rsidRPr="00A63ECA">
          <w:rPr>
            <w:rStyle w:val="Hyperlink"/>
          </w:rPr>
          <w:t>4.4.3.</w:t>
        </w:r>
        <w:r w:rsidR="009E7065">
          <w:rPr>
            <w:rFonts w:asciiTheme="minorHAnsi" w:eastAsiaTheme="minorEastAsia" w:hAnsiTheme="minorHAnsi" w:cstheme="minorBidi"/>
            <w:i w:val="0"/>
            <w:sz w:val="22"/>
          </w:rPr>
          <w:tab/>
        </w:r>
        <w:r w:rsidR="009E7065" w:rsidRPr="00A63ECA">
          <w:rPr>
            <w:rStyle w:val="Hyperlink"/>
          </w:rPr>
          <w:t>Potential technological impact</w:t>
        </w:r>
        <w:r w:rsidR="009E7065">
          <w:rPr>
            <w:webHidden/>
          </w:rPr>
          <w:tab/>
        </w:r>
        <w:r w:rsidR="009E7065">
          <w:rPr>
            <w:webHidden/>
          </w:rPr>
          <w:fldChar w:fldCharType="begin"/>
        </w:r>
        <w:r w:rsidR="009E7065">
          <w:rPr>
            <w:webHidden/>
          </w:rPr>
          <w:instrText xml:space="preserve"> PAGEREF _Toc461033514 \h </w:instrText>
        </w:r>
        <w:r w:rsidR="009E7065">
          <w:rPr>
            <w:webHidden/>
          </w:rPr>
        </w:r>
        <w:r w:rsidR="009E7065">
          <w:rPr>
            <w:webHidden/>
          </w:rPr>
          <w:fldChar w:fldCharType="separate"/>
        </w:r>
        <w:r w:rsidR="009E7065">
          <w:rPr>
            <w:webHidden/>
          </w:rPr>
          <w:t>12</w:t>
        </w:r>
        <w:r w:rsidR="009E7065">
          <w:rPr>
            <w:webHidden/>
          </w:rPr>
          <w:fldChar w:fldCharType="end"/>
        </w:r>
      </w:hyperlink>
    </w:p>
    <w:p w14:paraId="59180C7C" w14:textId="77777777" w:rsidR="009E7065" w:rsidRDefault="00CB2B4A">
      <w:pPr>
        <w:pStyle w:val="TOC3"/>
        <w:rPr>
          <w:rFonts w:asciiTheme="minorHAnsi" w:eastAsiaTheme="minorEastAsia" w:hAnsiTheme="minorHAnsi" w:cstheme="minorBidi"/>
          <w:i w:val="0"/>
          <w:sz w:val="22"/>
        </w:rPr>
      </w:pPr>
      <w:hyperlink w:anchor="_Toc461033515" w:history="1">
        <w:r w:rsidR="009E7065" w:rsidRPr="00A63ECA">
          <w:rPr>
            <w:rStyle w:val="Hyperlink"/>
          </w:rPr>
          <w:t>4.4.4.</w:t>
        </w:r>
        <w:r w:rsidR="009E7065">
          <w:rPr>
            <w:rFonts w:asciiTheme="minorHAnsi" w:eastAsiaTheme="minorEastAsia" w:hAnsiTheme="minorHAnsi" w:cstheme="minorBidi"/>
            <w:i w:val="0"/>
            <w:sz w:val="22"/>
          </w:rPr>
          <w:tab/>
        </w:r>
        <w:r w:rsidR="009E7065" w:rsidRPr="00A63ECA">
          <w:rPr>
            <w:rStyle w:val="Hyperlink"/>
          </w:rPr>
          <w:t>Personal data impact</w:t>
        </w:r>
        <w:r w:rsidR="009E7065">
          <w:rPr>
            <w:webHidden/>
          </w:rPr>
          <w:tab/>
        </w:r>
        <w:r w:rsidR="009E7065">
          <w:rPr>
            <w:webHidden/>
          </w:rPr>
          <w:fldChar w:fldCharType="begin"/>
        </w:r>
        <w:r w:rsidR="009E7065">
          <w:rPr>
            <w:webHidden/>
          </w:rPr>
          <w:instrText xml:space="preserve"> PAGEREF _Toc461033515 \h </w:instrText>
        </w:r>
        <w:r w:rsidR="009E7065">
          <w:rPr>
            <w:webHidden/>
          </w:rPr>
        </w:r>
        <w:r w:rsidR="009E7065">
          <w:rPr>
            <w:webHidden/>
          </w:rPr>
          <w:fldChar w:fldCharType="separate"/>
        </w:r>
        <w:r w:rsidR="009E7065">
          <w:rPr>
            <w:webHidden/>
          </w:rPr>
          <w:t>12</w:t>
        </w:r>
        <w:r w:rsidR="009E7065">
          <w:rPr>
            <w:webHidden/>
          </w:rPr>
          <w:fldChar w:fldCharType="end"/>
        </w:r>
      </w:hyperlink>
    </w:p>
    <w:p w14:paraId="0AA3D0BC" w14:textId="77777777" w:rsidR="009E7065" w:rsidRDefault="00CB2B4A">
      <w:pPr>
        <w:pStyle w:val="TOC3"/>
        <w:rPr>
          <w:rFonts w:asciiTheme="minorHAnsi" w:eastAsiaTheme="minorEastAsia" w:hAnsiTheme="minorHAnsi" w:cstheme="minorBidi"/>
          <w:i w:val="0"/>
          <w:sz w:val="22"/>
        </w:rPr>
      </w:pPr>
      <w:hyperlink w:anchor="_Toc461033516" w:history="1">
        <w:r w:rsidR="009E7065" w:rsidRPr="00A63ECA">
          <w:rPr>
            <w:rStyle w:val="Hyperlink"/>
          </w:rPr>
          <w:t>4.4.5.</w:t>
        </w:r>
        <w:r w:rsidR="009E7065">
          <w:rPr>
            <w:rFonts w:asciiTheme="minorHAnsi" w:eastAsiaTheme="minorEastAsia" w:hAnsiTheme="minorHAnsi" w:cstheme="minorBidi"/>
            <w:i w:val="0"/>
            <w:sz w:val="22"/>
          </w:rPr>
          <w:tab/>
        </w:r>
        <w:r w:rsidR="009E7065" w:rsidRPr="00A63ECA">
          <w:rPr>
            <w:rStyle w:val="Hyperlink"/>
          </w:rPr>
          <w:t>Other potential impact</w:t>
        </w:r>
        <w:r w:rsidR="009E7065">
          <w:rPr>
            <w:webHidden/>
          </w:rPr>
          <w:tab/>
        </w:r>
        <w:r w:rsidR="009E7065">
          <w:rPr>
            <w:webHidden/>
          </w:rPr>
          <w:fldChar w:fldCharType="begin"/>
        </w:r>
        <w:r w:rsidR="009E7065">
          <w:rPr>
            <w:webHidden/>
          </w:rPr>
          <w:instrText xml:space="preserve"> PAGEREF _Toc461033516 \h </w:instrText>
        </w:r>
        <w:r w:rsidR="009E7065">
          <w:rPr>
            <w:webHidden/>
          </w:rPr>
        </w:r>
        <w:r w:rsidR="009E7065">
          <w:rPr>
            <w:webHidden/>
          </w:rPr>
          <w:fldChar w:fldCharType="separate"/>
        </w:r>
        <w:r w:rsidR="009E7065">
          <w:rPr>
            <w:webHidden/>
          </w:rPr>
          <w:t>13</w:t>
        </w:r>
        <w:r w:rsidR="009E7065">
          <w:rPr>
            <w:webHidden/>
          </w:rPr>
          <w:fldChar w:fldCharType="end"/>
        </w:r>
      </w:hyperlink>
    </w:p>
    <w:p w14:paraId="498B6E0D" w14:textId="77777777" w:rsidR="009E7065" w:rsidRDefault="00CB2B4A">
      <w:pPr>
        <w:pStyle w:val="TOC3"/>
        <w:rPr>
          <w:rFonts w:asciiTheme="minorHAnsi" w:eastAsiaTheme="minorEastAsia" w:hAnsiTheme="minorHAnsi" w:cstheme="minorBidi"/>
          <w:i w:val="0"/>
          <w:sz w:val="22"/>
        </w:rPr>
      </w:pPr>
      <w:hyperlink w:anchor="_Toc461033517" w:history="1">
        <w:r w:rsidR="009E7065" w:rsidRPr="00A63ECA">
          <w:rPr>
            <w:rStyle w:val="Hyperlink"/>
          </w:rPr>
          <w:t>4.4.6.</w:t>
        </w:r>
        <w:r w:rsidR="009E7065">
          <w:rPr>
            <w:rFonts w:asciiTheme="minorHAnsi" w:eastAsiaTheme="minorEastAsia" w:hAnsiTheme="minorHAnsi" w:cstheme="minorBidi"/>
            <w:i w:val="0"/>
            <w:sz w:val="22"/>
          </w:rPr>
          <w:tab/>
        </w:r>
        <w:r w:rsidR="009E7065" w:rsidRPr="00A63ECA">
          <w:rPr>
            <w:rStyle w:val="Hyperlink"/>
          </w:rPr>
          <w:t>Benefits and costs analysis</w:t>
        </w:r>
        <w:r w:rsidR="009E7065">
          <w:rPr>
            <w:webHidden/>
          </w:rPr>
          <w:tab/>
        </w:r>
        <w:r w:rsidR="009E7065">
          <w:rPr>
            <w:webHidden/>
          </w:rPr>
          <w:fldChar w:fldCharType="begin"/>
        </w:r>
        <w:r w:rsidR="009E7065">
          <w:rPr>
            <w:webHidden/>
          </w:rPr>
          <w:instrText xml:space="preserve"> PAGEREF _Toc461033517 \h </w:instrText>
        </w:r>
        <w:r w:rsidR="009E7065">
          <w:rPr>
            <w:webHidden/>
          </w:rPr>
        </w:r>
        <w:r w:rsidR="009E7065">
          <w:rPr>
            <w:webHidden/>
          </w:rPr>
          <w:fldChar w:fldCharType="separate"/>
        </w:r>
        <w:r w:rsidR="009E7065">
          <w:rPr>
            <w:webHidden/>
          </w:rPr>
          <w:t>13</w:t>
        </w:r>
        <w:r w:rsidR="009E7065">
          <w:rPr>
            <w:webHidden/>
          </w:rPr>
          <w:fldChar w:fldCharType="end"/>
        </w:r>
      </w:hyperlink>
    </w:p>
    <w:p w14:paraId="0509B394" w14:textId="77777777" w:rsidR="009E7065" w:rsidRDefault="00CB2B4A">
      <w:pPr>
        <w:pStyle w:val="TOC3"/>
        <w:rPr>
          <w:rFonts w:asciiTheme="minorHAnsi" w:eastAsiaTheme="minorEastAsia" w:hAnsiTheme="minorHAnsi" w:cstheme="minorBidi"/>
          <w:i w:val="0"/>
          <w:sz w:val="22"/>
        </w:rPr>
      </w:pPr>
      <w:hyperlink w:anchor="_Toc461033518" w:history="1">
        <w:r w:rsidR="009E7065" w:rsidRPr="00A63ECA">
          <w:rPr>
            <w:rStyle w:val="Hyperlink"/>
          </w:rPr>
          <w:t>4.4.7.</w:t>
        </w:r>
        <w:r w:rsidR="009E7065">
          <w:rPr>
            <w:rFonts w:asciiTheme="minorHAnsi" w:eastAsiaTheme="minorEastAsia" w:hAnsiTheme="minorHAnsi" w:cstheme="minorBidi"/>
            <w:i w:val="0"/>
            <w:sz w:val="22"/>
          </w:rPr>
          <w:tab/>
        </w:r>
        <w:r w:rsidR="009E7065" w:rsidRPr="00A63ECA">
          <w:rPr>
            <w:rStyle w:val="Hyperlink"/>
          </w:rPr>
          <w:t>Risk assessment and mitigation actions</w:t>
        </w:r>
        <w:r w:rsidR="009E7065">
          <w:rPr>
            <w:webHidden/>
          </w:rPr>
          <w:tab/>
        </w:r>
        <w:r w:rsidR="009E7065">
          <w:rPr>
            <w:webHidden/>
          </w:rPr>
          <w:fldChar w:fldCharType="begin"/>
        </w:r>
        <w:r w:rsidR="009E7065">
          <w:rPr>
            <w:webHidden/>
          </w:rPr>
          <w:instrText xml:space="preserve"> PAGEREF _Toc461033518 \h </w:instrText>
        </w:r>
        <w:r w:rsidR="009E7065">
          <w:rPr>
            <w:webHidden/>
          </w:rPr>
        </w:r>
        <w:r w:rsidR="009E7065">
          <w:rPr>
            <w:webHidden/>
          </w:rPr>
          <w:fldChar w:fldCharType="separate"/>
        </w:r>
        <w:r w:rsidR="009E7065">
          <w:rPr>
            <w:webHidden/>
          </w:rPr>
          <w:t>13</w:t>
        </w:r>
        <w:r w:rsidR="009E7065">
          <w:rPr>
            <w:webHidden/>
          </w:rPr>
          <w:fldChar w:fldCharType="end"/>
        </w:r>
      </w:hyperlink>
    </w:p>
    <w:p w14:paraId="603AF9D9" w14:textId="77777777" w:rsidR="009E7065" w:rsidRDefault="00CB2B4A">
      <w:pPr>
        <w:pStyle w:val="TOC2"/>
        <w:rPr>
          <w:rFonts w:asciiTheme="minorHAnsi" w:eastAsiaTheme="minorEastAsia" w:hAnsiTheme="minorHAnsi" w:cstheme="minorBidi"/>
          <w:smallCaps w:val="0"/>
          <w:sz w:val="22"/>
        </w:rPr>
      </w:pPr>
      <w:hyperlink w:anchor="_Toc461033519" w:history="1">
        <w:r w:rsidR="009E7065" w:rsidRPr="00A63ECA">
          <w:rPr>
            <w:rStyle w:val="Hyperlink"/>
          </w:rPr>
          <w:t>4.5.</w:t>
        </w:r>
        <w:r w:rsidR="009E7065">
          <w:rPr>
            <w:rFonts w:asciiTheme="minorHAnsi" w:eastAsiaTheme="minorEastAsia" w:hAnsiTheme="minorHAnsi" w:cstheme="minorBidi"/>
            <w:smallCaps w:val="0"/>
            <w:sz w:val="22"/>
          </w:rPr>
          <w:tab/>
        </w:r>
        <w:r w:rsidR="009E7065" w:rsidRPr="00A63ECA">
          <w:rPr>
            <w:rStyle w:val="Hyperlink"/>
          </w:rPr>
          <w:t>Details - Scenario 3 - Custom Trilogue Software</w:t>
        </w:r>
        <w:r w:rsidR="009E7065">
          <w:rPr>
            <w:webHidden/>
          </w:rPr>
          <w:tab/>
        </w:r>
        <w:r w:rsidR="009E7065">
          <w:rPr>
            <w:webHidden/>
          </w:rPr>
          <w:fldChar w:fldCharType="begin"/>
        </w:r>
        <w:r w:rsidR="009E7065">
          <w:rPr>
            <w:webHidden/>
          </w:rPr>
          <w:instrText xml:space="preserve"> PAGEREF _Toc461033519 \h </w:instrText>
        </w:r>
        <w:r w:rsidR="009E7065">
          <w:rPr>
            <w:webHidden/>
          </w:rPr>
        </w:r>
        <w:r w:rsidR="009E7065">
          <w:rPr>
            <w:webHidden/>
          </w:rPr>
          <w:fldChar w:fldCharType="separate"/>
        </w:r>
        <w:r w:rsidR="009E7065">
          <w:rPr>
            <w:webHidden/>
          </w:rPr>
          <w:t>14</w:t>
        </w:r>
        <w:r w:rsidR="009E7065">
          <w:rPr>
            <w:webHidden/>
          </w:rPr>
          <w:fldChar w:fldCharType="end"/>
        </w:r>
      </w:hyperlink>
    </w:p>
    <w:p w14:paraId="518FE5CE" w14:textId="77777777" w:rsidR="009E7065" w:rsidRDefault="00CB2B4A">
      <w:pPr>
        <w:pStyle w:val="TOC3"/>
        <w:rPr>
          <w:rFonts w:asciiTheme="minorHAnsi" w:eastAsiaTheme="minorEastAsia" w:hAnsiTheme="minorHAnsi" w:cstheme="minorBidi"/>
          <w:i w:val="0"/>
          <w:sz w:val="22"/>
        </w:rPr>
      </w:pPr>
      <w:hyperlink w:anchor="_Toc461033520" w:history="1">
        <w:r w:rsidR="009E7065" w:rsidRPr="00A63ECA">
          <w:rPr>
            <w:rStyle w:val="Hyperlink"/>
          </w:rPr>
          <w:t>4.5.1.</w:t>
        </w:r>
        <w:r w:rsidR="009E7065">
          <w:rPr>
            <w:rFonts w:asciiTheme="minorHAnsi" w:eastAsiaTheme="minorEastAsia" w:hAnsiTheme="minorHAnsi" w:cstheme="minorBidi"/>
            <w:i w:val="0"/>
            <w:sz w:val="22"/>
          </w:rPr>
          <w:tab/>
        </w:r>
        <w:r w:rsidR="009E7065" w:rsidRPr="00A63ECA">
          <w:rPr>
            <w:rStyle w:val="Hyperlink"/>
          </w:rPr>
          <w:t>Business requirements coverage</w:t>
        </w:r>
        <w:r w:rsidR="009E7065">
          <w:rPr>
            <w:webHidden/>
          </w:rPr>
          <w:tab/>
        </w:r>
        <w:r w:rsidR="009E7065">
          <w:rPr>
            <w:webHidden/>
          </w:rPr>
          <w:fldChar w:fldCharType="begin"/>
        </w:r>
        <w:r w:rsidR="009E7065">
          <w:rPr>
            <w:webHidden/>
          </w:rPr>
          <w:instrText xml:space="preserve"> PAGEREF _Toc461033520 \h </w:instrText>
        </w:r>
        <w:r w:rsidR="009E7065">
          <w:rPr>
            <w:webHidden/>
          </w:rPr>
        </w:r>
        <w:r w:rsidR="009E7065">
          <w:rPr>
            <w:webHidden/>
          </w:rPr>
          <w:fldChar w:fldCharType="separate"/>
        </w:r>
        <w:r w:rsidR="009E7065">
          <w:rPr>
            <w:webHidden/>
          </w:rPr>
          <w:t>14</w:t>
        </w:r>
        <w:r w:rsidR="009E7065">
          <w:rPr>
            <w:webHidden/>
          </w:rPr>
          <w:fldChar w:fldCharType="end"/>
        </w:r>
      </w:hyperlink>
    </w:p>
    <w:p w14:paraId="186FDFDD" w14:textId="77777777" w:rsidR="009E7065" w:rsidRDefault="00CB2B4A">
      <w:pPr>
        <w:pStyle w:val="TOC3"/>
        <w:rPr>
          <w:rFonts w:asciiTheme="minorHAnsi" w:eastAsiaTheme="minorEastAsia" w:hAnsiTheme="minorHAnsi" w:cstheme="minorBidi"/>
          <w:i w:val="0"/>
          <w:sz w:val="22"/>
        </w:rPr>
      </w:pPr>
      <w:hyperlink w:anchor="_Toc461033521" w:history="1">
        <w:r w:rsidR="009E7065" w:rsidRPr="00A63ECA">
          <w:rPr>
            <w:rStyle w:val="Hyperlink"/>
          </w:rPr>
          <w:t>4.5.2.</w:t>
        </w:r>
        <w:r w:rsidR="009E7065">
          <w:rPr>
            <w:rFonts w:asciiTheme="minorHAnsi" w:eastAsiaTheme="minorEastAsia" w:hAnsiTheme="minorHAnsi" w:cstheme="minorBidi"/>
            <w:i w:val="0"/>
            <w:sz w:val="22"/>
          </w:rPr>
          <w:tab/>
        </w:r>
        <w:r w:rsidR="009E7065" w:rsidRPr="00A63ECA">
          <w:rPr>
            <w:rStyle w:val="Hyperlink"/>
          </w:rPr>
          <w:t>Potential business and organisational impact</w:t>
        </w:r>
        <w:r w:rsidR="009E7065">
          <w:rPr>
            <w:webHidden/>
          </w:rPr>
          <w:tab/>
        </w:r>
        <w:r w:rsidR="009E7065">
          <w:rPr>
            <w:webHidden/>
          </w:rPr>
          <w:fldChar w:fldCharType="begin"/>
        </w:r>
        <w:r w:rsidR="009E7065">
          <w:rPr>
            <w:webHidden/>
          </w:rPr>
          <w:instrText xml:space="preserve"> PAGEREF _Toc461033521 \h </w:instrText>
        </w:r>
        <w:r w:rsidR="009E7065">
          <w:rPr>
            <w:webHidden/>
          </w:rPr>
        </w:r>
        <w:r w:rsidR="009E7065">
          <w:rPr>
            <w:webHidden/>
          </w:rPr>
          <w:fldChar w:fldCharType="separate"/>
        </w:r>
        <w:r w:rsidR="009E7065">
          <w:rPr>
            <w:webHidden/>
          </w:rPr>
          <w:t>14</w:t>
        </w:r>
        <w:r w:rsidR="009E7065">
          <w:rPr>
            <w:webHidden/>
          </w:rPr>
          <w:fldChar w:fldCharType="end"/>
        </w:r>
      </w:hyperlink>
    </w:p>
    <w:p w14:paraId="16EBD477" w14:textId="77777777" w:rsidR="009E7065" w:rsidRDefault="00CB2B4A">
      <w:pPr>
        <w:pStyle w:val="TOC3"/>
        <w:rPr>
          <w:rFonts w:asciiTheme="minorHAnsi" w:eastAsiaTheme="minorEastAsia" w:hAnsiTheme="minorHAnsi" w:cstheme="minorBidi"/>
          <w:i w:val="0"/>
          <w:sz w:val="22"/>
        </w:rPr>
      </w:pPr>
      <w:hyperlink w:anchor="_Toc461033522" w:history="1">
        <w:r w:rsidR="009E7065" w:rsidRPr="00A63ECA">
          <w:rPr>
            <w:rStyle w:val="Hyperlink"/>
          </w:rPr>
          <w:t>4.5.3.</w:t>
        </w:r>
        <w:r w:rsidR="009E7065">
          <w:rPr>
            <w:rFonts w:asciiTheme="minorHAnsi" w:eastAsiaTheme="minorEastAsia" w:hAnsiTheme="minorHAnsi" w:cstheme="minorBidi"/>
            <w:i w:val="0"/>
            <w:sz w:val="22"/>
          </w:rPr>
          <w:tab/>
        </w:r>
        <w:r w:rsidR="009E7065" w:rsidRPr="00A63ECA">
          <w:rPr>
            <w:rStyle w:val="Hyperlink"/>
          </w:rPr>
          <w:t>Potential technological impact</w:t>
        </w:r>
        <w:r w:rsidR="009E7065">
          <w:rPr>
            <w:webHidden/>
          </w:rPr>
          <w:tab/>
        </w:r>
        <w:r w:rsidR="009E7065">
          <w:rPr>
            <w:webHidden/>
          </w:rPr>
          <w:fldChar w:fldCharType="begin"/>
        </w:r>
        <w:r w:rsidR="009E7065">
          <w:rPr>
            <w:webHidden/>
          </w:rPr>
          <w:instrText xml:space="preserve"> PAGEREF _Toc461033522 \h </w:instrText>
        </w:r>
        <w:r w:rsidR="009E7065">
          <w:rPr>
            <w:webHidden/>
          </w:rPr>
        </w:r>
        <w:r w:rsidR="009E7065">
          <w:rPr>
            <w:webHidden/>
          </w:rPr>
          <w:fldChar w:fldCharType="separate"/>
        </w:r>
        <w:r w:rsidR="009E7065">
          <w:rPr>
            <w:webHidden/>
          </w:rPr>
          <w:t>14</w:t>
        </w:r>
        <w:r w:rsidR="009E7065">
          <w:rPr>
            <w:webHidden/>
          </w:rPr>
          <w:fldChar w:fldCharType="end"/>
        </w:r>
      </w:hyperlink>
    </w:p>
    <w:p w14:paraId="70428F07" w14:textId="77777777" w:rsidR="009E7065" w:rsidRDefault="00CB2B4A">
      <w:pPr>
        <w:pStyle w:val="TOC3"/>
        <w:rPr>
          <w:rFonts w:asciiTheme="minorHAnsi" w:eastAsiaTheme="minorEastAsia" w:hAnsiTheme="minorHAnsi" w:cstheme="minorBidi"/>
          <w:i w:val="0"/>
          <w:sz w:val="22"/>
        </w:rPr>
      </w:pPr>
      <w:hyperlink w:anchor="_Toc461033523" w:history="1">
        <w:r w:rsidR="009E7065" w:rsidRPr="00A63ECA">
          <w:rPr>
            <w:rStyle w:val="Hyperlink"/>
          </w:rPr>
          <w:t>4.5.4.</w:t>
        </w:r>
        <w:r w:rsidR="009E7065">
          <w:rPr>
            <w:rFonts w:asciiTheme="minorHAnsi" w:eastAsiaTheme="minorEastAsia" w:hAnsiTheme="minorHAnsi" w:cstheme="minorBidi"/>
            <w:i w:val="0"/>
            <w:sz w:val="22"/>
          </w:rPr>
          <w:tab/>
        </w:r>
        <w:r w:rsidR="009E7065" w:rsidRPr="00A63ECA">
          <w:rPr>
            <w:rStyle w:val="Hyperlink"/>
          </w:rPr>
          <w:t>Personal data impact</w:t>
        </w:r>
        <w:r w:rsidR="009E7065">
          <w:rPr>
            <w:webHidden/>
          </w:rPr>
          <w:tab/>
        </w:r>
        <w:r w:rsidR="009E7065">
          <w:rPr>
            <w:webHidden/>
          </w:rPr>
          <w:fldChar w:fldCharType="begin"/>
        </w:r>
        <w:r w:rsidR="009E7065">
          <w:rPr>
            <w:webHidden/>
          </w:rPr>
          <w:instrText xml:space="preserve"> PAGEREF _Toc461033523 \h </w:instrText>
        </w:r>
        <w:r w:rsidR="009E7065">
          <w:rPr>
            <w:webHidden/>
          </w:rPr>
        </w:r>
        <w:r w:rsidR="009E7065">
          <w:rPr>
            <w:webHidden/>
          </w:rPr>
          <w:fldChar w:fldCharType="separate"/>
        </w:r>
        <w:r w:rsidR="009E7065">
          <w:rPr>
            <w:webHidden/>
          </w:rPr>
          <w:t>14</w:t>
        </w:r>
        <w:r w:rsidR="009E7065">
          <w:rPr>
            <w:webHidden/>
          </w:rPr>
          <w:fldChar w:fldCharType="end"/>
        </w:r>
      </w:hyperlink>
    </w:p>
    <w:p w14:paraId="4475E96B" w14:textId="77777777" w:rsidR="009E7065" w:rsidRDefault="00CB2B4A">
      <w:pPr>
        <w:pStyle w:val="TOC3"/>
        <w:rPr>
          <w:rFonts w:asciiTheme="minorHAnsi" w:eastAsiaTheme="minorEastAsia" w:hAnsiTheme="minorHAnsi" w:cstheme="minorBidi"/>
          <w:i w:val="0"/>
          <w:sz w:val="22"/>
        </w:rPr>
      </w:pPr>
      <w:hyperlink w:anchor="_Toc461033524" w:history="1">
        <w:r w:rsidR="009E7065" w:rsidRPr="00A63ECA">
          <w:rPr>
            <w:rStyle w:val="Hyperlink"/>
          </w:rPr>
          <w:t>4.5.5.</w:t>
        </w:r>
        <w:r w:rsidR="009E7065">
          <w:rPr>
            <w:rFonts w:asciiTheme="minorHAnsi" w:eastAsiaTheme="minorEastAsia" w:hAnsiTheme="minorHAnsi" w:cstheme="minorBidi"/>
            <w:i w:val="0"/>
            <w:sz w:val="22"/>
          </w:rPr>
          <w:tab/>
        </w:r>
        <w:r w:rsidR="009E7065" w:rsidRPr="00A63ECA">
          <w:rPr>
            <w:rStyle w:val="Hyperlink"/>
          </w:rPr>
          <w:t>Other potential impact</w:t>
        </w:r>
        <w:r w:rsidR="009E7065">
          <w:rPr>
            <w:webHidden/>
          </w:rPr>
          <w:tab/>
        </w:r>
        <w:r w:rsidR="009E7065">
          <w:rPr>
            <w:webHidden/>
          </w:rPr>
          <w:fldChar w:fldCharType="begin"/>
        </w:r>
        <w:r w:rsidR="009E7065">
          <w:rPr>
            <w:webHidden/>
          </w:rPr>
          <w:instrText xml:space="preserve"> PAGEREF _Toc461033524 \h </w:instrText>
        </w:r>
        <w:r w:rsidR="009E7065">
          <w:rPr>
            <w:webHidden/>
          </w:rPr>
        </w:r>
        <w:r w:rsidR="009E7065">
          <w:rPr>
            <w:webHidden/>
          </w:rPr>
          <w:fldChar w:fldCharType="separate"/>
        </w:r>
        <w:r w:rsidR="009E7065">
          <w:rPr>
            <w:webHidden/>
          </w:rPr>
          <w:t>15</w:t>
        </w:r>
        <w:r w:rsidR="009E7065">
          <w:rPr>
            <w:webHidden/>
          </w:rPr>
          <w:fldChar w:fldCharType="end"/>
        </w:r>
      </w:hyperlink>
    </w:p>
    <w:p w14:paraId="7A887AAB" w14:textId="77777777" w:rsidR="009E7065" w:rsidRDefault="00CB2B4A">
      <w:pPr>
        <w:pStyle w:val="TOC3"/>
        <w:rPr>
          <w:rFonts w:asciiTheme="minorHAnsi" w:eastAsiaTheme="minorEastAsia" w:hAnsiTheme="minorHAnsi" w:cstheme="minorBidi"/>
          <w:i w:val="0"/>
          <w:sz w:val="22"/>
        </w:rPr>
      </w:pPr>
      <w:hyperlink w:anchor="_Toc461033525" w:history="1">
        <w:r w:rsidR="009E7065" w:rsidRPr="00A63ECA">
          <w:rPr>
            <w:rStyle w:val="Hyperlink"/>
          </w:rPr>
          <w:t>4.5.6.</w:t>
        </w:r>
        <w:r w:rsidR="009E7065">
          <w:rPr>
            <w:rFonts w:asciiTheme="minorHAnsi" w:eastAsiaTheme="minorEastAsia" w:hAnsiTheme="minorHAnsi" w:cstheme="minorBidi"/>
            <w:i w:val="0"/>
            <w:sz w:val="22"/>
          </w:rPr>
          <w:tab/>
        </w:r>
        <w:r w:rsidR="009E7065" w:rsidRPr="00A63ECA">
          <w:rPr>
            <w:rStyle w:val="Hyperlink"/>
          </w:rPr>
          <w:t>Benefits and costs analysis</w:t>
        </w:r>
        <w:r w:rsidR="009E7065">
          <w:rPr>
            <w:webHidden/>
          </w:rPr>
          <w:tab/>
        </w:r>
        <w:r w:rsidR="009E7065">
          <w:rPr>
            <w:webHidden/>
          </w:rPr>
          <w:fldChar w:fldCharType="begin"/>
        </w:r>
        <w:r w:rsidR="009E7065">
          <w:rPr>
            <w:webHidden/>
          </w:rPr>
          <w:instrText xml:space="preserve"> PAGEREF _Toc461033525 \h </w:instrText>
        </w:r>
        <w:r w:rsidR="009E7065">
          <w:rPr>
            <w:webHidden/>
          </w:rPr>
        </w:r>
        <w:r w:rsidR="009E7065">
          <w:rPr>
            <w:webHidden/>
          </w:rPr>
          <w:fldChar w:fldCharType="separate"/>
        </w:r>
        <w:r w:rsidR="009E7065">
          <w:rPr>
            <w:webHidden/>
          </w:rPr>
          <w:t>15</w:t>
        </w:r>
        <w:r w:rsidR="009E7065">
          <w:rPr>
            <w:webHidden/>
          </w:rPr>
          <w:fldChar w:fldCharType="end"/>
        </w:r>
      </w:hyperlink>
    </w:p>
    <w:p w14:paraId="60D6F94A" w14:textId="77777777" w:rsidR="009E7065" w:rsidRDefault="00CB2B4A">
      <w:pPr>
        <w:pStyle w:val="TOC3"/>
        <w:rPr>
          <w:rFonts w:asciiTheme="minorHAnsi" w:eastAsiaTheme="minorEastAsia" w:hAnsiTheme="minorHAnsi" w:cstheme="minorBidi"/>
          <w:i w:val="0"/>
          <w:sz w:val="22"/>
        </w:rPr>
      </w:pPr>
      <w:hyperlink w:anchor="_Toc461033526" w:history="1">
        <w:r w:rsidR="009E7065" w:rsidRPr="00A63ECA">
          <w:rPr>
            <w:rStyle w:val="Hyperlink"/>
          </w:rPr>
          <w:t>4.5.7.</w:t>
        </w:r>
        <w:r w:rsidR="009E7065">
          <w:rPr>
            <w:rFonts w:asciiTheme="minorHAnsi" w:eastAsiaTheme="minorEastAsia" w:hAnsiTheme="minorHAnsi" w:cstheme="minorBidi"/>
            <w:i w:val="0"/>
            <w:sz w:val="22"/>
          </w:rPr>
          <w:tab/>
        </w:r>
        <w:r w:rsidR="009E7065" w:rsidRPr="00A63ECA">
          <w:rPr>
            <w:rStyle w:val="Hyperlink"/>
          </w:rPr>
          <w:t>Risk assessment and mitigation actions</w:t>
        </w:r>
        <w:r w:rsidR="009E7065">
          <w:rPr>
            <w:webHidden/>
          </w:rPr>
          <w:tab/>
        </w:r>
        <w:r w:rsidR="009E7065">
          <w:rPr>
            <w:webHidden/>
          </w:rPr>
          <w:fldChar w:fldCharType="begin"/>
        </w:r>
        <w:r w:rsidR="009E7065">
          <w:rPr>
            <w:webHidden/>
          </w:rPr>
          <w:instrText xml:space="preserve"> PAGEREF _Toc461033526 \h </w:instrText>
        </w:r>
        <w:r w:rsidR="009E7065">
          <w:rPr>
            <w:webHidden/>
          </w:rPr>
        </w:r>
        <w:r w:rsidR="009E7065">
          <w:rPr>
            <w:webHidden/>
          </w:rPr>
          <w:fldChar w:fldCharType="separate"/>
        </w:r>
        <w:r w:rsidR="009E7065">
          <w:rPr>
            <w:webHidden/>
          </w:rPr>
          <w:t>15</w:t>
        </w:r>
        <w:r w:rsidR="009E7065">
          <w:rPr>
            <w:webHidden/>
          </w:rPr>
          <w:fldChar w:fldCharType="end"/>
        </w:r>
      </w:hyperlink>
    </w:p>
    <w:p w14:paraId="32267FCC" w14:textId="77777777" w:rsidR="009E7065" w:rsidRDefault="00CB2B4A">
      <w:pPr>
        <w:pStyle w:val="TOC1"/>
        <w:rPr>
          <w:rFonts w:asciiTheme="minorHAnsi" w:eastAsiaTheme="minorEastAsia" w:hAnsiTheme="minorHAnsi" w:cstheme="minorBidi"/>
          <w:b w:val="0"/>
          <w:caps w:val="0"/>
        </w:rPr>
      </w:pPr>
      <w:hyperlink w:anchor="_Toc461033527" w:history="1">
        <w:r w:rsidR="009E7065" w:rsidRPr="00A63ECA">
          <w:rPr>
            <w:rStyle w:val="Hyperlink"/>
          </w:rPr>
          <w:t>5.</w:t>
        </w:r>
        <w:r w:rsidR="009E7065">
          <w:rPr>
            <w:rFonts w:asciiTheme="minorHAnsi" w:eastAsiaTheme="minorEastAsia" w:hAnsiTheme="minorHAnsi" w:cstheme="minorBidi"/>
            <w:b w:val="0"/>
            <w:caps w:val="0"/>
          </w:rPr>
          <w:tab/>
        </w:r>
        <w:r w:rsidR="009E7065" w:rsidRPr="00A63ECA">
          <w:rPr>
            <w:rStyle w:val="Hyperlink"/>
          </w:rPr>
          <w:t>Justification and Recommendation</w:t>
        </w:r>
        <w:r w:rsidR="009E7065">
          <w:rPr>
            <w:webHidden/>
          </w:rPr>
          <w:tab/>
        </w:r>
        <w:r w:rsidR="009E7065">
          <w:rPr>
            <w:webHidden/>
          </w:rPr>
          <w:fldChar w:fldCharType="begin"/>
        </w:r>
        <w:r w:rsidR="009E7065">
          <w:rPr>
            <w:webHidden/>
          </w:rPr>
          <w:instrText xml:space="preserve"> PAGEREF _Toc461033527 \h </w:instrText>
        </w:r>
        <w:r w:rsidR="009E7065">
          <w:rPr>
            <w:webHidden/>
          </w:rPr>
        </w:r>
        <w:r w:rsidR="009E7065">
          <w:rPr>
            <w:webHidden/>
          </w:rPr>
          <w:fldChar w:fldCharType="separate"/>
        </w:r>
        <w:r w:rsidR="009E7065">
          <w:rPr>
            <w:webHidden/>
          </w:rPr>
          <w:t>17</w:t>
        </w:r>
        <w:r w:rsidR="009E7065">
          <w:rPr>
            <w:webHidden/>
          </w:rPr>
          <w:fldChar w:fldCharType="end"/>
        </w:r>
      </w:hyperlink>
    </w:p>
    <w:p w14:paraId="0A018EE1" w14:textId="77777777" w:rsidR="009E7065" w:rsidRDefault="00CB2B4A">
      <w:pPr>
        <w:pStyle w:val="TOC1"/>
        <w:rPr>
          <w:rFonts w:asciiTheme="minorHAnsi" w:eastAsiaTheme="minorEastAsia" w:hAnsiTheme="minorHAnsi" w:cstheme="minorBidi"/>
          <w:b w:val="0"/>
          <w:caps w:val="0"/>
        </w:rPr>
      </w:pPr>
      <w:hyperlink w:anchor="_Toc461033528" w:history="1">
        <w:r w:rsidR="009E7065" w:rsidRPr="00A63ECA">
          <w:rPr>
            <w:rStyle w:val="Hyperlink"/>
          </w:rPr>
          <w:t>6.</w:t>
        </w:r>
        <w:r w:rsidR="009E7065">
          <w:rPr>
            <w:rFonts w:asciiTheme="minorHAnsi" w:eastAsiaTheme="minorEastAsia" w:hAnsiTheme="minorHAnsi" w:cstheme="minorBidi"/>
            <w:b w:val="0"/>
            <w:caps w:val="0"/>
          </w:rPr>
          <w:tab/>
        </w:r>
        <w:r w:rsidR="009E7065" w:rsidRPr="00A63ECA">
          <w:rPr>
            <w:rStyle w:val="Hyperlink"/>
          </w:rPr>
          <w:t>Implementation Plan</w:t>
        </w:r>
        <w:r w:rsidR="009E7065">
          <w:rPr>
            <w:webHidden/>
          </w:rPr>
          <w:tab/>
        </w:r>
        <w:r w:rsidR="009E7065">
          <w:rPr>
            <w:webHidden/>
          </w:rPr>
          <w:fldChar w:fldCharType="begin"/>
        </w:r>
        <w:r w:rsidR="009E7065">
          <w:rPr>
            <w:webHidden/>
          </w:rPr>
          <w:instrText xml:space="preserve"> PAGEREF _Toc461033528 \h </w:instrText>
        </w:r>
        <w:r w:rsidR="009E7065">
          <w:rPr>
            <w:webHidden/>
          </w:rPr>
        </w:r>
        <w:r w:rsidR="009E7065">
          <w:rPr>
            <w:webHidden/>
          </w:rPr>
          <w:fldChar w:fldCharType="separate"/>
        </w:r>
        <w:r w:rsidR="009E7065">
          <w:rPr>
            <w:webHidden/>
          </w:rPr>
          <w:t>18</w:t>
        </w:r>
        <w:r w:rsidR="009E7065">
          <w:rPr>
            <w:webHidden/>
          </w:rPr>
          <w:fldChar w:fldCharType="end"/>
        </w:r>
      </w:hyperlink>
    </w:p>
    <w:p w14:paraId="78D2F213" w14:textId="77777777" w:rsidR="009E7065" w:rsidRDefault="00CB2B4A">
      <w:pPr>
        <w:pStyle w:val="TOC2"/>
        <w:rPr>
          <w:rFonts w:asciiTheme="minorHAnsi" w:eastAsiaTheme="minorEastAsia" w:hAnsiTheme="minorHAnsi" w:cstheme="minorBidi"/>
          <w:smallCaps w:val="0"/>
          <w:sz w:val="22"/>
        </w:rPr>
      </w:pPr>
      <w:hyperlink w:anchor="_Toc461033529" w:history="1">
        <w:r w:rsidR="009E7065" w:rsidRPr="00A63ECA">
          <w:rPr>
            <w:rStyle w:val="Hyperlink"/>
          </w:rPr>
          <w:t>6.1.</w:t>
        </w:r>
        <w:r w:rsidR="009E7065">
          <w:rPr>
            <w:rFonts w:asciiTheme="minorHAnsi" w:eastAsiaTheme="minorEastAsia" w:hAnsiTheme="minorHAnsi" w:cstheme="minorBidi"/>
            <w:smallCaps w:val="0"/>
            <w:sz w:val="22"/>
          </w:rPr>
          <w:tab/>
        </w:r>
        <w:r w:rsidR="009E7065" w:rsidRPr="00A63ECA">
          <w:rPr>
            <w:rStyle w:val="Hyperlink"/>
          </w:rPr>
          <w:t>Assumptions, constraints and dependencies</w:t>
        </w:r>
        <w:r w:rsidR="009E7065">
          <w:rPr>
            <w:webHidden/>
          </w:rPr>
          <w:tab/>
        </w:r>
        <w:r w:rsidR="009E7065">
          <w:rPr>
            <w:webHidden/>
          </w:rPr>
          <w:fldChar w:fldCharType="begin"/>
        </w:r>
        <w:r w:rsidR="009E7065">
          <w:rPr>
            <w:webHidden/>
          </w:rPr>
          <w:instrText xml:space="preserve"> PAGEREF _Toc461033529 \h </w:instrText>
        </w:r>
        <w:r w:rsidR="009E7065">
          <w:rPr>
            <w:webHidden/>
          </w:rPr>
        </w:r>
        <w:r w:rsidR="009E7065">
          <w:rPr>
            <w:webHidden/>
          </w:rPr>
          <w:fldChar w:fldCharType="separate"/>
        </w:r>
        <w:r w:rsidR="009E7065">
          <w:rPr>
            <w:webHidden/>
          </w:rPr>
          <w:t>18</w:t>
        </w:r>
        <w:r w:rsidR="009E7065">
          <w:rPr>
            <w:webHidden/>
          </w:rPr>
          <w:fldChar w:fldCharType="end"/>
        </w:r>
      </w:hyperlink>
    </w:p>
    <w:p w14:paraId="4F9DC6C7" w14:textId="77777777" w:rsidR="009E7065" w:rsidRDefault="00CB2B4A">
      <w:pPr>
        <w:pStyle w:val="TOC2"/>
        <w:rPr>
          <w:rFonts w:asciiTheme="minorHAnsi" w:eastAsiaTheme="minorEastAsia" w:hAnsiTheme="minorHAnsi" w:cstheme="minorBidi"/>
          <w:smallCaps w:val="0"/>
          <w:sz w:val="22"/>
        </w:rPr>
      </w:pPr>
      <w:hyperlink w:anchor="_Toc461033530" w:history="1">
        <w:r w:rsidR="009E7065" w:rsidRPr="00A63ECA">
          <w:rPr>
            <w:rStyle w:val="Hyperlink"/>
          </w:rPr>
          <w:t>6.2.</w:t>
        </w:r>
        <w:r w:rsidR="009E7065">
          <w:rPr>
            <w:rFonts w:asciiTheme="minorHAnsi" w:eastAsiaTheme="minorEastAsia" w:hAnsiTheme="minorHAnsi" w:cstheme="minorBidi"/>
            <w:smallCaps w:val="0"/>
            <w:sz w:val="22"/>
          </w:rPr>
          <w:tab/>
        </w:r>
        <w:r w:rsidR="009E7065" w:rsidRPr="00A63ECA">
          <w:rPr>
            <w:rStyle w:val="Hyperlink"/>
          </w:rPr>
          <w:t>Time scale</w:t>
        </w:r>
        <w:r w:rsidR="009E7065">
          <w:rPr>
            <w:webHidden/>
          </w:rPr>
          <w:tab/>
        </w:r>
        <w:r w:rsidR="009E7065">
          <w:rPr>
            <w:webHidden/>
          </w:rPr>
          <w:fldChar w:fldCharType="begin"/>
        </w:r>
        <w:r w:rsidR="009E7065">
          <w:rPr>
            <w:webHidden/>
          </w:rPr>
          <w:instrText xml:space="preserve"> PAGEREF _Toc461033530 \h </w:instrText>
        </w:r>
        <w:r w:rsidR="009E7065">
          <w:rPr>
            <w:webHidden/>
          </w:rPr>
        </w:r>
        <w:r w:rsidR="009E7065">
          <w:rPr>
            <w:webHidden/>
          </w:rPr>
          <w:fldChar w:fldCharType="separate"/>
        </w:r>
        <w:r w:rsidR="009E7065">
          <w:rPr>
            <w:webHidden/>
          </w:rPr>
          <w:t>19</w:t>
        </w:r>
        <w:r w:rsidR="009E7065">
          <w:rPr>
            <w:webHidden/>
          </w:rPr>
          <w:fldChar w:fldCharType="end"/>
        </w:r>
      </w:hyperlink>
    </w:p>
    <w:p w14:paraId="72DF8E24" w14:textId="77777777" w:rsidR="009E7065" w:rsidRDefault="00CB2B4A">
      <w:pPr>
        <w:pStyle w:val="TOC1"/>
        <w:rPr>
          <w:rFonts w:asciiTheme="minorHAnsi" w:eastAsiaTheme="minorEastAsia" w:hAnsiTheme="minorHAnsi" w:cstheme="minorBidi"/>
          <w:b w:val="0"/>
          <w:caps w:val="0"/>
        </w:rPr>
      </w:pPr>
      <w:hyperlink w:anchor="_Toc461033531" w:history="1">
        <w:r w:rsidR="009E7065" w:rsidRPr="00A63ECA">
          <w:rPr>
            <w:rStyle w:val="Hyperlink"/>
          </w:rPr>
          <w:t>7.</w:t>
        </w:r>
        <w:r w:rsidR="009E7065">
          <w:rPr>
            <w:rFonts w:asciiTheme="minorHAnsi" w:eastAsiaTheme="minorEastAsia" w:hAnsiTheme="minorHAnsi" w:cstheme="minorBidi"/>
            <w:b w:val="0"/>
            <w:caps w:val="0"/>
          </w:rPr>
          <w:tab/>
        </w:r>
        <w:r w:rsidR="009E7065" w:rsidRPr="00A63ECA">
          <w:rPr>
            <w:rStyle w:val="Hyperlink"/>
          </w:rPr>
          <w:t>ANNEX for Data Protection</w:t>
        </w:r>
        <w:r w:rsidR="009E7065">
          <w:rPr>
            <w:webHidden/>
          </w:rPr>
          <w:tab/>
        </w:r>
        <w:r w:rsidR="009E7065">
          <w:rPr>
            <w:webHidden/>
          </w:rPr>
          <w:fldChar w:fldCharType="begin"/>
        </w:r>
        <w:r w:rsidR="009E7065">
          <w:rPr>
            <w:webHidden/>
          </w:rPr>
          <w:instrText xml:space="preserve"> PAGEREF _Toc461033531 \h </w:instrText>
        </w:r>
        <w:r w:rsidR="009E7065">
          <w:rPr>
            <w:webHidden/>
          </w:rPr>
        </w:r>
        <w:r w:rsidR="009E7065">
          <w:rPr>
            <w:webHidden/>
          </w:rPr>
          <w:fldChar w:fldCharType="separate"/>
        </w:r>
        <w:r w:rsidR="009E7065">
          <w:rPr>
            <w:webHidden/>
          </w:rPr>
          <w:t>20</w:t>
        </w:r>
        <w:r w:rsidR="009E7065">
          <w:rPr>
            <w:webHidden/>
          </w:rPr>
          <w:fldChar w:fldCharType="end"/>
        </w:r>
      </w:hyperlink>
    </w:p>
    <w:p w14:paraId="055CF0B8" w14:textId="77777777" w:rsidR="009E7065" w:rsidRDefault="00CB2B4A">
      <w:pPr>
        <w:pStyle w:val="TOC1"/>
        <w:rPr>
          <w:rFonts w:asciiTheme="minorHAnsi" w:eastAsiaTheme="minorEastAsia" w:hAnsiTheme="minorHAnsi" w:cstheme="minorBidi"/>
          <w:b w:val="0"/>
          <w:caps w:val="0"/>
        </w:rPr>
      </w:pPr>
      <w:hyperlink w:anchor="_Toc461033532" w:history="1">
        <w:r w:rsidR="009E7065" w:rsidRPr="00A63ECA">
          <w:rPr>
            <w:rStyle w:val="Hyperlink"/>
          </w:rPr>
          <w:t>8.</w:t>
        </w:r>
        <w:r w:rsidR="009E7065">
          <w:rPr>
            <w:rFonts w:asciiTheme="minorHAnsi" w:eastAsiaTheme="minorEastAsia" w:hAnsiTheme="minorHAnsi" w:cstheme="minorBidi"/>
            <w:b w:val="0"/>
            <w:caps w:val="0"/>
          </w:rPr>
          <w:tab/>
        </w:r>
        <w:r w:rsidR="009E7065" w:rsidRPr="00A63ECA">
          <w:rPr>
            <w:rStyle w:val="Hyperlink"/>
          </w:rPr>
          <w:t>ANNEX to assess security needs</w:t>
        </w:r>
        <w:r w:rsidR="009E7065">
          <w:rPr>
            <w:webHidden/>
          </w:rPr>
          <w:tab/>
        </w:r>
        <w:r w:rsidR="009E7065">
          <w:rPr>
            <w:webHidden/>
          </w:rPr>
          <w:fldChar w:fldCharType="begin"/>
        </w:r>
        <w:r w:rsidR="009E7065">
          <w:rPr>
            <w:webHidden/>
          </w:rPr>
          <w:instrText xml:space="preserve"> PAGEREF _Toc461033532 \h </w:instrText>
        </w:r>
        <w:r w:rsidR="009E7065">
          <w:rPr>
            <w:webHidden/>
          </w:rPr>
        </w:r>
        <w:r w:rsidR="009E7065">
          <w:rPr>
            <w:webHidden/>
          </w:rPr>
          <w:fldChar w:fldCharType="separate"/>
        </w:r>
        <w:r w:rsidR="009E7065">
          <w:rPr>
            <w:webHidden/>
          </w:rPr>
          <w:t>23</w:t>
        </w:r>
        <w:r w:rsidR="009E7065">
          <w:rPr>
            <w:webHidden/>
          </w:rPr>
          <w:fldChar w:fldCharType="end"/>
        </w:r>
      </w:hyperlink>
    </w:p>
    <w:p w14:paraId="598B7D36" w14:textId="77777777" w:rsidR="009E7065" w:rsidRDefault="00CB2B4A">
      <w:pPr>
        <w:pStyle w:val="TOC1"/>
        <w:rPr>
          <w:rFonts w:asciiTheme="minorHAnsi" w:eastAsiaTheme="minorEastAsia" w:hAnsiTheme="minorHAnsi" w:cstheme="minorBidi"/>
          <w:b w:val="0"/>
          <w:caps w:val="0"/>
        </w:rPr>
      </w:pPr>
      <w:hyperlink w:anchor="_Toc461033533" w:history="1">
        <w:r w:rsidR="009E7065" w:rsidRPr="00A63ECA">
          <w:rPr>
            <w:rStyle w:val="Hyperlink"/>
          </w:rPr>
          <w:t>9.</w:t>
        </w:r>
        <w:r w:rsidR="009E7065">
          <w:rPr>
            <w:rFonts w:asciiTheme="minorHAnsi" w:eastAsiaTheme="minorEastAsia" w:hAnsiTheme="minorHAnsi" w:cstheme="minorBidi"/>
            <w:b w:val="0"/>
            <w:caps w:val="0"/>
          </w:rPr>
          <w:tab/>
        </w:r>
        <w:r w:rsidR="009E7065" w:rsidRPr="00A63ECA">
          <w:rPr>
            <w:rStyle w:val="Hyperlink"/>
          </w:rPr>
          <w:t>ANNEXES for the Initial Business Case</w:t>
        </w:r>
        <w:r w:rsidR="009E7065">
          <w:rPr>
            <w:webHidden/>
          </w:rPr>
          <w:tab/>
        </w:r>
        <w:r w:rsidR="009E7065">
          <w:rPr>
            <w:webHidden/>
          </w:rPr>
          <w:fldChar w:fldCharType="begin"/>
        </w:r>
        <w:r w:rsidR="009E7065">
          <w:rPr>
            <w:webHidden/>
          </w:rPr>
          <w:instrText xml:space="preserve"> PAGEREF _Toc461033533 \h </w:instrText>
        </w:r>
        <w:r w:rsidR="009E7065">
          <w:rPr>
            <w:webHidden/>
          </w:rPr>
        </w:r>
        <w:r w:rsidR="009E7065">
          <w:rPr>
            <w:webHidden/>
          </w:rPr>
          <w:fldChar w:fldCharType="separate"/>
        </w:r>
        <w:r w:rsidR="009E7065">
          <w:rPr>
            <w:webHidden/>
          </w:rPr>
          <w:t>26</w:t>
        </w:r>
        <w:r w:rsidR="009E7065">
          <w:rPr>
            <w:webHidden/>
          </w:rPr>
          <w:fldChar w:fldCharType="end"/>
        </w:r>
      </w:hyperlink>
    </w:p>
    <w:p w14:paraId="574F6D90" w14:textId="77777777" w:rsidR="009E7065" w:rsidRDefault="00CB2B4A">
      <w:pPr>
        <w:pStyle w:val="TOC2"/>
        <w:rPr>
          <w:rFonts w:asciiTheme="minorHAnsi" w:eastAsiaTheme="minorEastAsia" w:hAnsiTheme="minorHAnsi" w:cstheme="minorBidi"/>
          <w:smallCaps w:val="0"/>
          <w:sz w:val="22"/>
        </w:rPr>
      </w:pPr>
      <w:hyperlink w:anchor="_Toc461033534" w:history="1">
        <w:r w:rsidR="009E7065" w:rsidRPr="00A63ECA">
          <w:rPr>
            <w:rStyle w:val="Hyperlink"/>
          </w:rPr>
          <w:t>9.1.</w:t>
        </w:r>
        <w:r w:rsidR="009E7065">
          <w:rPr>
            <w:rFonts w:asciiTheme="minorHAnsi" w:eastAsiaTheme="minorEastAsia" w:hAnsiTheme="minorHAnsi" w:cstheme="minorBidi"/>
            <w:smallCaps w:val="0"/>
            <w:sz w:val="22"/>
          </w:rPr>
          <w:tab/>
        </w:r>
        <w:r w:rsidR="009E7065" w:rsidRPr="00A63ECA">
          <w:rPr>
            <w:rStyle w:val="Hyperlink"/>
          </w:rPr>
          <w:t>Annex - Business Requirements log</w:t>
        </w:r>
        <w:r w:rsidR="009E7065">
          <w:rPr>
            <w:webHidden/>
          </w:rPr>
          <w:tab/>
        </w:r>
        <w:r w:rsidR="009E7065">
          <w:rPr>
            <w:webHidden/>
          </w:rPr>
          <w:fldChar w:fldCharType="begin"/>
        </w:r>
        <w:r w:rsidR="009E7065">
          <w:rPr>
            <w:webHidden/>
          </w:rPr>
          <w:instrText xml:space="preserve"> PAGEREF _Toc461033534 \h </w:instrText>
        </w:r>
        <w:r w:rsidR="009E7065">
          <w:rPr>
            <w:webHidden/>
          </w:rPr>
        </w:r>
        <w:r w:rsidR="009E7065">
          <w:rPr>
            <w:webHidden/>
          </w:rPr>
          <w:fldChar w:fldCharType="separate"/>
        </w:r>
        <w:r w:rsidR="009E7065">
          <w:rPr>
            <w:webHidden/>
          </w:rPr>
          <w:t>26</w:t>
        </w:r>
        <w:r w:rsidR="009E7065">
          <w:rPr>
            <w:webHidden/>
          </w:rPr>
          <w:fldChar w:fldCharType="end"/>
        </w:r>
      </w:hyperlink>
    </w:p>
    <w:p w14:paraId="1D2B0B33" w14:textId="77777777" w:rsidR="009E7065" w:rsidRDefault="00CB2B4A">
      <w:pPr>
        <w:pStyle w:val="TOC2"/>
        <w:rPr>
          <w:rFonts w:asciiTheme="minorHAnsi" w:eastAsiaTheme="minorEastAsia" w:hAnsiTheme="minorHAnsi" w:cstheme="minorBidi"/>
          <w:smallCaps w:val="0"/>
          <w:sz w:val="22"/>
        </w:rPr>
      </w:pPr>
      <w:hyperlink w:anchor="_Toc461033535" w:history="1">
        <w:r w:rsidR="009E7065" w:rsidRPr="00A63ECA">
          <w:rPr>
            <w:rStyle w:val="Hyperlink"/>
          </w:rPr>
          <w:t>9.2.</w:t>
        </w:r>
        <w:r w:rsidR="009E7065">
          <w:rPr>
            <w:rFonts w:asciiTheme="minorHAnsi" w:eastAsiaTheme="minorEastAsia" w:hAnsiTheme="minorHAnsi" w:cstheme="minorBidi"/>
            <w:smallCaps w:val="0"/>
            <w:sz w:val="22"/>
          </w:rPr>
          <w:tab/>
        </w:r>
        <w:r w:rsidR="009E7065" w:rsidRPr="00A63ECA">
          <w:rPr>
            <w:rStyle w:val="Hyperlink"/>
          </w:rPr>
          <w:t>Annex - Business Case Methodological Review</w:t>
        </w:r>
        <w:r w:rsidR="009E7065">
          <w:rPr>
            <w:webHidden/>
          </w:rPr>
          <w:tab/>
        </w:r>
        <w:r w:rsidR="009E7065">
          <w:rPr>
            <w:webHidden/>
          </w:rPr>
          <w:fldChar w:fldCharType="begin"/>
        </w:r>
        <w:r w:rsidR="009E7065">
          <w:rPr>
            <w:webHidden/>
          </w:rPr>
          <w:instrText xml:space="preserve"> PAGEREF _Toc461033535 \h </w:instrText>
        </w:r>
        <w:r w:rsidR="009E7065">
          <w:rPr>
            <w:webHidden/>
          </w:rPr>
        </w:r>
        <w:r w:rsidR="009E7065">
          <w:rPr>
            <w:webHidden/>
          </w:rPr>
          <w:fldChar w:fldCharType="separate"/>
        </w:r>
        <w:r w:rsidR="009E7065">
          <w:rPr>
            <w:webHidden/>
          </w:rPr>
          <w:t>26</w:t>
        </w:r>
        <w:r w:rsidR="009E7065">
          <w:rPr>
            <w:webHidden/>
          </w:rPr>
          <w:fldChar w:fldCharType="end"/>
        </w:r>
      </w:hyperlink>
    </w:p>
    <w:p w14:paraId="17596DDC" w14:textId="77777777" w:rsidR="009E7065" w:rsidRDefault="00CB2B4A">
      <w:pPr>
        <w:pStyle w:val="TOC1"/>
        <w:rPr>
          <w:rFonts w:asciiTheme="minorHAnsi" w:eastAsiaTheme="minorEastAsia" w:hAnsiTheme="minorHAnsi" w:cstheme="minorBidi"/>
          <w:b w:val="0"/>
          <w:caps w:val="0"/>
        </w:rPr>
      </w:pPr>
      <w:hyperlink w:anchor="_Toc461033536" w:history="1">
        <w:r w:rsidR="009E7065" w:rsidRPr="00A63ECA">
          <w:rPr>
            <w:rStyle w:val="Hyperlink"/>
          </w:rPr>
          <w:t>10.</w:t>
        </w:r>
        <w:r w:rsidR="009E7065">
          <w:rPr>
            <w:rFonts w:asciiTheme="minorHAnsi" w:eastAsiaTheme="minorEastAsia" w:hAnsiTheme="minorHAnsi" w:cstheme="minorBidi"/>
            <w:b w:val="0"/>
            <w:caps w:val="0"/>
          </w:rPr>
          <w:tab/>
        </w:r>
        <w:r w:rsidR="009E7065" w:rsidRPr="00A63ECA">
          <w:rPr>
            <w:rStyle w:val="Hyperlink"/>
          </w:rPr>
          <w:t>ANNEXES for IT Requirements Analysis</w:t>
        </w:r>
        <w:r w:rsidR="009E7065">
          <w:rPr>
            <w:webHidden/>
          </w:rPr>
          <w:tab/>
        </w:r>
        <w:r w:rsidR="009E7065">
          <w:rPr>
            <w:webHidden/>
          </w:rPr>
          <w:fldChar w:fldCharType="begin"/>
        </w:r>
        <w:r w:rsidR="009E7065">
          <w:rPr>
            <w:webHidden/>
          </w:rPr>
          <w:instrText xml:space="preserve"> PAGEREF _Toc461033536 \h </w:instrText>
        </w:r>
        <w:r w:rsidR="009E7065">
          <w:rPr>
            <w:webHidden/>
          </w:rPr>
        </w:r>
        <w:r w:rsidR="009E7065">
          <w:rPr>
            <w:webHidden/>
          </w:rPr>
          <w:fldChar w:fldCharType="separate"/>
        </w:r>
        <w:r w:rsidR="009E7065">
          <w:rPr>
            <w:webHidden/>
          </w:rPr>
          <w:t>27</w:t>
        </w:r>
        <w:r w:rsidR="009E7065">
          <w:rPr>
            <w:webHidden/>
          </w:rPr>
          <w:fldChar w:fldCharType="end"/>
        </w:r>
      </w:hyperlink>
    </w:p>
    <w:p w14:paraId="5CD84B97" w14:textId="77777777" w:rsidR="009E7065" w:rsidRDefault="00CB2B4A">
      <w:pPr>
        <w:pStyle w:val="TOC2"/>
        <w:rPr>
          <w:rFonts w:asciiTheme="minorHAnsi" w:eastAsiaTheme="minorEastAsia" w:hAnsiTheme="minorHAnsi" w:cstheme="minorBidi"/>
          <w:smallCaps w:val="0"/>
          <w:sz w:val="22"/>
        </w:rPr>
      </w:pPr>
      <w:hyperlink w:anchor="_Toc461033537" w:history="1">
        <w:r w:rsidR="009E7065" w:rsidRPr="00A63ECA">
          <w:rPr>
            <w:rStyle w:val="Hyperlink"/>
          </w:rPr>
          <w:t>10.1.</w:t>
        </w:r>
        <w:r w:rsidR="009E7065">
          <w:rPr>
            <w:rFonts w:asciiTheme="minorHAnsi" w:eastAsiaTheme="minorEastAsia" w:hAnsiTheme="minorHAnsi" w:cstheme="minorBidi"/>
            <w:smallCaps w:val="0"/>
            <w:sz w:val="22"/>
          </w:rPr>
          <w:tab/>
        </w:r>
        <w:r w:rsidR="009E7065" w:rsidRPr="00A63ECA">
          <w:rPr>
            <w:rStyle w:val="Hyperlink"/>
          </w:rPr>
          <w:t>Annex - IT Scenario Feasibility</w:t>
        </w:r>
        <w:r w:rsidR="009E7065">
          <w:rPr>
            <w:webHidden/>
          </w:rPr>
          <w:tab/>
        </w:r>
        <w:r w:rsidR="009E7065">
          <w:rPr>
            <w:webHidden/>
          </w:rPr>
          <w:fldChar w:fldCharType="begin"/>
        </w:r>
        <w:r w:rsidR="009E7065">
          <w:rPr>
            <w:webHidden/>
          </w:rPr>
          <w:instrText xml:space="preserve"> PAGEREF _Toc461033537 \h </w:instrText>
        </w:r>
        <w:r w:rsidR="009E7065">
          <w:rPr>
            <w:webHidden/>
          </w:rPr>
        </w:r>
        <w:r w:rsidR="009E7065">
          <w:rPr>
            <w:webHidden/>
          </w:rPr>
          <w:fldChar w:fldCharType="separate"/>
        </w:r>
        <w:r w:rsidR="009E7065">
          <w:rPr>
            <w:webHidden/>
          </w:rPr>
          <w:t>27</w:t>
        </w:r>
        <w:r w:rsidR="009E7065">
          <w:rPr>
            <w:webHidden/>
          </w:rPr>
          <w:fldChar w:fldCharType="end"/>
        </w:r>
      </w:hyperlink>
    </w:p>
    <w:p w14:paraId="70D8C24F" w14:textId="77777777" w:rsidR="009E7065" w:rsidRDefault="00CB2B4A">
      <w:pPr>
        <w:pStyle w:val="TOC2"/>
        <w:rPr>
          <w:rFonts w:asciiTheme="minorHAnsi" w:eastAsiaTheme="minorEastAsia" w:hAnsiTheme="minorHAnsi" w:cstheme="minorBidi"/>
          <w:smallCaps w:val="0"/>
          <w:sz w:val="22"/>
        </w:rPr>
      </w:pPr>
      <w:hyperlink w:anchor="_Toc461033538" w:history="1">
        <w:r w:rsidR="009E7065" w:rsidRPr="00A63ECA">
          <w:rPr>
            <w:rStyle w:val="Hyperlink"/>
          </w:rPr>
          <w:t>10.2.</w:t>
        </w:r>
        <w:r w:rsidR="009E7065">
          <w:rPr>
            <w:rFonts w:asciiTheme="minorHAnsi" w:eastAsiaTheme="minorEastAsia" w:hAnsiTheme="minorHAnsi" w:cstheme="minorBidi"/>
            <w:smallCaps w:val="0"/>
            <w:sz w:val="22"/>
          </w:rPr>
          <w:tab/>
        </w:r>
        <w:r w:rsidR="009E7065" w:rsidRPr="00A63ECA">
          <w:rPr>
            <w:rStyle w:val="Hyperlink"/>
          </w:rPr>
          <w:t>Annex - IT Financial Costs and Benefits / scenario</w:t>
        </w:r>
        <w:r w:rsidR="009E7065">
          <w:rPr>
            <w:webHidden/>
          </w:rPr>
          <w:tab/>
        </w:r>
        <w:r w:rsidR="009E7065">
          <w:rPr>
            <w:webHidden/>
          </w:rPr>
          <w:fldChar w:fldCharType="begin"/>
        </w:r>
        <w:r w:rsidR="009E7065">
          <w:rPr>
            <w:webHidden/>
          </w:rPr>
          <w:instrText xml:space="preserve"> PAGEREF _Toc461033538 \h </w:instrText>
        </w:r>
        <w:r w:rsidR="009E7065">
          <w:rPr>
            <w:webHidden/>
          </w:rPr>
        </w:r>
        <w:r w:rsidR="009E7065">
          <w:rPr>
            <w:webHidden/>
          </w:rPr>
          <w:fldChar w:fldCharType="separate"/>
        </w:r>
        <w:r w:rsidR="009E7065">
          <w:rPr>
            <w:webHidden/>
          </w:rPr>
          <w:t>27</w:t>
        </w:r>
        <w:r w:rsidR="009E7065">
          <w:rPr>
            <w:webHidden/>
          </w:rPr>
          <w:fldChar w:fldCharType="end"/>
        </w:r>
      </w:hyperlink>
    </w:p>
    <w:p w14:paraId="46A34477" w14:textId="77777777" w:rsidR="009E7065" w:rsidRDefault="00CB2B4A">
      <w:pPr>
        <w:pStyle w:val="TOC1"/>
        <w:rPr>
          <w:rFonts w:asciiTheme="minorHAnsi" w:eastAsiaTheme="minorEastAsia" w:hAnsiTheme="minorHAnsi" w:cstheme="minorBidi"/>
          <w:b w:val="0"/>
          <w:caps w:val="0"/>
        </w:rPr>
      </w:pPr>
      <w:hyperlink w:anchor="_Toc461033539" w:history="1">
        <w:r w:rsidR="009E7065" w:rsidRPr="00A63ECA">
          <w:rPr>
            <w:rStyle w:val="Hyperlink"/>
          </w:rPr>
          <w:t>11.</w:t>
        </w:r>
        <w:r w:rsidR="009E7065">
          <w:rPr>
            <w:rFonts w:asciiTheme="minorHAnsi" w:eastAsiaTheme="minorEastAsia" w:hAnsiTheme="minorHAnsi" w:cstheme="minorBidi"/>
            <w:b w:val="0"/>
            <w:caps w:val="0"/>
          </w:rPr>
          <w:tab/>
        </w:r>
        <w:r w:rsidR="009E7065" w:rsidRPr="00A63ECA">
          <w:rPr>
            <w:rStyle w:val="Hyperlink"/>
          </w:rPr>
          <w:t>ANNEX - Document control</w:t>
        </w:r>
        <w:r w:rsidR="009E7065">
          <w:rPr>
            <w:webHidden/>
          </w:rPr>
          <w:tab/>
        </w:r>
        <w:r w:rsidR="009E7065">
          <w:rPr>
            <w:webHidden/>
          </w:rPr>
          <w:fldChar w:fldCharType="begin"/>
        </w:r>
        <w:r w:rsidR="009E7065">
          <w:rPr>
            <w:webHidden/>
          </w:rPr>
          <w:instrText xml:space="preserve"> PAGEREF _Toc461033539 \h </w:instrText>
        </w:r>
        <w:r w:rsidR="009E7065">
          <w:rPr>
            <w:webHidden/>
          </w:rPr>
        </w:r>
        <w:r w:rsidR="009E7065">
          <w:rPr>
            <w:webHidden/>
          </w:rPr>
          <w:fldChar w:fldCharType="separate"/>
        </w:r>
        <w:r w:rsidR="009E7065">
          <w:rPr>
            <w:webHidden/>
          </w:rPr>
          <w:t>28</w:t>
        </w:r>
        <w:r w:rsidR="009E7065">
          <w:rPr>
            <w:webHidden/>
          </w:rPr>
          <w:fldChar w:fldCharType="end"/>
        </w:r>
      </w:hyperlink>
    </w:p>
    <w:p w14:paraId="00865523" w14:textId="77777777" w:rsidR="009E7065" w:rsidRDefault="00CB2B4A">
      <w:pPr>
        <w:pStyle w:val="TOC2"/>
        <w:rPr>
          <w:rFonts w:asciiTheme="minorHAnsi" w:eastAsiaTheme="minorEastAsia" w:hAnsiTheme="minorHAnsi" w:cstheme="minorBidi"/>
          <w:smallCaps w:val="0"/>
          <w:sz w:val="22"/>
        </w:rPr>
      </w:pPr>
      <w:hyperlink w:anchor="_Toc461033540" w:history="1">
        <w:r w:rsidR="009E7065" w:rsidRPr="00A63ECA">
          <w:rPr>
            <w:rStyle w:val="Hyperlink"/>
          </w:rPr>
          <w:t>11.1.</w:t>
        </w:r>
        <w:r w:rsidR="009E7065">
          <w:rPr>
            <w:rFonts w:asciiTheme="minorHAnsi" w:eastAsiaTheme="minorEastAsia" w:hAnsiTheme="minorHAnsi" w:cstheme="minorBidi"/>
            <w:smallCaps w:val="0"/>
            <w:sz w:val="22"/>
          </w:rPr>
          <w:tab/>
        </w:r>
        <w:r w:rsidR="009E7065" w:rsidRPr="00A63ECA">
          <w:rPr>
            <w:rStyle w:val="Hyperlink"/>
          </w:rPr>
          <w:t>Circulation</w:t>
        </w:r>
        <w:r w:rsidR="009E7065">
          <w:rPr>
            <w:webHidden/>
          </w:rPr>
          <w:tab/>
        </w:r>
        <w:r w:rsidR="009E7065">
          <w:rPr>
            <w:webHidden/>
          </w:rPr>
          <w:fldChar w:fldCharType="begin"/>
        </w:r>
        <w:r w:rsidR="009E7065">
          <w:rPr>
            <w:webHidden/>
          </w:rPr>
          <w:instrText xml:space="preserve"> PAGEREF _Toc461033540 \h </w:instrText>
        </w:r>
        <w:r w:rsidR="009E7065">
          <w:rPr>
            <w:webHidden/>
          </w:rPr>
        </w:r>
        <w:r w:rsidR="009E7065">
          <w:rPr>
            <w:webHidden/>
          </w:rPr>
          <w:fldChar w:fldCharType="separate"/>
        </w:r>
        <w:r w:rsidR="009E7065">
          <w:rPr>
            <w:webHidden/>
          </w:rPr>
          <w:t>28</w:t>
        </w:r>
        <w:r w:rsidR="009E7065">
          <w:rPr>
            <w:webHidden/>
          </w:rPr>
          <w:fldChar w:fldCharType="end"/>
        </w:r>
      </w:hyperlink>
    </w:p>
    <w:p w14:paraId="3C7CD344" w14:textId="77777777" w:rsidR="009E7065" w:rsidRDefault="00CB2B4A">
      <w:pPr>
        <w:pStyle w:val="TOC2"/>
        <w:rPr>
          <w:rFonts w:asciiTheme="minorHAnsi" w:eastAsiaTheme="minorEastAsia" w:hAnsiTheme="minorHAnsi" w:cstheme="minorBidi"/>
          <w:smallCaps w:val="0"/>
          <w:sz w:val="22"/>
        </w:rPr>
      </w:pPr>
      <w:hyperlink w:anchor="_Toc461033541" w:history="1">
        <w:r w:rsidR="009E7065" w:rsidRPr="00A63ECA">
          <w:rPr>
            <w:rStyle w:val="Hyperlink"/>
          </w:rPr>
          <w:t>11.2.</w:t>
        </w:r>
        <w:r w:rsidR="009E7065">
          <w:rPr>
            <w:rFonts w:asciiTheme="minorHAnsi" w:eastAsiaTheme="minorEastAsia" w:hAnsiTheme="minorHAnsi" w:cstheme="minorBidi"/>
            <w:smallCaps w:val="0"/>
            <w:sz w:val="22"/>
          </w:rPr>
          <w:tab/>
        </w:r>
        <w:r w:rsidR="009E7065" w:rsidRPr="00A63ECA">
          <w:rPr>
            <w:rStyle w:val="Hyperlink"/>
          </w:rPr>
          <w:t>Change history</w:t>
        </w:r>
        <w:r w:rsidR="009E7065">
          <w:rPr>
            <w:webHidden/>
          </w:rPr>
          <w:tab/>
        </w:r>
        <w:r w:rsidR="009E7065">
          <w:rPr>
            <w:webHidden/>
          </w:rPr>
          <w:fldChar w:fldCharType="begin"/>
        </w:r>
        <w:r w:rsidR="009E7065">
          <w:rPr>
            <w:webHidden/>
          </w:rPr>
          <w:instrText xml:space="preserve"> PAGEREF _Toc461033541 \h </w:instrText>
        </w:r>
        <w:r w:rsidR="009E7065">
          <w:rPr>
            <w:webHidden/>
          </w:rPr>
        </w:r>
        <w:r w:rsidR="009E7065">
          <w:rPr>
            <w:webHidden/>
          </w:rPr>
          <w:fldChar w:fldCharType="separate"/>
        </w:r>
        <w:r w:rsidR="009E7065">
          <w:rPr>
            <w:webHidden/>
          </w:rPr>
          <w:t>28</w:t>
        </w:r>
        <w:r w:rsidR="009E7065">
          <w:rPr>
            <w:webHidden/>
          </w:rPr>
          <w:fldChar w:fldCharType="end"/>
        </w:r>
      </w:hyperlink>
    </w:p>
    <w:p w14:paraId="1BC1B059" w14:textId="77777777" w:rsidR="009E7065" w:rsidRDefault="00CB2B4A">
      <w:pPr>
        <w:pStyle w:val="TOC2"/>
        <w:rPr>
          <w:rFonts w:asciiTheme="minorHAnsi" w:eastAsiaTheme="minorEastAsia" w:hAnsiTheme="minorHAnsi" w:cstheme="minorBidi"/>
          <w:smallCaps w:val="0"/>
          <w:sz w:val="22"/>
        </w:rPr>
      </w:pPr>
      <w:hyperlink w:anchor="_Toc461033542" w:history="1">
        <w:r w:rsidR="009E7065" w:rsidRPr="00A63ECA">
          <w:rPr>
            <w:rStyle w:val="Hyperlink"/>
          </w:rPr>
          <w:t>11.3.</w:t>
        </w:r>
        <w:r w:rsidR="009E7065">
          <w:rPr>
            <w:rFonts w:asciiTheme="minorHAnsi" w:eastAsiaTheme="minorEastAsia" w:hAnsiTheme="minorHAnsi" w:cstheme="minorBidi"/>
            <w:smallCaps w:val="0"/>
            <w:sz w:val="22"/>
          </w:rPr>
          <w:tab/>
        </w:r>
        <w:r w:rsidR="009E7065" w:rsidRPr="00A63ECA">
          <w:rPr>
            <w:rStyle w:val="Hyperlink"/>
          </w:rPr>
          <w:t>Applicable documents</w:t>
        </w:r>
        <w:r w:rsidR="009E7065">
          <w:rPr>
            <w:webHidden/>
          </w:rPr>
          <w:tab/>
        </w:r>
        <w:r w:rsidR="009E7065">
          <w:rPr>
            <w:webHidden/>
          </w:rPr>
          <w:fldChar w:fldCharType="begin"/>
        </w:r>
        <w:r w:rsidR="009E7065">
          <w:rPr>
            <w:webHidden/>
          </w:rPr>
          <w:instrText xml:space="preserve"> PAGEREF _Toc461033542 \h </w:instrText>
        </w:r>
        <w:r w:rsidR="009E7065">
          <w:rPr>
            <w:webHidden/>
          </w:rPr>
        </w:r>
        <w:r w:rsidR="009E7065">
          <w:rPr>
            <w:webHidden/>
          </w:rPr>
          <w:fldChar w:fldCharType="separate"/>
        </w:r>
        <w:r w:rsidR="009E7065">
          <w:rPr>
            <w:webHidden/>
          </w:rPr>
          <w:t>28</w:t>
        </w:r>
        <w:r w:rsidR="009E7065">
          <w:rPr>
            <w:webHidden/>
          </w:rPr>
          <w:fldChar w:fldCharType="end"/>
        </w:r>
      </w:hyperlink>
    </w:p>
    <w:p w14:paraId="709700B3" w14:textId="77777777" w:rsidR="009E7065" w:rsidRDefault="00CB2B4A">
      <w:pPr>
        <w:pStyle w:val="TOC2"/>
        <w:rPr>
          <w:rFonts w:asciiTheme="minorHAnsi" w:eastAsiaTheme="minorEastAsia" w:hAnsiTheme="minorHAnsi" w:cstheme="minorBidi"/>
          <w:smallCaps w:val="0"/>
          <w:sz w:val="22"/>
        </w:rPr>
      </w:pPr>
      <w:hyperlink w:anchor="_Toc461033543" w:history="1">
        <w:r w:rsidR="009E7065" w:rsidRPr="00A63ECA">
          <w:rPr>
            <w:rStyle w:val="Hyperlink"/>
          </w:rPr>
          <w:t>11.4.</w:t>
        </w:r>
        <w:r w:rsidR="009E7065">
          <w:rPr>
            <w:rFonts w:asciiTheme="minorHAnsi" w:eastAsiaTheme="minorEastAsia" w:hAnsiTheme="minorHAnsi" w:cstheme="minorBidi"/>
            <w:smallCaps w:val="0"/>
            <w:sz w:val="22"/>
          </w:rPr>
          <w:tab/>
        </w:r>
        <w:r w:rsidR="009E7065" w:rsidRPr="00A63ECA">
          <w:rPr>
            <w:rStyle w:val="Hyperlink"/>
          </w:rPr>
          <w:t>Reference documents</w:t>
        </w:r>
        <w:r w:rsidR="009E7065">
          <w:rPr>
            <w:webHidden/>
          </w:rPr>
          <w:tab/>
        </w:r>
        <w:r w:rsidR="009E7065">
          <w:rPr>
            <w:webHidden/>
          </w:rPr>
          <w:fldChar w:fldCharType="begin"/>
        </w:r>
        <w:r w:rsidR="009E7065">
          <w:rPr>
            <w:webHidden/>
          </w:rPr>
          <w:instrText xml:space="preserve"> PAGEREF _Toc461033543 \h </w:instrText>
        </w:r>
        <w:r w:rsidR="009E7065">
          <w:rPr>
            <w:webHidden/>
          </w:rPr>
        </w:r>
        <w:r w:rsidR="009E7065">
          <w:rPr>
            <w:webHidden/>
          </w:rPr>
          <w:fldChar w:fldCharType="separate"/>
        </w:r>
        <w:r w:rsidR="009E7065">
          <w:rPr>
            <w:webHidden/>
          </w:rPr>
          <w:t>28</w:t>
        </w:r>
        <w:r w:rsidR="009E7065">
          <w:rPr>
            <w:webHidden/>
          </w:rPr>
          <w:fldChar w:fldCharType="end"/>
        </w:r>
      </w:hyperlink>
    </w:p>
    <w:p w14:paraId="6C02BFF9" w14:textId="77777777" w:rsidR="009E7065" w:rsidRDefault="00CB2B4A">
      <w:pPr>
        <w:pStyle w:val="TOC2"/>
        <w:rPr>
          <w:rFonts w:asciiTheme="minorHAnsi" w:eastAsiaTheme="minorEastAsia" w:hAnsiTheme="minorHAnsi" w:cstheme="minorBidi"/>
          <w:smallCaps w:val="0"/>
          <w:sz w:val="22"/>
        </w:rPr>
      </w:pPr>
      <w:hyperlink w:anchor="_Toc461033544" w:history="1">
        <w:r w:rsidR="009E7065" w:rsidRPr="00A63ECA">
          <w:rPr>
            <w:rStyle w:val="Hyperlink"/>
          </w:rPr>
          <w:t>11.5.</w:t>
        </w:r>
        <w:r w:rsidR="009E7065">
          <w:rPr>
            <w:rFonts w:asciiTheme="minorHAnsi" w:eastAsiaTheme="minorEastAsia" w:hAnsiTheme="minorHAnsi" w:cstheme="minorBidi"/>
            <w:smallCaps w:val="0"/>
            <w:sz w:val="22"/>
          </w:rPr>
          <w:tab/>
        </w:r>
        <w:r w:rsidR="009E7065" w:rsidRPr="00A63ECA">
          <w:rPr>
            <w:rStyle w:val="Hyperlink"/>
          </w:rPr>
          <w:t>Glossary</w:t>
        </w:r>
        <w:r w:rsidR="009E7065">
          <w:rPr>
            <w:webHidden/>
          </w:rPr>
          <w:tab/>
        </w:r>
        <w:r w:rsidR="009E7065">
          <w:rPr>
            <w:webHidden/>
          </w:rPr>
          <w:fldChar w:fldCharType="begin"/>
        </w:r>
        <w:r w:rsidR="009E7065">
          <w:rPr>
            <w:webHidden/>
          </w:rPr>
          <w:instrText xml:space="preserve"> PAGEREF _Toc461033544 \h </w:instrText>
        </w:r>
        <w:r w:rsidR="009E7065">
          <w:rPr>
            <w:webHidden/>
          </w:rPr>
        </w:r>
        <w:r w:rsidR="009E7065">
          <w:rPr>
            <w:webHidden/>
          </w:rPr>
          <w:fldChar w:fldCharType="separate"/>
        </w:r>
        <w:r w:rsidR="009E7065">
          <w:rPr>
            <w:webHidden/>
          </w:rPr>
          <w:t>29</w:t>
        </w:r>
        <w:r w:rsidR="009E7065">
          <w:rPr>
            <w:webHidden/>
          </w:rPr>
          <w:fldChar w:fldCharType="end"/>
        </w:r>
      </w:hyperlink>
    </w:p>
    <w:p w14:paraId="408B917E" w14:textId="77777777" w:rsidR="009E7065" w:rsidRDefault="00CB2B4A">
      <w:pPr>
        <w:pStyle w:val="TOC2"/>
        <w:rPr>
          <w:rFonts w:asciiTheme="minorHAnsi" w:eastAsiaTheme="minorEastAsia" w:hAnsiTheme="minorHAnsi" w:cstheme="minorBidi"/>
          <w:smallCaps w:val="0"/>
          <w:sz w:val="22"/>
        </w:rPr>
      </w:pPr>
      <w:hyperlink w:anchor="_Toc461033545" w:history="1">
        <w:r w:rsidR="009E7065" w:rsidRPr="00A63ECA">
          <w:rPr>
            <w:rStyle w:val="Hyperlink"/>
          </w:rPr>
          <w:t>11.6.</w:t>
        </w:r>
        <w:r w:rsidR="009E7065">
          <w:rPr>
            <w:rFonts w:asciiTheme="minorHAnsi" w:eastAsiaTheme="minorEastAsia" w:hAnsiTheme="minorHAnsi" w:cstheme="minorBidi"/>
            <w:smallCaps w:val="0"/>
            <w:sz w:val="22"/>
          </w:rPr>
          <w:tab/>
        </w:r>
        <w:r w:rsidR="009E7065" w:rsidRPr="00A63ECA">
          <w:rPr>
            <w:rStyle w:val="Hyperlink"/>
          </w:rPr>
          <w:t>Usage conventions</w:t>
        </w:r>
        <w:r w:rsidR="009E7065">
          <w:rPr>
            <w:webHidden/>
          </w:rPr>
          <w:tab/>
        </w:r>
        <w:r w:rsidR="009E7065">
          <w:rPr>
            <w:webHidden/>
          </w:rPr>
          <w:fldChar w:fldCharType="begin"/>
        </w:r>
        <w:r w:rsidR="009E7065">
          <w:rPr>
            <w:webHidden/>
          </w:rPr>
          <w:instrText xml:space="preserve"> PAGEREF _Toc461033545 \h </w:instrText>
        </w:r>
        <w:r w:rsidR="009E7065">
          <w:rPr>
            <w:webHidden/>
          </w:rPr>
        </w:r>
        <w:r w:rsidR="009E7065">
          <w:rPr>
            <w:webHidden/>
          </w:rPr>
          <w:fldChar w:fldCharType="separate"/>
        </w:r>
        <w:r w:rsidR="009E7065">
          <w:rPr>
            <w:webHidden/>
          </w:rPr>
          <w:t>29</w:t>
        </w:r>
        <w:r w:rsidR="009E7065">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7" w:name="_Toc276050154"/>
      <w:bookmarkStart w:id="8" w:name="_Toc306103580"/>
      <w:bookmarkStart w:id="9" w:name="_Toc343177380"/>
      <w:bookmarkStart w:id="10" w:name="_Toc461033497"/>
      <w:bookmarkStart w:id="11" w:name="_Toc127090515"/>
      <w:bookmarkEnd w:id="6"/>
      <w:r w:rsidRPr="00131078">
        <w:rPr>
          <w:rFonts w:asciiTheme="minorHAnsi" w:hAnsiTheme="minorHAnsi"/>
          <w:b/>
        </w:rPr>
        <w:lastRenderedPageBreak/>
        <w:t>Executive Summary</w:t>
      </w:r>
      <w:bookmarkEnd w:id="7"/>
      <w:bookmarkEnd w:id="8"/>
      <w:bookmarkEnd w:id="9"/>
      <w:bookmarkEnd w:id="10"/>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3AD7B2F1" w:rsidR="00097F8B" w:rsidRDefault="00097F8B" w:rsidP="00645A66">
      <w:pPr>
        <w:rPr>
          <w:rFonts w:asciiTheme="minorHAnsi" w:hAnsiTheme="minorHAnsi"/>
          <w:sz w:val="20"/>
        </w:rPr>
      </w:pPr>
      <w:proofErr w:type="spellStart"/>
      <w:r>
        <w:rPr>
          <w:rFonts w:asciiTheme="minorHAnsi" w:hAnsiTheme="minorHAnsi"/>
          <w:sz w:val="20"/>
        </w:rPr>
        <w:t>Trilogue</w:t>
      </w:r>
      <w:proofErr w:type="spellEnd"/>
      <w:r>
        <w:rPr>
          <w:rFonts w:asciiTheme="minorHAnsi" w:hAnsiTheme="minorHAnsi"/>
          <w:sz w:val="20"/>
        </w:rPr>
        <w:t xml:space="preserve"> Negotiations are a complex legal construct allowing European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In principle, the outcome of a </w:t>
      </w:r>
      <w:proofErr w:type="spellStart"/>
      <w:r>
        <w:rPr>
          <w:rFonts w:asciiTheme="minorHAnsi" w:hAnsiTheme="minorHAnsi"/>
          <w:sz w:val="20"/>
        </w:rPr>
        <w:t>Trilogue</w:t>
      </w:r>
      <w:proofErr w:type="spellEnd"/>
      <w:r>
        <w:rPr>
          <w:rFonts w:asciiTheme="minorHAnsi" w:hAnsiTheme="minorHAnsi"/>
          <w:sz w:val="20"/>
        </w:rPr>
        <w:t xml:space="preserve"> should not differ substantially from a position achieved when following a standa</w:t>
      </w:r>
      <w:r w:rsidR="00436A83">
        <w:rPr>
          <w:rFonts w:asciiTheme="minorHAnsi" w:hAnsiTheme="minorHAnsi"/>
          <w:sz w:val="20"/>
        </w:rPr>
        <w:t>rd legislative procedure setup.</w:t>
      </w:r>
    </w:p>
    <w:p w14:paraId="553F5513" w14:textId="155087DE" w:rsidR="00097F8B" w:rsidRDefault="00097F8B" w:rsidP="00645A66">
      <w:pPr>
        <w:rPr>
          <w:rFonts w:asciiTheme="minorHAnsi" w:hAnsiTheme="minorHAnsi"/>
          <w:sz w:val="20"/>
        </w:rPr>
      </w:pPr>
      <w:r>
        <w:rPr>
          <w:rFonts w:asciiTheme="minorHAnsi" w:hAnsiTheme="minorHAnsi"/>
          <w:sz w:val="20"/>
        </w:rPr>
        <w:t xml:space="preserve">European Parliament regulates own approach to </w:t>
      </w:r>
      <w:proofErr w:type="spellStart"/>
      <w:r>
        <w:rPr>
          <w:rFonts w:asciiTheme="minorHAnsi" w:hAnsiTheme="minorHAnsi"/>
          <w:sz w:val="20"/>
        </w:rPr>
        <w:t>Trilogue</w:t>
      </w:r>
      <w:proofErr w:type="spellEnd"/>
      <w:r>
        <w:rPr>
          <w:rFonts w:asciiTheme="minorHAnsi" w:hAnsiTheme="minorHAnsi"/>
          <w:sz w:val="20"/>
        </w:rPr>
        <w:t xml:space="preserve"> Negotiations in Rules of Procedures (rule 73 &amp; 74 and Annex XIX). It establishes that </w:t>
      </w:r>
      <w:proofErr w:type="spellStart"/>
      <w:r>
        <w:rPr>
          <w:rFonts w:asciiTheme="minorHAnsi" w:hAnsiTheme="minorHAnsi"/>
          <w:sz w:val="20"/>
        </w:rPr>
        <w:t>Trilogue</w:t>
      </w:r>
      <w:proofErr w:type="spellEnd"/>
      <w:r>
        <w:rPr>
          <w:rFonts w:asciiTheme="minorHAnsi" w:hAnsiTheme="minorHAnsi"/>
          <w:sz w:val="20"/>
        </w:rPr>
        <w:t xml:space="preserve"> “[...] has demonstrated its vitality and flexibility in increasing significantly the possibilities for agreement at first and second reading”. It also refers to </w:t>
      </w:r>
      <w:proofErr w:type="spellStart"/>
      <w:r>
        <w:rPr>
          <w:rFonts w:asciiTheme="minorHAnsi" w:hAnsiTheme="minorHAnsi"/>
          <w:sz w:val="20"/>
        </w:rPr>
        <w:t>Trilogues</w:t>
      </w:r>
      <w:proofErr w:type="spellEnd"/>
      <w:r>
        <w:rPr>
          <w:rFonts w:asciiTheme="minorHAnsi" w:hAnsiTheme="minorHAnsi"/>
          <w:sz w:val="20"/>
        </w:rPr>
        <w:t xml:space="preserve"> as “conducted in an informal framework”.</w:t>
      </w:r>
    </w:p>
    <w:p w14:paraId="4D78FFE7" w14:textId="55ED90F3"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del w:id="12" w:author="FEHERPATAKY Michal" w:date="2016-09-08T09:02:00Z">
        <w:r w:rsidDel="00432987">
          <w:rPr>
            <w:rFonts w:asciiTheme="minorHAnsi" w:hAnsiTheme="minorHAnsi"/>
            <w:sz w:val="20"/>
          </w:rPr>
          <w:delText>not been conductive in</w:delText>
        </w:r>
      </w:del>
      <w:ins w:id="13" w:author="FEHERPATAKY Michal" w:date="2016-09-08T09:06:00Z">
        <w:r w:rsidR="00432987">
          <w:rPr>
            <w:rFonts w:asciiTheme="minorHAnsi" w:hAnsiTheme="minorHAnsi"/>
            <w:sz w:val="20"/>
          </w:rPr>
          <w:t>hindered</w:t>
        </w:r>
      </w:ins>
      <w:r>
        <w:rPr>
          <w:rFonts w:asciiTheme="minorHAnsi" w:hAnsiTheme="minorHAnsi"/>
          <w:sz w:val="20"/>
        </w:rPr>
        <w:t xml:space="preserve"> establishing a formalised process </w:t>
      </w:r>
      <w:del w:id="14" w:author="FEHERPATAKY Michal" w:date="2016-09-08T09:02:00Z">
        <w:r w:rsidDel="00432987">
          <w:rPr>
            <w:rFonts w:asciiTheme="minorHAnsi" w:hAnsiTheme="minorHAnsi"/>
            <w:sz w:val="20"/>
          </w:rPr>
          <w:delText xml:space="preserve">across </w:delText>
        </w:r>
      </w:del>
      <w:ins w:id="15" w:author="FEHERPATAKY Michal" w:date="2016-09-08T09:02:00Z">
        <w:r w:rsidR="00432987">
          <w:rPr>
            <w:rFonts w:asciiTheme="minorHAnsi" w:hAnsiTheme="minorHAnsi"/>
            <w:sz w:val="20"/>
          </w:rPr>
          <w:t xml:space="preserve">among </w:t>
        </w:r>
      </w:ins>
      <w:r>
        <w:rPr>
          <w:rFonts w:asciiTheme="minorHAnsi" w:hAnsiTheme="minorHAnsi"/>
          <w:sz w:val="20"/>
        </w:rPr>
        <w:t>working parties</w:t>
      </w:r>
      <w:del w:id="16" w:author="FEHERPATAKY Michal" w:date="2016-09-08T09:03:00Z">
        <w:r w:rsidR="00436A83" w:rsidDel="00432987">
          <w:rPr>
            <w:rFonts w:asciiTheme="minorHAnsi" w:hAnsiTheme="minorHAnsi"/>
            <w:sz w:val="20"/>
          </w:rPr>
          <w:delText>,</w:delText>
        </w:r>
      </w:del>
      <w:r>
        <w:rPr>
          <w:rFonts w:asciiTheme="minorHAnsi" w:hAnsiTheme="minorHAnsi"/>
          <w:sz w:val="20"/>
        </w:rPr>
        <w:t xml:space="preserve"> </w:t>
      </w:r>
      <w:del w:id="17" w:author="FEHERPATAKY Michal" w:date="2016-09-08T09:02:00Z">
        <w:r w:rsidDel="00432987">
          <w:rPr>
            <w:rFonts w:asciiTheme="minorHAnsi" w:hAnsiTheme="minorHAnsi"/>
            <w:sz w:val="20"/>
          </w:rPr>
          <w:delText xml:space="preserve">and </w:delText>
        </w:r>
      </w:del>
      <w:ins w:id="18" w:author="FEHERPATAKY Michal" w:date="2016-09-08T09:02:00Z">
        <w:r w:rsidR="00432987">
          <w:rPr>
            <w:rFonts w:asciiTheme="minorHAnsi" w:hAnsiTheme="minorHAnsi"/>
            <w:sz w:val="20"/>
          </w:rPr>
          <w:t>that is why</w:t>
        </w:r>
      </w:ins>
      <w:ins w:id="19" w:author="KOUKLAKIS Georgios" w:date="2016-09-09T11:03:00Z">
        <w:r w:rsidR="00CB2B4A">
          <w:rPr>
            <w:rFonts w:asciiTheme="minorHAnsi" w:hAnsiTheme="minorHAnsi"/>
            <w:sz w:val="20"/>
          </w:rPr>
          <w:t xml:space="preserve"> the</w:t>
        </w:r>
      </w:ins>
      <w:ins w:id="20" w:author="FEHERPATAKY Michal" w:date="2016-09-08T09:02:00Z">
        <w:r w:rsidR="00432987">
          <w:rPr>
            <w:rFonts w:asciiTheme="minorHAnsi" w:hAnsiTheme="minorHAnsi"/>
            <w:sz w:val="20"/>
          </w:rPr>
          <w:t xml:space="preserve"> </w:t>
        </w:r>
      </w:ins>
      <w:r>
        <w:rPr>
          <w:rFonts w:asciiTheme="minorHAnsi" w:hAnsiTheme="minorHAnsi"/>
          <w:sz w:val="20"/>
        </w:rPr>
        <w:t xml:space="preserve">setup for each </w:t>
      </w:r>
      <w:proofErr w:type="spellStart"/>
      <w:r>
        <w:rPr>
          <w:rFonts w:asciiTheme="minorHAnsi" w:hAnsiTheme="minorHAnsi"/>
          <w:sz w:val="20"/>
        </w:rPr>
        <w:t>Trilog</w:t>
      </w:r>
      <w:r w:rsidR="00DE78DB">
        <w:rPr>
          <w:rFonts w:asciiTheme="minorHAnsi" w:hAnsiTheme="minorHAnsi"/>
          <w:sz w:val="20"/>
        </w:rPr>
        <w:t>u</w:t>
      </w:r>
      <w:r>
        <w:rPr>
          <w:rFonts w:asciiTheme="minorHAnsi" w:hAnsiTheme="minorHAnsi"/>
          <w:sz w:val="20"/>
        </w:rPr>
        <w:t>e</w:t>
      </w:r>
      <w:proofErr w:type="spellEnd"/>
      <w:r>
        <w:rPr>
          <w:rFonts w:asciiTheme="minorHAnsi" w:hAnsiTheme="minorHAnsi"/>
          <w:sz w:val="20"/>
        </w:rPr>
        <w:t xml:space="preserve"> can differ significantly.</w:t>
      </w:r>
      <w:r w:rsidR="00436A83">
        <w:rPr>
          <w:rFonts w:asciiTheme="minorHAnsi" w:hAnsiTheme="minorHAnsi"/>
          <w:sz w:val="20"/>
        </w:rPr>
        <w:t xml:space="preserve"> </w:t>
      </w:r>
      <w:del w:id="21" w:author="FEHERPATAKY Michal" w:date="2016-09-08T09:04:00Z">
        <w:r w:rsidR="00436A83" w:rsidDel="00432987">
          <w:rPr>
            <w:rFonts w:asciiTheme="minorHAnsi" w:hAnsiTheme="minorHAnsi"/>
            <w:sz w:val="20"/>
          </w:rPr>
          <w:delText>This maintained</w:delText>
        </w:r>
      </w:del>
      <w:ins w:id="22" w:author="FEHERPATAKY Michal" w:date="2016-09-08T09:04:00Z">
        <w:r w:rsidR="00432987">
          <w:rPr>
            <w:rFonts w:asciiTheme="minorHAnsi" w:hAnsiTheme="minorHAnsi"/>
            <w:sz w:val="20"/>
          </w:rPr>
          <w:t>It is the flexibility and lack of a formal process that led to</w:t>
        </w:r>
      </w:ins>
      <w:r w:rsidR="00436A83">
        <w:rPr>
          <w:rFonts w:asciiTheme="minorHAnsi" w:hAnsiTheme="minorHAnsi"/>
          <w:sz w:val="20"/>
        </w:rPr>
        <w:t xml:space="preserve"> </w:t>
      </w:r>
      <w:ins w:id="23" w:author="KOUKLAKIS Georgios" w:date="2016-09-09T11:04:00Z">
        <w:r w:rsidR="00CB2B4A">
          <w:rPr>
            <w:rFonts w:asciiTheme="minorHAnsi" w:hAnsiTheme="minorHAnsi"/>
            <w:sz w:val="20"/>
          </w:rPr>
          <w:t xml:space="preserve">the </w:t>
        </w:r>
      </w:ins>
      <w:r w:rsidR="00436A83">
        <w:rPr>
          <w:rFonts w:asciiTheme="minorHAnsi" w:hAnsiTheme="minorHAnsi"/>
          <w:sz w:val="20"/>
        </w:rPr>
        <w:t>use of a</w:t>
      </w:r>
      <w:ins w:id="24" w:author="FEHERPATAKY Michal" w:date="2016-09-08T09:05:00Z">
        <w:r w:rsidR="00432987">
          <w:rPr>
            <w:rFonts w:asciiTheme="minorHAnsi" w:hAnsiTheme="minorHAnsi"/>
            <w:sz w:val="20"/>
          </w:rPr>
          <w:t>n easily accessible,</w:t>
        </w:r>
      </w:ins>
      <w:del w:id="25" w:author="FEHERPATAKY Michal" w:date="2016-09-08T09:05:00Z">
        <w:r w:rsidR="00436A83" w:rsidDel="00432987">
          <w:rPr>
            <w:rFonts w:asciiTheme="minorHAnsi" w:hAnsiTheme="minorHAnsi"/>
            <w:sz w:val="20"/>
          </w:rPr>
          <w:delText>n</w:delText>
        </w:r>
      </w:del>
      <w:r w:rsidR="00436A83">
        <w:rPr>
          <w:rFonts w:asciiTheme="minorHAnsi" w:hAnsiTheme="minorHAnsi"/>
          <w:sz w:val="20"/>
        </w:rPr>
        <w:t xml:space="preserve"> off-the-shelf text editor in the preparation to and during the negotiations. As the complexity of the files grow, the text editor </w:t>
      </w:r>
      <w:del w:id="26" w:author="FEHERPATAKY Michal" w:date="2016-09-08T09:05:00Z">
        <w:r w:rsidR="00436A83" w:rsidDel="00432987">
          <w:rPr>
            <w:rFonts w:asciiTheme="minorHAnsi" w:hAnsiTheme="minorHAnsi"/>
            <w:sz w:val="20"/>
          </w:rPr>
          <w:delText xml:space="preserve">does </w:delText>
        </w:r>
      </w:del>
      <w:ins w:id="27" w:author="FEHERPATAKY Michal" w:date="2016-09-08T09:05:00Z">
        <w:r w:rsidR="00432987">
          <w:rPr>
            <w:rFonts w:asciiTheme="minorHAnsi" w:hAnsiTheme="minorHAnsi"/>
            <w:sz w:val="20"/>
          </w:rPr>
          <w:t xml:space="preserve">no longer </w:t>
        </w:r>
      </w:ins>
      <w:del w:id="28" w:author="FEHERPATAKY Michal" w:date="2016-09-08T09:05:00Z">
        <w:r w:rsidR="00436A83" w:rsidDel="00432987">
          <w:rPr>
            <w:rFonts w:asciiTheme="minorHAnsi" w:hAnsiTheme="minorHAnsi"/>
            <w:sz w:val="20"/>
          </w:rPr>
          <w:delText xml:space="preserve">not </w:delText>
        </w:r>
      </w:del>
      <w:r w:rsidR="00436A83">
        <w:rPr>
          <w:rFonts w:asciiTheme="minorHAnsi" w:hAnsiTheme="minorHAnsi"/>
          <w:sz w:val="20"/>
        </w:rPr>
        <w:t>handle</w:t>
      </w:r>
      <w:ins w:id="29" w:author="FEHERPATAKY Michal" w:date="2016-09-08T09:05:00Z">
        <w:r w:rsidR="00432987">
          <w:rPr>
            <w:rFonts w:asciiTheme="minorHAnsi" w:hAnsiTheme="minorHAnsi"/>
            <w:sz w:val="20"/>
          </w:rPr>
          <w:t>s</w:t>
        </w:r>
      </w:ins>
      <w:r w:rsidR="00436A83">
        <w:rPr>
          <w:rFonts w:asciiTheme="minorHAnsi" w:hAnsiTheme="minorHAnsi"/>
          <w:sz w:val="20"/>
        </w:rPr>
        <w:t xml:space="preserve"> prolonged edition sessions, let alone </w:t>
      </w:r>
      <w:del w:id="30" w:author="FEHERPATAKY Michal" w:date="2016-09-08T09:06:00Z">
        <w:r w:rsidR="00436A83" w:rsidDel="00432987">
          <w:rPr>
            <w:rFonts w:asciiTheme="minorHAnsi" w:hAnsiTheme="minorHAnsi"/>
            <w:sz w:val="20"/>
          </w:rPr>
          <w:delText xml:space="preserve">allow to </w:delText>
        </w:r>
      </w:del>
      <w:ins w:id="31" w:author="FEHERPATAKY Michal" w:date="2016-09-08T09:06:00Z">
        <w:r w:rsidR="00432987">
          <w:rPr>
            <w:rFonts w:asciiTheme="minorHAnsi" w:hAnsiTheme="minorHAnsi"/>
            <w:sz w:val="20"/>
          </w:rPr>
          <w:t xml:space="preserve">provides </w:t>
        </w:r>
      </w:ins>
      <w:ins w:id="32" w:author="KOUKLAKIS Georgios" w:date="2016-09-09T11:04:00Z">
        <w:r w:rsidR="00CB2B4A">
          <w:rPr>
            <w:rFonts w:asciiTheme="minorHAnsi" w:hAnsiTheme="minorHAnsi"/>
            <w:sz w:val="20"/>
          </w:rPr>
          <w:t xml:space="preserve">a </w:t>
        </w:r>
      </w:ins>
      <w:ins w:id="33" w:author="FEHERPATAKY Michal" w:date="2016-09-08T09:06:00Z">
        <w:r w:rsidR="00432987">
          <w:rPr>
            <w:rFonts w:asciiTheme="minorHAnsi" w:hAnsiTheme="minorHAnsi"/>
            <w:sz w:val="20"/>
          </w:rPr>
          <w:t>bas</w:t>
        </w:r>
      </w:ins>
      <w:ins w:id="34" w:author="KOUKLAKIS Georgios" w:date="2016-09-09T11:06:00Z">
        <w:r w:rsidR="00CB2B4A">
          <w:rPr>
            <w:rFonts w:asciiTheme="minorHAnsi" w:hAnsiTheme="minorHAnsi"/>
            <w:sz w:val="20"/>
          </w:rPr>
          <w:t>is</w:t>
        </w:r>
      </w:ins>
      <w:ins w:id="35" w:author="FEHERPATAKY Michal" w:date="2016-09-08T09:06:00Z">
        <w:del w:id="36" w:author="KOUKLAKIS Georgios" w:date="2016-09-09T11:06:00Z">
          <w:r w:rsidR="00432987" w:rsidDel="00CB2B4A">
            <w:rPr>
              <w:rFonts w:asciiTheme="minorHAnsi" w:hAnsiTheme="minorHAnsi"/>
              <w:sz w:val="20"/>
            </w:rPr>
            <w:delText>e</w:delText>
          </w:r>
        </w:del>
        <w:r w:rsidR="00432987">
          <w:rPr>
            <w:rFonts w:asciiTheme="minorHAnsi" w:hAnsiTheme="minorHAnsi"/>
            <w:sz w:val="20"/>
          </w:rPr>
          <w:t xml:space="preserve"> for </w:t>
        </w:r>
      </w:ins>
      <w:r w:rsidR="00436A83">
        <w:rPr>
          <w:rFonts w:asciiTheme="minorHAnsi" w:hAnsiTheme="minorHAnsi"/>
          <w:sz w:val="20"/>
        </w:rPr>
        <w:t>build</w:t>
      </w:r>
      <w:ins w:id="37" w:author="FEHERPATAKY Michal" w:date="2016-09-08T09:06:00Z">
        <w:r w:rsidR="00432987">
          <w:rPr>
            <w:rFonts w:asciiTheme="minorHAnsi" w:hAnsiTheme="minorHAnsi"/>
            <w:sz w:val="20"/>
          </w:rPr>
          <w:t>ing</w:t>
        </w:r>
      </w:ins>
      <w:r w:rsidR="00436A83">
        <w:rPr>
          <w:rFonts w:asciiTheme="minorHAnsi" w:hAnsiTheme="minorHAnsi"/>
          <w:sz w:val="20"/>
        </w:rPr>
        <w:t xml:space="preserve"> new features that would result in a faster process and better quality content.</w:t>
      </w:r>
    </w:p>
    <w:p w14:paraId="315B8120" w14:textId="4B2D2C3B" w:rsidR="00097F8B" w:rsidRDefault="00436A83" w:rsidP="00645A66">
      <w:pPr>
        <w:rPr>
          <w:rFonts w:asciiTheme="minorHAnsi" w:hAnsiTheme="minorHAnsi"/>
          <w:sz w:val="20"/>
        </w:rPr>
      </w:pPr>
      <w:r>
        <w:rPr>
          <w:rFonts w:asciiTheme="minorHAnsi" w:hAnsiTheme="minorHAnsi"/>
          <w:sz w:val="20"/>
        </w:rPr>
        <w:t xml:space="preserve">Currently the content is prepared under time pressure with a task-inappropriate set of IT tools. </w:t>
      </w:r>
      <w:ins w:id="38" w:author="FEHERPATAKY Michal" w:date="2016-09-08T09:07:00Z">
        <w:r w:rsidR="00432987">
          <w:rPr>
            <w:rFonts w:asciiTheme="minorHAnsi" w:hAnsiTheme="minorHAnsi"/>
            <w:sz w:val="20"/>
          </w:rPr>
          <w:t xml:space="preserve">That is why </w:t>
        </w:r>
      </w:ins>
      <w:del w:id="39" w:author="FEHERPATAKY Michal" w:date="2016-09-08T09:07:00Z">
        <w:r w:rsidDel="00432987">
          <w:rPr>
            <w:rFonts w:asciiTheme="minorHAnsi" w:hAnsiTheme="minorHAnsi"/>
            <w:sz w:val="20"/>
          </w:rPr>
          <w:delText>T</w:delText>
        </w:r>
      </w:del>
      <w:ins w:id="40" w:author="FEHERPATAKY Michal" w:date="2016-09-08T09:07:00Z">
        <w:r w:rsidR="00432987">
          <w:rPr>
            <w:rFonts w:asciiTheme="minorHAnsi" w:hAnsiTheme="minorHAnsi"/>
            <w:sz w:val="20"/>
          </w:rPr>
          <w:t>t</w:t>
        </w:r>
      </w:ins>
      <w:r>
        <w:rPr>
          <w:rFonts w:asciiTheme="minorHAnsi" w:hAnsiTheme="minorHAnsi"/>
          <w:sz w:val="20"/>
        </w:rPr>
        <w:t>he Business Owners have expressed a wish to study a possible solution</w:t>
      </w:r>
      <w:del w:id="41" w:author="KOUKLAKIS Georgios" w:date="2016-09-09T11:06:00Z">
        <w:r w:rsidDel="00DE17F8">
          <w:rPr>
            <w:rFonts w:asciiTheme="minorHAnsi" w:hAnsiTheme="minorHAnsi"/>
            <w:sz w:val="20"/>
          </w:rPr>
          <w:delText>s</w:delText>
        </w:r>
      </w:del>
      <w:r>
        <w:rPr>
          <w:rFonts w:asciiTheme="minorHAnsi" w:hAnsiTheme="minorHAnsi"/>
          <w:sz w:val="20"/>
        </w:rPr>
        <w:t xml:space="preserve"> to the problem.</w:t>
      </w:r>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ins w:id="42" w:author="FEHERPATAKY Michal" w:date="2016-09-08T09:07:00Z">
        <w:r w:rsidR="00432987">
          <w:rPr>
            <w:rFonts w:asciiTheme="minorHAnsi" w:hAnsiTheme="minorHAnsi"/>
            <w:sz w:val="20"/>
          </w:rPr>
          <w:t>, at minimum,</w:t>
        </w:r>
      </w:ins>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ins w:id="43" w:author="FEHERPATAKY Michal" w:date="2016-09-08T09:07:00Z">
        <w:r w:rsidR="00432987">
          <w:rPr>
            <w:rFonts w:asciiTheme="minorHAnsi" w:hAnsiTheme="minorHAnsi"/>
            <w:sz w:val="20"/>
          </w:rPr>
          <w:t xml:space="preserve"> substantially more performant</w:t>
        </w:r>
      </w:ins>
      <w:r w:rsidR="00436A83">
        <w:rPr>
          <w:rFonts w:asciiTheme="minorHAnsi" w:hAnsiTheme="minorHAnsi"/>
          <w:sz w:val="20"/>
        </w:rPr>
        <w:t xml:space="preserve"> PC hardware.</w:t>
      </w:r>
    </w:p>
    <w:p w14:paraId="35DF7537" w14:textId="7C7B8B1F"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del w:id="44" w:author="KOUKLAKIS Georgios" w:date="2016-09-09T11:07:00Z">
        <w:r w:rsidDel="00DE17F8">
          <w:rPr>
            <w:rFonts w:asciiTheme="minorHAnsi" w:hAnsiTheme="minorHAnsi"/>
            <w:sz w:val="20"/>
          </w:rPr>
          <w:delText xml:space="preserve">and </w:delText>
        </w:r>
      </w:del>
      <w:ins w:id="45" w:author="KOUKLAKIS Georgios" w:date="2016-09-09T11:07:00Z">
        <w:r w:rsidR="00DE17F8">
          <w:rPr>
            <w:rFonts w:asciiTheme="minorHAnsi" w:hAnsiTheme="minorHAnsi"/>
            <w:sz w:val="20"/>
          </w:rPr>
          <w:t xml:space="preserve">but </w:t>
        </w:r>
      </w:ins>
      <w:r>
        <w:rPr>
          <w:rFonts w:asciiTheme="minorHAnsi" w:hAnsiTheme="minorHAnsi"/>
          <w:sz w:val="20"/>
        </w:rPr>
        <w:t xml:space="preserve">does not address communication and </w:t>
      </w:r>
      <w:commentRangeStart w:id="46"/>
      <w:r>
        <w:rPr>
          <w:rFonts w:asciiTheme="minorHAnsi" w:hAnsiTheme="minorHAnsi"/>
          <w:sz w:val="20"/>
        </w:rPr>
        <w:t xml:space="preserve">text </w:t>
      </w:r>
      <w:commentRangeEnd w:id="46"/>
      <w:r w:rsidR="00DE17F8">
        <w:rPr>
          <w:rStyle w:val="CommentReference"/>
          <w:szCs w:val="20"/>
          <w:lang w:val="en-US" w:eastAsia="ja-JP"/>
        </w:rPr>
        <w:commentReference w:id="46"/>
      </w:r>
      <w:r>
        <w:rPr>
          <w:rFonts w:asciiTheme="minorHAnsi" w:hAnsiTheme="minorHAnsi"/>
          <w:sz w:val="20"/>
        </w:rPr>
        <w:t>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xml:space="preserve">- Own custom </w:t>
      </w:r>
      <w:proofErr w:type="spellStart"/>
      <w:r w:rsidRPr="00BB3535">
        <w:rPr>
          <w:rFonts w:asciiTheme="minorHAnsi" w:hAnsiTheme="minorHAnsi"/>
          <w:b/>
          <w:sz w:val="20"/>
        </w:rPr>
        <w:t>Trilogue</w:t>
      </w:r>
      <w:proofErr w:type="spellEnd"/>
      <w:r w:rsidRPr="00BB3535">
        <w:rPr>
          <w:rFonts w:asciiTheme="minorHAnsi" w:hAnsiTheme="minorHAnsi"/>
          <w:b/>
          <w:sz w:val="20"/>
        </w:rPr>
        <w:t xml:space="preserv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ins w:id="47" w:author="FEHERPATAKY Michal" w:date="2016-09-08T09:08:00Z">
        <w:r w:rsidR="00432987">
          <w:rPr>
            <w:rFonts w:asciiTheme="minorHAnsi" w:hAnsiTheme="minorHAnsi"/>
            <w:sz w:val="20"/>
          </w:rPr>
          <w:t xml:space="preserve">current </w:t>
        </w:r>
      </w:ins>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48" w:name="_Toc276050165"/>
      <w:bookmarkStart w:id="49" w:name="_Toc306103581"/>
      <w:bookmarkStart w:id="50" w:name="_Toc343177381"/>
      <w:bookmarkStart w:id="51" w:name="_Toc461033498"/>
      <w:r w:rsidRPr="00131078">
        <w:rPr>
          <w:rFonts w:asciiTheme="minorHAnsi" w:hAnsiTheme="minorHAnsi"/>
          <w:b/>
        </w:rPr>
        <w:lastRenderedPageBreak/>
        <w:t>Business Objectives and Expected Benefits</w:t>
      </w:r>
      <w:bookmarkEnd w:id="48"/>
      <w:bookmarkEnd w:id="49"/>
      <w:bookmarkEnd w:id="50"/>
      <w:bookmarkEnd w:id="51"/>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943"/>
        <w:gridCol w:w="1502"/>
        <w:gridCol w:w="503"/>
        <w:gridCol w:w="1581"/>
        <w:gridCol w:w="553"/>
        <w:gridCol w:w="2274"/>
        <w:gridCol w:w="1250"/>
        <w:gridCol w:w="1022"/>
      </w:tblGrid>
      <w:tr w:rsidR="00BB3535" w:rsidRPr="00BB3535" w14:paraId="7F377E95" w14:textId="77777777" w:rsidTr="00BB3535">
        <w:trPr>
          <w:trHeight w:val="307"/>
          <w:tblHeader/>
        </w:trPr>
        <w:tc>
          <w:tcPr>
            <w:tcW w:w="2351"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649"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F35032" w:rsidRPr="00BB3535" w14:paraId="27258234" w14:textId="77777777" w:rsidTr="00BB3535">
        <w:trPr>
          <w:trHeight w:val="307"/>
          <w:tblHeader/>
        </w:trPr>
        <w:tc>
          <w:tcPr>
            <w:tcW w:w="490"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780"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61"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821"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87"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18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649"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531"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F35032" w:rsidRPr="00BB3535" w14:paraId="6CA8D623" w14:textId="77777777" w:rsidTr="00BB3535">
        <w:tc>
          <w:tcPr>
            <w:tcW w:w="490"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780"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61"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87"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649"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43175767" w14:textId="77777777" w:rsidTr="00BB3535">
        <w:tc>
          <w:tcPr>
            <w:tcW w:w="490"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780"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61"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251378D2" w14:textId="2B171FEE"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ins w:id="52" w:author="KOUKLAKIS Georgios" w:date="2016-09-09T11:10:00Z">
              <w:r w:rsidR="00DE17F8">
                <w:rPr>
                  <w:rFonts w:asciiTheme="minorHAnsi" w:hAnsiTheme="minorHAnsi" w:cstheme="minorHAnsi"/>
                  <w:color w:val="000000"/>
                  <w:sz w:val="20"/>
                  <w:szCs w:val="20"/>
                </w:rPr>
                <w:t xml:space="preserve"> is the case </w:t>
              </w:r>
            </w:ins>
            <w:ins w:id="53" w:author="KOUKLAKIS Georgios" w:date="2016-09-09T11:11:00Z">
              <w:r w:rsidR="00DE17F8">
                <w:rPr>
                  <w:rFonts w:asciiTheme="minorHAnsi" w:hAnsiTheme="minorHAnsi" w:cstheme="minorHAnsi"/>
                  <w:color w:val="000000"/>
                  <w:sz w:val="20"/>
                  <w:szCs w:val="20"/>
                </w:rPr>
                <w:t>with</w:t>
              </w:r>
            </w:ins>
            <w:r w:rsidR="00BF16AA">
              <w:rPr>
                <w:rFonts w:asciiTheme="minorHAnsi" w:hAnsiTheme="minorHAnsi" w:cstheme="minorHAnsi"/>
                <w:color w:val="000000"/>
                <w:sz w:val="20"/>
                <w:szCs w:val="20"/>
              </w:rPr>
              <w:t xml:space="preserve"> </w:t>
            </w:r>
            <w:proofErr w:type="spellStart"/>
            <w:r w:rsidR="00BF16AA">
              <w:rPr>
                <w:rFonts w:asciiTheme="minorHAnsi" w:hAnsiTheme="minorHAnsi" w:cstheme="minorHAnsi"/>
                <w:color w:val="000000"/>
                <w:sz w:val="20"/>
                <w:szCs w:val="20"/>
              </w:rPr>
              <w:t>Trilogue</w:t>
            </w:r>
            <w:proofErr w:type="spellEnd"/>
            <w:r w:rsidR="00BF16AA">
              <w:rPr>
                <w:rFonts w:asciiTheme="minorHAnsi" w:hAnsiTheme="minorHAnsi" w:cstheme="minorHAnsi"/>
                <w:color w:val="000000"/>
                <w:sz w:val="20"/>
                <w:szCs w:val="20"/>
              </w:rPr>
              <w:t xml:space="preserve"> negotiations </w:t>
            </w:r>
            <w:ins w:id="54" w:author="KOUKLAKIS Georgios" w:date="2016-09-09T11:11:00Z">
              <w:r w:rsidR="00DE17F8">
                <w:rPr>
                  <w:rFonts w:asciiTheme="minorHAnsi" w:hAnsiTheme="minorHAnsi" w:cstheme="minorHAnsi"/>
                  <w:color w:val="000000"/>
                  <w:sz w:val="20"/>
                  <w:szCs w:val="20"/>
                </w:rPr>
                <w:t>tables</w:t>
              </w:r>
            </w:ins>
            <w:del w:id="55" w:author="KOUKLAKIS Georgios" w:date="2016-09-09T11:11:00Z">
              <w:r w:rsidR="00BF16AA" w:rsidDel="00DE17F8">
                <w:rPr>
                  <w:rFonts w:asciiTheme="minorHAnsi" w:hAnsiTheme="minorHAnsi" w:cstheme="minorHAnsi"/>
                  <w:color w:val="000000"/>
                  <w:sz w:val="20"/>
                  <w:szCs w:val="20"/>
                </w:rPr>
                <w:delText>are handled</w:delText>
              </w:r>
            </w:del>
          </w:p>
        </w:tc>
        <w:tc>
          <w:tcPr>
            <w:tcW w:w="287"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 xml:space="preserve">prepared and exchanged for </w:t>
            </w:r>
            <w:proofErr w:type="spellStart"/>
            <w:r w:rsidRPr="00BB3535">
              <w:rPr>
                <w:rFonts w:asciiTheme="minorHAnsi" w:hAnsiTheme="minorHAnsi" w:cstheme="minorHAnsi"/>
                <w:color w:val="000000"/>
                <w:sz w:val="20"/>
                <w:szCs w:val="20"/>
              </w:rPr>
              <w:t>Trilogue</w:t>
            </w:r>
            <w:proofErr w:type="spellEnd"/>
            <w:r w:rsidRPr="00BB3535">
              <w:rPr>
                <w:rFonts w:asciiTheme="minorHAnsi" w:hAnsiTheme="minorHAnsi" w:cstheme="minorHAnsi"/>
                <w:color w:val="000000"/>
                <w:sz w:val="20"/>
                <w:szCs w:val="20"/>
              </w:rPr>
              <w:t xml:space="preserve"> negotiations</w:t>
            </w:r>
          </w:p>
        </w:tc>
        <w:tc>
          <w:tcPr>
            <w:tcW w:w="649"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8CAC1D3" w14:textId="77777777" w:rsidTr="00BB3535">
        <w:tc>
          <w:tcPr>
            <w:tcW w:w="490"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780"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61"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46748E29" w14:textId="19CE4208"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 xml:space="preserve">The solution should let the user concentrate on the content rather than putting effort in </w:t>
            </w:r>
            <w:del w:id="56" w:author="FEHERPATAKY Michal" w:date="2016-09-08T09:10:00Z">
              <w:r w:rsidDel="00432987">
                <w:rPr>
                  <w:rFonts w:asciiTheme="minorHAnsi" w:hAnsiTheme="minorHAnsi" w:cstheme="minorHAnsi"/>
                  <w:color w:val="000000"/>
                  <w:sz w:val="20"/>
                  <w:szCs w:val="20"/>
                </w:rPr>
                <w:delText xml:space="preserve">its </w:delText>
              </w:r>
            </w:del>
            <w:r>
              <w:rPr>
                <w:rFonts w:asciiTheme="minorHAnsi" w:hAnsiTheme="minorHAnsi" w:cstheme="minorHAnsi"/>
                <w:color w:val="000000"/>
                <w:sz w:val="20"/>
                <w:szCs w:val="20"/>
              </w:rPr>
              <w:t>formatting and layout</w:t>
            </w:r>
            <w:r w:rsidR="00BB3535" w:rsidRPr="00BB3535">
              <w:rPr>
                <w:rFonts w:asciiTheme="minorHAnsi" w:hAnsiTheme="minorHAnsi" w:cstheme="minorHAnsi"/>
                <w:color w:val="000000"/>
                <w:sz w:val="20"/>
                <w:szCs w:val="20"/>
              </w:rPr>
              <w:t>.</w:t>
            </w:r>
          </w:p>
        </w:tc>
        <w:tc>
          <w:tcPr>
            <w:tcW w:w="287"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56FC734" w14:textId="36803079"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del w:id="57" w:author="FEHERPATAKY Michal" w:date="2016-09-08T09:10:00Z">
              <w:r w:rsidRPr="00BB3535" w:rsidDel="00432987">
                <w:rPr>
                  <w:rFonts w:asciiTheme="minorHAnsi" w:hAnsiTheme="minorHAnsi" w:cstheme="minorHAnsi"/>
                  <w:sz w:val="20"/>
                  <w:szCs w:val="20"/>
                </w:rPr>
                <w:delText xml:space="preserve">when </w:delText>
              </w:r>
            </w:del>
            <w:ins w:id="58" w:author="FEHERPATAKY Michal" w:date="2016-09-08T09:10:00Z">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ins>
            <w:ins w:id="59" w:author="KOUKLAKIS Georgios" w:date="2016-09-09T11:13:00Z">
              <w:r w:rsidR="00DE17F8">
                <w:rPr>
                  <w:rFonts w:asciiTheme="minorHAnsi" w:hAnsiTheme="minorHAnsi" w:cstheme="minorHAnsi"/>
                  <w:sz w:val="20"/>
                  <w:szCs w:val="20"/>
                </w:rPr>
                <w:t xml:space="preserve">format &amp; layout </w:t>
              </w:r>
            </w:ins>
            <w:r w:rsidRPr="00BB3535">
              <w:rPr>
                <w:rFonts w:asciiTheme="minorHAnsi" w:hAnsiTheme="minorHAnsi" w:cstheme="minorHAnsi"/>
                <w:sz w:val="20"/>
                <w:szCs w:val="20"/>
              </w:rPr>
              <w:t>creati</w:t>
            </w:r>
            <w:ins w:id="60" w:author="FEHERPATAKY Michal" w:date="2016-09-08T09:10:00Z">
              <w:r w:rsidR="00432987">
                <w:rPr>
                  <w:rFonts w:asciiTheme="minorHAnsi" w:hAnsiTheme="minorHAnsi" w:cstheme="minorHAnsi"/>
                  <w:sz w:val="20"/>
                  <w:szCs w:val="20"/>
                </w:rPr>
                <w:t>on</w:t>
              </w:r>
            </w:ins>
            <w:del w:id="61" w:author="FEHERPATAKY Michal" w:date="2016-09-08T09:10:00Z">
              <w:r w:rsidRPr="00BB3535" w:rsidDel="00432987">
                <w:rPr>
                  <w:rFonts w:asciiTheme="minorHAnsi" w:hAnsiTheme="minorHAnsi" w:cstheme="minorHAnsi"/>
                  <w:sz w:val="20"/>
                  <w:szCs w:val="20"/>
                </w:rPr>
                <w:delText>ng</w:delText>
              </w:r>
            </w:del>
            <w:r w:rsidRPr="00BB3535">
              <w:rPr>
                <w:rFonts w:asciiTheme="minorHAnsi" w:hAnsiTheme="minorHAnsi" w:cstheme="minorHAnsi"/>
                <w:sz w:val="20"/>
                <w:szCs w:val="20"/>
              </w:rPr>
              <w:t>, updat</w:t>
            </w:r>
            <w:del w:id="62" w:author="FEHERPATAKY Michal" w:date="2016-09-08T09:10:00Z">
              <w:r w:rsidRPr="00BB3535" w:rsidDel="00432987">
                <w:rPr>
                  <w:rFonts w:asciiTheme="minorHAnsi" w:hAnsiTheme="minorHAnsi" w:cstheme="minorHAnsi"/>
                  <w:sz w:val="20"/>
                  <w:szCs w:val="20"/>
                </w:rPr>
                <w:delText>ing</w:delText>
              </w:r>
            </w:del>
            <w:ins w:id="63" w:author="FEHERPATAKY Michal" w:date="2016-09-08T09:10:00Z">
              <w:r w:rsidR="00432987">
                <w:rPr>
                  <w:rFonts w:asciiTheme="minorHAnsi" w:hAnsiTheme="minorHAnsi" w:cstheme="minorHAnsi"/>
                  <w:sz w:val="20"/>
                  <w:szCs w:val="20"/>
                </w:rPr>
                <w:t>es</w:t>
              </w:r>
            </w:ins>
            <w:r w:rsidRPr="00BB3535">
              <w:rPr>
                <w:rFonts w:asciiTheme="minorHAnsi" w:hAnsiTheme="minorHAnsi" w:cstheme="minorHAnsi"/>
                <w:sz w:val="20"/>
                <w:szCs w:val="20"/>
              </w:rPr>
              <w:t>, export</w:t>
            </w:r>
            <w:del w:id="64" w:author="FEHERPATAKY Michal" w:date="2016-09-08T09:10:00Z">
              <w:r w:rsidRPr="00BB3535" w:rsidDel="00432987">
                <w:rPr>
                  <w:rFonts w:asciiTheme="minorHAnsi" w:hAnsiTheme="minorHAnsi" w:cstheme="minorHAnsi"/>
                  <w:sz w:val="20"/>
                  <w:szCs w:val="20"/>
                </w:rPr>
                <w:delText>ing</w:delText>
              </w:r>
            </w:del>
            <w:ins w:id="65" w:author="FEHERPATAKY Michal" w:date="2016-09-08T09:10:00Z">
              <w:r w:rsidR="002570F6">
                <w:rPr>
                  <w:rFonts w:asciiTheme="minorHAnsi" w:hAnsiTheme="minorHAnsi" w:cstheme="minorHAnsi"/>
                  <w:sz w:val="20"/>
                  <w:szCs w:val="20"/>
                </w:rPr>
                <w:t xml:space="preserve"> </w:t>
              </w:r>
            </w:ins>
            <w:ins w:id="66" w:author="FEHERPATAKY Michal" w:date="2016-09-08T09:12:00Z">
              <w:r w:rsidR="00AB2789">
                <w:rPr>
                  <w:rFonts w:asciiTheme="minorHAnsi" w:hAnsiTheme="minorHAnsi" w:cstheme="minorHAnsi"/>
                  <w:sz w:val="20"/>
                  <w:szCs w:val="20"/>
                </w:rPr>
                <w:t>of</w:t>
              </w:r>
            </w:ins>
            <w:r w:rsidRPr="00BB3535">
              <w:rPr>
                <w:rFonts w:asciiTheme="minorHAnsi" w:hAnsiTheme="minorHAnsi" w:cstheme="minorHAnsi"/>
                <w:sz w:val="20"/>
                <w:szCs w:val="20"/>
              </w:rPr>
              <w:t xml:space="preserve"> </w:t>
            </w:r>
            <w:proofErr w:type="spellStart"/>
            <w:r w:rsidRPr="00BB3535">
              <w:rPr>
                <w:rFonts w:asciiTheme="minorHAnsi" w:hAnsiTheme="minorHAnsi" w:cstheme="minorHAnsi"/>
                <w:sz w:val="20"/>
                <w:szCs w:val="20"/>
              </w:rPr>
              <w:t>Trilogue</w:t>
            </w:r>
            <w:proofErr w:type="spellEnd"/>
            <w:r w:rsidRPr="00BB3535">
              <w:rPr>
                <w:rFonts w:asciiTheme="minorHAnsi" w:hAnsiTheme="minorHAnsi" w:cstheme="minorHAnsi"/>
                <w:sz w:val="20"/>
                <w:szCs w:val="20"/>
              </w:rPr>
              <w:t xml:space="preserve"> Table content. More time to work on the content.</w:t>
            </w:r>
          </w:p>
        </w:tc>
        <w:tc>
          <w:tcPr>
            <w:tcW w:w="649"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DB581CC" w14:textId="77777777" w:rsidTr="00BB3535">
        <w:tc>
          <w:tcPr>
            <w:tcW w:w="490"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780"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61"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87"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ins w:id="67" w:author="FEHERPATAKY Michal" w:date="2016-09-08T09:12:00Z">
              <w:r w:rsidR="00AB2789">
                <w:rPr>
                  <w:rFonts w:asciiTheme="minorHAnsi" w:hAnsiTheme="minorHAnsi" w:cstheme="minorHAnsi"/>
                  <w:sz w:val="20"/>
                  <w:szCs w:val="20"/>
                </w:rPr>
                <w:t>n</w:t>
              </w:r>
            </w:ins>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649"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E37FD59" w14:textId="77777777" w:rsidTr="00BB3535">
        <w:tc>
          <w:tcPr>
            <w:tcW w:w="490"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780"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61"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w:t>
            </w:r>
            <w:proofErr w:type="spellStart"/>
            <w:r w:rsidRPr="00BB3535">
              <w:rPr>
                <w:rFonts w:asciiTheme="minorHAnsi" w:hAnsiTheme="minorHAnsi" w:cstheme="minorHAnsi"/>
                <w:sz w:val="20"/>
                <w:szCs w:val="20"/>
              </w:rPr>
              <w:lastRenderedPageBreak/>
              <w:t>interinstitutional</w:t>
            </w:r>
            <w:proofErr w:type="spellEnd"/>
            <w:r w:rsidRPr="00BB3535">
              <w:rPr>
                <w:rFonts w:asciiTheme="minorHAnsi" w:hAnsiTheme="minorHAnsi" w:cstheme="minorHAnsi"/>
                <w:sz w:val="20"/>
                <w:szCs w:val="20"/>
              </w:rPr>
              <w:t xml:space="preserve"> drafting rules</w:t>
            </w:r>
          </w:p>
        </w:tc>
        <w:tc>
          <w:tcPr>
            <w:tcW w:w="287"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649"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6D7557D" w14:textId="77777777" w:rsidTr="00BB3535">
        <w:tc>
          <w:tcPr>
            <w:tcW w:w="490"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780" w:type="pct"/>
            <w:vAlign w:val="center"/>
          </w:tcPr>
          <w:p w14:paraId="369E3F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 version control</w:t>
            </w:r>
          </w:p>
        </w:tc>
        <w:tc>
          <w:tcPr>
            <w:tcW w:w="261"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37ABD629" w14:textId="29EAC3BD" w:rsidR="00BB3535" w:rsidRPr="00BB3535" w:rsidRDefault="00F35032" w:rsidP="00F35032">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 and others</w:t>
            </w:r>
          </w:p>
        </w:tc>
        <w:tc>
          <w:tcPr>
            <w:tcW w:w="287"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649"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730B8F0" w14:textId="77777777" w:rsidTr="00BB3535">
        <w:tc>
          <w:tcPr>
            <w:tcW w:w="490"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BO-07</w:t>
            </w:r>
          </w:p>
        </w:tc>
        <w:tc>
          <w:tcPr>
            <w:tcW w:w="780"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61"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w:t>
            </w:r>
            <w:proofErr w:type="spellStart"/>
            <w:r>
              <w:rPr>
                <w:rFonts w:asciiTheme="minorHAnsi" w:hAnsiTheme="minorHAnsi" w:cstheme="minorHAnsi"/>
                <w:sz w:val="20"/>
                <w:szCs w:val="20"/>
              </w:rPr>
              <w:t>Trilogue</w:t>
            </w:r>
            <w:proofErr w:type="spellEnd"/>
            <w:r>
              <w:rPr>
                <w:rFonts w:asciiTheme="minorHAnsi" w:hAnsiTheme="minorHAnsi" w:cstheme="minorHAnsi"/>
                <w:sz w:val="20"/>
                <w:szCs w:val="20"/>
              </w:rPr>
              <w:t xml:space="preserve"> Table content cannot be visualized and managed on mobile devices using the current tools and formats. The new solution architecture lifts this limitation by adopting a structured content model and open technologies and services.</w:t>
            </w:r>
          </w:p>
        </w:tc>
        <w:tc>
          <w:tcPr>
            <w:tcW w:w="287"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ins w:id="68" w:author="KOUKLAKIS Georgios" w:date="2016-09-09T11:15:00Z">
              <w:r w:rsidR="00B63EDA">
                <w:rPr>
                  <w:rFonts w:asciiTheme="minorHAnsi" w:hAnsiTheme="minorHAnsi" w:cstheme="minorHAnsi"/>
                  <w:sz w:val="20"/>
                  <w:szCs w:val="20"/>
                </w:rPr>
                <w:t>r</w:t>
              </w:r>
            </w:ins>
            <w:r>
              <w:rPr>
                <w:rFonts w:asciiTheme="minorHAnsi" w:hAnsiTheme="minorHAnsi" w:cstheme="minorHAnsi"/>
                <w:sz w:val="20"/>
                <w:szCs w:val="20"/>
              </w:rPr>
              <w:t xml:space="preserve">s could be accessing the </w:t>
            </w:r>
            <w:proofErr w:type="spellStart"/>
            <w:r>
              <w:rPr>
                <w:rFonts w:asciiTheme="minorHAnsi" w:hAnsiTheme="minorHAnsi" w:cstheme="minorHAnsi"/>
                <w:sz w:val="20"/>
                <w:szCs w:val="20"/>
              </w:rPr>
              <w:t>Trilogue</w:t>
            </w:r>
            <w:proofErr w:type="spellEnd"/>
            <w:r>
              <w:rPr>
                <w:rFonts w:asciiTheme="minorHAnsi" w:hAnsiTheme="minorHAnsi" w:cstheme="minorHAnsi"/>
                <w:sz w:val="20"/>
                <w:szCs w:val="20"/>
              </w:rPr>
              <w:t xml:space="preserve"> Tables content on mobile devices.</w:t>
            </w:r>
          </w:p>
        </w:tc>
        <w:tc>
          <w:tcPr>
            <w:tcW w:w="649"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B1DFD6D" w14:textId="77777777" w:rsidTr="00BB3535">
        <w:tc>
          <w:tcPr>
            <w:tcW w:w="490"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780"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61"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w:t>
            </w:r>
            <w:proofErr w:type="spellStart"/>
            <w:r w:rsidR="00AA275A">
              <w:rPr>
                <w:rFonts w:asciiTheme="minorHAnsi" w:hAnsiTheme="minorHAnsi" w:cstheme="minorHAnsi"/>
                <w:sz w:val="20"/>
                <w:szCs w:val="20"/>
              </w:rPr>
              <w:t>Trilogue</w:t>
            </w:r>
            <w:proofErr w:type="spellEnd"/>
            <w:r w:rsidR="00AA275A">
              <w:rPr>
                <w:rFonts w:asciiTheme="minorHAnsi" w:hAnsiTheme="minorHAnsi" w:cstheme="minorHAnsi"/>
                <w:sz w:val="20"/>
                <w:szCs w:val="20"/>
              </w:rPr>
              <w:t xml:space="preserve"> Tables Editor. </w:t>
            </w:r>
          </w:p>
        </w:tc>
        <w:tc>
          <w:tcPr>
            <w:tcW w:w="287"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649"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531"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50CF881" w14:textId="77777777" w:rsidTr="00BB3535">
        <w:tc>
          <w:tcPr>
            <w:tcW w:w="490" w:type="pct"/>
            <w:vAlign w:val="center"/>
          </w:tcPr>
          <w:p w14:paraId="78902E76"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36C6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172E89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60529B2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832D2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0CC32D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A8493D1" w14:textId="77777777" w:rsidTr="00BB3535">
        <w:tc>
          <w:tcPr>
            <w:tcW w:w="490"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6AA08AD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72437EE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5073DF31" w14:textId="77777777" w:rsidTr="00BB3535">
        <w:tc>
          <w:tcPr>
            <w:tcW w:w="490"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15FBAC3" w14:textId="77777777" w:rsidTr="00BB3535">
        <w:tc>
          <w:tcPr>
            <w:tcW w:w="490"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F725CB3" w14:textId="77777777" w:rsidTr="00BB3535">
        <w:tc>
          <w:tcPr>
            <w:tcW w:w="490"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69" w:name="_Toc276050163"/>
      <w:bookmarkStart w:id="70" w:name="_Toc306103582"/>
      <w:bookmarkStart w:id="71" w:name="_Toc343177382"/>
      <w:bookmarkStart w:id="72" w:name="_Toc461033499"/>
      <w:r w:rsidRPr="00131078">
        <w:rPr>
          <w:rFonts w:asciiTheme="minorHAnsi" w:hAnsiTheme="minorHAnsi"/>
          <w:b/>
        </w:rPr>
        <w:lastRenderedPageBreak/>
        <w:t>Key Performance Indicators</w:t>
      </w:r>
      <w:bookmarkEnd w:id="69"/>
      <w:bookmarkEnd w:id="70"/>
      <w:bookmarkEnd w:id="71"/>
      <w:bookmarkEnd w:id="72"/>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Governance Empowerment stream as defined in the e-Parliament 2016-</w:t>
      </w:r>
      <w:proofErr w:type="gramStart"/>
      <w:r w:rsidR="00DE1809">
        <w:rPr>
          <w:rFonts w:asciiTheme="minorHAnsi" w:hAnsiTheme="minorHAnsi"/>
          <w:b/>
          <w:sz w:val="20"/>
          <w:szCs w:val="20"/>
        </w:rPr>
        <w:t xml:space="preserve">2019 </w:t>
      </w:r>
      <w:r>
        <w:rPr>
          <w:rFonts w:asciiTheme="minorHAnsi" w:hAnsiTheme="minorHAnsi"/>
          <w:b/>
          <w:sz w:val="20"/>
          <w:szCs w:val="20"/>
        </w:rPr>
        <w:t xml:space="preserve"> </w:t>
      </w:r>
      <w:r w:rsidR="00DE1809">
        <w:rPr>
          <w:rFonts w:asciiTheme="minorHAnsi" w:hAnsiTheme="minorHAnsi"/>
          <w:b/>
          <w:sz w:val="20"/>
          <w:szCs w:val="20"/>
        </w:rPr>
        <w:t>Project</w:t>
      </w:r>
      <w:proofErr w:type="gramEnd"/>
      <w:r w:rsidR="00DE1809">
        <w:rPr>
          <w:rFonts w:asciiTheme="minorHAnsi" w:hAnsiTheme="minorHAnsi"/>
          <w:b/>
          <w:sz w:val="20"/>
          <w:szCs w:val="20"/>
        </w:rPr>
        <w:t xml:space="preserve">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73" w:name="_Toc306103588"/>
      <w:bookmarkStart w:id="74" w:name="_Toc343177383"/>
      <w:bookmarkStart w:id="75" w:name="_Toc461033500"/>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73"/>
      <w:bookmarkEnd w:id="74"/>
      <w:bookmarkEnd w:id="75"/>
    </w:p>
    <w:p w14:paraId="21C9D1DB" w14:textId="77777777" w:rsidR="00580272" w:rsidRPr="00131078" w:rsidRDefault="00580272" w:rsidP="002C773C">
      <w:pPr>
        <w:pStyle w:val="Conseilsinvisibles"/>
        <w:rPr>
          <w:rFonts w:asciiTheme="minorHAnsi" w:hAnsiTheme="minorHAnsi"/>
          <w:b/>
          <w:sz w:val="20"/>
          <w:szCs w:val="20"/>
        </w:rPr>
      </w:pPr>
      <w:bookmarkStart w:id="76"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77" w:name="_Toc343177384"/>
      <w:bookmarkStart w:id="78" w:name="_Toc461033501"/>
      <w:r w:rsidRPr="00131078">
        <w:rPr>
          <w:rFonts w:asciiTheme="minorHAnsi" w:hAnsiTheme="minorHAnsi"/>
          <w:sz w:val="20"/>
          <w:szCs w:val="20"/>
          <w:lang w:val="en-GB"/>
        </w:rPr>
        <w:t>List of the possible scenarios</w:t>
      </w:r>
      <w:bookmarkEnd w:id="76"/>
      <w:bookmarkEnd w:id="77"/>
      <w:bookmarkEnd w:id="78"/>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No actions are taken by DG ITEC.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4F287255"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del w:id="79" w:author="FEHERPATAKY Michal" w:date="2016-09-08T09:13:00Z">
              <w:r w:rsidRPr="00131078" w:rsidDel="00AB2789">
                <w:rPr>
                  <w:rFonts w:asciiTheme="minorHAnsi" w:hAnsiTheme="minorHAnsi"/>
                  <w:sz w:val="20"/>
                  <w:szCs w:val="20"/>
                </w:rPr>
                <w:delText xml:space="preserve">on </w:delText>
              </w:r>
            </w:del>
            <w:ins w:id="80" w:author="FEHERPATAKY Michal" w:date="2016-09-08T09:13:00Z">
              <w:r w:rsidR="00AB2789">
                <w:rPr>
                  <w:rFonts w:asciiTheme="minorHAnsi" w:hAnsiTheme="minorHAnsi"/>
                  <w:sz w:val="20"/>
                  <w:szCs w:val="20"/>
                </w:rPr>
                <w:t>with</w:t>
              </w:r>
              <w:r w:rsidR="00AB2789" w:rsidRPr="00131078">
                <w:rPr>
                  <w:rFonts w:asciiTheme="minorHAnsi" w:hAnsiTheme="minorHAnsi"/>
                  <w:sz w:val="20"/>
                  <w:szCs w:val="20"/>
                </w:rPr>
                <w:t xml:space="preserve"> </w:t>
              </w:r>
            </w:ins>
            <w:r w:rsidRPr="00131078">
              <w:rPr>
                <w:rFonts w:asciiTheme="minorHAnsi" w:hAnsiTheme="minorHAnsi"/>
                <w:sz w:val="20"/>
                <w:szCs w:val="20"/>
              </w:rPr>
              <w:t xml:space="preserve">current generation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w:t>
            </w:r>
            <w:proofErr w:type="spellStart"/>
            <w:r w:rsidR="00062F48" w:rsidRPr="00131078">
              <w:rPr>
                <w:rFonts w:asciiTheme="minorHAnsi" w:hAnsiTheme="minorHAnsi"/>
                <w:sz w:val="20"/>
                <w:szCs w:val="20"/>
              </w:rPr>
              <w:t>Trilogue</w:t>
            </w:r>
            <w:proofErr w:type="spellEnd"/>
            <w:r w:rsidR="00062F48" w:rsidRPr="00131078">
              <w:rPr>
                <w:rFonts w:asciiTheme="minorHAnsi" w:hAnsiTheme="minorHAnsi"/>
                <w:sz w:val="20"/>
                <w:szCs w:val="20"/>
              </w:rPr>
              <w:t xml:space="preserv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81" w:name="_Toc306103591"/>
      <w:bookmarkStart w:id="82" w:name="_Toc343177385"/>
      <w:bookmarkStart w:id="83" w:name="_Toc461033502"/>
      <w:r w:rsidRPr="00131078">
        <w:rPr>
          <w:rFonts w:asciiTheme="minorHAnsi" w:hAnsiTheme="minorHAnsi"/>
          <w:sz w:val="20"/>
          <w:szCs w:val="20"/>
          <w:lang w:val="en-GB"/>
        </w:rPr>
        <w:t>Alignment</w:t>
      </w:r>
      <w:bookmarkEnd w:id="81"/>
      <w:bookmarkEnd w:id="82"/>
      <w:bookmarkEnd w:id="83"/>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CB2B4A"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7FC8E4E0"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84" w:name="_Toc306103593"/>
      <w:bookmarkStart w:id="85"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86" w:name="_Toc461033503"/>
      <w:r w:rsidRPr="00131078">
        <w:rPr>
          <w:rFonts w:asciiTheme="minorHAnsi" w:hAnsiTheme="minorHAnsi"/>
          <w:sz w:val="20"/>
          <w:szCs w:val="20"/>
          <w:lang w:val="en-GB"/>
        </w:rPr>
        <w:lastRenderedPageBreak/>
        <w:t>Details - Scenario 1</w:t>
      </w:r>
      <w:bookmarkEnd w:id="84"/>
      <w:bookmarkEnd w:id="85"/>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86"/>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87" w:name="_Toc343177387"/>
      <w:bookmarkStart w:id="88" w:name="_Toc461033504"/>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87"/>
      <w:bookmarkEnd w:id="88"/>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89" w:name="_Toc343177388"/>
      <w:bookmarkStart w:id="90" w:name="_Toc461033505"/>
      <w:r w:rsidRPr="00131078">
        <w:rPr>
          <w:rFonts w:asciiTheme="minorHAnsi" w:hAnsiTheme="minorHAnsi"/>
          <w:b w:val="0"/>
          <w:i w:val="0"/>
          <w:sz w:val="20"/>
          <w:szCs w:val="20"/>
        </w:rPr>
        <w:t>Potential business and organisational impact</w:t>
      </w:r>
      <w:bookmarkEnd w:id="89"/>
      <w:bookmarkEnd w:id="90"/>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91" w:name="_Toc343177389"/>
      <w:bookmarkStart w:id="92" w:name="_Toc461033506"/>
      <w:r w:rsidRPr="00131078">
        <w:rPr>
          <w:rFonts w:asciiTheme="minorHAnsi" w:hAnsiTheme="minorHAnsi"/>
          <w:b w:val="0"/>
          <w:i w:val="0"/>
          <w:sz w:val="20"/>
          <w:szCs w:val="20"/>
        </w:rPr>
        <w:t>Potential technological impact</w:t>
      </w:r>
      <w:bookmarkEnd w:id="91"/>
      <w:bookmarkEnd w:id="92"/>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93" w:name="_Toc461033507"/>
      <w:bookmarkStart w:id="94"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93"/>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94"/>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95" w:name="_Toc461033508"/>
      <w:r w:rsidRPr="00131078">
        <w:rPr>
          <w:rFonts w:asciiTheme="minorHAnsi" w:hAnsiTheme="minorHAnsi"/>
          <w:b w:val="0"/>
          <w:i w:val="0"/>
          <w:sz w:val="20"/>
          <w:szCs w:val="20"/>
        </w:rPr>
        <w:t>Other potential impact</w:t>
      </w:r>
      <w:bookmarkEnd w:id="95"/>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96" w:name="_Toc343177391"/>
      <w:bookmarkStart w:id="97" w:name="_Toc461033509"/>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96"/>
      <w:bookmarkEnd w:id="97"/>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98" w:name="_Toc343177392"/>
      <w:bookmarkStart w:id="99" w:name="_Toc461033510"/>
      <w:r w:rsidRPr="00131078">
        <w:rPr>
          <w:rFonts w:asciiTheme="minorHAnsi" w:hAnsiTheme="minorHAnsi"/>
          <w:b w:val="0"/>
          <w:i w:val="0"/>
          <w:sz w:val="20"/>
          <w:szCs w:val="20"/>
        </w:rPr>
        <w:t xml:space="preserve">Risk assessment and </w:t>
      </w:r>
      <w:bookmarkEnd w:id="98"/>
      <w:r w:rsidR="00731219" w:rsidRPr="00131078">
        <w:rPr>
          <w:rFonts w:asciiTheme="minorHAnsi" w:hAnsiTheme="minorHAnsi"/>
          <w:b w:val="0"/>
          <w:i w:val="0"/>
          <w:sz w:val="20"/>
          <w:szCs w:val="20"/>
        </w:rPr>
        <w:t>mitigation actions</w:t>
      </w:r>
      <w:bookmarkEnd w:id="99"/>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 xml:space="preserve">problems with the current generation of </w:t>
            </w:r>
            <w:proofErr w:type="spellStart"/>
            <w:r w:rsidR="005664FA" w:rsidRPr="00131078">
              <w:rPr>
                <w:rFonts w:asciiTheme="minorHAnsi" w:hAnsiTheme="minorHAnsi" w:cs="Arial"/>
                <w:sz w:val="20"/>
                <w:szCs w:val="20"/>
              </w:rPr>
              <w:t>Trilogue</w:t>
            </w:r>
            <w:proofErr w:type="spellEnd"/>
            <w:r w:rsidR="005664FA" w:rsidRPr="00131078">
              <w:rPr>
                <w:rFonts w:asciiTheme="minorHAnsi" w:hAnsiTheme="minorHAnsi" w:cs="Arial"/>
                <w:sz w:val="20"/>
                <w:szCs w:val="20"/>
              </w:rPr>
              <w:t xml:space="preserv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0991E8DF"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ins w:id="100" w:author="KOUKLAKIS Georgios" w:date="2016-09-09T11:22:00Z">
              <w:r w:rsidR="00C91B00">
                <w:rPr>
                  <w:rFonts w:asciiTheme="minorHAnsi" w:hAnsiTheme="minorHAnsi"/>
                  <w:sz w:val="20"/>
                  <w:szCs w:val="20"/>
                </w:rPr>
                <w:t>B</w:t>
              </w:r>
            </w:ins>
            <w:del w:id="101" w:author="KOUKLAKIS Georgios" w:date="2016-09-09T11:22:00Z">
              <w:r w:rsidDel="00C91B00">
                <w:rPr>
                  <w:rFonts w:asciiTheme="minorHAnsi" w:hAnsiTheme="minorHAnsi"/>
                  <w:sz w:val="20"/>
                  <w:szCs w:val="20"/>
                </w:rPr>
                <w:delText>b</w:delText>
              </w:r>
            </w:del>
            <w:r>
              <w:rPr>
                <w:rFonts w:asciiTheme="minorHAnsi" w:hAnsiTheme="minorHAnsi"/>
                <w:sz w:val="20"/>
                <w:szCs w:val="20"/>
              </w:rPr>
              <w:t xml:space="preserve">usiness </w:t>
            </w:r>
            <w:ins w:id="102" w:author="KOUKLAKIS Georgios" w:date="2016-09-09T11:22:00Z">
              <w:r w:rsidR="00C91B00">
                <w:rPr>
                  <w:rFonts w:asciiTheme="minorHAnsi" w:hAnsiTheme="minorHAnsi"/>
                  <w:sz w:val="20"/>
                  <w:szCs w:val="20"/>
                </w:rPr>
                <w:t>C</w:t>
              </w:r>
            </w:ins>
            <w:del w:id="103" w:author="KOUKLAKIS Georgios" w:date="2016-09-09T11:22:00Z">
              <w:r w:rsidDel="00C91B00">
                <w:rPr>
                  <w:rFonts w:asciiTheme="minorHAnsi" w:hAnsiTheme="minorHAnsi"/>
                  <w:sz w:val="20"/>
                  <w:szCs w:val="20"/>
                </w:rPr>
                <w:delText>c</w:delText>
              </w:r>
            </w:del>
            <w:r>
              <w:rPr>
                <w:rFonts w:asciiTheme="minorHAnsi" w:hAnsiTheme="minorHAnsi"/>
                <w:sz w:val="20"/>
                <w:szCs w:val="20"/>
              </w:rPr>
              <w:t>ase</w:t>
            </w:r>
            <w:del w:id="104" w:author="KOUKLAKIS Georgios" w:date="2016-09-09T11:22:00Z">
              <w:r w:rsidDel="00C91B00">
                <w:rPr>
                  <w:rFonts w:asciiTheme="minorHAnsi" w:hAnsiTheme="minorHAnsi"/>
                  <w:sz w:val="20"/>
                  <w:szCs w:val="20"/>
                </w:rPr>
                <w:delText>,</w:delText>
              </w:r>
            </w:del>
            <w:del w:id="105" w:author="KOUKLAKIS Georgios" w:date="2016-09-09T11:23:00Z">
              <w:r w:rsidDel="00C91B00">
                <w:rPr>
                  <w:rFonts w:asciiTheme="minorHAnsi" w:hAnsiTheme="minorHAnsi"/>
                  <w:sz w:val="20"/>
                  <w:szCs w:val="20"/>
                </w:rPr>
                <w:delText xml:space="preserve"> the</w:delText>
              </w:r>
            </w:del>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proofErr w:type="spellStart"/>
            <w:r w:rsidR="005664FA" w:rsidRPr="00131078">
              <w:rPr>
                <w:rFonts w:asciiTheme="minorHAnsi" w:hAnsiTheme="minorHAnsi"/>
                <w:sz w:val="20"/>
                <w:szCs w:val="20"/>
              </w:rPr>
              <w:t>desig</w:t>
            </w:r>
            <w:proofErr w:type="spellEnd"/>
            <w:del w:id="106" w:author="KOUKLAKIS Georgios" w:date="2016-09-09T11:23:00Z">
              <w:r w:rsidR="005664FA" w:rsidRPr="00131078" w:rsidDel="00C91B00">
                <w:rPr>
                  <w:rFonts w:asciiTheme="minorHAnsi" w:hAnsiTheme="minorHAnsi"/>
                  <w:sz w:val="20"/>
                  <w:szCs w:val="20"/>
                </w:rPr>
                <w:delText>ning</w:delText>
              </w:r>
            </w:del>
            <w:r w:rsidR="005664FA" w:rsidRPr="00131078">
              <w:rPr>
                <w:rFonts w:asciiTheme="minorHAnsi" w:hAnsiTheme="minorHAnsi"/>
                <w:sz w:val="20"/>
                <w:szCs w:val="20"/>
              </w:rPr>
              <w:t xml:space="preserve"> appropriate solution</w:t>
            </w:r>
            <w:del w:id="107" w:author="KOUKLAKIS Georgios" w:date="2016-09-09T11:23:00Z">
              <w:r w:rsidR="005664FA" w:rsidRPr="00131078" w:rsidDel="00C91B00">
                <w:rPr>
                  <w:rFonts w:asciiTheme="minorHAnsi" w:hAnsiTheme="minorHAnsi"/>
                  <w:sz w:val="20"/>
                  <w:szCs w:val="20"/>
                </w:rPr>
                <w:delText>,</w:delText>
              </w:r>
            </w:del>
            <w:r w:rsidR="005664FA" w:rsidRPr="00131078">
              <w:rPr>
                <w:rFonts w:asciiTheme="minorHAnsi" w:hAnsiTheme="minorHAnsi"/>
                <w:sz w:val="20"/>
                <w:szCs w:val="20"/>
              </w:rPr>
              <w:t xml:space="preserve">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108" w:name="_Toc461033511"/>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108"/>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ins w:id="109" w:author="FEHERPATAKY Michal" w:date="2016-09-08T09:14:00Z">
        <w:r w:rsidR="00AB2789">
          <w:rPr>
            <w:rFonts w:asciiTheme="minorHAnsi" w:hAnsiTheme="minorHAnsi"/>
            <w:sz w:val="20"/>
          </w:rPr>
          <w:t xml:space="preserve">performant </w:t>
        </w:r>
      </w:ins>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110" w:name="_Toc461033512"/>
      <w:r w:rsidRPr="00131078">
        <w:rPr>
          <w:rFonts w:asciiTheme="minorHAnsi" w:hAnsiTheme="minorHAnsi"/>
          <w:b w:val="0"/>
          <w:i w:val="0"/>
          <w:sz w:val="20"/>
          <w:szCs w:val="20"/>
        </w:rPr>
        <w:t>Business requirements coverage</w:t>
      </w:r>
      <w:bookmarkEnd w:id="110"/>
    </w:p>
    <w:p w14:paraId="3EDD3AA5" w14:textId="3BB43274"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del w:id="111" w:author="KOUKLAKIS Georgios" w:date="2016-09-09T11:25:00Z">
        <w:r w:rsidDel="00C91B00">
          <w:rPr>
            <w:rFonts w:asciiTheme="minorHAnsi" w:hAnsiTheme="minorHAnsi"/>
            <w:sz w:val="20"/>
          </w:rPr>
          <w:delText xml:space="preserve">and </w:delText>
        </w:r>
      </w:del>
      <w:ins w:id="112" w:author="KOUKLAKIS Georgios" w:date="2016-09-09T11:25:00Z">
        <w:r w:rsidR="00C91B00">
          <w:rPr>
            <w:rFonts w:asciiTheme="minorHAnsi" w:hAnsiTheme="minorHAnsi"/>
            <w:sz w:val="20"/>
          </w:rPr>
          <w:t xml:space="preserve">but </w:t>
        </w:r>
      </w:ins>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3" w:name="_Toc461033513"/>
      <w:r w:rsidRPr="00131078">
        <w:rPr>
          <w:rFonts w:asciiTheme="minorHAnsi" w:hAnsiTheme="minorHAnsi"/>
          <w:b w:val="0"/>
          <w:i w:val="0"/>
          <w:sz w:val="20"/>
          <w:szCs w:val="20"/>
        </w:rPr>
        <w:t>Potential business and organisational impact</w:t>
      </w:r>
      <w:bookmarkEnd w:id="113"/>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 xml:space="preserve">this particular impact, no other changes would take place at the EP regarding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4" w:name="_Toc461033514"/>
      <w:r w:rsidRPr="00131078">
        <w:rPr>
          <w:rFonts w:asciiTheme="minorHAnsi" w:hAnsiTheme="minorHAnsi"/>
          <w:b w:val="0"/>
          <w:i w:val="0"/>
          <w:sz w:val="20"/>
          <w:szCs w:val="20"/>
        </w:rPr>
        <w:t>Potential technological impact</w:t>
      </w:r>
      <w:bookmarkEnd w:id="114"/>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5" w:name="_Toc461033515"/>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115"/>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6" w:name="_Toc461033516"/>
      <w:r w:rsidRPr="00131078">
        <w:rPr>
          <w:rFonts w:asciiTheme="minorHAnsi" w:hAnsiTheme="minorHAnsi"/>
          <w:b w:val="0"/>
          <w:i w:val="0"/>
          <w:sz w:val="20"/>
          <w:szCs w:val="20"/>
        </w:rPr>
        <w:t>Other potential impact</w:t>
      </w:r>
      <w:bookmarkEnd w:id="116"/>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7" w:name="_Toc461033517"/>
      <w:r w:rsidRPr="00131078">
        <w:rPr>
          <w:rFonts w:asciiTheme="minorHAnsi" w:hAnsiTheme="minorHAnsi"/>
          <w:b w:val="0"/>
          <w:i w:val="0"/>
          <w:sz w:val="20"/>
          <w:szCs w:val="20"/>
        </w:rPr>
        <w:t>Benefits and costs analysis</w:t>
      </w:r>
      <w:bookmarkEnd w:id="117"/>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8" w:name="_Toc461033518"/>
      <w:r w:rsidRPr="00131078">
        <w:rPr>
          <w:rFonts w:asciiTheme="minorHAnsi" w:hAnsiTheme="minorHAnsi"/>
          <w:b w:val="0"/>
          <w:i w:val="0"/>
          <w:sz w:val="20"/>
          <w:szCs w:val="20"/>
        </w:rPr>
        <w:t>Risk assessment and mitigation actions</w:t>
      </w:r>
      <w:bookmarkEnd w:id="118"/>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w:t>
            </w:r>
            <w:proofErr w:type="spellStart"/>
            <w:r w:rsidR="0030354F">
              <w:rPr>
                <w:rFonts w:asciiTheme="minorHAnsi" w:hAnsiTheme="minorHAnsi"/>
                <w:sz w:val="20"/>
                <w:szCs w:val="20"/>
              </w:rPr>
              <w:t>Trilogue</w:t>
            </w:r>
            <w:proofErr w:type="spellEnd"/>
            <w:r w:rsidR="0030354F">
              <w:rPr>
                <w:rFonts w:asciiTheme="minorHAnsi" w:hAnsiTheme="minorHAnsi"/>
                <w:sz w:val="20"/>
                <w:szCs w:val="20"/>
              </w:rPr>
              <w:t xml:space="preserv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119" w:name="_Toc306103594"/>
      <w:bookmarkStart w:id="120" w:name="_Toc343177393"/>
      <w:bookmarkStart w:id="121" w:name="_Toc461033519"/>
      <w:r w:rsidRPr="00131078">
        <w:rPr>
          <w:rFonts w:asciiTheme="minorHAnsi" w:hAnsiTheme="minorHAnsi"/>
          <w:sz w:val="20"/>
          <w:szCs w:val="20"/>
          <w:lang w:val="en-GB"/>
        </w:rPr>
        <w:t xml:space="preserve">Details - Scenario </w:t>
      </w:r>
      <w:bookmarkEnd w:id="119"/>
      <w:bookmarkEnd w:id="120"/>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 xml:space="preserve">Custom </w:t>
      </w:r>
      <w:proofErr w:type="spellStart"/>
      <w:r w:rsidR="008A3BF5" w:rsidRPr="00131078">
        <w:rPr>
          <w:rFonts w:asciiTheme="minorHAnsi" w:hAnsiTheme="minorHAnsi"/>
          <w:sz w:val="20"/>
          <w:szCs w:val="20"/>
        </w:rPr>
        <w:t>Trilogue</w:t>
      </w:r>
      <w:proofErr w:type="spellEnd"/>
      <w:r w:rsidR="008A3BF5" w:rsidRPr="00131078">
        <w:rPr>
          <w:rFonts w:asciiTheme="minorHAnsi" w:hAnsiTheme="minorHAnsi"/>
          <w:sz w:val="20"/>
          <w:szCs w:val="20"/>
        </w:rPr>
        <w:t xml:space="preserve"> Software</w:t>
      </w:r>
      <w:bookmarkEnd w:id="121"/>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122" w:name="_Toc343177394"/>
      <w:bookmarkStart w:id="123" w:name="_Toc461033520"/>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122"/>
      <w:bookmarkEnd w:id="123"/>
    </w:p>
    <w:p w14:paraId="77DBFAFC" w14:textId="77777777" w:rsidR="002E0B98" w:rsidRDefault="00E24C44" w:rsidP="002E0B98">
      <w:pPr>
        <w:rPr>
          <w:ins w:id="124" w:author="KOUKLAKIS Georgios" w:date="2016-09-09T12:04:00Z"/>
          <w:rFonts w:asciiTheme="minorHAnsi" w:hAnsiTheme="minorHAnsi"/>
          <w:sz w:val="20"/>
        </w:rPr>
        <w:pPrChange w:id="125" w:author="KOUKLAKIS Georgios" w:date="2016-09-09T12:04:00Z">
          <w:pPr>
            <w:pStyle w:val="Conseilsinvisibles"/>
          </w:pPr>
        </w:pPrChange>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Identify the business requirements covered by this scenario.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rsidP="002E0B98">
      <w:pPr>
        <w:pStyle w:val="Conseilsinvisibles"/>
        <w:rPr>
          <w:rFonts w:asciiTheme="minorHAnsi" w:hAnsiTheme="minorHAnsi"/>
          <w:sz w:val="20"/>
          <w:szCs w:val="20"/>
        </w:rPr>
        <w:pPrChange w:id="126" w:author="KOUKLAKIS Georgios" w:date="2016-09-09T12:04:00Z">
          <w:pPr/>
        </w:pPrChange>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27" w:name="_Toc343177395"/>
      <w:bookmarkStart w:id="128" w:name="_Toc461033521"/>
      <w:r w:rsidRPr="00131078">
        <w:rPr>
          <w:rFonts w:asciiTheme="minorHAnsi" w:hAnsiTheme="minorHAnsi"/>
          <w:b w:val="0"/>
          <w:i w:val="0"/>
          <w:sz w:val="20"/>
          <w:szCs w:val="20"/>
        </w:rPr>
        <w:t>Potential business and organisational impact</w:t>
      </w:r>
      <w:bookmarkEnd w:id="127"/>
      <w:bookmarkEnd w:id="128"/>
    </w:p>
    <w:p w14:paraId="3E2681C2" w14:textId="13DFE86F" w:rsidR="001A2013" w:rsidRDefault="00F44904" w:rsidP="002C773C">
      <w:pPr>
        <w:rPr>
          <w:rFonts w:asciiTheme="minorHAnsi" w:hAnsiTheme="minorHAnsi"/>
          <w:sz w:val="20"/>
          <w:szCs w:val="20"/>
        </w:rPr>
      </w:pPr>
      <w:r w:rsidRPr="00131078">
        <w:rPr>
          <w:rFonts w:asciiTheme="minorHAnsi" w:hAnsiTheme="minorHAnsi"/>
          <w:sz w:val="20"/>
          <w:szCs w:val="20"/>
        </w:rPr>
        <w:t>At the moment</w:t>
      </w:r>
      <w:ins w:id="129" w:author="KOUKLAKIS Georgios" w:date="2016-09-09T12:04:00Z">
        <w:r w:rsidR="002E0B98">
          <w:rPr>
            <w:rFonts w:asciiTheme="minorHAnsi" w:hAnsiTheme="minorHAnsi"/>
            <w:sz w:val="20"/>
            <w:szCs w:val="20"/>
          </w:rPr>
          <w:t>,</w:t>
        </w:r>
      </w:ins>
      <w:r w:rsidRPr="00131078">
        <w:rPr>
          <w:rFonts w:asciiTheme="minorHAnsi" w:hAnsiTheme="minorHAnsi"/>
          <w:sz w:val="20"/>
          <w:szCs w:val="20"/>
        </w:rPr>
        <w:t xml:space="preserve">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Negotiations are an informal construct. The same is true to any support processes that surround them – including creation, presentation and updating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Tables. </w:t>
      </w:r>
      <w:r w:rsidR="001A2013">
        <w:rPr>
          <w:rFonts w:asciiTheme="minorHAnsi" w:hAnsiTheme="minorHAnsi"/>
          <w:sz w:val="20"/>
          <w:szCs w:val="20"/>
        </w:rPr>
        <w:t xml:space="preserve">The introduction of this solution will have a big impact on the way the </w:t>
      </w:r>
      <w:proofErr w:type="spellStart"/>
      <w:r w:rsidR="001A2013">
        <w:rPr>
          <w:rFonts w:asciiTheme="minorHAnsi" w:hAnsiTheme="minorHAnsi"/>
          <w:sz w:val="20"/>
          <w:szCs w:val="20"/>
        </w:rPr>
        <w:t>Trilogue</w:t>
      </w:r>
      <w:proofErr w:type="spellEnd"/>
      <w:r w:rsidR="001A2013">
        <w:rPr>
          <w:rFonts w:asciiTheme="minorHAnsi" w:hAnsiTheme="minorHAnsi"/>
          <w:sz w:val="20"/>
          <w:szCs w:val="20"/>
        </w:rPr>
        <w:t xml:space="preserve"> Tables content is initiated, managed, analysed and exchanged </w:t>
      </w:r>
      <w:r w:rsidR="004772D8">
        <w:rPr>
          <w:rFonts w:asciiTheme="minorHAnsi" w:hAnsiTheme="minorHAnsi"/>
          <w:sz w:val="20"/>
          <w:szCs w:val="20"/>
        </w:rPr>
        <w:t>between</w:t>
      </w:r>
      <w:r w:rsidR="001A2013">
        <w:rPr>
          <w:rFonts w:asciiTheme="minorHAnsi" w:hAnsiTheme="minorHAnsi"/>
          <w:sz w:val="20"/>
          <w:szCs w:val="20"/>
        </w:rPr>
        <w:t xml:space="preserve"> EP colleagues and with the Council.</w:t>
      </w:r>
      <w:r w:rsidR="004772D8">
        <w:rPr>
          <w:rFonts w:asciiTheme="minorHAnsi" w:hAnsiTheme="minorHAnsi"/>
          <w:sz w:val="20"/>
          <w:szCs w:val="20"/>
        </w:rPr>
        <w:t xml:space="preserve"> It is </w:t>
      </w:r>
      <w:del w:id="130" w:author="FEHERPATAKY Michal" w:date="2016-09-08T09:14:00Z">
        <w:r w:rsidR="004772D8" w:rsidDel="00AB2789">
          <w:rPr>
            <w:rFonts w:asciiTheme="minorHAnsi" w:hAnsiTheme="minorHAnsi"/>
            <w:sz w:val="20"/>
            <w:szCs w:val="20"/>
          </w:rPr>
          <w:delText xml:space="preserve">thus </w:delText>
        </w:r>
      </w:del>
      <w:r w:rsidR="004772D8">
        <w:rPr>
          <w:rFonts w:asciiTheme="minorHAnsi" w:hAnsiTheme="minorHAnsi"/>
          <w:sz w:val="20"/>
          <w:szCs w:val="20"/>
        </w:rPr>
        <w:t>crucial that the change</w:t>
      </w:r>
      <w:ins w:id="131" w:author="FEHERPATAKY Michal" w:date="2016-09-08T09:14:00Z">
        <w:r w:rsidR="00AB2789">
          <w:rPr>
            <w:rFonts w:asciiTheme="minorHAnsi" w:hAnsiTheme="minorHAnsi"/>
            <w:sz w:val="20"/>
            <w:szCs w:val="20"/>
          </w:rPr>
          <w:t>s</w:t>
        </w:r>
      </w:ins>
      <w:r w:rsidR="004772D8">
        <w:rPr>
          <w:rFonts w:asciiTheme="minorHAnsi" w:hAnsiTheme="minorHAnsi"/>
          <w:sz w:val="20"/>
          <w:szCs w:val="20"/>
        </w:rPr>
        <w:t xml:space="preserve"> introduced by this project </w:t>
      </w:r>
      <w:del w:id="132" w:author="FEHERPATAKY Michal" w:date="2016-09-08T09:14:00Z">
        <w:r w:rsidR="004772D8" w:rsidDel="00AB2789">
          <w:rPr>
            <w:rFonts w:asciiTheme="minorHAnsi" w:hAnsiTheme="minorHAnsi"/>
            <w:sz w:val="20"/>
            <w:szCs w:val="20"/>
          </w:rPr>
          <w:delText>is</w:delText>
        </w:r>
      </w:del>
      <w:ins w:id="133" w:author="FEHERPATAKY Michal" w:date="2016-09-08T09:14:00Z">
        <w:r w:rsidR="00AB2789">
          <w:rPr>
            <w:rFonts w:asciiTheme="minorHAnsi" w:hAnsiTheme="minorHAnsi"/>
            <w:sz w:val="20"/>
            <w:szCs w:val="20"/>
          </w:rPr>
          <w:t>are</w:t>
        </w:r>
      </w:ins>
      <w:r w:rsidR="004772D8">
        <w:rPr>
          <w:rFonts w:asciiTheme="minorHAnsi" w:hAnsiTheme="minorHAnsi"/>
          <w:sz w:val="20"/>
          <w:szCs w:val="20"/>
        </w:rPr>
        <w:t xml:space="preserve"> carefully managed by the business in close collaboration with DG ITEC.</w:t>
      </w:r>
    </w:p>
    <w:p w14:paraId="03DC208A" w14:textId="52020213"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While the initial design of a 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editor would attempt to replicate the </w:t>
      </w:r>
      <w:r w:rsidR="004772D8">
        <w:rPr>
          <w:rFonts w:asciiTheme="minorHAnsi" w:hAnsiTheme="minorHAnsi"/>
          <w:sz w:val="20"/>
          <w:szCs w:val="20"/>
        </w:rPr>
        <w:t xml:space="preserve">existing </w:t>
      </w:r>
      <w:r w:rsidRPr="00131078">
        <w:rPr>
          <w:rFonts w:asciiTheme="minorHAnsi" w:hAnsiTheme="minorHAnsi"/>
          <w:sz w:val="20"/>
          <w:szCs w:val="20"/>
        </w:rPr>
        <w:t>flexibility, there will be limits</w:t>
      </w:r>
      <w:r w:rsidR="004772D8">
        <w:rPr>
          <w:rFonts w:asciiTheme="minorHAnsi" w:hAnsiTheme="minorHAnsi"/>
          <w:sz w:val="20"/>
          <w:szCs w:val="20"/>
        </w:rPr>
        <w:t xml:space="preserve"> and edge cases </w:t>
      </w:r>
      <w:ins w:id="134" w:author="FEHERPATAKY Michal" w:date="2016-09-08T09:15:00Z">
        <w:del w:id="135" w:author="KOUKLAKIS Georgios" w:date="2016-09-09T12:06:00Z">
          <w:r w:rsidR="00AB2789" w:rsidDel="002E0B98">
            <w:rPr>
              <w:rFonts w:asciiTheme="minorHAnsi" w:hAnsiTheme="minorHAnsi"/>
              <w:sz w:val="20"/>
              <w:szCs w:val="20"/>
            </w:rPr>
            <w:delText>would</w:delText>
          </w:r>
        </w:del>
      </w:ins>
      <w:ins w:id="136" w:author="KOUKLAKIS Georgios" w:date="2016-09-09T12:06:00Z">
        <w:r w:rsidR="002E0B98">
          <w:rPr>
            <w:rFonts w:asciiTheme="minorHAnsi" w:hAnsiTheme="minorHAnsi"/>
            <w:sz w:val="20"/>
            <w:szCs w:val="20"/>
          </w:rPr>
          <w:t>will</w:t>
        </w:r>
      </w:ins>
      <w:ins w:id="137" w:author="FEHERPATAKY Michal" w:date="2016-09-08T09:15:00Z">
        <w:r w:rsidR="00AB2789">
          <w:rPr>
            <w:rFonts w:asciiTheme="minorHAnsi" w:hAnsiTheme="minorHAnsi"/>
            <w:sz w:val="20"/>
            <w:szCs w:val="20"/>
          </w:rPr>
          <w:t xml:space="preserve"> </w:t>
        </w:r>
      </w:ins>
      <w:r w:rsidR="004772D8">
        <w:rPr>
          <w:rFonts w:asciiTheme="minorHAnsi" w:hAnsiTheme="minorHAnsi"/>
          <w:sz w:val="20"/>
          <w:szCs w:val="20"/>
        </w:rPr>
        <w:t>not</w:t>
      </w:r>
      <w:ins w:id="138" w:author="FEHERPATAKY Michal" w:date="2016-09-08T09:15:00Z">
        <w:r w:rsidR="00AB2789">
          <w:rPr>
            <w:rFonts w:asciiTheme="minorHAnsi" w:hAnsiTheme="minorHAnsi"/>
            <w:sz w:val="20"/>
            <w:szCs w:val="20"/>
          </w:rPr>
          <w:t xml:space="preserve"> be</w:t>
        </w:r>
      </w:ins>
      <w:r w:rsidR="004772D8">
        <w:rPr>
          <w:rFonts w:asciiTheme="minorHAnsi" w:hAnsiTheme="minorHAnsi"/>
          <w:sz w:val="20"/>
          <w:szCs w:val="20"/>
        </w:rPr>
        <w:t xml:space="preserve"> initially covered</w:t>
      </w:r>
      <w:r w:rsidRPr="00131078">
        <w:rPr>
          <w:rFonts w:asciiTheme="minorHAnsi" w:hAnsiTheme="minorHAnsi"/>
          <w:sz w:val="20"/>
          <w:szCs w:val="20"/>
        </w:rPr>
        <w:t>. These cases must be managed with the Business Owners of the p</w:t>
      </w:r>
      <w:r w:rsidR="0030354F">
        <w:rPr>
          <w:rFonts w:asciiTheme="minorHAnsi" w:hAnsiTheme="minorHAnsi"/>
          <w:sz w:val="20"/>
          <w:szCs w:val="20"/>
        </w:rPr>
        <w:t>rocess in an appropriate manner and may require to create a</w:t>
      </w:r>
      <w:r w:rsidR="004772D8">
        <w:rPr>
          <w:rFonts w:asciiTheme="minorHAnsi" w:hAnsiTheme="minorHAnsi"/>
          <w:sz w:val="20"/>
          <w:szCs w:val="20"/>
        </w:rPr>
        <w:t xml:space="preserve"> dedicated</w:t>
      </w:r>
      <w:r w:rsidR="0030354F">
        <w:rPr>
          <w:rFonts w:asciiTheme="minorHAnsi" w:hAnsiTheme="minorHAnsi"/>
          <w:sz w:val="20"/>
          <w:szCs w:val="20"/>
        </w:rPr>
        <w:t xml:space="preserve"> body to </w:t>
      </w:r>
      <w:r w:rsidR="004772D8">
        <w:rPr>
          <w:rFonts w:asciiTheme="minorHAnsi" w:hAnsiTheme="minorHAnsi"/>
          <w:sz w:val="20"/>
          <w:szCs w:val="20"/>
        </w:rPr>
        <w:t>tackle them</w:t>
      </w:r>
      <w:r w:rsidR="0030354F">
        <w:rPr>
          <w:rFonts w:asciiTheme="minorHAnsi" w:hAnsiTheme="minorHAnsi"/>
          <w:sz w:val="20"/>
          <w:szCs w:val="20"/>
        </w:rPr>
        <w:t>.</w:t>
      </w:r>
    </w:p>
    <w:p w14:paraId="507F5439" w14:textId="32166566" w:rsidR="007739C4" w:rsidRPr="00131078" w:rsidRDefault="0030354F" w:rsidP="002C773C">
      <w:pPr>
        <w:rPr>
          <w:rFonts w:asciiTheme="minorHAnsi" w:hAnsiTheme="minorHAnsi"/>
          <w:sz w:val="20"/>
          <w:szCs w:val="20"/>
        </w:rPr>
      </w:pPr>
      <w:r>
        <w:rPr>
          <w:rFonts w:asciiTheme="minorHAnsi" w:hAnsiTheme="minorHAnsi"/>
          <w:sz w:val="20"/>
          <w:szCs w:val="20"/>
        </w:rPr>
        <w:t xml:space="preserve">Additionally, </w:t>
      </w:r>
      <w:r w:rsidR="004772D8">
        <w:rPr>
          <w:rFonts w:asciiTheme="minorHAnsi" w:hAnsiTheme="minorHAnsi"/>
          <w:sz w:val="20"/>
          <w:szCs w:val="20"/>
        </w:rPr>
        <w:t xml:space="preserve">this scenario will produce </w:t>
      </w:r>
      <w:r>
        <w:rPr>
          <w:rFonts w:asciiTheme="minorHAnsi" w:hAnsiTheme="minorHAnsi"/>
          <w:sz w:val="20"/>
          <w:szCs w:val="20"/>
        </w:rPr>
        <w:t>m</w:t>
      </w:r>
      <w:r w:rsidR="00851D6C" w:rsidRPr="00131078">
        <w:rPr>
          <w:rFonts w:asciiTheme="minorHAnsi" w:hAnsiTheme="minorHAnsi"/>
          <w:sz w:val="20"/>
          <w:szCs w:val="20"/>
        </w:rPr>
        <w:t xml:space="preserve">ore data </w:t>
      </w:r>
      <w:r w:rsidR="004772D8">
        <w:rPr>
          <w:rFonts w:asciiTheme="minorHAnsi" w:hAnsiTheme="minorHAnsi"/>
          <w:sz w:val="20"/>
          <w:szCs w:val="20"/>
        </w:rPr>
        <w:t xml:space="preserve">related to the </w:t>
      </w:r>
      <w:r w:rsidR="00851D6C" w:rsidRPr="00131078">
        <w:rPr>
          <w:rFonts w:asciiTheme="minorHAnsi" w:hAnsiTheme="minorHAnsi"/>
          <w:sz w:val="20"/>
          <w:szCs w:val="20"/>
        </w:rPr>
        <w:t>process of drafting</w:t>
      </w:r>
      <w:r w:rsidR="004772D8">
        <w:rPr>
          <w:rFonts w:asciiTheme="minorHAnsi" w:hAnsiTheme="minorHAnsi"/>
          <w:sz w:val="20"/>
          <w:szCs w:val="20"/>
        </w:rPr>
        <w:t>,</w:t>
      </w:r>
      <w:r w:rsidR="00851D6C" w:rsidRPr="00131078">
        <w:rPr>
          <w:rFonts w:asciiTheme="minorHAnsi" w:hAnsiTheme="minorHAnsi"/>
          <w:sz w:val="20"/>
          <w:szCs w:val="20"/>
        </w:rPr>
        <w:t xml:space="preserve"> updating a</w:t>
      </w:r>
      <w:r w:rsidR="004772D8">
        <w:rPr>
          <w:rFonts w:asciiTheme="minorHAnsi" w:hAnsiTheme="minorHAnsi"/>
          <w:sz w:val="20"/>
          <w:szCs w:val="20"/>
        </w:rPr>
        <w:t>nd exchanging</w:t>
      </w:r>
      <w:r w:rsidR="00851D6C" w:rsidRPr="00131078">
        <w:rPr>
          <w:rFonts w:asciiTheme="minorHAnsi" w:hAnsiTheme="minorHAnsi"/>
          <w:sz w:val="20"/>
          <w:szCs w:val="20"/>
        </w:rPr>
        <w:t xml:space="preserve"> </w:t>
      </w:r>
      <w:proofErr w:type="spellStart"/>
      <w:r w:rsidR="00851D6C" w:rsidRPr="00131078">
        <w:rPr>
          <w:rFonts w:asciiTheme="minorHAnsi" w:hAnsiTheme="minorHAnsi"/>
          <w:sz w:val="20"/>
          <w:szCs w:val="20"/>
        </w:rPr>
        <w:t>Trilogue</w:t>
      </w:r>
      <w:proofErr w:type="spellEnd"/>
      <w:r w:rsidR="00851D6C" w:rsidRPr="00131078">
        <w:rPr>
          <w:rFonts w:asciiTheme="minorHAnsi" w:hAnsiTheme="minorHAnsi"/>
          <w:sz w:val="20"/>
          <w:szCs w:val="20"/>
        </w:rPr>
        <w:t xml:space="preserve"> Table</w:t>
      </w:r>
      <w:r w:rsidR="004772D8">
        <w:rPr>
          <w:rFonts w:asciiTheme="minorHAnsi" w:hAnsiTheme="minorHAnsi"/>
          <w:sz w:val="20"/>
          <w:szCs w:val="20"/>
        </w:rPr>
        <w:t>s content</w:t>
      </w:r>
      <w:r w:rsidR="00851D6C" w:rsidRPr="00131078">
        <w:rPr>
          <w:rFonts w:asciiTheme="minorHAnsi" w:hAnsiTheme="minorHAnsi"/>
          <w:sz w:val="20"/>
          <w:szCs w:val="20"/>
        </w:rPr>
        <w:t>. Th</w:t>
      </w:r>
      <w:ins w:id="139" w:author="KOUKLAKIS Georgios" w:date="2016-09-09T12:07:00Z">
        <w:r w:rsidR="002E0B98">
          <w:rPr>
            <w:rFonts w:asciiTheme="minorHAnsi" w:hAnsiTheme="minorHAnsi"/>
            <w:sz w:val="20"/>
            <w:szCs w:val="20"/>
          </w:rPr>
          <w:t>ose</w:t>
        </w:r>
      </w:ins>
      <w:del w:id="140" w:author="KOUKLAKIS Georgios" w:date="2016-09-09T12:07:00Z">
        <w:r w:rsidR="00851D6C" w:rsidRPr="00131078" w:rsidDel="002E0B98">
          <w:rPr>
            <w:rFonts w:asciiTheme="minorHAnsi" w:hAnsiTheme="minorHAnsi"/>
            <w:sz w:val="20"/>
            <w:szCs w:val="20"/>
          </w:rPr>
          <w:delText>at</w:delText>
        </w:r>
      </w:del>
      <w:r w:rsidR="00851D6C" w:rsidRPr="00131078">
        <w:rPr>
          <w:rFonts w:asciiTheme="minorHAnsi" w:hAnsiTheme="minorHAnsi"/>
          <w:sz w:val="20"/>
          <w:szCs w:val="20"/>
        </w:rPr>
        <w:t xml:space="preserve"> data, while initially not</w:t>
      </w:r>
      <w:r w:rsidR="007D642D">
        <w:rPr>
          <w:rFonts w:asciiTheme="minorHAnsi" w:hAnsiTheme="minorHAnsi"/>
          <w:sz w:val="20"/>
          <w:szCs w:val="20"/>
        </w:rPr>
        <w:t xml:space="preserve"> </w:t>
      </w:r>
      <w:r w:rsidR="00851D6C" w:rsidRPr="00131078">
        <w:rPr>
          <w:rFonts w:asciiTheme="minorHAnsi" w:hAnsiTheme="minorHAnsi"/>
          <w:sz w:val="20"/>
          <w:szCs w:val="20"/>
        </w:rPr>
        <w:t>used to a full extent, would present an opportunity to</w:t>
      </w:r>
      <w:r w:rsidR="00D327A5">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41" w:name="_Toc343177396"/>
      <w:bookmarkStart w:id="142" w:name="_Toc461033522"/>
      <w:r w:rsidRPr="00131078">
        <w:rPr>
          <w:rFonts w:asciiTheme="minorHAnsi" w:hAnsiTheme="minorHAnsi"/>
          <w:b w:val="0"/>
          <w:i w:val="0"/>
          <w:sz w:val="20"/>
          <w:szCs w:val="20"/>
        </w:rPr>
        <w:t>Potential technological impact</w:t>
      </w:r>
      <w:bookmarkEnd w:id="141"/>
      <w:bookmarkEnd w:id="142"/>
    </w:p>
    <w:p w14:paraId="5A383FB2" w14:textId="3370C5FE"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technical committee </w:t>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77E6A32A"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w:t>
      </w:r>
      <w:del w:id="143" w:author="KOUKLAKIS Georgios" w:date="2016-09-09T12:08:00Z">
        <w:r w:rsidRPr="00131078" w:rsidDel="002E0B98">
          <w:rPr>
            <w:rFonts w:asciiTheme="minorHAnsi" w:hAnsiTheme="minorHAnsi"/>
            <w:sz w:val="20"/>
            <w:szCs w:val="20"/>
          </w:rPr>
          <w:delText xml:space="preserve">of </w:delText>
        </w:r>
      </w:del>
      <w:r w:rsidRPr="00131078">
        <w:rPr>
          <w:rFonts w:asciiTheme="minorHAnsi" w:hAnsiTheme="minorHAnsi"/>
          <w:sz w:val="20"/>
          <w:szCs w:val="20"/>
        </w:rPr>
        <w:t xml:space="preserve">End Users have expressed wishes </w:t>
      </w:r>
      <w:del w:id="144" w:author="KOUKLAKIS Georgios" w:date="2016-09-09T12:08:00Z">
        <w:r w:rsidRPr="00131078" w:rsidDel="002E0B98">
          <w:rPr>
            <w:rFonts w:asciiTheme="minorHAnsi" w:hAnsiTheme="minorHAnsi"/>
            <w:sz w:val="20"/>
            <w:szCs w:val="20"/>
          </w:rPr>
          <w:delText>of</w:delText>
        </w:r>
      </w:del>
      <w:ins w:id="145" w:author="KOUKLAKIS Georgios" w:date="2016-09-09T12:08:00Z">
        <w:r w:rsidR="002E0B98">
          <w:rPr>
            <w:rFonts w:asciiTheme="minorHAnsi" w:hAnsiTheme="minorHAnsi"/>
            <w:sz w:val="20"/>
            <w:szCs w:val="20"/>
          </w:rPr>
          <w:t>to</w:t>
        </w:r>
      </w:ins>
      <w:r w:rsidRPr="00131078">
        <w:rPr>
          <w:rFonts w:asciiTheme="minorHAnsi" w:hAnsiTheme="minorHAnsi"/>
          <w:sz w:val="20"/>
          <w:szCs w:val="20"/>
        </w:rPr>
        <w:t xml:space="preserve"> work</w:t>
      </w:r>
      <w:del w:id="146" w:author="KOUKLAKIS Georgios" w:date="2016-09-09T12:08:00Z">
        <w:r w:rsidRPr="00131078" w:rsidDel="002E0B98">
          <w:rPr>
            <w:rFonts w:asciiTheme="minorHAnsi" w:hAnsiTheme="minorHAnsi"/>
            <w:sz w:val="20"/>
            <w:szCs w:val="20"/>
          </w:rPr>
          <w:delText>ing</w:delText>
        </w:r>
      </w:del>
      <w:r w:rsidRPr="00131078">
        <w:rPr>
          <w:rFonts w:asciiTheme="minorHAnsi" w:hAnsiTheme="minorHAnsi"/>
          <w:sz w:val="20"/>
          <w:szCs w:val="20"/>
        </w:rPr>
        <w:t xml:space="preserve"> with </w:t>
      </w:r>
      <w:del w:id="147" w:author="KOUKLAKIS Georgios" w:date="2016-09-09T12:09:00Z">
        <w:r w:rsidRPr="00131078" w:rsidDel="002E0B98">
          <w:rPr>
            <w:rFonts w:asciiTheme="minorHAnsi" w:hAnsiTheme="minorHAnsi"/>
            <w:sz w:val="20"/>
            <w:szCs w:val="20"/>
          </w:rPr>
          <w:delText>a</w:delText>
        </w:r>
      </w:del>
      <w:r w:rsidRPr="00131078">
        <w:rPr>
          <w:rFonts w:asciiTheme="minorHAnsi" w:hAnsiTheme="minorHAnsi"/>
          <w:sz w:val="20"/>
          <w:szCs w:val="20"/>
        </w:rPr>
        <w:t xml:space="preserve">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148" w:name="_Toc461033523"/>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148"/>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lastRenderedPageBreak/>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49" w:name="_Toc343177397"/>
      <w:bookmarkStart w:id="150" w:name="_Toc461033524"/>
      <w:r w:rsidRPr="00131078">
        <w:rPr>
          <w:rFonts w:asciiTheme="minorHAnsi" w:hAnsiTheme="minorHAnsi"/>
          <w:b w:val="0"/>
          <w:i w:val="0"/>
          <w:sz w:val="20"/>
          <w:szCs w:val="20"/>
        </w:rPr>
        <w:t>Other potential impact</w:t>
      </w:r>
      <w:bookmarkEnd w:id="149"/>
      <w:bookmarkEnd w:id="150"/>
    </w:p>
    <w:p w14:paraId="38F6A8FB" w14:textId="3D5D0848"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w:t>
      </w:r>
      <w:proofErr w:type="spellStart"/>
      <w:r>
        <w:rPr>
          <w:rFonts w:asciiTheme="minorHAnsi" w:hAnsiTheme="minorHAnsi"/>
          <w:sz w:val="20"/>
          <w:szCs w:val="20"/>
        </w:rPr>
        <w:t>Trilogue</w:t>
      </w:r>
      <w:proofErr w:type="spellEnd"/>
      <w:r>
        <w:rPr>
          <w:rFonts w:asciiTheme="minorHAnsi" w:hAnsiTheme="minorHAnsi"/>
          <w:sz w:val="20"/>
          <w:szCs w:val="20"/>
        </w:rPr>
        <w:t xml:space="preserve">, there is a public interest in the process as expressed by the inquiry of the EU Ombudsman.  Depending on the decision of Business Owners it may result in a </w:t>
      </w:r>
      <w:r w:rsidR="00C75C9A">
        <w:rPr>
          <w:rFonts w:asciiTheme="minorHAnsi" w:hAnsiTheme="minorHAnsi"/>
          <w:sz w:val="20"/>
          <w:szCs w:val="20"/>
        </w:rPr>
        <w:t xml:space="preserve">need to integrate some of the </w:t>
      </w:r>
      <w:proofErr w:type="spellStart"/>
      <w:r w:rsidR="00C75C9A">
        <w:rPr>
          <w:rFonts w:asciiTheme="minorHAnsi" w:hAnsiTheme="minorHAnsi"/>
          <w:sz w:val="20"/>
          <w:szCs w:val="20"/>
        </w:rPr>
        <w:t>Trilogue</w:t>
      </w:r>
      <w:proofErr w:type="spellEnd"/>
      <w:r w:rsidR="00C75C9A">
        <w:rPr>
          <w:rFonts w:asciiTheme="minorHAnsi" w:hAnsiTheme="minorHAnsi"/>
          <w:sz w:val="20"/>
          <w:szCs w:val="20"/>
        </w:rPr>
        <w:t xml:space="preserve"> Table versions into</w:t>
      </w:r>
      <w:del w:id="151" w:author="FEHERPATAKY Michal" w:date="2016-09-08T09:21:00Z">
        <w:r w:rsidR="00C75C9A" w:rsidDel="00AB2789">
          <w:rPr>
            <w:rFonts w:asciiTheme="minorHAnsi" w:hAnsiTheme="minorHAnsi"/>
            <w:sz w:val="20"/>
            <w:szCs w:val="20"/>
          </w:rPr>
          <w:delText xml:space="preserve"> a</w:delText>
        </w:r>
      </w:del>
      <w:r w:rsidR="00C75C9A">
        <w:rPr>
          <w:rFonts w:asciiTheme="minorHAnsi" w:hAnsiTheme="minorHAnsi"/>
          <w:sz w:val="20"/>
          <w:szCs w:val="20"/>
        </w:rPr>
        <w:t xml:space="preserve"> publication system</w:t>
      </w:r>
      <w:ins w:id="152" w:author="FEHERPATAKY Michal" w:date="2016-09-08T09:21:00Z">
        <w:r w:rsidR="00AB2789">
          <w:rPr>
            <w:rFonts w:asciiTheme="minorHAnsi" w:hAnsiTheme="minorHAnsi"/>
            <w:sz w:val="20"/>
            <w:szCs w:val="20"/>
          </w:rPr>
          <w:t>s</w:t>
        </w:r>
      </w:ins>
      <w:r w:rsidR="00C75C9A">
        <w:rPr>
          <w:rFonts w:asciiTheme="minorHAnsi" w:hAnsiTheme="minorHAnsi"/>
          <w:sz w:val="20"/>
          <w:szCs w:val="20"/>
        </w:rPr>
        <w:t xml:space="preserve"> by any of the negotiation </w:t>
      </w:r>
      <w:commentRangeStart w:id="153"/>
      <w:r w:rsidR="00C75C9A">
        <w:rPr>
          <w:rFonts w:asciiTheme="minorHAnsi" w:hAnsiTheme="minorHAnsi"/>
          <w:sz w:val="20"/>
          <w:szCs w:val="20"/>
        </w:rPr>
        <w:t>parties</w:t>
      </w:r>
      <w:commentRangeEnd w:id="153"/>
      <w:r w:rsidR="009F60C3">
        <w:rPr>
          <w:rStyle w:val="CommentReference"/>
          <w:szCs w:val="20"/>
          <w:lang w:val="en-US" w:eastAsia="ja-JP"/>
        </w:rPr>
        <w:commentReference w:id="153"/>
      </w:r>
      <w:r w:rsidR="00B91B64">
        <w:rPr>
          <w:rFonts w:asciiTheme="minorHAnsi" w:hAnsiTheme="minorHAnsi"/>
          <w:sz w:val="20"/>
          <w:szCs w:val="20"/>
        </w:rPr>
        <w:t>.</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154" w:name="_Toc461033525"/>
      <w:r w:rsidRPr="00131078">
        <w:rPr>
          <w:rFonts w:asciiTheme="minorHAnsi" w:hAnsiTheme="minorHAnsi"/>
          <w:b w:val="0"/>
          <w:i w:val="0"/>
          <w:sz w:val="20"/>
          <w:szCs w:val="20"/>
        </w:rPr>
        <w:t>Benefits and costs analysis</w:t>
      </w:r>
      <w:bookmarkEnd w:id="154"/>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155" w:name="_Toc461033526"/>
      <w:r w:rsidRPr="00131078">
        <w:rPr>
          <w:rFonts w:asciiTheme="minorHAnsi" w:hAnsiTheme="minorHAnsi"/>
          <w:b w:val="0"/>
          <w:i w:val="0"/>
          <w:sz w:val="20"/>
          <w:szCs w:val="20"/>
        </w:rPr>
        <w:t>Risk assessment and mitigation actions</w:t>
      </w:r>
      <w:bookmarkEnd w:id="155"/>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lastRenderedPageBreak/>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156" w:name="_Toc306103595"/>
      <w:bookmarkStart w:id="157" w:name="_Toc343177400"/>
      <w:bookmarkStart w:id="158" w:name="_Toc461033527"/>
      <w:r w:rsidRPr="00131078">
        <w:rPr>
          <w:rFonts w:asciiTheme="minorHAnsi" w:hAnsiTheme="minorHAnsi"/>
          <w:b/>
        </w:rPr>
        <w:t>Justification and Recommendation</w:t>
      </w:r>
      <w:bookmarkEnd w:id="156"/>
      <w:bookmarkEnd w:id="157"/>
      <w:bookmarkEnd w:id="158"/>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 xml:space="preserve">SC-03: Custom </w:t>
            </w:r>
            <w:proofErr w:type="spellStart"/>
            <w:r w:rsidRPr="00131078">
              <w:rPr>
                <w:rFonts w:asciiTheme="minorHAnsi" w:hAnsiTheme="minorHAnsi"/>
                <w:b/>
                <w:sz w:val="20"/>
                <w:szCs w:val="20"/>
              </w:rPr>
              <w:t>Trilogue</w:t>
            </w:r>
            <w:proofErr w:type="spellEnd"/>
            <w:r w:rsidRPr="00131078">
              <w:rPr>
                <w:rFonts w:asciiTheme="minorHAnsi" w:hAnsiTheme="minorHAnsi"/>
                <w:b/>
                <w:sz w:val="20"/>
                <w:szCs w:val="20"/>
              </w:rPr>
              <w:t xml:space="preserv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159" w:name="_Toc276050168"/>
      <w:bookmarkStart w:id="160" w:name="_Toc306103596"/>
      <w:bookmarkStart w:id="161" w:name="_Toc343177401"/>
      <w:bookmarkStart w:id="162" w:name="_Toc461033528"/>
      <w:r w:rsidRPr="00131078">
        <w:rPr>
          <w:rFonts w:asciiTheme="minorHAnsi" w:hAnsiTheme="minorHAnsi"/>
          <w:b/>
        </w:rPr>
        <w:lastRenderedPageBreak/>
        <w:t>Implementation Plan</w:t>
      </w:r>
      <w:bookmarkEnd w:id="159"/>
      <w:bookmarkEnd w:id="160"/>
      <w:bookmarkEnd w:id="161"/>
      <w:bookmarkEnd w:id="162"/>
    </w:p>
    <w:p w14:paraId="014D6772" w14:textId="77777777" w:rsidR="00C0148C" w:rsidRPr="00131078" w:rsidRDefault="00C0148C" w:rsidP="002C773C">
      <w:pPr>
        <w:pStyle w:val="Conseilsinvisibles"/>
        <w:rPr>
          <w:rFonts w:asciiTheme="minorHAnsi" w:hAnsiTheme="minorHAnsi"/>
          <w:sz w:val="20"/>
          <w:szCs w:val="20"/>
        </w:rPr>
      </w:pPr>
      <w:bookmarkStart w:id="163"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64" w:name="_Toc306103598"/>
      <w:bookmarkStart w:id="165" w:name="_Toc343177402"/>
      <w:bookmarkStart w:id="166" w:name="_Toc461033529"/>
      <w:bookmarkEnd w:id="163"/>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164"/>
      <w:bookmarkEnd w:id="165"/>
      <w:bookmarkEnd w:id="166"/>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F26D0B7"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w:t>
            </w:r>
            <w:ins w:id="167" w:author="KOUKLAKIS Georgios" w:date="2016-09-09T12:12:00Z">
              <w:r w:rsidR="002E0B98">
                <w:rPr>
                  <w:rFonts w:asciiTheme="minorHAnsi" w:hAnsiTheme="minorHAnsi"/>
                  <w:sz w:val="20"/>
                  <w:szCs w:val="20"/>
                </w:rPr>
                <w:t xml:space="preserve"> that</w:t>
              </w:r>
            </w:ins>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1F054046"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reason there will be </w:t>
            </w:r>
            <w:proofErr w:type="gramStart"/>
            <w:r>
              <w:rPr>
                <w:rFonts w:asciiTheme="minorHAnsi" w:hAnsiTheme="minorHAnsi"/>
                <w:sz w:val="20"/>
                <w:szCs w:val="20"/>
              </w:rPr>
              <w:t>an</w:t>
            </w:r>
            <w:proofErr w:type="gramEnd"/>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lastRenderedPageBreak/>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68" w:name="_Toc343177403"/>
      <w:bookmarkStart w:id="169" w:name="_Toc461033530"/>
      <w:r w:rsidRPr="00131078">
        <w:rPr>
          <w:rFonts w:asciiTheme="minorHAnsi" w:hAnsiTheme="minorHAnsi"/>
          <w:b w:val="0"/>
          <w:sz w:val="20"/>
          <w:szCs w:val="20"/>
          <w:lang w:val="en-GB"/>
        </w:rPr>
        <w:t>Time scale</w:t>
      </w:r>
      <w:bookmarkEnd w:id="168"/>
      <w:bookmarkEnd w:id="169"/>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For each scenario, you can compl</w:t>
      </w:r>
      <w:r w:rsidR="0066762D" w:rsidRPr="00E55E16">
        <w:rPr>
          <w:rFonts w:asciiTheme="minorHAnsi" w:hAnsiTheme="minorHAnsi"/>
          <w:b/>
          <w:sz w:val="20"/>
          <w:szCs w:val="20"/>
        </w:rPr>
        <w:t>ete this form referring to the T</w:t>
      </w:r>
      <w:r w:rsidRPr="00E55E16">
        <w:rPr>
          <w:rFonts w:asciiTheme="minorHAnsi" w:hAnsiTheme="minorHAnsi"/>
          <w:b/>
          <w:sz w:val="20"/>
          <w:szCs w:val="20"/>
        </w:rPr>
        <w:t>o-be map.</w:t>
      </w:r>
    </w:p>
    <w:p w14:paraId="778E06A0"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internal entity type meets the following criteria:</w:t>
      </w:r>
    </w:p>
    <w:p w14:paraId="28F6806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13A9DB1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the application to be counted. </w:t>
      </w:r>
    </w:p>
    <w:p w14:paraId="764801F6"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external entity type meets the following criteria:</w:t>
      </w:r>
    </w:p>
    <w:p w14:paraId="4380221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25A7CF0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not maintained by the application to be counted. </w:t>
      </w:r>
    </w:p>
    <w:p w14:paraId="31BD1143"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a different application (excluded from count). </w:t>
      </w:r>
    </w:p>
    <w:p w14:paraId="56F38363" w14:textId="311755C3" w:rsidR="00422786" w:rsidRPr="00E55E16" w:rsidRDefault="008C12DC" w:rsidP="00422786">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It is directly available to the appli</w:t>
      </w:r>
      <w:r w:rsidR="00FD0636" w:rsidRPr="00E55E16">
        <w:rPr>
          <w:rFonts w:asciiTheme="minorHAnsi" w:hAnsiTheme="minorHAnsi"/>
          <w:b/>
          <w:sz w:val="20"/>
          <w:szCs w:val="20"/>
        </w:rPr>
        <w:t>cation to be counted.</w:t>
      </w:r>
      <w:r w:rsidRPr="00E55E16">
        <w:rPr>
          <w:rFonts w:asciiTheme="minorHAnsi" w:hAnsiTheme="minorHAnsi"/>
          <w:b/>
          <w:sz w:val="20"/>
          <w:szCs w:val="20"/>
        </w:rPr>
        <w:t xml:space="preserve"> </w:t>
      </w:r>
    </w:p>
    <w:p w14:paraId="6741DDF3" w14:textId="77777777" w:rsidR="00422786" w:rsidRPr="00E55E16" w:rsidRDefault="00422786" w:rsidP="00422786">
      <w:pPr>
        <w:pStyle w:val="Conseilsinvisibles"/>
        <w:rPr>
          <w:rFonts w:asciiTheme="minorHAnsi" w:hAnsiTheme="minorHAnsi"/>
          <w:b/>
          <w:sz w:val="20"/>
          <w:szCs w:val="20"/>
        </w:rPr>
      </w:pPr>
    </w:p>
    <w:p w14:paraId="64EC9163" w14:textId="77777777" w:rsidR="00422786" w:rsidRPr="00E55E16"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E55E16">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E55E16">
        <w:rPr>
          <w:rFonts w:asciiTheme="minorHAnsi" w:hAnsiTheme="minorHAnsi"/>
          <w:sz w:val="20"/>
          <w:szCs w:val="20"/>
        </w:rPr>
        <w:t xml:space="preserve">solution as per the e-Parliament Plans 2016-2019 document </w:t>
      </w:r>
      <w:r w:rsidRPr="00E55E16">
        <w:rPr>
          <w:rFonts w:asciiTheme="minorHAnsi" w:hAnsiTheme="minorHAnsi"/>
          <w:sz w:val="20"/>
          <w:szCs w:val="20"/>
        </w:rPr>
        <w:t xml:space="preserve">is foreseen at the end of 2018. </w:t>
      </w:r>
      <w:r w:rsidR="00392985" w:rsidRPr="00E55E16">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170" w:name="_Toc461033531"/>
      <w:bookmarkStart w:id="171" w:name="_Toc324320798"/>
      <w:bookmarkStart w:id="172" w:name="_Toc336600699"/>
      <w:bookmarkStart w:id="173" w:name="_Toc343177404"/>
      <w:r w:rsidRPr="00131078">
        <w:rPr>
          <w:rFonts w:asciiTheme="minorHAnsi" w:hAnsiTheme="minorHAnsi"/>
          <w:b/>
        </w:rPr>
        <w:lastRenderedPageBreak/>
        <w:t>ANNEX for Data Protection</w:t>
      </w:r>
      <w:bookmarkEnd w:id="170"/>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1"/>
                  <w:enabled/>
                  <w:calcOnExit w:val="0"/>
                  <w:checkBox>
                    <w:sizeAuto/>
                    <w:default w:val="0"/>
                  </w:checkBox>
                </w:ffData>
              </w:fldChar>
            </w:r>
            <w:bookmarkStart w:id="174" w:name="Check1"/>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bookmarkEnd w:id="174"/>
            <w:r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175" w:name="Check2"/>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bookmarkEnd w:id="175"/>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176" w:name="Check3"/>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bookmarkEnd w:id="176"/>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177" w:name="Check4"/>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bookmarkEnd w:id="177"/>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77777777" w:rsidR="00E82E87" w:rsidRPr="00131078" w:rsidRDefault="00E82E87" w:rsidP="005F7392">
            <w:pPr>
              <w:pStyle w:val="Saisieparagraph"/>
              <w:rPr>
                <w:rFonts w:asciiTheme="minorHAnsi" w:hAnsiTheme="minorHAnsi"/>
                <w:sz w:val="20"/>
                <w:szCs w:val="20"/>
              </w:rPr>
            </w:pP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178"/>
            <w:r w:rsidRPr="00131078">
              <w:rPr>
                <w:rFonts w:asciiTheme="minorHAnsi" w:hAnsiTheme="minorHAnsi" w:cs="Arial"/>
                <w:sz w:val="20"/>
                <w:szCs w:val="20"/>
              </w:rPr>
              <w:t xml:space="preserve">How will consistency of the processing be ensured across the various storage locations? </w:t>
            </w:r>
            <w:commentRangeEnd w:id="178"/>
            <w:r w:rsidR="00BF16AA">
              <w:rPr>
                <w:rStyle w:val="CommentReference"/>
                <w:szCs w:val="20"/>
                <w:lang w:val="en-US" w:eastAsia="ja-JP"/>
              </w:rPr>
              <w:commentReference w:id="178"/>
            </w:r>
          </w:p>
        </w:tc>
        <w:tc>
          <w:tcPr>
            <w:tcW w:w="2171" w:type="pct"/>
            <w:shd w:val="clear" w:color="auto" w:fill="auto"/>
          </w:tcPr>
          <w:p w14:paraId="237DC77E" w14:textId="77777777" w:rsidR="00E82E87" w:rsidRPr="00131078" w:rsidRDefault="00E82E87" w:rsidP="005F7392">
            <w:pPr>
              <w:pStyle w:val="Saisieparagraph"/>
              <w:rPr>
                <w:rFonts w:asciiTheme="minorHAnsi" w:hAnsiTheme="minorHAnsi"/>
                <w:sz w:val="20"/>
                <w:szCs w:val="20"/>
              </w:rPr>
            </w:pP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179"/>
            <w:r w:rsidRPr="00131078">
              <w:rPr>
                <w:rFonts w:asciiTheme="minorHAnsi" w:hAnsiTheme="minorHAnsi"/>
                <w:sz w:val="20"/>
                <w:szCs w:val="20"/>
              </w:rPr>
              <w:lastRenderedPageBreak/>
              <w:t>Mitigation actions</w:t>
            </w:r>
            <w:commentRangeEnd w:id="179"/>
            <w:r w:rsidR="00BF16AA">
              <w:rPr>
                <w:rStyle w:val="CommentReference"/>
                <w:szCs w:val="20"/>
                <w:lang w:val="en-US" w:eastAsia="ja-JP"/>
              </w:rPr>
              <w:commentReference w:id="179"/>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2B4A">
              <w:rPr>
                <w:rFonts w:asciiTheme="minorHAnsi" w:hAnsiTheme="minorHAnsi"/>
                <w:sz w:val="20"/>
                <w:szCs w:val="20"/>
              </w:rPr>
            </w:r>
            <w:r w:rsidR="00CB2B4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180" w:name="_Toc461033532"/>
      <w:r w:rsidRPr="00131078">
        <w:rPr>
          <w:rFonts w:asciiTheme="minorHAnsi" w:hAnsiTheme="minorHAnsi"/>
          <w:b/>
        </w:rPr>
        <w:lastRenderedPageBreak/>
        <w:t>ANNEX to assess security needs</w:t>
      </w:r>
      <w:bookmarkEnd w:id="180"/>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commentRangeStart w:id="181"/>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w:t>
      </w:r>
      <w:commentRangeEnd w:id="181"/>
      <w:r w:rsidR="007E6D48">
        <w:rPr>
          <w:rStyle w:val="CommentReference"/>
          <w:szCs w:val="20"/>
          <w:lang w:val="en-US" w:eastAsia="ja-JP"/>
        </w:rPr>
        <w:commentReference w:id="181"/>
      </w:r>
      <w:r w:rsidRPr="00131078">
        <w:rPr>
          <w:rFonts w:asciiTheme="minorHAnsi" w:hAnsiTheme="minorHAnsi"/>
          <w:sz w:val="20"/>
          <w:szCs w:val="20"/>
        </w:rPr>
        <w:t xml:space="preserve">. </w:t>
      </w:r>
    </w:p>
    <w:p w14:paraId="5B75680E" w14:textId="77777777" w:rsidR="004601EE" w:rsidRPr="00131078" w:rsidRDefault="004601EE" w:rsidP="004601EE">
      <w:pPr>
        <w:rPr>
          <w:rFonts w:asciiTheme="minorHAnsi" w:hAnsiTheme="minorHAnsi"/>
          <w:sz w:val="20"/>
          <w:szCs w:val="20"/>
        </w:rPr>
      </w:pPr>
      <w:r w:rsidRPr="009E7065">
        <w:rPr>
          <w:rFonts w:asciiTheme="minorHAnsi" w:hAnsiTheme="minorHAnsi"/>
          <w:sz w:val="20"/>
          <w:szCs w:val="20"/>
          <w:highlight w:val="yellow"/>
        </w:rPr>
        <w:t>Each requirement within the BREQ</w:t>
      </w:r>
      <w:r w:rsidRPr="00131078">
        <w:rPr>
          <w:rFonts w:asciiTheme="minorHAnsi" w:hAnsiTheme="minorHAnsi"/>
          <w:sz w:val="20"/>
          <w:szCs w:val="20"/>
        </w:rPr>
        <w:t xml:space="preserve">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183" w:name="_Toc461033533"/>
      <w:r w:rsidRPr="00131078">
        <w:rPr>
          <w:rFonts w:asciiTheme="minorHAnsi" w:hAnsiTheme="minorHAnsi"/>
          <w:b/>
        </w:rPr>
        <w:lastRenderedPageBreak/>
        <w:t xml:space="preserve">ANNEXES for the Initial Business </w:t>
      </w:r>
      <w:commentRangeStart w:id="184"/>
      <w:r w:rsidRPr="00131078">
        <w:rPr>
          <w:rFonts w:asciiTheme="minorHAnsi" w:hAnsiTheme="minorHAnsi"/>
          <w:b/>
        </w:rPr>
        <w:t>Case</w:t>
      </w:r>
      <w:bookmarkEnd w:id="171"/>
      <w:bookmarkEnd w:id="172"/>
      <w:bookmarkEnd w:id="173"/>
      <w:commentRangeEnd w:id="184"/>
      <w:r w:rsidR="007E6D48">
        <w:rPr>
          <w:rStyle w:val="CommentReference"/>
          <w:bCs w:val="0"/>
          <w:smallCaps w:val="0"/>
          <w:kern w:val="0"/>
          <w:szCs w:val="20"/>
          <w:lang w:val="en-US" w:eastAsia="ja-JP"/>
        </w:rPr>
        <w:commentReference w:id="184"/>
      </w:r>
      <w:bookmarkEnd w:id="183"/>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185" w:name="_Toc461033534"/>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185"/>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186" w:name="_Toc461033535"/>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186"/>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187" w:name="_Toc461033536"/>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187"/>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88" w:name="_Toc461033537"/>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188"/>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89" w:name="_Toc461033538"/>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189"/>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190" w:name="_Toc343177406"/>
      <w:bookmarkStart w:id="191" w:name="_Toc461033539"/>
      <w:bookmarkStart w:id="192" w:name="_Toc127238672"/>
      <w:bookmarkStart w:id="193" w:name="_Toc216171225"/>
      <w:bookmarkEnd w:id="11"/>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190"/>
      <w:bookmarkEnd w:id="191"/>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194" w:name="_Toc343177407"/>
      <w:bookmarkStart w:id="195" w:name="_Toc461033540"/>
      <w:r w:rsidRPr="00131078">
        <w:rPr>
          <w:rFonts w:asciiTheme="minorHAnsi" w:hAnsiTheme="minorHAnsi"/>
          <w:sz w:val="20"/>
          <w:szCs w:val="20"/>
          <w:lang w:val="en-GB"/>
        </w:rPr>
        <w:t>Circulation</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9"/>
        <w:gridCol w:w="2690"/>
        <w:gridCol w:w="2990"/>
        <w:gridCol w:w="897"/>
        <w:gridCol w:w="892"/>
      </w:tblGrid>
      <w:tr w:rsidR="00D33D98" w:rsidRPr="002E0B98" w14:paraId="35716911" w14:textId="77777777" w:rsidTr="002E0B98">
        <w:trPr>
          <w:trHeight w:val="307"/>
          <w:tblHeader/>
        </w:trPr>
        <w:tc>
          <w:tcPr>
            <w:tcW w:w="1121" w:type="pct"/>
            <w:shd w:val="clear" w:color="auto" w:fill="C0C0C0"/>
            <w:vAlign w:val="center"/>
          </w:tcPr>
          <w:p w14:paraId="4E8E33D9" w14:textId="77777777" w:rsidR="00D33D98" w:rsidRPr="002E0B98" w:rsidRDefault="00D33D98" w:rsidP="00AF38C2">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DG or Company</w:t>
            </w:r>
          </w:p>
        </w:tc>
        <w:tc>
          <w:tcPr>
            <w:tcW w:w="1397" w:type="pct"/>
            <w:shd w:val="clear" w:color="auto" w:fill="C0C0C0"/>
            <w:vAlign w:val="center"/>
          </w:tcPr>
          <w:p w14:paraId="4067EBF7" w14:textId="77777777" w:rsidR="00D33D98" w:rsidRPr="002E0B98" w:rsidRDefault="00D33D98" w:rsidP="00C25BCA">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Role</w:t>
            </w:r>
          </w:p>
        </w:tc>
        <w:tc>
          <w:tcPr>
            <w:tcW w:w="2019" w:type="pct"/>
            <w:gridSpan w:val="2"/>
            <w:shd w:val="clear" w:color="auto" w:fill="C0C0C0"/>
            <w:vAlign w:val="center"/>
          </w:tcPr>
          <w:p w14:paraId="6DD43E4A" w14:textId="77777777" w:rsidR="00D33D98" w:rsidRPr="002E0B98" w:rsidRDefault="00D33D98" w:rsidP="00AF38C2">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Name/Initials</w:t>
            </w:r>
          </w:p>
        </w:tc>
        <w:tc>
          <w:tcPr>
            <w:tcW w:w="464" w:type="pct"/>
            <w:shd w:val="clear" w:color="auto" w:fill="C0C0C0"/>
            <w:vAlign w:val="center"/>
          </w:tcPr>
          <w:p w14:paraId="02669BBE" w14:textId="77777777" w:rsidR="00D33D98" w:rsidRPr="002E0B98" w:rsidRDefault="00A529ED" w:rsidP="00AF38C2">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E</w:t>
            </w:r>
            <w:r w:rsidR="00D33D98" w:rsidRPr="002E0B98">
              <w:rPr>
                <w:rFonts w:asciiTheme="minorHAnsi" w:hAnsiTheme="minorHAnsi"/>
                <w:sz w:val="20"/>
                <w:szCs w:val="20"/>
                <w:highlight w:val="yellow"/>
              </w:rPr>
              <w:t>R</w:t>
            </w:r>
            <w:r w:rsidRPr="002E0B98">
              <w:rPr>
                <w:rFonts w:asciiTheme="minorHAnsi" w:hAnsiTheme="minorHAnsi"/>
                <w:sz w:val="20"/>
                <w:szCs w:val="20"/>
                <w:highlight w:val="yellow"/>
              </w:rPr>
              <w:t>I</w:t>
            </w:r>
            <w:r w:rsidR="00D33D98" w:rsidRPr="002E0B98">
              <w:rPr>
                <w:rFonts w:asciiTheme="minorHAnsi" w:hAnsiTheme="minorHAnsi"/>
                <w:sz w:val="20"/>
                <w:szCs w:val="20"/>
                <w:highlight w:val="yellow"/>
              </w:rPr>
              <w:t>C</w:t>
            </w:r>
            <w:r w:rsidRPr="002E0B98">
              <w:rPr>
                <w:rFonts w:asciiTheme="minorHAnsi" w:hAnsiTheme="minorHAnsi"/>
                <w:sz w:val="20"/>
                <w:szCs w:val="20"/>
                <w:highlight w:val="yellow"/>
              </w:rPr>
              <w:t>A</w:t>
            </w:r>
            <w:r w:rsidR="00D33D98" w:rsidRPr="002E0B98">
              <w:rPr>
                <w:rStyle w:val="FootnoteReference"/>
                <w:rFonts w:asciiTheme="minorHAnsi" w:hAnsiTheme="minorHAnsi"/>
                <w:sz w:val="20"/>
                <w:szCs w:val="20"/>
                <w:highlight w:val="yellow"/>
              </w:rPr>
              <w:footnoteReference w:id="8"/>
            </w:r>
            <w:r w:rsidR="00D33D98" w:rsidRPr="002E0B98">
              <w:rPr>
                <w:rFonts w:asciiTheme="minorHAnsi" w:hAnsiTheme="minorHAnsi"/>
                <w:sz w:val="20"/>
                <w:szCs w:val="20"/>
                <w:highlight w:val="yellow"/>
              </w:rPr>
              <w:t xml:space="preserve"> code</w:t>
            </w:r>
          </w:p>
        </w:tc>
      </w:tr>
      <w:tr w:rsidR="00AF4E30" w:rsidRPr="002E0B98" w14:paraId="6EB1B81A" w14:textId="77777777" w:rsidTr="002E0B98">
        <w:tc>
          <w:tcPr>
            <w:tcW w:w="1121" w:type="pct"/>
            <w:vAlign w:val="center"/>
          </w:tcPr>
          <w:p w14:paraId="5AD88EFD" w14:textId="503C0455" w:rsidR="00AF4E30" w:rsidRPr="002E0B98" w:rsidRDefault="002E0B98" w:rsidP="00AF4E30">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397" w:type="pct"/>
            <w:vAlign w:val="center"/>
          </w:tcPr>
          <w:p w14:paraId="40F25A46" w14:textId="02EF675A" w:rsidR="00AF4E30" w:rsidRPr="002E0B98" w:rsidRDefault="00AF4E30" w:rsidP="00AF4E30">
            <w:pPr>
              <w:spacing w:before="100" w:beforeAutospacing="1" w:after="100" w:afterAutospacing="1"/>
              <w:jc w:val="center"/>
              <w:rPr>
                <w:rFonts w:asciiTheme="minorHAnsi" w:hAnsiTheme="minorHAnsi"/>
                <w:color w:val="000000"/>
                <w:sz w:val="20"/>
                <w:szCs w:val="20"/>
                <w:highlight w:val="yellow"/>
              </w:rPr>
            </w:pPr>
            <w:r w:rsidRPr="002E0B98">
              <w:rPr>
                <w:color w:val="000000"/>
                <w:highlight w:val="yellow"/>
              </w:rPr>
              <w:t>BUSINESS-Sponsor</w:t>
            </w:r>
          </w:p>
        </w:tc>
        <w:tc>
          <w:tcPr>
            <w:tcW w:w="1553" w:type="pct"/>
            <w:vAlign w:val="center"/>
          </w:tcPr>
          <w:p w14:paraId="2C7E0B85" w14:textId="6881AD12" w:rsidR="00AF4E30" w:rsidRPr="002E0B98" w:rsidRDefault="002E0B98" w:rsidP="00AF4E30">
            <w:pPr>
              <w:spacing w:before="100" w:beforeAutospacing="1" w:after="100" w:afterAutospacing="1"/>
              <w:jc w:val="center"/>
              <w:rPr>
                <w:rFonts w:asciiTheme="minorHAnsi" w:hAnsiTheme="minorHAnsi"/>
                <w:sz w:val="20"/>
                <w:szCs w:val="20"/>
                <w:highlight w:val="yellow"/>
              </w:rPr>
            </w:pPr>
            <w:r w:rsidRPr="002E0B98">
              <w:rPr>
                <w:highlight w:val="yellow"/>
              </w:rPr>
              <w:t>Steen EILERTSEN</w:t>
            </w:r>
          </w:p>
        </w:tc>
        <w:tc>
          <w:tcPr>
            <w:tcW w:w="466" w:type="pct"/>
            <w:vAlign w:val="center"/>
          </w:tcPr>
          <w:p w14:paraId="7A8CA9DB"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4" w:type="pct"/>
            <w:vAlign w:val="center"/>
          </w:tcPr>
          <w:p w14:paraId="015D2DC6" w14:textId="355C8BA9"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b/>
                <w:highlight w:val="yellow"/>
              </w:rPr>
              <w:t>A</w:t>
            </w:r>
          </w:p>
        </w:tc>
      </w:tr>
      <w:tr w:rsidR="00AF4E30" w:rsidRPr="002E0B98" w14:paraId="1F79189D" w14:textId="77777777" w:rsidTr="002E0B98">
        <w:tc>
          <w:tcPr>
            <w:tcW w:w="1121" w:type="pct"/>
            <w:vAlign w:val="center"/>
          </w:tcPr>
          <w:p w14:paraId="32F0BFF9" w14:textId="3A66B36E"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DG IPOL</w:t>
            </w:r>
          </w:p>
        </w:tc>
        <w:tc>
          <w:tcPr>
            <w:tcW w:w="1397" w:type="pct"/>
            <w:vAlign w:val="center"/>
          </w:tcPr>
          <w:p w14:paraId="59018281" w14:textId="10FE560F"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BUSINESS-Project Owner</w:t>
            </w:r>
          </w:p>
        </w:tc>
        <w:tc>
          <w:tcPr>
            <w:tcW w:w="1553" w:type="pct"/>
            <w:vAlign w:val="center"/>
          </w:tcPr>
          <w:p w14:paraId="29F880E8" w14:textId="083841CA"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Sarah BLAU</w:t>
            </w:r>
          </w:p>
        </w:tc>
        <w:tc>
          <w:tcPr>
            <w:tcW w:w="466" w:type="pct"/>
            <w:vAlign w:val="center"/>
          </w:tcPr>
          <w:p w14:paraId="3D76094A"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4" w:type="pct"/>
            <w:vAlign w:val="center"/>
          </w:tcPr>
          <w:p w14:paraId="744F40E2" w14:textId="1CAEC823" w:rsidR="00AF4E30" w:rsidRPr="002E0B98" w:rsidRDefault="002E0B98" w:rsidP="002E0B98">
            <w:pPr>
              <w:spacing w:before="100" w:beforeAutospacing="1" w:after="100" w:afterAutospacing="1"/>
              <w:jc w:val="center"/>
              <w:rPr>
                <w:rFonts w:asciiTheme="minorHAnsi" w:hAnsiTheme="minorHAnsi"/>
                <w:sz w:val="20"/>
                <w:szCs w:val="20"/>
                <w:highlight w:val="yellow"/>
              </w:rPr>
            </w:pPr>
            <w:r>
              <w:rPr>
                <w:highlight w:val="yellow"/>
              </w:rPr>
              <w:t>A</w:t>
            </w:r>
          </w:p>
        </w:tc>
      </w:tr>
      <w:tr w:rsidR="00AF4E30" w:rsidRPr="002E0B98" w14:paraId="4C099508" w14:textId="77777777" w:rsidTr="002E0B98">
        <w:tc>
          <w:tcPr>
            <w:tcW w:w="1121" w:type="pct"/>
            <w:vAlign w:val="center"/>
          </w:tcPr>
          <w:p w14:paraId="03B1F1EA" w14:textId="53C8015B"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397" w:type="pct"/>
            <w:vAlign w:val="center"/>
          </w:tcPr>
          <w:p w14:paraId="5C9A5E4B" w14:textId="3AE8D601"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BUSINESS Analyst</w:t>
            </w:r>
          </w:p>
        </w:tc>
        <w:tc>
          <w:tcPr>
            <w:tcW w:w="1553" w:type="pct"/>
            <w:vAlign w:val="center"/>
          </w:tcPr>
          <w:p w14:paraId="29205D9B" w14:textId="1166A4F4"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Michal FEHERPATAKY</w:t>
            </w:r>
          </w:p>
        </w:tc>
        <w:tc>
          <w:tcPr>
            <w:tcW w:w="466" w:type="pct"/>
            <w:vAlign w:val="center"/>
          </w:tcPr>
          <w:p w14:paraId="59B3CE89"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4" w:type="pct"/>
            <w:vAlign w:val="center"/>
          </w:tcPr>
          <w:p w14:paraId="620745B1" w14:textId="7840B47D" w:rsidR="00AF4E30" w:rsidRPr="002E0B98" w:rsidRDefault="002E0B98" w:rsidP="00AF4E30">
            <w:pPr>
              <w:spacing w:before="100" w:beforeAutospacing="1" w:after="100" w:afterAutospacing="1"/>
              <w:jc w:val="center"/>
              <w:rPr>
                <w:rFonts w:asciiTheme="minorHAnsi" w:hAnsiTheme="minorHAnsi"/>
                <w:sz w:val="20"/>
                <w:szCs w:val="20"/>
                <w:highlight w:val="yellow"/>
              </w:rPr>
            </w:pPr>
            <w:r>
              <w:rPr>
                <w:highlight w:val="yellow"/>
              </w:rPr>
              <w:t>R</w:t>
            </w:r>
          </w:p>
        </w:tc>
      </w:tr>
      <w:tr w:rsidR="0071426D" w:rsidRPr="002E0B98" w14:paraId="6A5E5789" w14:textId="77777777" w:rsidTr="002E0B98">
        <w:tc>
          <w:tcPr>
            <w:tcW w:w="1121" w:type="pct"/>
            <w:vAlign w:val="center"/>
          </w:tcPr>
          <w:p w14:paraId="67D110DA" w14:textId="004DA373" w:rsidR="0071426D" w:rsidRPr="002E0B98" w:rsidRDefault="0071426D" w:rsidP="00AF4E30">
            <w:pPr>
              <w:spacing w:before="100" w:beforeAutospacing="1" w:after="100" w:afterAutospacing="1"/>
              <w:jc w:val="center"/>
              <w:rPr>
                <w:highlight w:val="yellow"/>
              </w:rPr>
            </w:pPr>
            <w:r w:rsidRPr="002E0B98">
              <w:rPr>
                <w:highlight w:val="yellow"/>
              </w:rPr>
              <w:t>DG ITEC</w:t>
            </w:r>
          </w:p>
        </w:tc>
        <w:tc>
          <w:tcPr>
            <w:tcW w:w="1397" w:type="pct"/>
            <w:vAlign w:val="center"/>
          </w:tcPr>
          <w:p w14:paraId="5A8072C8" w14:textId="77777777" w:rsidR="0071426D" w:rsidRPr="002E0B98" w:rsidRDefault="0071426D" w:rsidP="00AF4E30">
            <w:pPr>
              <w:spacing w:before="100" w:beforeAutospacing="1" w:after="100" w:afterAutospacing="1"/>
              <w:jc w:val="center"/>
              <w:rPr>
                <w:highlight w:val="yellow"/>
              </w:rPr>
            </w:pPr>
          </w:p>
        </w:tc>
        <w:tc>
          <w:tcPr>
            <w:tcW w:w="1553" w:type="pct"/>
            <w:vAlign w:val="center"/>
          </w:tcPr>
          <w:p w14:paraId="0CC0389A" w14:textId="3D84189E" w:rsidR="0071426D" w:rsidRPr="002E0B98" w:rsidRDefault="0071426D" w:rsidP="00AF4E30">
            <w:pPr>
              <w:spacing w:before="100" w:beforeAutospacing="1" w:after="100" w:afterAutospacing="1"/>
              <w:jc w:val="center"/>
              <w:rPr>
                <w:highlight w:val="yellow"/>
              </w:rPr>
            </w:pPr>
            <w:r>
              <w:rPr>
                <w:highlight w:val="yellow"/>
              </w:rPr>
              <w:t>Olivier LEBOEUF</w:t>
            </w:r>
          </w:p>
        </w:tc>
        <w:tc>
          <w:tcPr>
            <w:tcW w:w="466" w:type="pct"/>
            <w:vAlign w:val="center"/>
          </w:tcPr>
          <w:p w14:paraId="45482C89" w14:textId="77777777" w:rsidR="0071426D" w:rsidRPr="002E0B98" w:rsidRDefault="0071426D" w:rsidP="00AF4E30">
            <w:pPr>
              <w:spacing w:before="100" w:beforeAutospacing="1" w:after="100" w:afterAutospacing="1"/>
              <w:jc w:val="center"/>
              <w:rPr>
                <w:rFonts w:asciiTheme="minorHAnsi" w:hAnsiTheme="minorHAnsi"/>
                <w:sz w:val="20"/>
                <w:szCs w:val="20"/>
                <w:highlight w:val="yellow"/>
              </w:rPr>
            </w:pPr>
          </w:p>
        </w:tc>
        <w:tc>
          <w:tcPr>
            <w:tcW w:w="464" w:type="pct"/>
            <w:vAlign w:val="center"/>
          </w:tcPr>
          <w:p w14:paraId="7CE14D45" w14:textId="0FB134D4" w:rsidR="0071426D" w:rsidRPr="002E0B98" w:rsidRDefault="0071426D" w:rsidP="00AF4E30">
            <w:pPr>
              <w:spacing w:before="100" w:beforeAutospacing="1" w:after="100" w:afterAutospacing="1"/>
              <w:jc w:val="center"/>
              <w:rPr>
                <w:highlight w:val="yellow"/>
              </w:rPr>
            </w:pPr>
            <w:r>
              <w:rPr>
                <w:highlight w:val="yellow"/>
              </w:rPr>
              <w:t>C</w:t>
            </w:r>
          </w:p>
        </w:tc>
      </w:tr>
      <w:tr w:rsidR="00AF4E30" w:rsidRPr="002E0B98" w14:paraId="767A48C9" w14:textId="77777777" w:rsidTr="002E0B98">
        <w:tc>
          <w:tcPr>
            <w:tcW w:w="1121" w:type="pct"/>
            <w:vAlign w:val="center"/>
          </w:tcPr>
          <w:p w14:paraId="26A725CE" w14:textId="1C06E28D"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397" w:type="pct"/>
            <w:vAlign w:val="center"/>
          </w:tcPr>
          <w:p w14:paraId="756217C4" w14:textId="6F67A002"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IT</w:t>
            </w:r>
            <w:r w:rsidR="002E0B98">
              <w:rPr>
                <w:highlight w:val="yellow"/>
              </w:rPr>
              <w:t xml:space="preserve"> </w:t>
            </w:r>
            <w:r w:rsidRPr="002E0B98">
              <w:rPr>
                <w:highlight w:val="yellow"/>
              </w:rPr>
              <w:t>Project Manager</w:t>
            </w:r>
          </w:p>
        </w:tc>
        <w:tc>
          <w:tcPr>
            <w:tcW w:w="1553" w:type="pct"/>
            <w:vAlign w:val="center"/>
          </w:tcPr>
          <w:p w14:paraId="4F36A26E" w14:textId="3280FFCD"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Gianluigi ALARI</w:t>
            </w:r>
          </w:p>
        </w:tc>
        <w:tc>
          <w:tcPr>
            <w:tcW w:w="466" w:type="pct"/>
            <w:vAlign w:val="center"/>
          </w:tcPr>
          <w:p w14:paraId="7E0222E9"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4" w:type="pct"/>
            <w:vAlign w:val="center"/>
          </w:tcPr>
          <w:p w14:paraId="33023364" w14:textId="19E227AD"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C</w:t>
            </w:r>
          </w:p>
        </w:tc>
      </w:tr>
      <w:tr w:rsidR="002E0B98" w:rsidRPr="002E0B98" w14:paraId="7276EB91" w14:textId="77777777" w:rsidTr="002E0B98">
        <w:tc>
          <w:tcPr>
            <w:tcW w:w="1121" w:type="pct"/>
            <w:vAlign w:val="center"/>
          </w:tcPr>
          <w:p w14:paraId="69741525" w14:textId="77777777" w:rsidR="002E0B98" w:rsidRPr="002E0B98" w:rsidRDefault="002E0B98" w:rsidP="002E0B98">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397" w:type="pct"/>
            <w:vAlign w:val="center"/>
          </w:tcPr>
          <w:p w14:paraId="255C2DB2" w14:textId="36A236DE" w:rsidR="002E0B98" w:rsidRPr="002E0B98" w:rsidRDefault="002E0B98" w:rsidP="002E0B98">
            <w:pPr>
              <w:spacing w:before="100" w:beforeAutospacing="1" w:after="100" w:afterAutospacing="1"/>
              <w:jc w:val="center"/>
              <w:rPr>
                <w:rFonts w:asciiTheme="minorHAnsi" w:hAnsiTheme="minorHAnsi"/>
                <w:sz w:val="20"/>
                <w:szCs w:val="20"/>
                <w:highlight w:val="yellow"/>
              </w:rPr>
            </w:pPr>
            <w:r>
              <w:rPr>
                <w:highlight w:val="yellow"/>
              </w:rPr>
              <w:t>IT Delivery</w:t>
            </w:r>
            <w:r w:rsidRPr="002E0B98">
              <w:rPr>
                <w:highlight w:val="yellow"/>
              </w:rPr>
              <w:t xml:space="preserve"> Manager</w:t>
            </w:r>
          </w:p>
        </w:tc>
        <w:tc>
          <w:tcPr>
            <w:tcW w:w="1553" w:type="pct"/>
            <w:vAlign w:val="center"/>
          </w:tcPr>
          <w:p w14:paraId="5C51C5CD" w14:textId="47991799" w:rsidR="002E0B98" w:rsidRPr="002E0B98" w:rsidRDefault="002E0B98" w:rsidP="002E0B98">
            <w:pPr>
              <w:spacing w:before="100" w:beforeAutospacing="1" w:after="100" w:afterAutospacing="1"/>
              <w:jc w:val="center"/>
              <w:rPr>
                <w:rFonts w:asciiTheme="minorHAnsi" w:hAnsiTheme="minorHAnsi"/>
                <w:sz w:val="20"/>
                <w:szCs w:val="20"/>
                <w:highlight w:val="yellow"/>
              </w:rPr>
            </w:pPr>
            <w:r>
              <w:rPr>
                <w:highlight w:val="yellow"/>
              </w:rPr>
              <w:t>Georgios KOUKLAKIS</w:t>
            </w:r>
          </w:p>
        </w:tc>
        <w:tc>
          <w:tcPr>
            <w:tcW w:w="466" w:type="pct"/>
            <w:vAlign w:val="center"/>
          </w:tcPr>
          <w:p w14:paraId="481E35E5" w14:textId="77777777" w:rsidR="002E0B98" w:rsidRPr="002E0B98" w:rsidRDefault="002E0B98" w:rsidP="002E0B98">
            <w:pPr>
              <w:spacing w:before="100" w:beforeAutospacing="1" w:after="100" w:afterAutospacing="1"/>
              <w:jc w:val="center"/>
              <w:rPr>
                <w:rFonts w:asciiTheme="minorHAnsi" w:hAnsiTheme="minorHAnsi"/>
                <w:sz w:val="20"/>
                <w:szCs w:val="20"/>
                <w:highlight w:val="yellow"/>
              </w:rPr>
            </w:pPr>
          </w:p>
        </w:tc>
        <w:tc>
          <w:tcPr>
            <w:tcW w:w="464" w:type="pct"/>
            <w:vAlign w:val="center"/>
          </w:tcPr>
          <w:p w14:paraId="4A0665A9" w14:textId="77777777" w:rsidR="002E0B98" w:rsidRPr="002E0B98" w:rsidRDefault="002E0B98" w:rsidP="002E0B98">
            <w:pPr>
              <w:spacing w:before="100" w:beforeAutospacing="1" w:after="100" w:afterAutospacing="1"/>
              <w:jc w:val="center"/>
              <w:rPr>
                <w:rFonts w:asciiTheme="minorHAnsi" w:hAnsiTheme="minorHAnsi"/>
                <w:sz w:val="20"/>
                <w:szCs w:val="20"/>
                <w:highlight w:val="yellow"/>
              </w:rPr>
            </w:pPr>
            <w:r w:rsidRPr="002E0B98">
              <w:rPr>
                <w:highlight w:val="yellow"/>
              </w:rPr>
              <w:t>C</w:t>
            </w:r>
          </w:p>
        </w:tc>
      </w:tr>
      <w:tr w:rsidR="00AF4E30" w:rsidRPr="002E0B98" w14:paraId="1C05962C" w14:textId="77777777" w:rsidTr="002E0B98">
        <w:tc>
          <w:tcPr>
            <w:tcW w:w="1121" w:type="pct"/>
            <w:vAlign w:val="center"/>
          </w:tcPr>
          <w:p w14:paraId="4C472F7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1397" w:type="pct"/>
            <w:vAlign w:val="center"/>
          </w:tcPr>
          <w:p w14:paraId="61F4F086" w14:textId="405D11D5"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Data Protection Officer</w:t>
            </w:r>
            <w:r w:rsidRPr="002E0B98">
              <w:rPr>
                <w:rStyle w:val="FootnoteReference"/>
                <w:highlight w:val="yellow"/>
              </w:rPr>
              <w:footnoteReference w:id="9"/>
            </w:r>
            <w:r w:rsidRPr="002E0B98">
              <w:rPr>
                <w:highlight w:val="yellow"/>
              </w:rPr>
              <w:t xml:space="preserve"> (DPO)</w:t>
            </w:r>
          </w:p>
        </w:tc>
        <w:tc>
          <w:tcPr>
            <w:tcW w:w="1553" w:type="pct"/>
            <w:vAlign w:val="center"/>
          </w:tcPr>
          <w:p w14:paraId="0CBC2E0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6" w:type="pct"/>
            <w:vAlign w:val="center"/>
          </w:tcPr>
          <w:p w14:paraId="2A3EAB3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4" w:type="pct"/>
            <w:vAlign w:val="center"/>
          </w:tcPr>
          <w:p w14:paraId="413B53AB" w14:textId="0E7DD147"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I</w:t>
            </w:r>
          </w:p>
        </w:tc>
      </w:tr>
      <w:tr w:rsidR="00AF4E30" w:rsidRPr="00131078" w14:paraId="722CE553" w14:textId="77777777" w:rsidTr="002E0B98">
        <w:tc>
          <w:tcPr>
            <w:tcW w:w="1121" w:type="pct"/>
            <w:vAlign w:val="center"/>
          </w:tcPr>
          <w:p w14:paraId="5053553C"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1397" w:type="pct"/>
            <w:vAlign w:val="center"/>
          </w:tcPr>
          <w:p w14:paraId="27F9AE99" w14:textId="3F669272" w:rsidR="00AF4E30" w:rsidRPr="002E0B98" w:rsidRDefault="00AF4E30" w:rsidP="00AF4E30">
            <w:pPr>
              <w:spacing w:before="100" w:beforeAutospacing="1" w:after="100" w:afterAutospacing="1"/>
              <w:jc w:val="center"/>
              <w:rPr>
                <w:highlight w:val="yellow"/>
              </w:rPr>
            </w:pPr>
            <w:r w:rsidRPr="002E0B98">
              <w:rPr>
                <w:highlight w:val="yellow"/>
              </w:rPr>
              <w:t>Key User</w:t>
            </w:r>
          </w:p>
        </w:tc>
        <w:tc>
          <w:tcPr>
            <w:tcW w:w="1553" w:type="pct"/>
            <w:vAlign w:val="center"/>
          </w:tcPr>
          <w:p w14:paraId="30ABE83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6" w:type="pct"/>
            <w:vAlign w:val="center"/>
          </w:tcPr>
          <w:p w14:paraId="4DF86E81"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4" w:type="pct"/>
            <w:vAlign w:val="center"/>
          </w:tcPr>
          <w:p w14:paraId="4EB4339D" w14:textId="5D0CEB77" w:rsidR="00AF4E30" w:rsidRPr="002E0B98" w:rsidRDefault="00AF4E30" w:rsidP="00AF4E30">
            <w:pPr>
              <w:spacing w:before="100" w:beforeAutospacing="1" w:after="100" w:afterAutospacing="1"/>
              <w:jc w:val="center"/>
              <w:rPr>
                <w:highlight w:val="yellow"/>
              </w:rPr>
            </w:pPr>
            <w:r w:rsidRPr="002E0B98">
              <w:rPr>
                <w:highlight w:val="yellow"/>
              </w:rPr>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196" w:name="_Toc343177408"/>
      <w:bookmarkStart w:id="197" w:name="_Toc461033541"/>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196"/>
      <w:bookmarkEnd w:id="1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Version number</w:t>
            </w:r>
            <w:r w:rsidRPr="009E7065">
              <w:rPr>
                <w:rStyle w:val="FootnoteReference"/>
                <w:rFonts w:asciiTheme="minorHAnsi" w:hAnsiTheme="minorHAnsi"/>
                <w:sz w:val="20"/>
                <w:szCs w:val="20"/>
                <w:highlight w:val="yellow"/>
              </w:rPr>
              <w:footnoteReference w:id="10"/>
            </w:r>
          </w:p>
        </w:tc>
        <w:tc>
          <w:tcPr>
            <w:tcW w:w="599" w:type="pct"/>
            <w:shd w:val="clear" w:color="auto" w:fill="C0C0C0"/>
            <w:vAlign w:val="center"/>
          </w:tcPr>
          <w:p w14:paraId="1FDE7335"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Status</w:t>
            </w:r>
            <w:r w:rsidRPr="009E7065">
              <w:rPr>
                <w:rStyle w:val="FootnoteReference"/>
                <w:rFonts w:asciiTheme="minorHAnsi" w:hAnsiTheme="minorHAnsi"/>
                <w:sz w:val="20"/>
                <w:szCs w:val="20"/>
                <w:highlight w:val="yellow"/>
              </w:rPr>
              <w:footnoteReference w:id="11"/>
            </w:r>
          </w:p>
        </w:tc>
        <w:tc>
          <w:tcPr>
            <w:tcW w:w="654" w:type="pct"/>
            <w:shd w:val="clear" w:color="auto" w:fill="C0C0C0"/>
            <w:vAlign w:val="center"/>
          </w:tcPr>
          <w:p w14:paraId="33F68C66"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Date</w:t>
            </w:r>
          </w:p>
        </w:tc>
        <w:tc>
          <w:tcPr>
            <w:tcW w:w="437" w:type="pct"/>
            <w:shd w:val="clear" w:color="auto" w:fill="C0C0C0"/>
            <w:vAlign w:val="center"/>
          </w:tcPr>
          <w:p w14:paraId="1474FE39"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9E7065">
              <w:rPr>
                <w:rFonts w:asciiTheme="minorHAnsi" w:hAnsiTheme="minorHAnsi"/>
                <w:sz w:val="20"/>
                <w:szCs w:val="20"/>
                <w:highlight w:val="yellow"/>
              </w:rPr>
              <w:t>Summary of changes</w:t>
            </w:r>
          </w:p>
        </w:tc>
      </w:tr>
      <w:tr w:rsidR="007739C4" w:rsidRPr="00131078" w14:paraId="6E4FA027" w14:textId="77777777" w:rsidTr="007739C4">
        <w:tc>
          <w:tcPr>
            <w:tcW w:w="593" w:type="pct"/>
            <w:vAlign w:val="center"/>
          </w:tcPr>
          <w:p w14:paraId="58A94C3F" w14:textId="1C445932" w:rsidR="007739C4" w:rsidRPr="00131078" w:rsidRDefault="0071426D" w:rsidP="007739C4">
            <w:pPr>
              <w:spacing w:before="100" w:beforeAutospacing="1" w:after="100" w:afterAutospacing="1"/>
              <w:jc w:val="center"/>
              <w:rPr>
                <w:rFonts w:asciiTheme="minorHAnsi" w:hAnsiTheme="minorHAnsi"/>
                <w:sz w:val="20"/>
                <w:szCs w:val="20"/>
              </w:rPr>
            </w:pPr>
            <w:ins w:id="198" w:author="KOUKLAKIS Georgios" w:date="2016-09-09T12:21:00Z">
              <w:r>
                <w:rPr>
                  <w:rFonts w:asciiTheme="minorHAnsi" w:hAnsiTheme="minorHAnsi"/>
                  <w:sz w:val="20"/>
                  <w:szCs w:val="20"/>
                </w:rPr>
                <w:t>0.5</w:t>
              </w:r>
            </w:ins>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051EA524" w:rsidR="007739C4" w:rsidRPr="00131078" w:rsidRDefault="0071426D" w:rsidP="007739C4">
            <w:pPr>
              <w:spacing w:before="100" w:beforeAutospacing="1" w:after="100" w:afterAutospacing="1"/>
              <w:jc w:val="center"/>
              <w:rPr>
                <w:rFonts w:asciiTheme="minorHAnsi" w:hAnsiTheme="minorHAnsi"/>
                <w:sz w:val="20"/>
                <w:szCs w:val="20"/>
              </w:rPr>
            </w:pPr>
            <w:ins w:id="199" w:author="KOUKLAKIS Georgios" w:date="2016-09-09T12:21:00Z">
              <w:r>
                <w:rPr>
                  <w:rFonts w:asciiTheme="minorHAnsi" w:hAnsiTheme="minorHAnsi"/>
                  <w:sz w:val="20"/>
                  <w:szCs w:val="20"/>
                </w:rPr>
                <w:t>09/09/2016</w:t>
              </w:r>
            </w:ins>
          </w:p>
        </w:tc>
        <w:tc>
          <w:tcPr>
            <w:tcW w:w="437" w:type="pct"/>
            <w:vAlign w:val="center"/>
          </w:tcPr>
          <w:p w14:paraId="4F983B4B" w14:textId="03B1FE9E" w:rsidR="007739C4" w:rsidRPr="00131078" w:rsidRDefault="0071426D" w:rsidP="007739C4">
            <w:pPr>
              <w:spacing w:before="100" w:beforeAutospacing="1" w:after="100" w:afterAutospacing="1"/>
              <w:jc w:val="center"/>
              <w:rPr>
                <w:rFonts w:asciiTheme="minorHAnsi" w:hAnsiTheme="minorHAnsi"/>
                <w:sz w:val="20"/>
                <w:szCs w:val="20"/>
              </w:rPr>
            </w:pPr>
            <w:ins w:id="200" w:author="KOUKLAKIS Georgios" w:date="2016-09-09T12:21:00Z">
              <w:r>
                <w:rPr>
                  <w:rFonts w:asciiTheme="minorHAnsi" w:hAnsiTheme="minorHAnsi"/>
                  <w:sz w:val="20"/>
                  <w:szCs w:val="20"/>
                </w:rPr>
                <w:t>MF</w:t>
              </w:r>
            </w:ins>
          </w:p>
        </w:tc>
        <w:tc>
          <w:tcPr>
            <w:tcW w:w="2717" w:type="pct"/>
            <w:vAlign w:val="center"/>
          </w:tcPr>
          <w:p w14:paraId="1E278CC2" w14:textId="26A29DC6" w:rsidR="007739C4" w:rsidRPr="00131078" w:rsidRDefault="0071426D" w:rsidP="007739C4">
            <w:pPr>
              <w:spacing w:before="100" w:beforeAutospacing="1" w:after="100" w:afterAutospacing="1"/>
              <w:jc w:val="left"/>
              <w:rPr>
                <w:rFonts w:asciiTheme="minorHAnsi" w:hAnsiTheme="minorHAnsi"/>
                <w:sz w:val="20"/>
                <w:szCs w:val="20"/>
              </w:rPr>
            </w:pPr>
            <w:ins w:id="201" w:author="KOUKLAKIS Georgios" w:date="2016-09-09T12:21:00Z">
              <w:r>
                <w:rPr>
                  <w:rFonts w:asciiTheme="minorHAnsi" w:hAnsiTheme="minorHAnsi"/>
                  <w:sz w:val="20"/>
                  <w:szCs w:val="20"/>
                </w:rPr>
                <w:t>Initial draft document</w:t>
              </w:r>
            </w:ins>
          </w:p>
        </w:tc>
      </w:tr>
      <w:tr w:rsidR="007739C4" w:rsidRPr="00131078" w14:paraId="2DD67E33" w14:textId="77777777" w:rsidTr="007739C4">
        <w:tc>
          <w:tcPr>
            <w:tcW w:w="593" w:type="pct"/>
            <w:vAlign w:val="center"/>
          </w:tcPr>
          <w:p w14:paraId="7FBFE26A"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0F7C35C6"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B27B84F"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202" w:name="_Toc343177409"/>
      <w:bookmarkStart w:id="203" w:name="_Toc461033542"/>
      <w:r w:rsidRPr="00131078">
        <w:rPr>
          <w:rFonts w:asciiTheme="minorHAnsi" w:hAnsiTheme="minorHAnsi"/>
          <w:sz w:val="20"/>
          <w:szCs w:val="20"/>
          <w:lang w:val="en-GB"/>
        </w:rPr>
        <w:t>Applicable</w:t>
      </w:r>
      <w:bookmarkEnd w:id="192"/>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193"/>
      <w:bookmarkEnd w:id="202"/>
      <w:bookmarkEnd w:id="203"/>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AF4E30" w14:paraId="4071D0D1" w14:textId="77777777" w:rsidTr="00C27140">
        <w:trPr>
          <w:tblHeader/>
        </w:trPr>
        <w:tc>
          <w:tcPr>
            <w:tcW w:w="438" w:type="pct"/>
            <w:shd w:val="clear" w:color="auto" w:fill="C0C0C0"/>
            <w:vAlign w:val="center"/>
          </w:tcPr>
          <w:p w14:paraId="1BE2CD75"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commentRangeStart w:id="204"/>
            <w:r w:rsidRPr="009E7065">
              <w:rPr>
                <w:rFonts w:asciiTheme="minorHAnsi" w:hAnsiTheme="minorHAnsi"/>
                <w:sz w:val="20"/>
                <w:szCs w:val="20"/>
                <w:highlight w:val="yellow"/>
              </w:rPr>
              <w:t>N°</w:t>
            </w:r>
          </w:p>
        </w:tc>
        <w:tc>
          <w:tcPr>
            <w:tcW w:w="1673" w:type="pct"/>
            <w:shd w:val="clear" w:color="auto" w:fill="C0C0C0"/>
            <w:vAlign w:val="center"/>
          </w:tcPr>
          <w:p w14:paraId="66F0C6E3" w14:textId="77777777" w:rsidR="00D33D98" w:rsidRPr="009E7065" w:rsidRDefault="00AF38C2"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Document n</w:t>
            </w:r>
            <w:r w:rsidR="00D33D98" w:rsidRPr="009E7065">
              <w:rPr>
                <w:rFonts w:asciiTheme="minorHAnsi" w:hAnsiTheme="minorHAnsi"/>
                <w:sz w:val="20"/>
                <w:szCs w:val="20"/>
                <w:highlight w:val="yellow"/>
              </w:rPr>
              <w:t>ame</w:t>
            </w:r>
          </w:p>
        </w:tc>
        <w:tc>
          <w:tcPr>
            <w:tcW w:w="2889" w:type="pct"/>
            <w:shd w:val="clear" w:color="auto" w:fill="C0C0C0"/>
            <w:vAlign w:val="center"/>
          </w:tcPr>
          <w:p w14:paraId="3E0AD3F2"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Description</w:t>
            </w:r>
            <w:r w:rsidRPr="009E7065">
              <w:rPr>
                <w:rStyle w:val="FootnoteReference"/>
                <w:rFonts w:asciiTheme="minorHAnsi" w:hAnsiTheme="minorHAnsi"/>
                <w:sz w:val="20"/>
                <w:szCs w:val="20"/>
                <w:highlight w:val="yellow"/>
              </w:rPr>
              <w:footnoteReference w:id="12"/>
            </w:r>
          </w:p>
        </w:tc>
      </w:tr>
      <w:tr w:rsidR="00AF31F5" w:rsidRPr="00AF4E30" w14:paraId="3F2709AC" w14:textId="77777777" w:rsidTr="00C27140">
        <w:tc>
          <w:tcPr>
            <w:tcW w:w="438" w:type="pct"/>
            <w:shd w:val="clear" w:color="auto" w:fill="C0C0C0"/>
            <w:vAlign w:val="center"/>
          </w:tcPr>
          <w:p w14:paraId="6964BCF6"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[1]</w:t>
            </w:r>
          </w:p>
        </w:tc>
        <w:tc>
          <w:tcPr>
            <w:tcW w:w="1673" w:type="pct"/>
            <w:vAlign w:val="center"/>
          </w:tcPr>
          <w:p w14:paraId="58B21DCE"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"Charter Scope and Management Plan - CSMP"</w:t>
            </w:r>
          </w:p>
        </w:tc>
        <w:tc>
          <w:tcPr>
            <w:tcW w:w="2889" w:type="pct"/>
            <w:vAlign w:val="center"/>
          </w:tcPr>
          <w:p w14:paraId="442E4C04" w14:textId="77777777" w:rsidR="00AF31F5" w:rsidRPr="009E7065" w:rsidRDefault="00AF31F5" w:rsidP="00AF38C2">
            <w:pPr>
              <w:spacing w:before="100" w:beforeAutospacing="1" w:after="100" w:afterAutospacing="1"/>
              <w:rPr>
                <w:rFonts w:asciiTheme="minorHAnsi" w:hAnsiTheme="minorHAnsi"/>
                <w:vanish/>
                <w:color w:val="0000FF"/>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0C1FDF42" w14:textId="77777777" w:rsidTr="00C27140">
        <w:tc>
          <w:tcPr>
            <w:tcW w:w="438" w:type="pct"/>
            <w:shd w:val="clear" w:color="auto" w:fill="C0C0C0"/>
            <w:vAlign w:val="center"/>
          </w:tcPr>
          <w:p w14:paraId="57AAEB9E"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[2]</w:t>
            </w:r>
          </w:p>
        </w:tc>
        <w:tc>
          <w:tcPr>
            <w:tcW w:w="1673" w:type="pct"/>
            <w:vAlign w:val="center"/>
          </w:tcPr>
          <w:p w14:paraId="531DE7F6"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 xml:space="preserve">"As-is" </w:t>
            </w:r>
            <w:r w:rsidR="004A7947" w:rsidRPr="009E7065">
              <w:rPr>
                <w:rFonts w:asciiTheme="minorHAnsi" w:hAnsiTheme="minorHAnsi"/>
                <w:sz w:val="20"/>
                <w:szCs w:val="20"/>
                <w:highlight w:val="yellow"/>
              </w:rPr>
              <w:t>map</w:t>
            </w:r>
          </w:p>
        </w:tc>
        <w:tc>
          <w:tcPr>
            <w:tcW w:w="2889" w:type="pct"/>
            <w:vAlign w:val="center"/>
          </w:tcPr>
          <w:p w14:paraId="3D58A0DC"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5D5E57C1" w14:textId="77777777" w:rsidTr="00C27140">
        <w:tc>
          <w:tcPr>
            <w:tcW w:w="438" w:type="pct"/>
            <w:shd w:val="clear" w:color="auto" w:fill="C0C0C0"/>
            <w:vAlign w:val="center"/>
          </w:tcPr>
          <w:p w14:paraId="3DC49775"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[3]</w:t>
            </w:r>
          </w:p>
        </w:tc>
        <w:tc>
          <w:tcPr>
            <w:tcW w:w="1673" w:type="pct"/>
            <w:vAlign w:val="center"/>
          </w:tcPr>
          <w:p w14:paraId="39F32AFC"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Business Process Analysis (BPA) report</w:t>
            </w:r>
          </w:p>
        </w:tc>
        <w:tc>
          <w:tcPr>
            <w:tcW w:w="2889" w:type="pct"/>
            <w:vAlign w:val="center"/>
          </w:tcPr>
          <w:p w14:paraId="40C4EA53"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2A47A000" w14:textId="77777777" w:rsidTr="00C27140">
        <w:tc>
          <w:tcPr>
            <w:tcW w:w="438" w:type="pct"/>
            <w:shd w:val="clear" w:color="auto" w:fill="C0C0C0"/>
            <w:vAlign w:val="center"/>
          </w:tcPr>
          <w:p w14:paraId="07596CA5"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[4]</w:t>
            </w:r>
          </w:p>
        </w:tc>
        <w:tc>
          <w:tcPr>
            <w:tcW w:w="1673" w:type="pct"/>
            <w:vAlign w:val="center"/>
          </w:tcPr>
          <w:p w14:paraId="0CA9AE24"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 xml:space="preserve">"To-be" </w:t>
            </w:r>
            <w:r w:rsidR="004A7947" w:rsidRPr="009E7065">
              <w:rPr>
                <w:rFonts w:asciiTheme="minorHAnsi" w:hAnsiTheme="minorHAnsi"/>
                <w:sz w:val="20"/>
                <w:szCs w:val="20"/>
                <w:highlight w:val="yellow"/>
              </w:rPr>
              <w:t>map</w:t>
            </w:r>
          </w:p>
        </w:tc>
        <w:tc>
          <w:tcPr>
            <w:tcW w:w="2889" w:type="pct"/>
            <w:vAlign w:val="center"/>
          </w:tcPr>
          <w:p w14:paraId="648A5765"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[5]</w:t>
            </w:r>
          </w:p>
        </w:tc>
        <w:tc>
          <w:tcPr>
            <w:tcW w:w="1673" w:type="pct"/>
            <w:vAlign w:val="center"/>
          </w:tcPr>
          <w:p w14:paraId="4676AC4D"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Business glossary</w:t>
            </w:r>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9E7065">
              <w:rPr>
                <w:rFonts w:asciiTheme="minorHAnsi" w:hAnsiTheme="minorHAnsi"/>
                <w:vanish/>
                <w:color w:val="0000FF"/>
                <w:sz w:val="20"/>
                <w:szCs w:val="20"/>
                <w:highlight w:val="yellow"/>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commentRangeEnd w:id="204"/>
        <w:tc>
          <w:tcPr>
            <w:tcW w:w="1673" w:type="pct"/>
            <w:vAlign w:val="center"/>
          </w:tcPr>
          <w:p w14:paraId="65C025FA" w14:textId="77777777" w:rsidR="00AF31F5" w:rsidRPr="00131078" w:rsidRDefault="0071426D" w:rsidP="00AF38C2">
            <w:pPr>
              <w:spacing w:before="100" w:beforeAutospacing="1" w:after="100" w:afterAutospacing="1"/>
              <w:rPr>
                <w:rFonts w:asciiTheme="minorHAnsi" w:hAnsiTheme="minorHAnsi"/>
                <w:sz w:val="20"/>
                <w:szCs w:val="20"/>
              </w:rPr>
            </w:pPr>
            <w:r>
              <w:rPr>
                <w:rStyle w:val="CommentReference"/>
                <w:szCs w:val="20"/>
                <w:lang w:val="en-US" w:eastAsia="ja-JP"/>
              </w:rPr>
              <w:commentReference w:id="204"/>
            </w: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05" w:name="_Toc127238673"/>
      <w:bookmarkStart w:id="206" w:name="_Toc216171226"/>
      <w:bookmarkStart w:id="207" w:name="_Toc343177410"/>
      <w:bookmarkStart w:id="208" w:name="_Toc461033543"/>
      <w:r w:rsidRPr="00131078">
        <w:rPr>
          <w:rFonts w:asciiTheme="minorHAnsi" w:hAnsiTheme="minorHAnsi"/>
          <w:b w:val="0"/>
          <w:sz w:val="20"/>
          <w:szCs w:val="20"/>
          <w:lang w:val="en-GB"/>
        </w:rPr>
        <w:t>Reference</w:t>
      </w:r>
      <w:bookmarkEnd w:id="205"/>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206"/>
      <w:bookmarkEnd w:id="207"/>
      <w:bookmarkEnd w:id="208"/>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commentRangeStart w:id="209"/>
            <w:r w:rsidRPr="00131078">
              <w:rPr>
                <w:rFonts w:asciiTheme="minorHAnsi" w:hAnsiTheme="minorHAnsi"/>
                <w:sz w:val="20"/>
                <w:szCs w:val="20"/>
              </w:rPr>
              <w:lastRenderedPageBreak/>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CB2B4A"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131078">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w:t>
            </w:r>
            <w:proofErr w:type="gramStart"/>
            <w:r w:rsidRPr="00131078">
              <w:rPr>
                <w:rFonts w:asciiTheme="minorHAnsi" w:hAnsiTheme="minorHAnsi"/>
                <w:color w:val="000000"/>
                <w:sz w:val="20"/>
                <w:szCs w:val="20"/>
                <w:lang w:val="fr-FR"/>
              </w:rPr>
              <w:t xml:space="preserve">on </w:t>
            </w:r>
            <w:proofErr w:type="gramEnd"/>
            <w:r w:rsidR="00432987">
              <w:fldChar w:fldCharType="begin"/>
            </w:r>
            <w:bookmarkStart w:id="210" w:name="_GoBack"/>
            <w:r w:rsidR="00432987" w:rsidRPr="00432987">
              <w:rPr>
                <w:lang w:val="fr-FR"/>
                <w:rPrChange w:id="211" w:author="FEHERPATAKY Michal" w:date="2016-09-08T09:02:00Z">
                  <w:rPr/>
                </w:rPrChange>
              </w:rPr>
              <w:instrText xml:space="preserve"> HYPERLINK "http://www.ismsnet.ep.parl.union.eu/ispnet/cms/Accueil/preconisations/P_Methodologie/PPO4EP" </w:instrText>
            </w:r>
            <w:bookmarkEnd w:id="210"/>
            <w:r w:rsidR="00432987">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website</w:t>
            </w:r>
            <w:r w:rsidR="00432987">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0F5F3177" w:rsidR="00D33D98" w:rsidRPr="00131078" w:rsidRDefault="0071426D" w:rsidP="00AF38C2">
            <w:pPr>
              <w:spacing w:before="100" w:beforeAutospacing="1" w:after="100" w:afterAutospacing="1"/>
              <w:rPr>
                <w:rFonts w:asciiTheme="minorHAnsi" w:hAnsiTheme="minorHAnsi"/>
                <w:sz w:val="20"/>
                <w:szCs w:val="20"/>
              </w:rPr>
            </w:pPr>
            <w:ins w:id="212" w:author="KOUKLAKIS Georgios" w:date="2016-09-09T12:23:00Z">
              <w:r>
                <w:rPr>
                  <w:rFonts w:asciiTheme="minorHAnsi" w:hAnsiTheme="minorHAnsi"/>
                  <w:b/>
                  <w:sz w:val="20"/>
                  <w:szCs w:val="20"/>
                </w:rPr>
                <w:t>e-Parliament 2016-2019  Project Plan v1</w:t>
              </w:r>
              <w:commentRangeEnd w:id="209"/>
              <w:r>
                <w:rPr>
                  <w:rStyle w:val="CommentReference"/>
                  <w:szCs w:val="20"/>
                  <w:lang w:val="en-US" w:eastAsia="ja-JP"/>
                </w:rPr>
                <w:commentReference w:id="209"/>
              </w:r>
            </w:ins>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213" w:name="_Toc343177411"/>
      <w:bookmarkStart w:id="214" w:name="_Toc461033544"/>
      <w:r w:rsidRPr="00131078">
        <w:rPr>
          <w:rFonts w:asciiTheme="minorHAnsi" w:hAnsiTheme="minorHAnsi"/>
          <w:sz w:val="20"/>
          <w:szCs w:val="20"/>
          <w:lang w:val="en-GB"/>
        </w:rPr>
        <w:t>Glossary</w:t>
      </w:r>
      <w:bookmarkEnd w:id="213"/>
      <w:bookmarkEnd w:id="214"/>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0A39BA4A"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15" w:name="_Toc216171223"/>
      <w:bookmarkStart w:id="216" w:name="_Toc216250819"/>
      <w:bookmarkStart w:id="217" w:name="_Toc333222800"/>
      <w:bookmarkStart w:id="218" w:name="_Toc343177412"/>
      <w:bookmarkStart w:id="219" w:name="_Toc461033545"/>
      <w:r w:rsidRPr="00131078">
        <w:rPr>
          <w:rFonts w:asciiTheme="minorHAnsi" w:hAnsiTheme="minorHAnsi"/>
          <w:b w:val="0"/>
          <w:sz w:val="20"/>
          <w:szCs w:val="20"/>
          <w:lang w:val="en-GB"/>
        </w:rPr>
        <w:t>Usage conventions</w:t>
      </w:r>
      <w:bookmarkEnd w:id="215"/>
      <w:bookmarkEnd w:id="216"/>
      <w:bookmarkEnd w:id="217"/>
      <w:bookmarkEnd w:id="218"/>
      <w:bookmarkEnd w:id="219"/>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KOUKLAKIS Georgios" w:date="2016-09-09T11:08:00Z" w:initials="KG">
    <w:p w14:paraId="2A9513C2" w14:textId="7A9194F5" w:rsidR="002E0B98" w:rsidRDefault="002E0B98">
      <w:pPr>
        <w:pStyle w:val="CommentText"/>
      </w:pPr>
      <w:r>
        <w:rPr>
          <w:rStyle w:val="CommentReference"/>
        </w:rPr>
        <w:annotationRef/>
      </w:r>
      <w:proofErr w:type="gramStart"/>
      <w:r>
        <w:t>use</w:t>
      </w:r>
      <w:proofErr w:type="gramEnd"/>
      <w:r>
        <w:t xml:space="preserve"> “document” instead of text?</w:t>
      </w:r>
    </w:p>
  </w:comment>
  <w:comment w:id="153" w:author="ALARI Gianluigi" w:date="2016-09-06T15:13:00Z" w:initials="AG">
    <w:p w14:paraId="18CA41A3" w14:textId="7EB6719F" w:rsidR="002E0B98" w:rsidRDefault="002E0B98">
      <w:pPr>
        <w:pStyle w:val="CommentText"/>
      </w:pPr>
      <w:r>
        <w:rPr>
          <w:rStyle w:val="CommentReference"/>
        </w:rPr>
        <w:annotationRef/>
      </w:r>
      <w:r>
        <w:t>Politically delicate, we have to talk with Sarah about it</w:t>
      </w:r>
    </w:p>
  </w:comment>
  <w:comment w:id="178" w:author="FEHERPATAKY Michal" w:date="2016-09-07T10:05:00Z" w:initials="FM">
    <w:p w14:paraId="234FBF76" w14:textId="189A00D2" w:rsidR="002E0B98" w:rsidRDefault="002E0B98">
      <w:pPr>
        <w:pStyle w:val="CommentText"/>
      </w:pPr>
      <w:r>
        <w:rPr>
          <w:rStyle w:val="CommentReference"/>
        </w:rPr>
        <w:annotationRef/>
      </w:r>
      <w:r>
        <w:t>Don’t understand the question, or it does not apply to us...</w:t>
      </w:r>
    </w:p>
  </w:comment>
  <w:comment w:id="179" w:author="FEHERPATAKY Michal" w:date="2016-09-07T10:06:00Z" w:initials="FM">
    <w:p w14:paraId="671E4371" w14:textId="2CFB5337" w:rsidR="002E0B98" w:rsidRDefault="002E0B98">
      <w:pPr>
        <w:pStyle w:val="CommentText"/>
      </w:pPr>
      <w:r>
        <w:rPr>
          <w:rStyle w:val="CommentReference"/>
        </w:rPr>
        <w:annotationRef/>
      </w:r>
      <w:r>
        <w:t>To be filled at a later stage - live document idea.</w:t>
      </w:r>
    </w:p>
  </w:comment>
  <w:comment w:id="181" w:author="KOUKLAKIS Georgios" w:date="2016-09-06T12:08:00Z" w:initials="KG">
    <w:p w14:paraId="099E24E7" w14:textId="2B1F04B8" w:rsidR="002E0B98" w:rsidRDefault="002E0B98">
      <w:pPr>
        <w:pStyle w:val="CommentText"/>
      </w:pPr>
      <w:r>
        <w:rPr>
          <w:rStyle w:val="CommentReference"/>
        </w:rPr>
        <w:annotationRef/>
      </w:r>
      <w:r>
        <w:t>???</w:t>
      </w:r>
    </w:p>
  </w:comment>
  <w:comment w:id="184" w:author="KOUKLAKIS Georgios" w:date="2016-09-06T12:10:00Z" w:initials="KG">
    <w:p w14:paraId="6004CBA0" w14:textId="55D0EE00" w:rsidR="002E0B98" w:rsidRDefault="002E0B98">
      <w:pPr>
        <w:pStyle w:val="CommentText"/>
      </w:pPr>
      <w:r>
        <w:rPr>
          <w:rStyle w:val="CommentReference"/>
        </w:rPr>
        <w:annotationRef/>
      </w:r>
      <w:r>
        <w:t>BREQ will be a separate document</w:t>
      </w:r>
    </w:p>
  </w:comment>
  <w:comment w:id="204" w:author="KOUKLAKIS Georgios" w:date="2016-09-09T12:22:00Z" w:initials="KG">
    <w:p w14:paraId="478B69C1" w14:textId="1CE9C091" w:rsidR="0071426D" w:rsidRDefault="0071426D">
      <w:pPr>
        <w:pStyle w:val="CommentText"/>
      </w:pPr>
      <w:r>
        <w:rPr>
          <w:rStyle w:val="CommentReference"/>
        </w:rPr>
        <w:annotationRef/>
      </w:r>
      <w:r>
        <w:t>To review</w:t>
      </w:r>
    </w:p>
  </w:comment>
  <w:comment w:id="209" w:author="KOUKLAKIS Georgios" w:date="2016-09-09T12:23:00Z" w:initials="KG">
    <w:p w14:paraId="51F95DB9" w14:textId="5958BB49" w:rsidR="0071426D" w:rsidRDefault="0071426D">
      <w:pPr>
        <w:pStyle w:val="CommentText"/>
      </w:pPr>
      <w:r>
        <w:rPr>
          <w:rStyle w:val="CommentReference"/>
        </w:rPr>
        <w:annotationRef/>
      </w:r>
      <w:r>
        <w:t>To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9513C2" w15:done="0"/>
  <w15:commentEx w15:paraId="18CA41A3" w15:done="0"/>
  <w15:commentEx w15:paraId="234FBF76" w15:done="0"/>
  <w15:commentEx w15:paraId="671E4371" w15:done="0"/>
  <w15:commentEx w15:paraId="099E24E7" w15:done="0"/>
  <w15:commentEx w15:paraId="6004CBA0" w15:done="0"/>
  <w15:commentEx w15:paraId="478B69C1" w15:done="0"/>
  <w15:commentEx w15:paraId="51F95D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2E0B98" w:rsidRDefault="002E0B98">
      <w:r>
        <w:separator/>
      </w:r>
    </w:p>
  </w:endnote>
  <w:endnote w:type="continuationSeparator" w:id="0">
    <w:p w14:paraId="71783408" w14:textId="77777777" w:rsidR="002E0B98" w:rsidRDefault="002E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2E0B98" w:rsidRPr="00D269A9" w:rsidRDefault="002E0B98"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2E0B98" w:rsidRPr="00D269A9" w14:paraId="07A25E1D" w14:textId="77777777" w:rsidTr="002C773C">
      <w:tc>
        <w:tcPr>
          <w:tcW w:w="757" w:type="pct"/>
          <w:vAlign w:val="center"/>
        </w:tcPr>
        <w:p w14:paraId="1F33AD78" w14:textId="77777777" w:rsidR="002E0B98" w:rsidRPr="00D269A9" w:rsidRDefault="002E0B98" w:rsidP="002C773C">
          <w:pPr>
            <w:pStyle w:val="Footer"/>
            <w:jc w:val="left"/>
          </w:pPr>
          <w:r w:rsidRPr="00D269A9">
            <w:t>Document name</w:t>
          </w:r>
        </w:p>
      </w:tc>
      <w:tc>
        <w:tcPr>
          <w:tcW w:w="3125" w:type="pct"/>
          <w:gridSpan w:val="3"/>
          <w:vAlign w:val="center"/>
        </w:tcPr>
        <w:p w14:paraId="1C9291BD" w14:textId="77777777" w:rsidR="002E0B98" w:rsidRPr="00A5510F" w:rsidRDefault="002E0B98"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ins w:id="4" w:author="KOUKLAKIS Georgios" w:date="2016-09-09T10:53:00Z">
            <w:r>
              <w:rPr>
                <w:noProof/>
                <w:lang w:val="nl-NL"/>
              </w:rPr>
              <w:t>BPMM4EP_BusinessCase_EN-0.5</w:t>
            </w:r>
          </w:ins>
          <w:del w:id="5" w:author="KOUKLAKIS Georgios" w:date="2016-09-09T10:53:00Z">
            <w:r w:rsidDel="00CB2B4A">
              <w:rPr>
                <w:noProof/>
                <w:lang w:val="nl-NL"/>
              </w:rPr>
              <w:delText>BPMM4EP_TE_BusinessCase_EN.docx</w:delText>
            </w:r>
          </w:del>
          <w:r w:rsidRPr="00D269A9">
            <w:rPr>
              <w:noProof/>
              <w:lang w:val="nl-NL"/>
            </w:rPr>
            <w:fldChar w:fldCharType="end"/>
          </w:r>
        </w:p>
      </w:tc>
      <w:tc>
        <w:tcPr>
          <w:tcW w:w="801" w:type="pct"/>
          <w:vAlign w:val="center"/>
        </w:tcPr>
        <w:p w14:paraId="3DEDBB87" w14:textId="77777777" w:rsidR="002E0B98" w:rsidRPr="00D269A9" w:rsidRDefault="002E0B98" w:rsidP="002C773C">
          <w:pPr>
            <w:pStyle w:val="Footer"/>
            <w:jc w:val="left"/>
          </w:pPr>
          <w:r w:rsidRPr="00D269A9">
            <w:t>Number of pages</w:t>
          </w:r>
        </w:p>
      </w:tc>
      <w:tc>
        <w:tcPr>
          <w:tcW w:w="317" w:type="pct"/>
          <w:vAlign w:val="center"/>
        </w:tcPr>
        <w:p w14:paraId="644008E6" w14:textId="77777777" w:rsidR="002E0B98" w:rsidRPr="00D269A9" w:rsidRDefault="002E0B98" w:rsidP="002C773C">
          <w:pPr>
            <w:pStyle w:val="Footer"/>
          </w:pPr>
          <w:fldSimple w:instr=" NUMPAGES  \* Arabic  \* MERGEFORMAT ">
            <w:r w:rsidR="0071426D">
              <w:rPr>
                <w:noProof/>
              </w:rPr>
              <w:t>28</w:t>
            </w:r>
          </w:fldSimple>
        </w:p>
      </w:tc>
    </w:tr>
    <w:tr w:rsidR="002E0B98" w:rsidRPr="004F69AB" w14:paraId="1F633196" w14:textId="77777777" w:rsidTr="002C773C">
      <w:tc>
        <w:tcPr>
          <w:tcW w:w="757" w:type="pct"/>
          <w:vAlign w:val="center"/>
        </w:tcPr>
        <w:p w14:paraId="7B0129FE" w14:textId="77777777" w:rsidR="002E0B98" w:rsidRPr="004F69AB" w:rsidRDefault="002E0B98" w:rsidP="002C773C">
          <w:pPr>
            <w:pStyle w:val="Footer"/>
            <w:jc w:val="left"/>
          </w:pPr>
          <w:r w:rsidRPr="004F69AB">
            <w:t>Author</w:t>
          </w:r>
        </w:p>
      </w:tc>
      <w:tc>
        <w:tcPr>
          <w:tcW w:w="1598" w:type="pct"/>
          <w:vAlign w:val="center"/>
        </w:tcPr>
        <w:p w14:paraId="76B4DC99" w14:textId="77777777" w:rsidR="002E0B98" w:rsidRPr="004F69AB" w:rsidRDefault="002E0B98" w:rsidP="00D139C0">
          <w:pPr>
            <w:pStyle w:val="Footer"/>
            <w:jc w:val="left"/>
          </w:pPr>
        </w:p>
      </w:tc>
      <w:tc>
        <w:tcPr>
          <w:tcW w:w="872" w:type="pct"/>
          <w:vAlign w:val="center"/>
        </w:tcPr>
        <w:p w14:paraId="137FC602" w14:textId="77777777" w:rsidR="002E0B98" w:rsidRPr="004F69AB" w:rsidRDefault="002E0B98" w:rsidP="00D139C0">
          <w:pPr>
            <w:pStyle w:val="Footer"/>
            <w:jc w:val="left"/>
          </w:pPr>
          <w:r w:rsidRPr="004F69AB">
            <w:t>Date</w:t>
          </w:r>
        </w:p>
      </w:tc>
      <w:tc>
        <w:tcPr>
          <w:tcW w:w="655" w:type="pct"/>
          <w:vAlign w:val="center"/>
        </w:tcPr>
        <w:p w14:paraId="27DBE7E9" w14:textId="77777777" w:rsidR="002E0B98" w:rsidRPr="004F69AB" w:rsidRDefault="002E0B98" w:rsidP="002C773C">
          <w:pPr>
            <w:pStyle w:val="Footer"/>
          </w:pPr>
        </w:p>
      </w:tc>
      <w:tc>
        <w:tcPr>
          <w:tcW w:w="801" w:type="pct"/>
          <w:vAlign w:val="center"/>
        </w:tcPr>
        <w:p w14:paraId="3A5C9D6D" w14:textId="77777777" w:rsidR="002E0B98" w:rsidRPr="004F69AB" w:rsidRDefault="002E0B98" w:rsidP="002C773C">
          <w:pPr>
            <w:pStyle w:val="Footer"/>
            <w:jc w:val="left"/>
          </w:pPr>
          <w:r w:rsidRPr="004F69AB">
            <w:t>Version</w:t>
          </w:r>
        </w:p>
      </w:tc>
      <w:tc>
        <w:tcPr>
          <w:tcW w:w="317" w:type="pct"/>
          <w:vAlign w:val="center"/>
        </w:tcPr>
        <w:p w14:paraId="0E1038E4" w14:textId="77777777" w:rsidR="002E0B98" w:rsidRPr="004F69AB" w:rsidRDefault="002E0B98" w:rsidP="002C773C">
          <w:pPr>
            <w:pStyle w:val="Footer"/>
          </w:pPr>
        </w:p>
      </w:tc>
    </w:tr>
  </w:tbl>
  <w:p w14:paraId="3B720828" w14:textId="77777777" w:rsidR="002E0B98" w:rsidRPr="007C51FA" w:rsidRDefault="002E0B98"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2E0B98" w:rsidRPr="003B06E3" w:rsidRDefault="002E0B98" w:rsidP="005C5B83">
    <w:pPr>
      <w:pStyle w:val="Footer2"/>
    </w:pPr>
    <w:r w:rsidRPr="003B06E3">
      <w:t xml:space="preserve">Page </w:t>
    </w:r>
    <w:r w:rsidRPr="003B06E3">
      <w:fldChar w:fldCharType="begin"/>
    </w:r>
    <w:r w:rsidRPr="003B06E3">
      <w:instrText xml:space="preserve"> PAGE </w:instrText>
    </w:r>
    <w:r w:rsidRPr="003B06E3">
      <w:fldChar w:fldCharType="separate"/>
    </w:r>
    <w:r w:rsidR="0071426D">
      <w:rPr>
        <w:noProof/>
      </w:rPr>
      <w:t>27</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71426D">
      <w:rPr>
        <w:noProof/>
      </w:rPr>
      <w:t>28</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2E0B98" w:rsidRDefault="002E0B98">
      <w:r>
        <w:separator/>
      </w:r>
    </w:p>
  </w:footnote>
  <w:footnote w:type="continuationSeparator" w:id="0">
    <w:p w14:paraId="6A59CF2A" w14:textId="77777777" w:rsidR="002E0B98" w:rsidRDefault="002E0B98">
      <w:r>
        <w:continuationSeparator/>
      </w:r>
    </w:p>
  </w:footnote>
  <w:footnote w:id="1">
    <w:p w14:paraId="1798B40D" w14:textId="77777777" w:rsidR="002E0B98" w:rsidRPr="00F124D0" w:rsidRDefault="002E0B98"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2E0B98" w:rsidRPr="00D64B8B" w:rsidRDefault="002E0B98">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2E0B98" w:rsidRDefault="002E0B98"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2E0B98" w:rsidRDefault="002E0B98">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2E0B98" w:rsidRPr="00E5494B" w:rsidRDefault="002E0B98"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2E0B98" w:rsidDel="0048451E" w:rsidRDefault="002E0B98"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2E0B98" w:rsidRPr="00E82B8C" w:rsidRDefault="002E0B98"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2E0B98" w:rsidRDefault="002E0B98">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2E0B98" w:rsidRPr="00903603" w:rsidRDefault="002E0B98">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2E0B98" w:rsidRDefault="002E0B98"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2E0B98" w:rsidRDefault="002E0B98" w:rsidP="007739C4">
      <w:pPr>
        <w:pStyle w:val="FootnoteText"/>
      </w:pPr>
      <w:r w:rsidRPr="003D680D">
        <w:rPr>
          <w:rStyle w:val="FootnoteReference"/>
        </w:rPr>
        <w:footnoteRef/>
      </w:r>
      <w:r w:rsidRPr="003D680D">
        <w:t xml:space="preserve"> Status: Draft, Final, Approved</w:t>
      </w:r>
    </w:p>
  </w:footnote>
  <w:footnote w:id="12">
    <w:p w14:paraId="5976C965" w14:textId="77777777" w:rsidR="002E0B98" w:rsidRDefault="002E0B98">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1986C3E2" w:rsidR="002E0B98" w:rsidRPr="00091BC2" w:rsidRDefault="002E0B98"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ins w:id="0" w:author="KOUKLAKIS Georgios" w:date="2016-09-09T10:52:00Z">
      <w:r>
        <w:t>ITEC</w:t>
      </w:r>
    </w:ins>
  </w:p>
  <w:p w14:paraId="3809D11E" w14:textId="621575EA" w:rsidR="002E0B98" w:rsidRPr="00091BC2" w:rsidRDefault="002E0B98" w:rsidP="002C773C">
    <w:pPr>
      <w:spacing w:line="240" w:lineRule="auto"/>
      <w:jc w:val="center"/>
    </w:pPr>
    <w:r w:rsidRPr="00FC4952">
      <w:t>Directorate</w:t>
    </w:r>
    <w:r>
      <w:t xml:space="preserve">: </w:t>
    </w:r>
    <w:ins w:id="1" w:author="KOUKLAKIS Georgios" w:date="2016-09-09T10:52:00Z">
      <w:r>
        <w:t>DES</w:t>
      </w:r>
    </w:ins>
  </w:p>
  <w:p w14:paraId="6BA8304E" w14:textId="293ADB14" w:rsidR="002E0B98" w:rsidRPr="00091BC2" w:rsidRDefault="002E0B98" w:rsidP="002C773C">
    <w:pPr>
      <w:spacing w:line="240" w:lineRule="auto"/>
      <w:jc w:val="center"/>
    </w:pPr>
    <w:r>
      <w:t xml:space="preserve">Unit: </w:t>
    </w:r>
    <w:ins w:id="2" w:author="KOUKLAKIS Georgios" w:date="2016-09-09T10:53:00Z">
      <w:r>
        <w:t>Conception &amp; Development</w:t>
      </w:r>
    </w:ins>
  </w:p>
  <w:p w14:paraId="2E521A52" w14:textId="3E3A8D9E" w:rsidR="002E0B98" w:rsidRPr="002C773C" w:rsidRDefault="002E0B98" w:rsidP="002C773C">
    <w:pPr>
      <w:spacing w:line="240" w:lineRule="auto"/>
      <w:jc w:val="center"/>
    </w:pPr>
    <w:r w:rsidRPr="00091BC2">
      <w:t>Servic</w:t>
    </w:r>
    <w:r>
      <w:t xml:space="preserve">e: </w:t>
    </w:r>
    <w:ins w:id="3" w:author="KOUKLAKIS Georgios" w:date="2016-09-09T10:52:00Z">
      <w:r>
        <w:t>Projects</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2E0B98" w:rsidRDefault="002E0B9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77777777" w:rsidR="002E0B98" w:rsidRPr="009B24AC" w:rsidRDefault="002E0B98" w:rsidP="000357EF">
    <w:pPr>
      <w:pStyle w:val="Header"/>
      <w:jc w:val="right"/>
      <w:rPr>
        <w:szCs w:val="18"/>
      </w:rPr>
    </w:pPr>
    <w:r w:rsidRPr="009B24AC">
      <w:rPr>
        <w:szCs w:val="18"/>
      </w:rPr>
      <w:t>Business Case</w:t>
    </w:r>
    <w:r>
      <w:rPr>
        <w:szCs w:val="18"/>
      </w:rPr>
      <w:t xml:space="preserve"> - </w:t>
    </w:r>
    <w:r w:rsidRPr="00CB2B4A">
      <w:rPr>
        <w:szCs w:val="18"/>
        <w:highlight w:val="yellow"/>
        <w:rPrChange w:id="182" w:author="KOUKLAKIS Georgios" w:date="2016-09-09T11:03:00Z">
          <w:rPr>
            <w:szCs w:val="18"/>
          </w:rPr>
        </w:rPrChange>
      </w:rPr>
      <w:t>[BPM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rson w15:author="FEHERPATAKY Michal">
    <w15:presenceInfo w15:providerId="None" w15:userId="FEHERPATAKY Michal"/>
  </w15:person>
  <w15:person w15:author="ALARI Gianluigi">
    <w15:presenceInfo w15:providerId="None" w15:userId="ALARI Gianlui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90189"/>
    <w:rsid w:val="00290235"/>
    <w:rsid w:val="00290469"/>
    <w:rsid w:val="00290F4F"/>
    <w:rsid w:val="0029399D"/>
    <w:rsid w:val="002A4F1D"/>
    <w:rsid w:val="002B31EA"/>
    <w:rsid w:val="002B56A2"/>
    <w:rsid w:val="002C0082"/>
    <w:rsid w:val="002C247B"/>
    <w:rsid w:val="002C36B1"/>
    <w:rsid w:val="002C5192"/>
    <w:rsid w:val="002C672F"/>
    <w:rsid w:val="002C773C"/>
    <w:rsid w:val="002D618F"/>
    <w:rsid w:val="002E0B9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513C1"/>
    <w:rsid w:val="004601EE"/>
    <w:rsid w:val="00461289"/>
    <w:rsid w:val="0046231E"/>
    <w:rsid w:val="00462F25"/>
    <w:rsid w:val="0046387E"/>
    <w:rsid w:val="004772D8"/>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50A51"/>
    <w:rsid w:val="00551552"/>
    <w:rsid w:val="0055552E"/>
    <w:rsid w:val="00555B8E"/>
    <w:rsid w:val="005628DE"/>
    <w:rsid w:val="005664FA"/>
    <w:rsid w:val="0056719F"/>
    <w:rsid w:val="00567EE6"/>
    <w:rsid w:val="00570CBC"/>
    <w:rsid w:val="005739D1"/>
    <w:rsid w:val="00575CEC"/>
    <w:rsid w:val="00580272"/>
    <w:rsid w:val="00590A11"/>
    <w:rsid w:val="005915AB"/>
    <w:rsid w:val="005955B1"/>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45CA"/>
    <w:rsid w:val="006A4D6B"/>
    <w:rsid w:val="006A7839"/>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4526"/>
    <w:rsid w:val="009E7065"/>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275A"/>
    <w:rsid w:val="00AA6AD2"/>
    <w:rsid w:val="00AB2789"/>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A50DC"/>
    <w:rsid w:val="00CB0929"/>
    <w:rsid w:val="00CB2B4A"/>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17F8"/>
    <w:rsid w:val="00DE1809"/>
    <w:rsid w:val="00DE3C87"/>
    <w:rsid w:val="00DE78DB"/>
    <w:rsid w:val="00DF496B"/>
    <w:rsid w:val="00E030BD"/>
    <w:rsid w:val="00E12888"/>
    <w:rsid w:val="00E16758"/>
    <w:rsid w:val="00E20909"/>
    <w:rsid w:val="00E21B16"/>
    <w:rsid w:val="00E21BE6"/>
    <w:rsid w:val="00E23CD2"/>
    <w:rsid w:val="00E24C44"/>
    <w:rsid w:val="00E401D5"/>
    <w:rsid w:val="00E5494B"/>
    <w:rsid w:val="00E55E16"/>
    <w:rsid w:val="00E57F1B"/>
    <w:rsid w:val="00E64906"/>
    <w:rsid w:val="00E65BB9"/>
    <w:rsid w:val="00E66E6F"/>
    <w:rsid w:val="00E6719E"/>
    <w:rsid w:val="00E71E4F"/>
    <w:rsid w:val="00E74BE8"/>
    <w:rsid w:val="00E81425"/>
    <w:rsid w:val="00E82B8C"/>
    <w:rsid w:val="00E82E87"/>
    <w:rsid w:val="00E845C5"/>
    <w:rsid w:val="00E8506D"/>
    <w:rsid w:val="00E85C9B"/>
    <w:rsid w:val="00E86A76"/>
    <w:rsid w:val="00E874D0"/>
    <w:rsid w:val="00E94BBE"/>
    <w:rsid w:val="00E95B7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EAF8B94"/>
  <w15:docId w15:val="{4B30A8AA-9F7C-4243-8590-9160576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ANDRE@europarl.europa.e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F3B32-BA76-40D6-B661-84EA39A5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30594819</Template>
  <TotalTime>104</TotalTime>
  <Pages>28</Pages>
  <Words>4881</Words>
  <Characters>45027</Characters>
  <Application>Microsoft Office Word</Application>
  <DocSecurity>0</DocSecurity>
  <Lines>375</Lines>
  <Paragraphs>99</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49809</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KOUKLAKIS Georgios</cp:lastModifiedBy>
  <cp:revision>9</cp:revision>
  <cp:lastPrinted>2016-09-05T08:51:00Z</cp:lastPrinted>
  <dcterms:created xsi:type="dcterms:W3CDTF">2016-09-08T07:10:00Z</dcterms:created>
  <dcterms:modified xsi:type="dcterms:W3CDTF">2016-09-09T10:24:00Z</dcterms:modified>
</cp:coreProperties>
</file>