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77777777"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TILOGEDIT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0" w:name="_Toc127090513"/>
      <w:r w:rsidRPr="00131078">
        <w:rPr>
          <w:rFonts w:asciiTheme="minorHAnsi" w:hAnsiTheme="minorHAnsi"/>
          <w:caps w:val="0"/>
          <w:smallCaps/>
          <w:sz w:val="28"/>
          <w:szCs w:val="28"/>
        </w:rPr>
        <w:lastRenderedPageBreak/>
        <w:t>Table of contents</w:t>
      </w:r>
    </w:p>
    <w:p w14:paraId="2C145085" w14:textId="77777777" w:rsidR="006A7839" w:rsidRDefault="00A529ED">
      <w:pPr>
        <w:pStyle w:val="TOC1"/>
        <w:tabs>
          <w:tab w:val="left" w:pos="421"/>
        </w:tabs>
        <w:rPr>
          <w:rFonts w:asciiTheme="minorHAnsi" w:eastAsiaTheme="minorEastAsia" w:hAnsiTheme="minorHAnsi" w:cstheme="minorBidi"/>
          <w:b w:val="0"/>
          <w:caps w:val="0"/>
          <w:sz w:val="24"/>
          <w:szCs w:val="24"/>
          <w:lang w:val="en-US" w:eastAsia="ja-JP"/>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r w:rsidR="006A7839" w:rsidRPr="003004F6">
        <w:rPr>
          <w:rFonts w:asciiTheme="minorHAnsi" w:hAnsiTheme="minorHAnsi"/>
        </w:rPr>
        <w:t>1.</w:t>
      </w:r>
      <w:r w:rsidR="006A7839">
        <w:rPr>
          <w:rFonts w:asciiTheme="minorHAnsi" w:eastAsiaTheme="minorEastAsia" w:hAnsiTheme="minorHAnsi" w:cstheme="minorBidi"/>
          <w:b w:val="0"/>
          <w:caps w:val="0"/>
          <w:sz w:val="24"/>
          <w:szCs w:val="24"/>
          <w:lang w:val="en-US" w:eastAsia="ja-JP"/>
        </w:rPr>
        <w:tab/>
      </w:r>
      <w:r w:rsidR="006A7839" w:rsidRPr="003004F6">
        <w:rPr>
          <w:rFonts w:asciiTheme="minorHAnsi" w:hAnsiTheme="minorHAnsi"/>
        </w:rPr>
        <w:t>Executive Summary</w:t>
      </w:r>
      <w:r w:rsidR="006A7839">
        <w:tab/>
      </w:r>
      <w:r w:rsidR="006A7839">
        <w:fldChar w:fldCharType="begin"/>
      </w:r>
      <w:r w:rsidR="006A7839">
        <w:instrText xml:space="preserve"> PAGEREF _Toc334776319 \h </w:instrText>
      </w:r>
      <w:r w:rsidR="006A7839">
        <w:fldChar w:fldCharType="separate"/>
      </w:r>
      <w:r w:rsidR="006A7839">
        <w:t>4</w:t>
      </w:r>
      <w:r w:rsidR="006A7839">
        <w:fldChar w:fldCharType="end"/>
      </w:r>
    </w:p>
    <w:p w14:paraId="2261D6A9"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2.</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Business Objectives and Expected Benefits</w:t>
      </w:r>
      <w:r>
        <w:tab/>
      </w:r>
      <w:r>
        <w:fldChar w:fldCharType="begin"/>
      </w:r>
      <w:r>
        <w:instrText xml:space="preserve"> PAGEREF _Toc334776320 \h </w:instrText>
      </w:r>
      <w:r>
        <w:fldChar w:fldCharType="separate"/>
      </w:r>
      <w:r>
        <w:t>5</w:t>
      </w:r>
      <w:r>
        <w:fldChar w:fldCharType="end"/>
      </w:r>
    </w:p>
    <w:p w14:paraId="1E74CACB"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3.</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Key Performance Indicators</w:t>
      </w:r>
      <w:r>
        <w:tab/>
      </w:r>
      <w:r>
        <w:fldChar w:fldCharType="begin"/>
      </w:r>
      <w:r>
        <w:instrText xml:space="preserve"> PAGEREF _Toc334776321 \h </w:instrText>
      </w:r>
      <w:r>
        <w:fldChar w:fldCharType="separate"/>
      </w:r>
      <w:r>
        <w:t>7</w:t>
      </w:r>
      <w:r>
        <w:fldChar w:fldCharType="end"/>
      </w:r>
    </w:p>
    <w:p w14:paraId="01948679"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4.</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Potential Business Scenarios</w:t>
      </w:r>
      <w:r>
        <w:tab/>
      </w:r>
      <w:r>
        <w:fldChar w:fldCharType="begin"/>
      </w:r>
      <w:r>
        <w:instrText xml:space="preserve"> PAGEREF _Toc334776322 \h </w:instrText>
      </w:r>
      <w:r>
        <w:fldChar w:fldCharType="separate"/>
      </w:r>
      <w:r>
        <w:t>8</w:t>
      </w:r>
      <w:r>
        <w:fldChar w:fldCharType="end"/>
      </w:r>
    </w:p>
    <w:p w14:paraId="39F77054"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List of the possible scenarios</w:t>
      </w:r>
      <w:r>
        <w:tab/>
      </w:r>
      <w:r>
        <w:fldChar w:fldCharType="begin"/>
      </w:r>
      <w:r>
        <w:instrText xml:space="preserve"> PAGEREF _Toc334776323 \h </w:instrText>
      </w:r>
      <w:r>
        <w:fldChar w:fldCharType="separate"/>
      </w:r>
      <w:r>
        <w:t>8</w:t>
      </w:r>
      <w:r>
        <w:fldChar w:fldCharType="end"/>
      </w:r>
    </w:p>
    <w:p w14:paraId="649D0BF9"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Alignment</w:t>
      </w:r>
      <w:r>
        <w:tab/>
      </w:r>
      <w:r>
        <w:fldChar w:fldCharType="begin"/>
      </w:r>
      <w:r>
        <w:instrText xml:space="preserve"> PAGEREF _Toc334776324 \h </w:instrText>
      </w:r>
      <w:r>
        <w:fldChar w:fldCharType="separate"/>
      </w:r>
      <w:r>
        <w:t>8</w:t>
      </w:r>
      <w:r>
        <w:fldChar w:fldCharType="end"/>
      </w:r>
    </w:p>
    <w:p w14:paraId="77E1435E"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4.3.</w:t>
      </w:r>
      <w:r>
        <w:rPr>
          <w:rFonts w:asciiTheme="minorHAnsi" w:eastAsiaTheme="minorEastAsia" w:hAnsiTheme="minorHAnsi" w:cstheme="minorBidi"/>
          <w:smallCaps w:val="0"/>
          <w:sz w:val="24"/>
          <w:szCs w:val="24"/>
          <w:lang w:val="en-US" w:eastAsia="ja-JP"/>
        </w:rPr>
        <w:tab/>
      </w:r>
      <w:r w:rsidRPr="003004F6">
        <w:rPr>
          <w:rFonts w:asciiTheme="minorHAnsi" w:hAnsiTheme="minorHAnsi"/>
        </w:rPr>
        <w:t>Details - Scenario 1 - Status Quo</w:t>
      </w:r>
      <w:r>
        <w:tab/>
      </w:r>
      <w:r>
        <w:fldChar w:fldCharType="begin"/>
      </w:r>
      <w:r>
        <w:instrText xml:space="preserve"> PAGEREF _Toc334776325 \h </w:instrText>
      </w:r>
      <w:r>
        <w:fldChar w:fldCharType="separate"/>
      </w:r>
      <w:r>
        <w:t>9</w:t>
      </w:r>
      <w:r>
        <w:fldChar w:fldCharType="end"/>
      </w:r>
    </w:p>
    <w:p w14:paraId="17E26D47"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4.3.1.</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Business requirements coverage</w:t>
      </w:r>
      <w:r>
        <w:tab/>
      </w:r>
      <w:r>
        <w:fldChar w:fldCharType="begin"/>
      </w:r>
      <w:r>
        <w:instrText xml:space="preserve"> PAGEREF _Toc334776326 \h </w:instrText>
      </w:r>
      <w:r>
        <w:fldChar w:fldCharType="separate"/>
      </w:r>
      <w:r>
        <w:t>9</w:t>
      </w:r>
      <w:r>
        <w:fldChar w:fldCharType="end"/>
      </w:r>
    </w:p>
    <w:p w14:paraId="648707A5"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4.3.2.</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business and organisational impact</w:t>
      </w:r>
      <w:r>
        <w:tab/>
      </w:r>
      <w:r>
        <w:fldChar w:fldCharType="begin"/>
      </w:r>
      <w:r>
        <w:instrText xml:space="preserve"> PAGEREF _Toc334776327 \h </w:instrText>
      </w:r>
      <w:r>
        <w:fldChar w:fldCharType="separate"/>
      </w:r>
      <w:r>
        <w:t>9</w:t>
      </w:r>
      <w:r>
        <w:fldChar w:fldCharType="end"/>
      </w:r>
    </w:p>
    <w:p w14:paraId="2B3D3064"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4.3.3.</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technological impact</w:t>
      </w:r>
      <w:r>
        <w:tab/>
      </w:r>
      <w:r>
        <w:fldChar w:fldCharType="begin"/>
      </w:r>
      <w:r>
        <w:instrText xml:space="preserve"> PAGEREF _Toc334776328 \h </w:instrText>
      </w:r>
      <w:r>
        <w:fldChar w:fldCharType="separate"/>
      </w:r>
      <w:r>
        <w:t>9</w:t>
      </w:r>
      <w:r>
        <w:fldChar w:fldCharType="end"/>
      </w:r>
    </w:p>
    <w:p w14:paraId="657631EF"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4.3.4.</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Personal data impact</w:t>
      </w:r>
      <w:r>
        <w:tab/>
      </w:r>
      <w:r>
        <w:fldChar w:fldCharType="begin"/>
      </w:r>
      <w:r>
        <w:instrText xml:space="preserve"> PAGEREF _Toc334776329 \h </w:instrText>
      </w:r>
      <w:r>
        <w:fldChar w:fldCharType="separate"/>
      </w:r>
      <w:r>
        <w:t>9</w:t>
      </w:r>
      <w:r>
        <w:fldChar w:fldCharType="end"/>
      </w:r>
    </w:p>
    <w:p w14:paraId="02669437"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4.3.5.</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Other potential impact</w:t>
      </w:r>
      <w:r>
        <w:tab/>
      </w:r>
      <w:r>
        <w:fldChar w:fldCharType="begin"/>
      </w:r>
      <w:r>
        <w:instrText xml:space="preserve"> PAGEREF _Toc334776330 \h </w:instrText>
      </w:r>
      <w:r>
        <w:fldChar w:fldCharType="separate"/>
      </w:r>
      <w:r>
        <w:t>9</w:t>
      </w:r>
      <w:r>
        <w:fldChar w:fldCharType="end"/>
      </w:r>
    </w:p>
    <w:p w14:paraId="3450B528"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4.3.6.</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Benefits and costs analysis</w:t>
      </w:r>
      <w:r>
        <w:tab/>
      </w:r>
      <w:r>
        <w:fldChar w:fldCharType="begin"/>
      </w:r>
      <w:r>
        <w:instrText xml:space="preserve"> PAGEREF _Toc334776331 \h </w:instrText>
      </w:r>
      <w:r>
        <w:fldChar w:fldCharType="separate"/>
      </w:r>
      <w:r>
        <w:t>10</w:t>
      </w:r>
      <w:r>
        <w:fldChar w:fldCharType="end"/>
      </w:r>
    </w:p>
    <w:p w14:paraId="17429BB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4.3.7.</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Risk assessment and mitigation actions</w:t>
      </w:r>
      <w:r>
        <w:tab/>
      </w:r>
      <w:r>
        <w:fldChar w:fldCharType="begin"/>
      </w:r>
      <w:r>
        <w:instrText xml:space="preserve"> PAGEREF _Toc334776332 \h </w:instrText>
      </w:r>
      <w:r>
        <w:fldChar w:fldCharType="separate"/>
      </w:r>
      <w:r>
        <w:t>10</w:t>
      </w:r>
      <w:r>
        <w:fldChar w:fldCharType="end"/>
      </w:r>
    </w:p>
    <w:p w14:paraId="715BD62D"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4.4.</w:t>
      </w:r>
      <w:r>
        <w:rPr>
          <w:rFonts w:asciiTheme="minorHAnsi" w:eastAsiaTheme="minorEastAsia" w:hAnsiTheme="minorHAnsi" w:cstheme="minorBidi"/>
          <w:smallCaps w:val="0"/>
          <w:sz w:val="24"/>
          <w:szCs w:val="24"/>
          <w:lang w:val="en-US" w:eastAsia="ja-JP"/>
        </w:rPr>
        <w:tab/>
      </w:r>
      <w:r w:rsidRPr="003004F6">
        <w:rPr>
          <w:rFonts w:asciiTheme="minorHAnsi" w:hAnsiTheme="minorHAnsi"/>
        </w:rPr>
        <w:t>Details - Scenario 2 - Desktop Hardware Upgrade</w:t>
      </w:r>
      <w:r>
        <w:tab/>
      </w:r>
      <w:r>
        <w:fldChar w:fldCharType="begin"/>
      </w:r>
      <w:r>
        <w:instrText xml:space="preserve"> PAGEREF _Toc334776333 \h </w:instrText>
      </w:r>
      <w:r>
        <w:fldChar w:fldCharType="separate"/>
      </w:r>
      <w:r>
        <w:t>11</w:t>
      </w:r>
      <w:r>
        <w:fldChar w:fldCharType="end"/>
      </w:r>
    </w:p>
    <w:p w14:paraId="6B34665E"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4.4.1.</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Business requirements coverage</w:t>
      </w:r>
      <w:r>
        <w:tab/>
      </w:r>
      <w:r>
        <w:fldChar w:fldCharType="begin"/>
      </w:r>
      <w:r>
        <w:instrText xml:space="preserve"> PAGEREF _Toc334776334 \h </w:instrText>
      </w:r>
      <w:r>
        <w:fldChar w:fldCharType="separate"/>
      </w:r>
      <w:r>
        <w:t>11</w:t>
      </w:r>
      <w:r>
        <w:fldChar w:fldCharType="end"/>
      </w:r>
    </w:p>
    <w:p w14:paraId="54482540"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4.4.2.</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business and organisational impact</w:t>
      </w:r>
      <w:r>
        <w:tab/>
      </w:r>
      <w:r>
        <w:fldChar w:fldCharType="begin"/>
      </w:r>
      <w:r>
        <w:instrText xml:space="preserve"> PAGEREF _Toc334776335 \h </w:instrText>
      </w:r>
      <w:r>
        <w:fldChar w:fldCharType="separate"/>
      </w:r>
      <w:r>
        <w:t>11</w:t>
      </w:r>
      <w:r>
        <w:fldChar w:fldCharType="end"/>
      </w:r>
    </w:p>
    <w:p w14:paraId="6EC9E0E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4.4.3.</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technological impact</w:t>
      </w:r>
      <w:r>
        <w:tab/>
      </w:r>
      <w:r>
        <w:fldChar w:fldCharType="begin"/>
      </w:r>
      <w:r>
        <w:instrText xml:space="preserve"> PAGEREF _Toc334776336 \h </w:instrText>
      </w:r>
      <w:r>
        <w:fldChar w:fldCharType="separate"/>
      </w:r>
      <w:r>
        <w:t>11</w:t>
      </w:r>
      <w:r>
        <w:fldChar w:fldCharType="end"/>
      </w:r>
    </w:p>
    <w:p w14:paraId="51C56019"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4.4.4.</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Personal data impact</w:t>
      </w:r>
      <w:r>
        <w:tab/>
      </w:r>
      <w:r>
        <w:fldChar w:fldCharType="begin"/>
      </w:r>
      <w:r>
        <w:instrText xml:space="preserve"> PAGEREF _Toc334776337 \h </w:instrText>
      </w:r>
      <w:r>
        <w:fldChar w:fldCharType="separate"/>
      </w:r>
      <w:r>
        <w:t>11</w:t>
      </w:r>
      <w:r>
        <w:fldChar w:fldCharType="end"/>
      </w:r>
    </w:p>
    <w:p w14:paraId="1C046DD6"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4.4.5.</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Other potential impact</w:t>
      </w:r>
      <w:r>
        <w:tab/>
      </w:r>
      <w:r>
        <w:fldChar w:fldCharType="begin"/>
      </w:r>
      <w:r>
        <w:instrText xml:space="preserve"> PAGEREF _Toc334776338 \h </w:instrText>
      </w:r>
      <w:r>
        <w:fldChar w:fldCharType="separate"/>
      </w:r>
      <w:r>
        <w:t>12</w:t>
      </w:r>
      <w:r>
        <w:fldChar w:fldCharType="end"/>
      </w:r>
    </w:p>
    <w:p w14:paraId="70F65A8B"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4.4.6.</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Benefits and costs analysis</w:t>
      </w:r>
      <w:r>
        <w:tab/>
      </w:r>
      <w:r>
        <w:fldChar w:fldCharType="begin"/>
      </w:r>
      <w:r>
        <w:instrText xml:space="preserve"> PAGEREF _Toc334776339 \h </w:instrText>
      </w:r>
      <w:r>
        <w:fldChar w:fldCharType="separate"/>
      </w:r>
      <w:r>
        <w:t>12</w:t>
      </w:r>
      <w:r>
        <w:fldChar w:fldCharType="end"/>
      </w:r>
    </w:p>
    <w:p w14:paraId="35FC825A"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4.4.7.</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Risk assessment and mitigation actions</w:t>
      </w:r>
      <w:r>
        <w:tab/>
      </w:r>
      <w:r>
        <w:fldChar w:fldCharType="begin"/>
      </w:r>
      <w:r>
        <w:instrText xml:space="preserve"> PAGEREF _Toc334776340 \h </w:instrText>
      </w:r>
      <w:r>
        <w:fldChar w:fldCharType="separate"/>
      </w:r>
      <w:r>
        <w:t>12</w:t>
      </w:r>
      <w:r>
        <w:fldChar w:fldCharType="end"/>
      </w:r>
    </w:p>
    <w:p w14:paraId="33219A47"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4.5.</w:t>
      </w:r>
      <w:r>
        <w:rPr>
          <w:rFonts w:asciiTheme="minorHAnsi" w:eastAsiaTheme="minorEastAsia" w:hAnsiTheme="minorHAnsi" w:cstheme="minorBidi"/>
          <w:smallCaps w:val="0"/>
          <w:sz w:val="24"/>
          <w:szCs w:val="24"/>
          <w:lang w:val="en-US" w:eastAsia="ja-JP"/>
        </w:rPr>
        <w:tab/>
      </w:r>
      <w:r w:rsidRPr="003004F6">
        <w:rPr>
          <w:rFonts w:asciiTheme="minorHAnsi" w:hAnsiTheme="minorHAnsi"/>
        </w:rPr>
        <w:t>Details - Scenario 3 - Custom Trilogue Software</w:t>
      </w:r>
      <w:r>
        <w:tab/>
      </w:r>
      <w:r>
        <w:fldChar w:fldCharType="begin"/>
      </w:r>
      <w:r>
        <w:instrText xml:space="preserve"> PAGEREF _Toc334776341 \h </w:instrText>
      </w:r>
      <w:r>
        <w:fldChar w:fldCharType="separate"/>
      </w:r>
      <w:r>
        <w:t>13</w:t>
      </w:r>
      <w:r>
        <w:fldChar w:fldCharType="end"/>
      </w:r>
    </w:p>
    <w:p w14:paraId="2B2858A1"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4.5.1.</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Business requirements coverage</w:t>
      </w:r>
      <w:r>
        <w:tab/>
      </w:r>
      <w:r>
        <w:fldChar w:fldCharType="begin"/>
      </w:r>
      <w:r>
        <w:instrText xml:space="preserve"> PAGEREF _Toc334776342 \h </w:instrText>
      </w:r>
      <w:r>
        <w:fldChar w:fldCharType="separate"/>
      </w:r>
      <w:r>
        <w:t>13</w:t>
      </w:r>
      <w:r>
        <w:fldChar w:fldCharType="end"/>
      </w:r>
    </w:p>
    <w:p w14:paraId="45DCF33A"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4.5.2.</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business and organisational impact</w:t>
      </w:r>
      <w:r>
        <w:tab/>
      </w:r>
      <w:r>
        <w:fldChar w:fldCharType="begin"/>
      </w:r>
      <w:r>
        <w:instrText xml:space="preserve"> PAGEREF _Toc334776343 \h </w:instrText>
      </w:r>
      <w:r>
        <w:fldChar w:fldCharType="separate"/>
      </w:r>
      <w:r>
        <w:t>13</w:t>
      </w:r>
      <w:r>
        <w:fldChar w:fldCharType="end"/>
      </w:r>
    </w:p>
    <w:p w14:paraId="486BD0A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4.5.3.</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technological impact</w:t>
      </w:r>
      <w:r>
        <w:tab/>
      </w:r>
      <w:r>
        <w:fldChar w:fldCharType="begin"/>
      </w:r>
      <w:r>
        <w:instrText xml:space="preserve"> PAGEREF _Toc334776344 \h </w:instrText>
      </w:r>
      <w:r>
        <w:fldChar w:fldCharType="separate"/>
      </w:r>
      <w:r>
        <w:t>13</w:t>
      </w:r>
      <w:r>
        <w:fldChar w:fldCharType="end"/>
      </w:r>
    </w:p>
    <w:p w14:paraId="6B2FCB8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4.5.4.</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Personal data impact</w:t>
      </w:r>
      <w:r>
        <w:tab/>
      </w:r>
      <w:r>
        <w:fldChar w:fldCharType="begin"/>
      </w:r>
      <w:r>
        <w:instrText xml:space="preserve"> PAGEREF _Toc334776345 \h </w:instrText>
      </w:r>
      <w:r>
        <w:fldChar w:fldCharType="separate"/>
      </w:r>
      <w:r>
        <w:t>13</w:t>
      </w:r>
      <w:r>
        <w:fldChar w:fldCharType="end"/>
      </w:r>
    </w:p>
    <w:p w14:paraId="239F59AD"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4.5.5.</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Other potential impact</w:t>
      </w:r>
      <w:r>
        <w:tab/>
      </w:r>
      <w:r>
        <w:fldChar w:fldCharType="begin"/>
      </w:r>
      <w:r>
        <w:instrText xml:space="preserve"> PAGEREF _Toc334776346 \h </w:instrText>
      </w:r>
      <w:r>
        <w:fldChar w:fldCharType="separate"/>
      </w:r>
      <w:r>
        <w:t>14</w:t>
      </w:r>
      <w:r>
        <w:fldChar w:fldCharType="end"/>
      </w:r>
    </w:p>
    <w:p w14:paraId="334009B4"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4.5.6.</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Benefits and costs analysis</w:t>
      </w:r>
      <w:r>
        <w:tab/>
      </w:r>
      <w:r>
        <w:fldChar w:fldCharType="begin"/>
      </w:r>
      <w:r>
        <w:instrText xml:space="preserve"> PAGEREF _Toc334776347 \h </w:instrText>
      </w:r>
      <w:r>
        <w:fldChar w:fldCharType="separate"/>
      </w:r>
      <w:r>
        <w:t>14</w:t>
      </w:r>
      <w:r>
        <w:fldChar w:fldCharType="end"/>
      </w:r>
    </w:p>
    <w:p w14:paraId="3AC11FA6"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4.5.7.</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Risk assessment and mitigation actions</w:t>
      </w:r>
      <w:r>
        <w:tab/>
      </w:r>
      <w:r>
        <w:fldChar w:fldCharType="begin"/>
      </w:r>
      <w:r>
        <w:instrText xml:space="preserve"> PAGEREF _Toc334776348 \h </w:instrText>
      </w:r>
      <w:r>
        <w:fldChar w:fldCharType="separate"/>
      </w:r>
      <w:r>
        <w:t>14</w:t>
      </w:r>
      <w:r>
        <w:fldChar w:fldCharType="end"/>
      </w:r>
    </w:p>
    <w:p w14:paraId="1DE7F44E"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5.</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Justification and Recommendation</w:t>
      </w:r>
      <w:r>
        <w:tab/>
      </w:r>
      <w:r>
        <w:fldChar w:fldCharType="begin"/>
      </w:r>
      <w:r>
        <w:instrText xml:space="preserve"> PAGEREF _Toc334776349 \h </w:instrText>
      </w:r>
      <w:r>
        <w:fldChar w:fldCharType="separate"/>
      </w:r>
      <w:r>
        <w:t>15</w:t>
      </w:r>
      <w:r>
        <w:fldChar w:fldCharType="end"/>
      </w:r>
    </w:p>
    <w:p w14:paraId="6694155F"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6.</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Implementation Plan</w:t>
      </w:r>
      <w:r>
        <w:tab/>
      </w:r>
      <w:r>
        <w:fldChar w:fldCharType="begin"/>
      </w:r>
      <w:r>
        <w:instrText xml:space="preserve"> PAGEREF _Toc334776350 \h </w:instrText>
      </w:r>
      <w:r>
        <w:fldChar w:fldCharType="separate"/>
      </w:r>
      <w:r>
        <w:t>16</w:t>
      </w:r>
      <w:r>
        <w:fldChar w:fldCharType="end"/>
      </w:r>
    </w:p>
    <w:p w14:paraId="5A04D0D3"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6.1.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Assumptions, constraints and dependencies</w:t>
      </w:r>
      <w:r>
        <w:tab/>
      </w:r>
      <w:r>
        <w:fldChar w:fldCharType="begin"/>
      </w:r>
      <w:r>
        <w:instrText xml:space="preserve"> PAGEREF _Toc334776351 \h </w:instrText>
      </w:r>
      <w:r>
        <w:fldChar w:fldCharType="separate"/>
      </w:r>
      <w:r>
        <w:t>16</w:t>
      </w:r>
      <w:r>
        <w:fldChar w:fldCharType="end"/>
      </w:r>
    </w:p>
    <w:p w14:paraId="05CC1D66"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lastRenderedPageBreak/>
        <w:t>6.2.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Time scale</w:t>
      </w:r>
      <w:r>
        <w:tab/>
      </w:r>
      <w:r>
        <w:fldChar w:fldCharType="begin"/>
      </w:r>
      <w:r>
        <w:instrText xml:space="preserve"> PAGEREF _Toc334776352 \h </w:instrText>
      </w:r>
      <w:r>
        <w:fldChar w:fldCharType="separate"/>
      </w:r>
      <w:r>
        <w:t>17</w:t>
      </w:r>
      <w:r>
        <w:fldChar w:fldCharType="end"/>
      </w:r>
    </w:p>
    <w:p w14:paraId="0290975E"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7.</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 for Data Protection</w:t>
      </w:r>
      <w:r>
        <w:tab/>
      </w:r>
      <w:r>
        <w:fldChar w:fldCharType="begin"/>
      </w:r>
      <w:r>
        <w:instrText xml:space="preserve"> PAGEREF _Toc334776353 \h </w:instrText>
      </w:r>
      <w:r>
        <w:fldChar w:fldCharType="separate"/>
      </w:r>
      <w:r>
        <w:t>18</w:t>
      </w:r>
      <w:r>
        <w:fldChar w:fldCharType="end"/>
      </w:r>
    </w:p>
    <w:p w14:paraId="000BA54E"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8.</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 to assess security needs</w:t>
      </w:r>
      <w:r>
        <w:tab/>
      </w:r>
      <w:r>
        <w:fldChar w:fldCharType="begin"/>
      </w:r>
      <w:r>
        <w:instrText xml:space="preserve"> PAGEREF _Toc334776354 \h </w:instrText>
      </w:r>
      <w:r>
        <w:fldChar w:fldCharType="separate"/>
      </w:r>
      <w:r>
        <w:t>21</w:t>
      </w:r>
      <w:r>
        <w:fldChar w:fldCharType="end"/>
      </w:r>
    </w:p>
    <w:p w14:paraId="59D13EA2"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9.</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ANNEXES for the Initial Business Case</w:t>
      </w:r>
      <w:r>
        <w:tab/>
      </w:r>
      <w:r>
        <w:fldChar w:fldCharType="begin"/>
      </w:r>
      <w:r>
        <w:instrText xml:space="preserve"> PAGEREF _Toc334776355 \h </w:instrText>
      </w:r>
      <w:r>
        <w:fldChar w:fldCharType="separate"/>
      </w:r>
      <w:r>
        <w:t>24</w:t>
      </w:r>
      <w:r>
        <w:fldChar w:fldCharType="end"/>
      </w:r>
    </w:p>
    <w:p w14:paraId="4B5CBE83"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9.1.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Business Requirements log</w:t>
      </w:r>
      <w:r>
        <w:tab/>
      </w:r>
      <w:r>
        <w:fldChar w:fldCharType="begin"/>
      </w:r>
      <w:r>
        <w:instrText xml:space="preserve"> PAGEREF _Toc334776356 \h </w:instrText>
      </w:r>
      <w:r>
        <w:fldChar w:fldCharType="separate"/>
      </w:r>
      <w:r>
        <w:t>24</w:t>
      </w:r>
      <w:r>
        <w:fldChar w:fldCharType="end"/>
      </w:r>
    </w:p>
    <w:p w14:paraId="4005858D"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9.2.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Business Case Methodological Review</w:t>
      </w:r>
      <w:r>
        <w:tab/>
      </w:r>
      <w:r>
        <w:fldChar w:fldCharType="begin"/>
      </w:r>
      <w:r>
        <w:instrText xml:space="preserve"> PAGEREF _Toc334776357 \h </w:instrText>
      </w:r>
      <w:r>
        <w:fldChar w:fldCharType="separate"/>
      </w:r>
      <w:r>
        <w:t>24</w:t>
      </w:r>
      <w:r>
        <w:fldChar w:fldCharType="end"/>
      </w:r>
    </w:p>
    <w:p w14:paraId="2EE14385" w14:textId="77777777" w:rsidR="006A7839" w:rsidRDefault="006A7839">
      <w:pPr>
        <w:pStyle w:val="TOC1"/>
        <w:tabs>
          <w:tab w:val="clear" w:pos="540"/>
          <w:tab w:val="left" w:pos="552"/>
        </w:tabs>
        <w:rPr>
          <w:rFonts w:asciiTheme="minorHAnsi" w:eastAsiaTheme="minorEastAsia" w:hAnsiTheme="minorHAnsi" w:cstheme="minorBidi"/>
          <w:b w:val="0"/>
          <w:caps w:val="0"/>
          <w:sz w:val="24"/>
          <w:szCs w:val="24"/>
          <w:lang w:val="en-US" w:eastAsia="ja-JP"/>
        </w:rPr>
      </w:pPr>
      <w:r w:rsidRPr="003004F6">
        <w:rPr>
          <w:rFonts w:asciiTheme="minorHAnsi" w:hAnsiTheme="minorHAnsi"/>
        </w:rPr>
        <w:t>10.</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ANNEXES for IT Requirements Analysis</w:t>
      </w:r>
      <w:r>
        <w:tab/>
      </w:r>
      <w:r>
        <w:fldChar w:fldCharType="begin"/>
      </w:r>
      <w:r>
        <w:instrText xml:space="preserve"> PAGEREF _Toc334776358 \h </w:instrText>
      </w:r>
      <w:r>
        <w:fldChar w:fldCharType="separate"/>
      </w:r>
      <w:r>
        <w:t>25</w:t>
      </w:r>
      <w:r>
        <w:fldChar w:fldCharType="end"/>
      </w:r>
    </w:p>
    <w:p w14:paraId="12E8223B"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10.1.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IT Scenario Feasibility</w:t>
      </w:r>
      <w:r>
        <w:tab/>
      </w:r>
      <w:r>
        <w:fldChar w:fldCharType="begin"/>
      </w:r>
      <w:r>
        <w:instrText xml:space="preserve"> PAGEREF _Toc334776359 \h </w:instrText>
      </w:r>
      <w:r>
        <w:fldChar w:fldCharType="separate"/>
      </w:r>
      <w:r>
        <w:t>25</w:t>
      </w:r>
      <w:r>
        <w:fldChar w:fldCharType="end"/>
      </w:r>
    </w:p>
    <w:p w14:paraId="6E75EDE6"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10.2.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IT Financial Costs and Benefits / scenario</w:t>
      </w:r>
      <w:r>
        <w:tab/>
      </w:r>
      <w:r>
        <w:fldChar w:fldCharType="begin"/>
      </w:r>
      <w:r>
        <w:instrText xml:space="preserve"> PAGEREF _Toc334776360 \h </w:instrText>
      </w:r>
      <w:r>
        <w:fldChar w:fldCharType="separate"/>
      </w:r>
      <w:r>
        <w:t>25</w:t>
      </w:r>
      <w:r>
        <w:fldChar w:fldCharType="end"/>
      </w:r>
    </w:p>
    <w:p w14:paraId="3D3480CC" w14:textId="77777777" w:rsidR="006A7839" w:rsidRPr="00436D64" w:rsidRDefault="006A7839">
      <w:pPr>
        <w:pStyle w:val="TOC1"/>
        <w:tabs>
          <w:tab w:val="clear" w:pos="540"/>
          <w:tab w:val="left" w:pos="552"/>
        </w:tabs>
        <w:rPr>
          <w:rFonts w:asciiTheme="minorHAnsi" w:eastAsiaTheme="minorEastAsia" w:hAnsiTheme="minorHAnsi" w:cstheme="minorBidi"/>
          <w:b w:val="0"/>
          <w:caps w:val="0"/>
          <w:sz w:val="24"/>
          <w:szCs w:val="24"/>
          <w:lang w:val="fr-FR" w:eastAsia="ja-JP"/>
        </w:rPr>
      </w:pPr>
      <w:r w:rsidRPr="00436D64">
        <w:rPr>
          <w:rFonts w:asciiTheme="minorHAnsi" w:hAnsiTheme="minorHAnsi"/>
          <w:lang w:val="fr-FR"/>
        </w:rPr>
        <w:t>11.</w:t>
      </w:r>
      <w:r w:rsidRPr="00436D64">
        <w:rPr>
          <w:rFonts w:asciiTheme="minorHAnsi" w:eastAsiaTheme="minorEastAsia" w:hAnsiTheme="minorHAnsi" w:cstheme="minorBidi"/>
          <w:b w:val="0"/>
          <w:caps w:val="0"/>
          <w:sz w:val="24"/>
          <w:szCs w:val="24"/>
          <w:lang w:val="fr-FR" w:eastAsia="ja-JP"/>
        </w:rPr>
        <w:tab/>
      </w:r>
      <w:r w:rsidRPr="00436D64">
        <w:rPr>
          <w:rFonts w:asciiTheme="minorHAnsi" w:hAnsiTheme="minorHAnsi"/>
          <w:lang w:val="fr-FR"/>
        </w:rPr>
        <w:t>ANNEX - Document control</w:t>
      </w:r>
      <w:r w:rsidRPr="00436D64">
        <w:rPr>
          <w:lang w:val="fr-FR"/>
        </w:rPr>
        <w:tab/>
      </w:r>
      <w:r>
        <w:fldChar w:fldCharType="begin"/>
      </w:r>
      <w:r w:rsidRPr="00436D64">
        <w:rPr>
          <w:lang w:val="fr-FR"/>
        </w:rPr>
        <w:instrText xml:space="preserve"> PAGEREF _Toc334776361 \h </w:instrText>
      </w:r>
      <w:r>
        <w:fldChar w:fldCharType="separate"/>
      </w:r>
      <w:r w:rsidRPr="00436D64">
        <w:rPr>
          <w:lang w:val="fr-FR"/>
        </w:rPr>
        <w:t>26</w:t>
      </w:r>
      <w:r>
        <w:fldChar w:fldCharType="end"/>
      </w:r>
    </w:p>
    <w:p w14:paraId="223DEFD9" w14:textId="77777777" w:rsidR="006A7839" w:rsidRPr="00436D64" w:rsidRDefault="006A7839">
      <w:pPr>
        <w:pStyle w:val="TOC2"/>
        <w:tabs>
          <w:tab w:val="clear" w:pos="851"/>
          <w:tab w:val="left" w:pos="834"/>
        </w:tabs>
        <w:rPr>
          <w:rFonts w:asciiTheme="minorHAnsi" w:eastAsiaTheme="minorEastAsia" w:hAnsiTheme="minorHAnsi" w:cstheme="minorBidi"/>
          <w:smallCaps w:val="0"/>
          <w:sz w:val="24"/>
          <w:szCs w:val="24"/>
          <w:lang w:val="fr-FR" w:eastAsia="ja-JP"/>
        </w:rPr>
      </w:pPr>
      <w:r w:rsidRPr="00436D64">
        <w:rPr>
          <w:rFonts w:asciiTheme="minorHAnsi" w:hAnsiTheme="minorHAnsi"/>
          <w:lang w:val="fr-FR"/>
        </w:rPr>
        <w:t>11.1.</w:t>
      </w:r>
      <w:r w:rsidRPr="00436D64">
        <w:rPr>
          <w:rFonts w:asciiTheme="minorHAnsi" w:eastAsiaTheme="minorEastAsia" w:hAnsiTheme="minorHAnsi" w:cstheme="minorBidi"/>
          <w:smallCaps w:val="0"/>
          <w:sz w:val="24"/>
          <w:szCs w:val="24"/>
          <w:lang w:val="fr-FR" w:eastAsia="ja-JP"/>
        </w:rPr>
        <w:tab/>
      </w:r>
      <w:r w:rsidRPr="00436D64">
        <w:rPr>
          <w:rFonts w:asciiTheme="minorHAnsi" w:hAnsiTheme="minorHAnsi"/>
          <w:lang w:val="fr-FR"/>
        </w:rPr>
        <w:t>Circulation</w:t>
      </w:r>
      <w:r w:rsidRPr="00436D64">
        <w:rPr>
          <w:lang w:val="fr-FR"/>
        </w:rPr>
        <w:tab/>
      </w:r>
      <w:r>
        <w:fldChar w:fldCharType="begin"/>
      </w:r>
      <w:r w:rsidRPr="00436D64">
        <w:rPr>
          <w:lang w:val="fr-FR"/>
        </w:rPr>
        <w:instrText xml:space="preserve"> PAGEREF _Toc334776362 \h </w:instrText>
      </w:r>
      <w:r>
        <w:fldChar w:fldCharType="separate"/>
      </w:r>
      <w:r w:rsidRPr="00436D64">
        <w:rPr>
          <w:lang w:val="fr-FR"/>
        </w:rPr>
        <w:t>26</w:t>
      </w:r>
      <w:r>
        <w:fldChar w:fldCharType="end"/>
      </w:r>
    </w:p>
    <w:p w14:paraId="3D27143A" w14:textId="77777777" w:rsidR="006A7839" w:rsidRPr="00436D64" w:rsidRDefault="006A7839">
      <w:pPr>
        <w:pStyle w:val="TOC2"/>
        <w:tabs>
          <w:tab w:val="clear" w:pos="851"/>
          <w:tab w:val="left" w:pos="834"/>
        </w:tabs>
        <w:rPr>
          <w:rFonts w:asciiTheme="minorHAnsi" w:eastAsiaTheme="minorEastAsia" w:hAnsiTheme="minorHAnsi" w:cstheme="minorBidi"/>
          <w:smallCaps w:val="0"/>
          <w:sz w:val="24"/>
          <w:szCs w:val="24"/>
          <w:lang w:val="fr-FR" w:eastAsia="ja-JP"/>
        </w:rPr>
      </w:pPr>
      <w:r w:rsidRPr="00436D64">
        <w:rPr>
          <w:rFonts w:asciiTheme="minorHAnsi" w:hAnsiTheme="minorHAnsi"/>
          <w:lang w:val="fr-FR"/>
        </w:rPr>
        <w:t>11.2.</w:t>
      </w:r>
      <w:r w:rsidRPr="00436D64">
        <w:rPr>
          <w:rFonts w:asciiTheme="minorHAnsi" w:eastAsiaTheme="minorEastAsia" w:hAnsiTheme="minorHAnsi" w:cstheme="minorBidi"/>
          <w:smallCaps w:val="0"/>
          <w:sz w:val="24"/>
          <w:szCs w:val="24"/>
          <w:lang w:val="fr-FR" w:eastAsia="ja-JP"/>
        </w:rPr>
        <w:tab/>
      </w:r>
      <w:r w:rsidRPr="00436D64">
        <w:rPr>
          <w:rFonts w:asciiTheme="minorHAnsi" w:hAnsiTheme="minorHAnsi"/>
          <w:lang w:val="fr-FR"/>
        </w:rPr>
        <w:t>Change history</w:t>
      </w:r>
      <w:r w:rsidRPr="00436D64">
        <w:rPr>
          <w:lang w:val="fr-FR"/>
        </w:rPr>
        <w:tab/>
      </w:r>
      <w:r>
        <w:fldChar w:fldCharType="begin"/>
      </w:r>
      <w:r w:rsidRPr="00436D64">
        <w:rPr>
          <w:lang w:val="fr-FR"/>
        </w:rPr>
        <w:instrText xml:space="preserve"> PAGEREF _Toc334776363 \h </w:instrText>
      </w:r>
      <w:r>
        <w:fldChar w:fldCharType="separate"/>
      </w:r>
      <w:r w:rsidRPr="00436D64">
        <w:rPr>
          <w:lang w:val="fr-FR"/>
        </w:rPr>
        <w:t>26</w:t>
      </w:r>
      <w:r>
        <w:fldChar w:fldCharType="end"/>
      </w:r>
    </w:p>
    <w:p w14:paraId="1F3FB7FC" w14:textId="77777777" w:rsidR="006A7839" w:rsidRPr="00436D64" w:rsidRDefault="006A7839">
      <w:pPr>
        <w:pStyle w:val="TOC2"/>
        <w:tabs>
          <w:tab w:val="clear" w:pos="851"/>
          <w:tab w:val="left" w:pos="834"/>
        </w:tabs>
        <w:rPr>
          <w:rFonts w:asciiTheme="minorHAnsi" w:eastAsiaTheme="minorEastAsia" w:hAnsiTheme="minorHAnsi" w:cstheme="minorBidi"/>
          <w:smallCaps w:val="0"/>
          <w:sz w:val="24"/>
          <w:szCs w:val="24"/>
          <w:lang w:val="fr-FR" w:eastAsia="ja-JP"/>
        </w:rPr>
      </w:pPr>
      <w:r w:rsidRPr="00436D64">
        <w:rPr>
          <w:rFonts w:asciiTheme="minorHAnsi" w:hAnsiTheme="minorHAnsi"/>
          <w:lang w:val="fr-FR"/>
        </w:rPr>
        <w:t>11.3.</w:t>
      </w:r>
      <w:r w:rsidRPr="00436D64">
        <w:rPr>
          <w:rFonts w:asciiTheme="minorHAnsi" w:eastAsiaTheme="minorEastAsia" w:hAnsiTheme="minorHAnsi" w:cstheme="minorBidi"/>
          <w:smallCaps w:val="0"/>
          <w:sz w:val="24"/>
          <w:szCs w:val="24"/>
          <w:lang w:val="fr-FR" w:eastAsia="ja-JP"/>
        </w:rPr>
        <w:tab/>
      </w:r>
      <w:r w:rsidRPr="00436D64">
        <w:rPr>
          <w:rFonts w:asciiTheme="minorHAnsi" w:hAnsiTheme="minorHAnsi"/>
          <w:lang w:val="fr-FR"/>
        </w:rPr>
        <w:t>Applicable documents</w:t>
      </w:r>
      <w:r w:rsidRPr="00436D64">
        <w:rPr>
          <w:lang w:val="fr-FR"/>
        </w:rPr>
        <w:tab/>
      </w:r>
      <w:r>
        <w:fldChar w:fldCharType="begin"/>
      </w:r>
      <w:r w:rsidRPr="00436D64">
        <w:rPr>
          <w:lang w:val="fr-FR"/>
        </w:rPr>
        <w:instrText xml:space="preserve"> PAGEREF _Toc334776364 \h </w:instrText>
      </w:r>
      <w:r>
        <w:fldChar w:fldCharType="separate"/>
      </w:r>
      <w:r w:rsidRPr="00436D64">
        <w:rPr>
          <w:lang w:val="fr-FR"/>
        </w:rPr>
        <w:t>26</w:t>
      </w:r>
      <w:r>
        <w:fldChar w:fldCharType="end"/>
      </w:r>
    </w:p>
    <w:p w14:paraId="6A81F9E3"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11.4.</w:t>
      </w:r>
      <w:r>
        <w:rPr>
          <w:rFonts w:asciiTheme="minorHAnsi" w:eastAsiaTheme="minorEastAsia" w:hAnsiTheme="minorHAnsi" w:cstheme="minorBidi"/>
          <w:smallCaps w:val="0"/>
          <w:sz w:val="24"/>
          <w:szCs w:val="24"/>
          <w:lang w:val="en-US" w:eastAsia="ja-JP"/>
        </w:rPr>
        <w:tab/>
      </w:r>
      <w:r w:rsidRPr="003004F6">
        <w:rPr>
          <w:rFonts w:asciiTheme="minorHAnsi" w:hAnsiTheme="minorHAnsi"/>
        </w:rPr>
        <w:t>Reference documents</w:t>
      </w:r>
      <w:r>
        <w:tab/>
      </w:r>
      <w:r>
        <w:fldChar w:fldCharType="begin"/>
      </w:r>
      <w:r>
        <w:instrText xml:space="preserve"> PAGEREF _Toc334776365 \h </w:instrText>
      </w:r>
      <w:r>
        <w:fldChar w:fldCharType="separate"/>
      </w:r>
      <w:r>
        <w:t>26</w:t>
      </w:r>
      <w:r>
        <w:fldChar w:fldCharType="end"/>
      </w:r>
    </w:p>
    <w:p w14:paraId="175C7446"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11.5.</w:t>
      </w:r>
      <w:r>
        <w:rPr>
          <w:rFonts w:asciiTheme="minorHAnsi" w:eastAsiaTheme="minorEastAsia" w:hAnsiTheme="minorHAnsi" w:cstheme="minorBidi"/>
          <w:smallCaps w:val="0"/>
          <w:sz w:val="24"/>
          <w:szCs w:val="24"/>
          <w:lang w:val="en-US" w:eastAsia="ja-JP"/>
        </w:rPr>
        <w:tab/>
      </w:r>
      <w:r w:rsidRPr="003004F6">
        <w:rPr>
          <w:rFonts w:asciiTheme="minorHAnsi" w:hAnsiTheme="minorHAnsi"/>
        </w:rPr>
        <w:t>Glossary</w:t>
      </w:r>
      <w:r>
        <w:tab/>
      </w:r>
      <w:r>
        <w:fldChar w:fldCharType="begin"/>
      </w:r>
      <w:r>
        <w:instrText xml:space="preserve"> PAGEREF _Toc334776366 \h </w:instrText>
      </w:r>
      <w:r>
        <w:fldChar w:fldCharType="separate"/>
      </w:r>
      <w:r>
        <w:t>27</w:t>
      </w:r>
      <w:r>
        <w:fldChar w:fldCharType="end"/>
      </w:r>
    </w:p>
    <w:p w14:paraId="50E5701B"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11.6.</w:t>
      </w:r>
      <w:r>
        <w:rPr>
          <w:rFonts w:asciiTheme="minorHAnsi" w:eastAsiaTheme="minorEastAsia" w:hAnsiTheme="minorHAnsi" w:cstheme="minorBidi"/>
          <w:smallCaps w:val="0"/>
          <w:sz w:val="24"/>
          <w:szCs w:val="24"/>
          <w:lang w:val="en-US" w:eastAsia="ja-JP"/>
        </w:rPr>
        <w:tab/>
      </w:r>
      <w:r w:rsidRPr="003004F6">
        <w:rPr>
          <w:rFonts w:asciiTheme="minorHAnsi" w:hAnsiTheme="minorHAnsi"/>
        </w:rPr>
        <w:t>Usage conventions</w:t>
      </w:r>
      <w:r>
        <w:tab/>
      </w:r>
      <w:r>
        <w:fldChar w:fldCharType="begin"/>
      </w:r>
      <w:r>
        <w:instrText xml:space="preserve"> PAGEREF _Toc334776367 \h </w:instrText>
      </w:r>
      <w:r>
        <w:fldChar w:fldCharType="separate"/>
      </w:r>
      <w:r>
        <w:t>27</w:t>
      </w:r>
      <w:r>
        <w:fldChar w:fldCharType="end"/>
      </w:r>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1" w:name="_Toc276050154"/>
      <w:bookmarkStart w:id="2" w:name="_Toc306103580"/>
      <w:bookmarkStart w:id="3" w:name="_Toc343177380"/>
      <w:bookmarkStart w:id="4" w:name="_Toc334776319"/>
      <w:bookmarkStart w:id="5" w:name="_Toc127090515"/>
      <w:bookmarkEnd w:id="0"/>
      <w:r w:rsidRPr="00131078">
        <w:rPr>
          <w:rFonts w:asciiTheme="minorHAnsi" w:hAnsiTheme="minorHAnsi"/>
          <w:b/>
        </w:rPr>
        <w:lastRenderedPageBreak/>
        <w:t>Executive Summary</w:t>
      </w:r>
      <w:bookmarkEnd w:id="1"/>
      <w:bookmarkEnd w:id="2"/>
      <w:bookmarkEnd w:id="3"/>
      <w:bookmarkEnd w:id="4"/>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01F96AA8" w14:textId="77777777" w:rsidR="00F124D0" w:rsidRPr="00131078" w:rsidRDefault="00062F48" w:rsidP="00645A66">
      <w:pPr>
        <w:rPr>
          <w:rFonts w:asciiTheme="minorHAnsi" w:hAnsiTheme="minorHAnsi"/>
          <w:b/>
          <w:sz w:val="20"/>
        </w:rPr>
      </w:pPr>
      <w:commentRangeStart w:id="6"/>
      <w:r w:rsidRPr="00131078">
        <w:rPr>
          <w:rFonts w:asciiTheme="minorHAnsi" w:hAnsiTheme="minorHAnsi"/>
          <w:b/>
          <w:sz w:val="20"/>
        </w:rPr>
        <w:t>...</w:t>
      </w:r>
      <w:commentRangeEnd w:id="6"/>
      <w:r w:rsidRPr="00131078">
        <w:rPr>
          <w:rStyle w:val="CommentReference"/>
          <w:rFonts w:asciiTheme="minorHAnsi" w:hAnsiTheme="minorHAnsi"/>
          <w:b/>
          <w:szCs w:val="20"/>
          <w:lang w:val="en-US" w:eastAsia="ja-JP"/>
        </w:rPr>
        <w:commentReference w:id="6"/>
      </w:r>
    </w:p>
    <w:p w14:paraId="587D6F52" w14:textId="77777777" w:rsidR="00645A66" w:rsidRPr="00131078" w:rsidRDefault="00645A66" w:rsidP="00731219">
      <w:pPr>
        <w:pStyle w:val="Heading1"/>
        <w:numPr>
          <w:ilvl w:val="0"/>
          <w:numId w:val="1"/>
        </w:numPr>
        <w:rPr>
          <w:rFonts w:asciiTheme="minorHAnsi" w:hAnsiTheme="minorHAnsi"/>
          <w:b/>
        </w:rPr>
      </w:pPr>
      <w:bookmarkStart w:id="7" w:name="_Toc276050165"/>
      <w:bookmarkStart w:id="8" w:name="_Toc306103581"/>
      <w:bookmarkStart w:id="9" w:name="_Toc343177381"/>
      <w:bookmarkStart w:id="10" w:name="_Toc334776320"/>
      <w:r w:rsidRPr="00131078">
        <w:rPr>
          <w:rFonts w:asciiTheme="minorHAnsi" w:hAnsiTheme="minorHAnsi"/>
          <w:b/>
        </w:rPr>
        <w:lastRenderedPageBreak/>
        <w:t>Business Objectives and Expected Benefits</w:t>
      </w:r>
      <w:bookmarkEnd w:id="7"/>
      <w:bookmarkEnd w:id="8"/>
      <w:bookmarkEnd w:id="9"/>
      <w:bookmarkEnd w:id="10"/>
    </w:p>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Change w:id="11" w:author="ALARI Gianluigi" w:date="2016-09-06T15:02:00Z">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PrChange>
      </w:tblPr>
      <w:tblGrid>
        <w:gridCol w:w="1007"/>
        <w:gridCol w:w="1404"/>
        <w:gridCol w:w="568"/>
        <w:gridCol w:w="1411"/>
        <w:gridCol w:w="616"/>
        <w:gridCol w:w="2336"/>
        <w:gridCol w:w="1202"/>
        <w:gridCol w:w="1084"/>
        <w:tblGridChange w:id="12">
          <w:tblGrid>
            <w:gridCol w:w="1007"/>
            <w:gridCol w:w="1404"/>
            <w:gridCol w:w="568"/>
            <w:gridCol w:w="1562"/>
            <w:gridCol w:w="465"/>
            <w:gridCol w:w="2335"/>
            <w:gridCol w:w="1202"/>
            <w:gridCol w:w="1085"/>
          </w:tblGrid>
        </w:tblGridChange>
      </w:tblGrid>
      <w:tr w:rsidR="002522F8" w:rsidRPr="00131078" w14:paraId="3D255708" w14:textId="77777777" w:rsidTr="00A207A6">
        <w:trPr>
          <w:trHeight w:val="307"/>
          <w:tblHeader/>
          <w:trPrChange w:id="13" w:author="ALARI Gianluigi" w:date="2016-09-06T15:02:00Z">
            <w:trPr>
              <w:trHeight w:val="307"/>
              <w:tblHeader/>
            </w:trPr>
          </w:trPrChange>
        </w:trPr>
        <w:tc>
          <w:tcPr>
            <w:tcW w:w="2280" w:type="pct"/>
            <w:gridSpan w:val="4"/>
            <w:shd w:val="clear" w:color="auto" w:fill="8064A2"/>
            <w:vAlign w:val="center"/>
            <w:tcPrChange w:id="14" w:author="ALARI Gianluigi" w:date="2016-09-06T15:02:00Z">
              <w:tcPr>
                <w:tcW w:w="2395" w:type="pct"/>
                <w:gridSpan w:val="4"/>
                <w:shd w:val="clear" w:color="auto" w:fill="8064A2"/>
                <w:vAlign w:val="center"/>
              </w:tcPr>
            </w:tcPrChange>
          </w:tcPr>
          <w:p w14:paraId="1F63E7A3" w14:textId="77777777" w:rsidR="002522F8" w:rsidRPr="00131078" w:rsidRDefault="002522F8" w:rsidP="00F124D0">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Business Objective</w:t>
            </w:r>
          </w:p>
        </w:tc>
        <w:tc>
          <w:tcPr>
            <w:tcW w:w="2720" w:type="pct"/>
            <w:gridSpan w:val="4"/>
            <w:shd w:val="clear" w:color="auto" w:fill="8064A2"/>
            <w:vAlign w:val="center"/>
            <w:tcPrChange w:id="15" w:author="ALARI Gianluigi" w:date="2016-09-06T15:02:00Z">
              <w:tcPr>
                <w:tcW w:w="2605" w:type="pct"/>
                <w:gridSpan w:val="4"/>
                <w:shd w:val="clear" w:color="auto" w:fill="8064A2"/>
                <w:vAlign w:val="center"/>
              </w:tcPr>
            </w:tcPrChange>
          </w:tcPr>
          <w:p w14:paraId="56BA1E32" w14:textId="77777777" w:rsidR="002522F8" w:rsidRPr="00131078" w:rsidRDefault="002522F8" w:rsidP="00F124D0">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Benefit (Detailed Business Objective)</w:t>
            </w:r>
          </w:p>
        </w:tc>
      </w:tr>
      <w:tr w:rsidR="00A164E0" w:rsidRPr="00131078" w14:paraId="637A7FD6" w14:textId="77777777" w:rsidTr="00A207A6">
        <w:trPr>
          <w:trHeight w:val="307"/>
          <w:tblHeader/>
          <w:trPrChange w:id="16" w:author="ALARI Gianluigi" w:date="2016-09-06T15:02:00Z">
            <w:trPr>
              <w:trHeight w:val="307"/>
              <w:tblHeader/>
            </w:trPr>
          </w:trPrChange>
        </w:trPr>
        <w:tc>
          <w:tcPr>
            <w:tcW w:w="523" w:type="pct"/>
            <w:shd w:val="clear" w:color="auto" w:fill="E5DFEC"/>
            <w:vAlign w:val="center"/>
            <w:tcPrChange w:id="17" w:author="ALARI Gianluigi" w:date="2016-09-06T15:02:00Z">
              <w:tcPr>
                <w:tcW w:w="572" w:type="pct"/>
                <w:shd w:val="clear" w:color="auto" w:fill="E5DFEC"/>
                <w:vAlign w:val="center"/>
              </w:tcPr>
            </w:tcPrChange>
          </w:tcPr>
          <w:p w14:paraId="5C8892D7"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w:t>
            </w:r>
          </w:p>
        </w:tc>
        <w:tc>
          <w:tcPr>
            <w:tcW w:w="729" w:type="pct"/>
            <w:shd w:val="clear" w:color="auto" w:fill="E5DFEC"/>
            <w:vAlign w:val="center"/>
            <w:tcPrChange w:id="18" w:author="ALARI Gianluigi" w:date="2016-09-06T15:02:00Z">
              <w:tcPr>
                <w:tcW w:w="619" w:type="pct"/>
                <w:shd w:val="clear" w:color="auto" w:fill="E5DFEC"/>
                <w:vAlign w:val="center"/>
              </w:tcPr>
            </w:tcPrChange>
          </w:tcPr>
          <w:p w14:paraId="7E762023"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Name</w:t>
            </w:r>
          </w:p>
        </w:tc>
        <w:tc>
          <w:tcPr>
            <w:tcW w:w="295" w:type="pct"/>
            <w:shd w:val="clear" w:color="auto" w:fill="E5DFEC"/>
            <w:vAlign w:val="center"/>
            <w:tcPrChange w:id="19" w:author="ALARI Gianluigi" w:date="2016-09-06T15:02:00Z">
              <w:tcPr>
                <w:tcW w:w="344" w:type="pct"/>
                <w:shd w:val="clear" w:color="auto" w:fill="E5DFEC"/>
                <w:vAlign w:val="center"/>
              </w:tcPr>
            </w:tcPrChange>
          </w:tcPr>
          <w:p w14:paraId="14BBDD59"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P/S</w:t>
            </w:r>
            <w:r w:rsidRPr="00131078">
              <w:rPr>
                <w:rStyle w:val="FootnoteReference"/>
                <w:rFonts w:asciiTheme="minorHAnsi" w:hAnsiTheme="minorHAnsi"/>
                <w:b/>
                <w:sz w:val="20"/>
                <w:szCs w:val="20"/>
              </w:rPr>
              <w:footnoteReference w:id="1"/>
            </w:r>
          </w:p>
        </w:tc>
        <w:tc>
          <w:tcPr>
            <w:tcW w:w="733" w:type="pct"/>
            <w:shd w:val="clear" w:color="auto" w:fill="E5DFEC"/>
            <w:vAlign w:val="center"/>
            <w:tcPrChange w:id="20" w:author="ALARI Gianluigi" w:date="2016-09-06T15:02:00Z">
              <w:tcPr>
                <w:tcW w:w="860" w:type="pct"/>
                <w:shd w:val="clear" w:color="auto" w:fill="E5DFEC"/>
                <w:vAlign w:val="center"/>
              </w:tcPr>
            </w:tcPrChange>
          </w:tcPr>
          <w:p w14:paraId="062751EA"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c>
          <w:tcPr>
            <w:tcW w:w="320" w:type="pct"/>
            <w:shd w:val="clear" w:color="auto" w:fill="E5DFEC"/>
            <w:vAlign w:val="center"/>
            <w:tcPrChange w:id="21" w:author="ALARI Gianluigi" w:date="2016-09-06T15:02:00Z">
              <w:tcPr>
                <w:tcW w:w="290" w:type="pct"/>
                <w:shd w:val="clear" w:color="auto" w:fill="E5DFEC"/>
                <w:vAlign w:val="center"/>
              </w:tcPr>
            </w:tcPrChange>
          </w:tcPr>
          <w:p w14:paraId="2D7E226D" w14:textId="77777777" w:rsidR="002522F8" w:rsidRPr="00131078" w:rsidRDefault="002522F8" w:rsidP="00F8268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w:t>
            </w:r>
          </w:p>
        </w:tc>
        <w:tc>
          <w:tcPr>
            <w:tcW w:w="1213" w:type="pct"/>
            <w:shd w:val="clear" w:color="auto" w:fill="E5DFEC"/>
            <w:vAlign w:val="center"/>
            <w:tcPrChange w:id="22" w:author="ALARI Gianluigi" w:date="2016-09-06T15:02:00Z">
              <w:tcPr>
                <w:tcW w:w="1261" w:type="pct"/>
                <w:shd w:val="clear" w:color="auto" w:fill="E5DFEC"/>
                <w:vAlign w:val="center"/>
              </w:tcPr>
            </w:tcPrChange>
          </w:tcPr>
          <w:p w14:paraId="5AFB6DB6"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Name</w:t>
            </w:r>
          </w:p>
        </w:tc>
        <w:tc>
          <w:tcPr>
            <w:tcW w:w="624" w:type="pct"/>
            <w:shd w:val="clear" w:color="auto" w:fill="E5DFEC"/>
            <w:vAlign w:val="center"/>
            <w:tcPrChange w:id="23" w:author="ALARI Gianluigi" w:date="2016-09-06T15:02:00Z">
              <w:tcPr>
                <w:tcW w:w="442" w:type="pct"/>
                <w:shd w:val="clear" w:color="auto" w:fill="E5DFEC"/>
                <w:vAlign w:val="center"/>
              </w:tcPr>
            </w:tcPrChange>
          </w:tcPr>
          <w:p w14:paraId="7AACCF35"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Type</w:t>
            </w:r>
            <w:r w:rsidR="006F4B07" w:rsidRPr="00131078">
              <w:rPr>
                <w:rFonts w:asciiTheme="minorHAnsi" w:hAnsiTheme="minorHAnsi"/>
                <w:b/>
                <w:sz w:val="20"/>
                <w:szCs w:val="20"/>
              </w:rPr>
              <w:t>*</w:t>
            </w:r>
          </w:p>
        </w:tc>
        <w:tc>
          <w:tcPr>
            <w:tcW w:w="563" w:type="pct"/>
            <w:shd w:val="clear" w:color="auto" w:fill="E5DFEC"/>
            <w:vAlign w:val="center"/>
            <w:tcPrChange w:id="24" w:author="ALARI Gianluigi" w:date="2016-09-06T15:02:00Z">
              <w:tcPr>
                <w:tcW w:w="612" w:type="pct"/>
                <w:shd w:val="clear" w:color="auto" w:fill="E5DFEC"/>
                <w:vAlign w:val="center"/>
              </w:tcPr>
            </w:tcPrChange>
          </w:tcPr>
          <w:p w14:paraId="52961A44"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Related KPIs N°</w:t>
            </w:r>
          </w:p>
        </w:tc>
      </w:tr>
      <w:tr w:rsidR="00AB2CE1" w:rsidRPr="00131078" w14:paraId="3D5B9DF6" w14:textId="77777777" w:rsidTr="00A207A6">
        <w:trPr>
          <w:ins w:id="25" w:author="ALARI Gianluigi" w:date="2016-09-06T14:41:00Z"/>
        </w:trPr>
        <w:tc>
          <w:tcPr>
            <w:tcW w:w="523" w:type="pct"/>
            <w:vAlign w:val="center"/>
            <w:tcPrChange w:id="26" w:author="ALARI Gianluigi" w:date="2016-09-06T15:02:00Z">
              <w:tcPr>
                <w:tcW w:w="572" w:type="pct"/>
                <w:vAlign w:val="center"/>
              </w:tcPr>
            </w:tcPrChange>
          </w:tcPr>
          <w:p w14:paraId="3F2D6732" w14:textId="7EC7C17A" w:rsidR="00AB2CE1" w:rsidRPr="00131078" w:rsidRDefault="00AB2CE1" w:rsidP="00F124D0">
            <w:pPr>
              <w:spacing w:before="100" w:beforeAutospacing="1" w:after="100" w:afterAutospacing="1"/>
              <w:jc w:val="center"/>
              <w:rPr>
                <w:ins w:id="27" w:author="ALARI Gianluigi" w:date="2016-09-06T14:41:00Z"/>
                <w:rFonts w:asciiTheme="minorHAnsi" w:hAnsiTheme="minorHAnsi"/>
                <w:b/>
                <w:sz w:val="20"/>
                <w:szCs w:val="20"/>
              </w:rPr>
            </w:pPr>
            <w:ins w:id="28" w:author="ALARI Gianluigi" w:date="2016-09-06T14:41:00Z">
              <w:r>
                <w:rPr>
                  <w:rFonts w:asciiTheme="minorHAnsi" w:hAnsiTheme="minorHAnsi"/>
                  <w:b/>
                  <w:sz w:val="20"/>
                  <w:szCs w:val="20"/>
                </w:rPr>
                <w:t>BO-00</w:t>
              </w:r>
            </w:ins>
          </w:p>
        </w:tc>
        <w:tc>
          <w:tcPr>
            <w:tcW w:w="729" w:type="pct"/>
            <w:vAlign w:val="center"/>
            <w:tcPrChange w:id="29" w:author="ALARI Gianluigi" w:date="2016-09-06T15:02:00Z">
              <w:tcPr>
                <w:tcW w:w="619" w:type="pct"/>
                <w:vAlign w:val="center"/>
              </w:tcPr>
            </w:tcPrChange>
          </w:tcPr>
          <w:p w14:paraId="4BDCB0CC" w14:textId="505660BA" w:rsidR="00AB2CE1" w:rsidRPr="00131078" w:rsidRDefault="00AB2CE1" w:rsidP="00A164E0">
            <w:pPr>
              <w:spacing w:before="100" w:beforeAutospacing="1" w:after="100" w:afterAutospacing="1"/>
              <w:jc w:val="left"/>
              <w:rPr>
                <w:ins w:id="30" w:author="ALARI Gianluigi" w:date="2016-09-06T14:41:00Z"/>
                <w:rFonts w:asciiTheme="minorHAnsi" w:hAnsiTheme="minorHAnsi"/>
                <w:sz w:val="20"/>
                <w:szCs w:val="20"/>
              </w:rPr>
            </w:pPr>
            <w:ins w:id="31" w:author="ALARI Gianluigi" w:date="2016-09-06T14:41:00Z">
              <w:r>
                <w:rPr>
                  <w:rFonts w:asciiTheme="minorHAnsi" w:hAnsiTheme="minorHAnsi"/>
                  <w:sz w:val="20"/>
                  <w:szCs w:val="20"/>
                </w:rPr>
                <w:t>Creation of a fit-for-purpose tool</w:t>
              </w:r>
            </w:ins>
          </w:p>
        </w:tc>
        <w:tc>
          <w:tcPr>
            <w:tcW w:w="295" w:type="pct"/>
            <w:vAlign w:val="center"/>
            <w:tcPrChange w:id="32" w:author="ALARI Gianluigi" w:date="2016-09-06T15:02:00Z">
              <w:tcPr>
                <w:tcW w:w="344" w:type="pct"/>
                <w:vAlign w:val="center"/>
              </w:tcPr>
            </w:tcPrChange>
          </w:tcPr>
          <w:p w14:paraId="6C776576" w14:textId="1CC99FB5" w:rsidR="00AB2CE1" w:rsidRPr="00131078" w:rsidRDefault="00AB2CE1" w:rsidP="00F82680">
            <w:pPr>
              <w:spacing w:before="100" w:beforeAutospacing="1" w:after="100" w:afterAutospacing="1"/>
              <w:jc w:val="left"/>
              <w:rPr>
                <w:ins w:id="33" w:author="ALARI Gianluigi" w:date="2016-09-06T14:41:00Z"/>
                <w:rFonts w:asciiTheme="minorHAnsi" w:hAnsiTheme="minorHAnsi"/>
                <w:color w:val="000000"/>
                <w:sz w:val="20"/>
                <w:szCs w:val="20"/>
              </w:rPr>
            </w:pPr>
            <w:ins w:id="34" w:author="ALARI Gianluigi" w:date="2016-09-06T14:41:00Z">
              <w:r>
                <w:rPr>
                  <w:rFonts w:asciiTheme="minorHAnsi" w:hAnsiTheme="minorHAnsi"/>
                  <w:color w:val="000000"/>
                  <w:sz w:val="20"/>
                  <w:szCs w:val="20"/>
                </w:rPr>
                <w:t>P</w:t>
              </w:r>
            </w:ins>
          </w:p>
        </w:tc>
        <w:tc>
          <w:tcPr>
            <w:tcW w:w="733" w:type="pct"/>
            <w:vAlign w:val="center"/>
            <w:tcPrChange w:id="35" w:author="ALARI Gianluigi" w:date="2016-09-06T15:02:00Z">
              <w:tcPr>
                <w:tcW w:w="860" w:type="pct"/>
                <w:vAlign w:val="center"/>
              </w:tcPr>
            </w:tcPrChange>
          </w:tcPr>
          <w:p w14:paraId="3B7C5A87" w14:textId="65F1CC98" w:rsidR="00AB2CE1" w:rsidRPr="00131078" w:rsidRDefault="00AB2CE1" w:rsidP="00AB2CE1">
            <w:pPr>
              <w:spacing w:before="100" w:beforeAutospacing="1" w:after="100" w:afterAutospacing="1"/>
              <w:jc w:val="left"/>
              <w:rPr>
                <w:ins w:id="36" w:author="ALARI Gianluigi" w:date="2016-09-06T14:41:00Z"/>
                <w:rFonts w:asciiTheme="minorHAnsi" w:hAnsiTheme="minorHAnsi"/>
                <w:color w:val="000000"/>
                <w:sz w:val="20"/>
                <w:szCs w:val="20"/>
              </w:rPr>
            </w:pPr>
            <w:ins w:id="37" w:author="ALARI Gianluigi" w:date="2016-09-06T14:41:00Z">
              <w:r>
                <w:rPr>
                  <w:rFonts w:asciiTheme="minorHAnsi" w:hAnsiTheme="minorHAnsi"/>
                  <w:color w:val="000000"/>
                  <w:sz w:val="20"/>
                  <w:szCs w:val="20"/>
                </w:rPr>
                <w:t xml:space="preserve">Word has not been designed to </w:t>
              </w:r>
            </w:ins>
            <w:ins w:id="38" w:author="ALARI Gianluigi" w:date="2016-09-06T14:47:00Z">
              <w:r>
                <w:rPr>
                  <w:rFonts w:asciiTheme="minorHAnsi" w:hAnsiTheme="minorHAnsi"/>
                  <w:color w:val="000000"/>
                  <w:sz w:val="20"/>
                  <w:szCs w:val="20"/>
                </w:rPr>
                <w:t>support</w:t>
              </w:r>
            </w:ins>
            <w:ins w:id="39" w:author="ALARI Gianluigi" w:date="2016-09-06T14:41:00Z">
              <w:r>
                <w:rPr>
                  <w:rFonts w:asciiTheme="minorHAnsi" w:hAnsiTheme="minorHAnsi"/>
                  <w:color w:val="000000"/>
                  <w:sz w:val="20"/>
                  <w:szCs w:val="20"/>
                </w:rPr>
                <w:t xml:space="preserve"> the </w:t>
              </w:r>
            </w:ins>
            <w:ins w:id="40" w:author="ALARI Gianluigi" w:date="2016-09-06T14:42:00Z">
              <w:r>
                <w:rPr>
                  <w:rFonts w:asciiTheme="minorHAnsi" w:hAnsiTheme="minorHAnsi"/>
                  <w:color w:val="000000"/>
                  <w:sz w:val="20"/>
                  <w:szCs w:val="20"/>
                </w:rPr>
                <w:t>complexity</w:t>
              </w:r>
            </w:ins>
            <w:ins w:id="41" w:author="ALARI Gianluigi" w:date="2016-09-06T14:41:00Z">
              <w:r>
                <w:rPr>
                  <w:rFonts w:asciiTheme="minorHAnsi" w:hAnsiTheme="minorHAnsi"/>
                  <w:color w:val="000000"/>
                  <w:sz w:val="20"/>
                  <w:szCs w:val="20"/>
                </w:rPr>
                <w:t xml:space="preserve"> </w:t>
              </w:r>
            </w:ins>
            <w:ins w:id="42" w:author="ALARI Gianluigi" w:date="2016-09-06T14:47:00Z">
              <w:r>
                <w:rPr>
                  <w:rFonts w:asciiTheme="minorHAnsi" w:hAnsiTheme="minorHAnsi"/>
                  <w:color w:val="000000"/>
                  <w:sz w:val="20"/>
                  <w:szCs w:val="20"/>
                </w:rPr>
                <w:t xml:space="preserve">of </w:t>
              </w:r>
            </w:ins>
            <w:ins w:id="43" w:author="ALARI Gianluigi" w:date="2016-09-06T14:48:00Z">
              <w:r>
                <w:rPr>
                  <w:rFonts w:asciiTheme="minorHAnsi" w:hAnsiTheme="minorHAnsi"/>
                  <w:color w:val="000000"/>
                  <w:sz w:val="20"/>
                  <w:szCs w:val="20"/>
                </w:rPr>
                <w:t>managing</w:t>
              </w:r>
            </w:ins>
            <w:ins w:id="44" w:author="ALARI Gianluigi" w:date="2016-09-06T14:47:00Z">
              <w:r>
                <w:rPr>
                  <w:rFonts w:asciiTheme="minorHAnsi" w:hAnsiTheme="minorHAnsi"/>
                  <w:color w:val="000000"/>
                  <w:sz w:val="20"/>
                  <w:szCs w:val="20"/>
                </w:rPr>
                <w:t xml:space="preserve"> the</w:t>
              </w:r>
            </w:ins>
            <w:ins w:id="45" w:author="ALARI Gianluigi" w:date="2016-09-06T14:48:00Z">
              <w:r>
                <w:rPr>
                  <w:rFonts w:asciiTheme="minorHAnsi" w:hAnsiTheme="minorHAnsi"/>
                  <w:color w:val="000000"/>
                  <w:sz w:val="20"/>
                  <w:szCs w:val="20"/>
                </w:rPr>
                <w:t xml:space="preserve"> content prepared and exchanged for</w:t>
              </w:r>
            </w:ins>
            <w:ins w:id="46" w:author="ALARI Gianluigi" w:date="2016-09-06T14:47:00Z">
              <w:r>
                <w:rPr>
                  <w:rFonts w:asciiTheme="minorHAnsi" w:hAnsiTheme="minorHAnsi"/>
                  <w:color w:val="000000"/>
                  <w:sz w:val="20"/>
                  <w:szCs w:val="20"/>
                </w:rPr>
                <w:t xml:space="preserve"> </w:t>
              </w:r>
              <w:proofErr w:type="spellStart"/>
              <w:r>
                <w:rPr>
                  <w:rFonts w:asciiTheme="minorHAnsi" w:hAnsiTheme="minorHAnsi"/>
                  <w:color w:val="000000"/>
                  <w:sz w:val="20"/>
                  <w:szCs w:val="20"/>
                </w:rPr>
                <w:t>Trilogue</w:t>
              </w:r>
              <w:proofErr w:type="spellEnd"/>
              <w:r>
                <w:rPr>
                  <w:rFonts w:asciiTheme="minorHAnsi" w:hAnsiTheme="minorHAnsi"/>
                  <w:color w:val="000000"/>
                  <w:sz w:val="20"/>
                  <w:szCs w:val="20"/>
                </w:rPr>
                <w:t xml:space="preserve"> negotiations.</w:t>
              </w:r>
            </w:ins>
          </w:p>
        </w:tc>
        <w:tc>
          <w:tcPr>
            <w:tcW w:w="320" w:type="pct"/>
            <w:tcPrChange w:id="47" w:author="ALARI Gianluigi" w:date="2016-09-06T15:02:00Z">
              <w:tcPr>
                <w:tcW w:w="290" w:type="pct"/>
              </w:tcPr>
            </w:tcPrChange>
          </w:tcPr>
          <w:p w14:paraId="2CA9ADDC" w14:textId="77777777" w:rsidR="00AB2CE1" w:rsidRPr="00131078" w:rsidRDefault="00AB2CE1" w:rsidP="00131078">
            <w:pPr>
              <w:spacing w:before="100" w:beforeAutospacing="1" w:after="100" w:afterAutospacing="1"/>
              <w:jc w:val="center"/>
              <w:rPr>
                <w:ins w:id="48" w:author="ALARI Gianluigi" w:date="2016-09-06T14:41:00Z"/>
                <w:rFonts w:asciiTheme="minorHAnsi" w:hAnsiTheme="minorHAnsi"/>
                <w:sz w:val="20"/>
                <w:szCs w:val="20"/>
              </w:rPr>
            </w:pPr>
          </w:p>
        </w:tc>
        <w:tc>
          <w:tcPr>
            <w:tcW w:w="1213" w:type="pct"/>
            <w:vAlign w:val="center"/>
            <w:tcPrChange w:id="49" w:author="ALARI Gianluigi" w:date="2016-09-06T15:02:00Z">
              <w:tcPr>
                <w:tcW w:w="1261" w:type="pct"/>
                <w:vAlign w:val="center"/>
              </w:tcPr>
            </w:tcPrChange>
          </w:tcPr>
          <w:p w14:paraId="047F88F9" w14:textId="6037B808" w:rsidR="00AB2CE1" w:rsidRPr="00131078" w:rsidRDefault="00AB2CE1" w:rsidP="00436D64">
            <w:pPr>
              <w:spacing w:before="100" w:beforeAutospacing="1" w:after="100" w:afterAutospacing="1"/>
              <w:jc w:val="left"/>
              <w:rPr>
                <w:ins w:id="50" w:author="ALARI Gianluigi" w:date="2016-09-06T14:41:00Z"/>
                <w:rFonts w:asciiTheme="minorHAnsi" w:hAnsiTheme="minorHAnsi"/>
                <w:sz w:val="20"/>
                <w:szCs w:val="20"/>
              </w:rPr>
            </w:pPr>
            <w:ins w:id="51" w:author="ALARI Gianluigi" w:date="2016-09-06T14:49:00Z">
              <w:r>
                <w:rPr>
                  <w:rFonts w:asciiTheme="minorHAnsi" w:hAnsiTheme="minorHAnsi"/>
                  <w:sz w:val="20"/>
                  <w:szCs w:val="20"/>
                </w:rPr>
                <w:t>Improved</w:t>
              </w:r>
            </w:ins>
            <w:ins w:id="52" w:author="ALARI Gianluigi" w:date="2016-09-06T14:48:00Z">
              <w:r>
                <w:rPr>
                  <w:rFonts w:asciiTheme="minorHAnsi" w:hAnsiTheme="minorHAnsi"/>
                  <w:sz w:val="20"/>
                  <w:szCs w:val="20"/>
                </w:rPr>
                <w:t xml:space="preserve"> user experience</w:t>
              </w:r>
            </w:ins>
            <w:ins w:id="53" w:author="ALARI Gianluigi" w:date="2016-09-06T14:49:00Z">
              <w:r>
                <w:rPr>
                  <w:rFonts w:asciiTheme="minorHAnsi" w:hAnsiTheme="minorHAnsi"/>
                  <w:sz w:val="20"/>
                  <w:szCs w:val="20"/>
                </w:rPr>
                <w:t xml:space="preserve"> and overall efficiency</w:t>
              </w:r>
            </w:ins>
            <w:ins w:id="54" w:author="ALARI Gianluigi" w:date="2016-09-06T14:48:00Z">
              <w:r>
                <w:rPr>
                  <w:rFonts w:asciiTheme="minorHAnsi" w:hAnsiTheme="minorHAnsi"/>
                  <w:sz w:val="20"/>
                  <w:szCs w:val="20"/>
                </w:rPr>
                <w:t xml:space="preserve"> in managing the content </w:t>
              </w:r>
            </w:ins>
            <w:ins w:id="55" w:author="ALARI Gianluigi" w:date="2016-09-06T14:49:00Z">
              <w:r>
                <w:rPr>
                  <w:rFonts w:asciiTheme="minorHAnsi" w:hAnsiTheme="minorHAnsi"/>
                  <w:color w:val="000000"/>
                  <w:sz w:val="20"/>
                  <w:szCs w:val="20"/>
                </w:rPr>
                <w:t xml:space="preserve">prepared and exchanged for </w:t>
              </w:r>
              <w:proofErr w:type="spellStart"/>
              <w:r>
                <w:rPr>
                  <w:rFonts w:asciiTheme="minorHAnsi" w:hAnsiTheme="minorHAnsi"/>
                  <w:color w:val="000000"/>
                  <w:sz w:val="20"/>
                  <w:szCs w:val="20"/>
                </w:rPr>
                <w:t>Trilogue</w:t>
              </w:r>
              <w:proofErr w:type="spellEnd"/>
              <w:r>
                <w:rPr>
                  <w:rFonts w:asciiTheme="minorHAnsi" w:hAnsiTheme="minorHAnsi"/>
                  <w:color w:val="000000"/>
                  <w:sz w:val="20"/>
                  <w:szCs w:val="20"/>
                </w:rPr>
                <w:t xml:space="preserve"> negotiations</w:t>
              </w:r>
            </w:ins>
          </w:p>
        </w:tc>
        <w:tc>
          <w:tcPr>
            <w:tcW w:w="624" w:type="pct"/>
            <w:vAlign w:val="center"/>
            <w:tcPrChange w:id="56" w:author="ALARI Gianluigi" w:date="2016-09-06T15:02:00Z">
              <w:tcPr>
                <w:tcW w:w="442" w:type="pct"/>
                <w:vAlign w:val="center"/>
              </w:tcPr>
            </w:tcPrChange>
          </w:tcPr>
          <w:p w14:paraId="2BB666D7" w14:textId="77777777" w:rsidR="00AB2CE1" w:rsidRPr="00131078" w:rsidRDefault="00AB2CE1" w:rsidP="00F82680">
            <w:pPr>
              <w:spacing w:before="100" w:beforeAutospacing="1" w:after="100" w:afterAutospacing="1"/>
              <w:jc w:val="left"/>
              <w:rPr>
                <w:ins w:id="57" w:author="ALARI Gianluigi" w:date="2016-09-06T14:41:00Z"/>
                <w:rFonts w:asciiTheme="minorHAnsi" w:hAnsiTheme="minorHAnsi"/>
                <w:sz w:val="20"/>
                <w:szCs w:val="20"/>
              </w:rPr>
            </w:pPr>
          </w:p>
        </w:tc>
        <w:tc>
          <w:tcPr>
            <w:tcW w:w="563" w:type="pct"/>
            <w:vAlign w:val="center"/>
            <w:tcPrChange w:id="58" w:author="ALARI Gianluigi" w:date="2016-09-06T15:02:00Z">
              <w:tcPr>
                <w:tcW w:w="612" w:type="pct"/>
                <w:vAlign w:val="center"/>
              </w:tcPr>
            </w:tcPrChange>
          </w:tcPr>
          <w:p w14:paraId="0F940A4B" w14:textId="77777777" w:rsidR="00AB2CE1" w:rsidRPr="00131078" w:rsidRDefault="00AB2CE1" w:rsidP="00F82680">
            <w:pPr>
              <w:spacing w:before="100" w:beforeAutospacing="1" w:after="100" w:afterAutospacing="1"/>
              <w:jc w:val="left"/>
              <w:rPr>
                <w:ins w:id="59" w:author="ALARI Gianluigi" w:date="2016-09-06T14:41:00Z"/>
                <w:rFonts w:asciiTheme="minorHAnsi" w:hAnsiTheme="minorHAnsi"/>
                <w:sz w:val="20"/>
                <w:szCs w:val="20"/>
              </w:rPr>
            </w:pPr>
          </w:p>
        </w:tc>
      </w:tr>
      <w:tr w:rsidR="00A164E0" w:rsidRPr="00131078" w14:paraId="1D609445" w14:textId="77777777" w:rsidTr="00A207A6">
        <w:tc>
          <w:tcPr>
            <w:tcW w:w="523" w:type="pct"/>
            <w:vAlign w:val="center"/>
            <w:tcPrChange w:id="60" w:author="ALARI Gianluigi" w:date="2016-09-06T15:02:00Z">
              <w:tcPr>
                <w:tcW w:w="572" w:type="pct"/>
                <w:vAlign w:val="center"/>
              </w:tcPr>
            </w:tcPrChange>
          </w:tcPr>
          <w:p w14:paraId="6D872C7A" w14:textId="083169E3" w:rsidR="002522F8" w:rsidRPr="00131078" w:rsidRDefault="00CB53FB"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BO-01</w:t>
            </w:r>
          </w:p>
        </w:tc>
        <w:tc>
          <w:tcPr>
            <w:tcW w:w="729" w:type="pct"/>
            <w:vAlign w:val="center"/>
            <w:tcPrChange w:id="61" w:author="ALARI Gianluigi" w:date="2016-09-06T15:02:00Z">
              <w:tcPr>
                <w:tcW w:w="619" w:type="pct"/>
                <w:vAlign w:val="center"/>
              </w:tcPr>
            </w:tcPrChange>
          </w:tcPr>
          <w:p w14:paraId="75C22832" w14:textId="69486236" w:rsidR="002522F8" w:rsidRPr="00131078" w:rsidRDefault="00A164E0" w:rsidP="00A164E0">
            <w:pPr>
              <w:spacing w:before="100" w:beforeAutospacing="1" w:after="100" w:afterAutospacing="1"/>
              <w:jc w:val="left"/>
              <w:rPr>
                <w:rFonts w:asciiTheme="minorHAnsi" w:hAnsiTheme="minorHAnsi"/>
                <w:color w:val="000000"/>
                <w:sz w:val="20"/>
                <w:szCs w:val="20"/>
              </w:rPr>
            </w:pPr>
            <w:r w:rsidRPr="00131078">
              <w:rPr>
                <w:rFonts w:asciiTheme="minorHAnsi" w:hAnsiTheme="minorHAnsi"/>
                <w:sz w:val="20"/>
                <w:szCs w:val="20"/>
              </w:rPr>
              <w:t>Less time editing presentation, more time for content work</w:t>
            </w:r>
          </w:p>
        </w:tc>
        <w:tc>
          <w:tcPr>
            <w:tcW w:w="295" w:type="pct"/>
            <w:vAlign w:val="center"/>
            <w:tcPrChange w:id="62" w:author="ALARI Gianluigi" w:date="2016-09-06T15:02:00Z">
              <w:tcPr>
                <w:tcW w:w="344" w:type="pct"/>
                <w:vAlign w:val="center"/>
              </w:tcPr>
            </w:tcPrChange>
          </w:tcPr>
          <w:p w14:paraId="348D0B50" w14:textId="7A1CE416" w:rsidR="002522F8" w:rsidRPr="00131078" w:rsidRDefault="00CB53FB" w:rsidP="00F82680">
            <w:pPr>
              <w:spacing w:before="100" w:beforeAutospacing="1" w:after="100" w:afterAutospacing="1"/>
              <w:jc w:val="left"/>
              <w:rPr>
                <w:rFonts w:asciiTheme="minorHAnsi" w:hAnsiTheme="minorHAnsi"/>
                <w:color w:val="000000"/>
                <w:sz w:val="20"/>
                <w:szCs w:val="20"/>
              </w:rPr>
            </w:pPr>
            <w:r w:rsidRPr="00131078">
              <w:rPr>
                <w:rFonts w:asciiTheme="minorHAnsi" w:hAnsiTheme="minorHAnsi"/>
                <w:color w:val="000000"/>
                <w:sz w:val="20"/>
                <w:szCs w:val="20"/>
              </w:rPr>
              <w:t>P</w:t>
            </w:r>
          </w:p>
        </w:tc>
        <w:tc>
          <w:tcPr>
            <w:tcW w:w="733" w:type="pct"/>
            <w:vAlign w:val="center"/>
            <w:tcPrChange w:id="63" w:author="ALARI Gianluigi" w:date="2016-09-06T15:02:00Z">
              <w:tcPr>
                <w:tcW w:w="860" w:type="pct"/>
                <w:vAlign w:val="center"/>
              </w:tcPr>
            </w:tcPrChange>
          </w:tcPr>
          <w:p w14:paraId="21F7CD5D" w14:textId="4DA378C4" w:rsidR="002522F8" w:rsidRPr="00131078" w:rsidRDefault="00A164E0" w:rsidP="00F82680">
            <w:pPr>
              <w:spacing w:before="100" w:beforeAutospacing="1" w:after="100" w:afterAutospacing="1"/>
              <w:jc w:val="left"/>
              <w:rPr>
                <w:rFonts w:asciiTheme="minorHAnsi" w:hAnsiTheme="minorHAnsi"/>
                <w:color w:val="000000"/>
                <w:sz w:val="20"/>
                <w:szCs w:val="20"/>
              </w:rPr>
            </w:pPr>
            <w:proofErr w:type="spellStart"/>
            <w:r w:rsidRPr="00131078">
              <w:rPr>
                <w:rFonts w:asciiTheme="minorHAnsi" w:hAnsiTheme="minorHAnsi"/>
                <w:color w:val="000000"/>
                <w:sz w:val="20"/>
                <w:szCs w:val="20"/>
              </w:rPr>
              <w:t>Trilogue</w:t>
            </w:r>
            <w:proofErr w:type="spellEnd"/>
            <w:r w:rsidRPr="00131078">
              <w:rPr>
                <w:rFonts w:asciiTheme="minorHAnsi" w:hAnsiTheme="minorHAnsi"/>
                <w:color w:val="000000"/>
                <w:sz w:val="20"/>
                <w:szCs w:val="20"/>
              </w:rPr>
              <w:t xml:space="preserve"> Tables should not be manually formatted.</w:t>
            </w:r>
          </w:p>
        </w:tc>
        <w:tc>
          <w:tcPr>
            <w:tcW w:w="320" w:type="pct"/>
            <w:tcPrChange w:id="64" w:author="ALARI Gianluigi" w:date="2016-09-06T15:02:00Z">
              <w:tcPr>
                <w:tcW w:w="290" w:type="pct"/>
              </w:tcPr>
            </w:tcPrChange>
          </w:tcPr>
          <w:p w14:paraId="3A8E1F55" w14:textId="304010E4" w:rsidR="002522F8"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01</w:t>
            </w:r>
          </w:p>
        </w:tc>
        <w:tc>
          <w:tcPr>
            <w:tcW w:w="1213" w:type="pct"/>
            <w:vAlign w:val="center"/>
            <w:tcPrChange w:id="65" w:author="ALARI Gianluigi" w:date="2016-09-06T15:02:00Z">
              <w:tcPr>
                <w:tcW w:w="1261" w:type="pct"/>
                <w:vAlign w:val="center"/>
              </w:tcPr>
            </w:tcPrChange>
          </w:tcPr>
          <w:p w14:paraId="7954E2B5" w14:textId="4F675400" w:rsidR="002522F8" w:rsidRPr="00131078" w:rsidRDefault="00CB53FB" w:rsidP="00436D64">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Less </w:t>
            </w:r>
            <w:r w:rsidR="00436D64">
              <w:rPr>
                <w:rFonts w:asciiTheme="minorHAnsi" w:hAnsiTheme="minorHAnsi"/>
                <w:sz w:val="20"/>
                <w:szCs w:val="20"/>
              </w:rPr>
              <w:t>time spent</w:t>
            </w:r>
            <w:r w:rsidRPr="00131078">
              <w:rPr>
                <w:rFonts w:asciiTheme="minorHAnsi" w:hAnsiTheme="minorHAnsi"/>
                <w:sz w:val="20"/>
                <w:szCs w:val="20"/>
              </w:rPr>
              <w:t xml:space="preserve"> on the side of End Users when creating, updating, exporting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content. More time to work on the content.</w:t>
            </w:r>
          </w:p>
        </w:tc>
        <w:tc>
          <w:tcPr>
            <w:tcW w:w="624" w:type="pct"/>
            <w:vAlign w:val="center"/>
            <w:tcPrChange w:id="66" w:author="ALARI Gianluigi" w:date="2016-09-06T15:02:00Z">
              <w:tcPr>
                <w:tcW w:w="442" w:type="pct"/>
                <w:vAlign w:val="center"/>
              </w:tcPr>
            </w:tcPrChange>
          </w:tcPr>
          <w:p w14:paraId="488A29FF" w14:textId="65D87EF5" w:rsidR="002522F8" w:rsidRPr="00131078" w:rsidRDefault="00CB53FB" w:rsidP="00F82680">
            <w:pPr>
              <w:spacing w:before="100" w:beforeAutospacing="1" w:after="100" w:afterAutospacing="1"/>
              <w:jc w:val="left"/>
              <w:rPr>
                <w:rFonts w:asciiTheme="minorHAnsi" w:hAnsiTheme="minorHAnsi"/>
                <w:sz w:val="20"/>
                <w:szCs w:val="20"/>
              </w:rPr>
            </w:pPr>
            <w:commentRangeStart w:id="67"/>
            <w:commentRangeStart w:id="68"/>
            <w:r w:rsidRPr="00131078">
              <w:rPr>
                <w:rFonts w:asciiTheme="minorHAnsi" w:hAnsiTheme="minorHAnsi"/>
                <w:sz w:val="20"/>
                <w:szCs w:val="20"/>
              </w:rPr>
              <w:t>DM</w:t>
            </w:r>
            <w:commentRangeEnd w:id="67"/>
            <w:r w:rsidRPr="00131078">
              <w:rPr>
                <w:rStyle w:val="CommentReference"/>
                <w:rFonts w:asciiTheme="minorHAnsi" w:hAnsiTheme="minorHAnsi"/>
                <w:szCs w:val="20"/>
                <w:lang w:val="en-US" w:eastAsia="ja-JP"/>
              </w:rPr>
              <w:commentReference w:id="67"/>
            </w:r>
            <w:commentRangeEnd w:id="68"/>
            <w:r w:rsidR="009B7CE4">
              <w:rPr>
                <w:rStyle w:val="CommentReference"/>
                <w:szCs w:val="20"/>
                <w:lang w:val="en-US" w:eastAsia="ja-JP"/>
              </w:rPr>
              <w:commentReference w:id="68"/>
            </w:r>
          </w:p>
        </w:tc>
        <w:tc>
          <w:tcPr>
            <w:tcW w:w="563" w:type="pct"/>
            <w:vAlign w:val="center"/>
            <w:tcPrChange w:id="69" w:author="ALARI Gianluigi" w:date="2016-09-06T15:02:00Z">
              <w:tcPr>
                <w:tcW w:w="612" w:type="pct"/>
                <w:vAlign w:val="center"/>
              </w:tcPr>
            </w:tcPrChange>
          </w:tcPr>
          <w:p w14:paraId="7779F95E" w14:textId="77777777" w:rsidR="002522F8" w:rsidRPr="00131078" w:rsidRDefault="002522F8" w:rsidP="00F82680">
            <w:pPr>
              <w:spacing w:before="100" w:beforeAutospacing="1" w:after="100" w:afterAutospacing="1"/>
              <w:jc w:val="left"/>
              <w:rPr>
                <w:rFonts w:asciiTheme="minorHAnsi" w:hAnsiTheme="minorHAnsi"/>
                <w:sz w:val="20"/>
                <w:szCs w:val="20"/>
              </w:rPr>
            </w:pPr>
          </w:p>
        </w:tc>
      </w:tr>
      <w:tr w:rsidR="00CB53FB" w:rsidRPr="00131078" w14:paraId="4FCFE00E" w14:textId="77777777" w:rsidTr="00A207A6">
        <w:tc>
          <w:tcPr>
            <w:tcW w:w="523" w:type="pct"/>
            <w:vAlign w:val="center"/>
            <w:tcPrChange w:id="70" w:author="ALARI Gianluigi" w:date="2016-09-06T15:02:00Z">
              <w:tcPr>
                <w:tcW w:w="572" w:type="pct"/>
                <w:vAlign w:val="center"/>
              </w:tcPr>
            </w:tcPrChange>
          </w:tcPr>
          <w:p w14:paraId="4214D195" w14:textId="422F79AA" w:rsidR="00CB53FB" w:rsidRPr="00131078" w:rsidRDefault="00CB53FB" w:rsidP="00CB53FB">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BO-02</w:t>
            </w:r>
          </w:p>
        </w:tc>
        <w:tc>
          <w:tcPr>
            <w:tcW w:w="729" w:type="pct"/>
            <w:vAlign w:val="center"/>
            <w:tcPrChange w:id="71" w:author="ALARI Gianluigi" w:date="2016-09-06T15:02:00Z">
              <w:tcPr>
                <w:tcW w:w="619" w:type="pct"/>
                <w:vAlign w:val="center"/>
              </w:tcPr>
            </w:tcPrChange>
          </w:tcPr>
          <w:p w14:paraId="33B917BF" w14:textId="55FD2F38" w:rsidR="00CB53FB" w:rsidRPr="00131078" w:rsidRDefault="00CB53FB" w:rsidP="00CB53FB">
            <w:pPr>
              <w:spacing w:before="100" w:beforeAutospacing="1" w:after="100" w:afterAutospacing="1"/>
              <w:jc w:val="left"/>
              <w:rPr>
                <w:rFonts w:asciiTheme="minorHAnsi" w:hAnsiTheme="minorHAnsi"/>
                <w:sz w:val="20"/>
                <w:szCs w:val="20"/>
              </w:rPr>
            </w:pPr>
            <w:del w:id="72" w:author="ALARI Gianluigi" w:date="2016-09-06T14:45:00Z">
              <w:r w:rsidRPr="00131078" w:rsidDel="00AB2CE1">
                <w:rPr>
                  <w:rFonts w:asciiTheme="minorHAnsi" w:hAnsiTheme="minorHAnsi"/>
                  <w:sz w:val="20"/>
                  <w:szCs w:val="20"/>
                </w:rPr>
                <w:delText>New generation of tools to facilitate Trilogue preparation</w:delText>
              </w:r>
            </w:del>
            <w:ins w:id="73" w:author="ALARI Gianluigi" w:date="2016-09-06T14:45:00Z">
              <w:r w:rsidR="00AB2CE1">
                <w:rPr>
                  <w:rFonts w:asciiTheme="minorHAnsi" w:hAnsiTheme="minorHAnsi"/>
                  <w:sz w:val="20"/>
                  <w:szCs w:val="20"/>
                </w:rPr>
                <w:t>A performant solution which can manage big documents</w:t>
              </w:r>
            </w:ins>
            <w:r w:rsidRPr="00131078">
              <w:rPr>
                <w:rFonts w:asciiTheme="minorHAnsi" w:hAnsiTheme="minorHAnsi"/>
                <w:sz w:val="20"/>
                <w:szCs w:val="20"/>
              </w:rPr>
              <w:t xml:space="preserve"> </w:t>
            </w:r>
          </w:p>
        </w:tc>
        <w:tc>
          <w:tcPr>
            <w:tcW w:w="295" w:type="pct"/>
            <w:vAlign w:val="center"/>
            <w:tcPrChange w:id="74" w:author="ALARI Gianluigi" w:date="2016-09-06T15:02:00Z">
              <w:tcPr>
                <w:tcW w:w="344" w:type="pct"/>
                <w:vAlign w:val="center"/>
              </w:tcPr>
            </w:tcPrChange>
          </w:tcPr>
          <w:p w14:paraId="5ED0D353" w14:textId="41671B1A"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Change w:id="75" w:author="ALARI Gianluigi" w:date="2016-09-06T15:02:00Z">
              <w:tcPr>
                <w:tcW w:w="860" w:type="pct"/>
                <w:vAlign w:val="center"/>
              </w:tcPr>
            </w:tcPrChange>
          </w:tcPr>
          <w:p w14:paraId="0C48084C" w14:textId="6D46E950"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Current generation of tools do not scale up, nor does it scale to different platforms</w:t>
            </w:r>
          </w:p>
        </w:tc>
        <w:tc>
          <w:tcPr>
            <w:tcW w:w="320" w:type="pct"/>
            <w:tcPrChange w:id="76" w:author="ALARI Gianluigi" w:date="2016-09-06T15:02:00Z">
              <w:tcPr>
                <w:tcW w:w="290" w:type="pct"/>
              </w:tcPr>
            </w:tcPrChange>
          </w:tcPr>
          <w:p w14:paraId="427309BA" w14:textId="21884086" w:rsidR="00CB53FB"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02</w:t>
            </w:r>
          </w:p>
        </w:tc>
        <w:tc>
          <w:tcPr>
            <w:tcW w:w="1213" w:type="pct"/>
            <w:vAlign w:val="center"/>
            <w:tcPrChange w:id="77" w:author="ALARI Gianluigi" w:date="2016-09-06T15:02:00Z">
              <w:tcPr>
                <w:tcW w:w="1261" w:type="pct"/>
                <w:vAlign w:val="center"/>
              </w:tcPr>
            </w:tcPrChange>
          </w:tcPr>
          <w:p w14:paraId="5248EE4D" w14:textId="34A69C4F"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Dynamic Edition Platform that – in principle – could scale up to any size document and could scale to different end clients (platforms)</w:t>
            </w:r>
          </w:p>
        </w:tc>
        <w:tc>
          <w:tcPr>
            <w:tcW w:w="624" w:type="pct"/>
            <w:vAlign w:val="center"/>
            <w:tcPrChange w:id="78" w:author="ALARI Gianluigi" w:date="2016-09-06T15:02:00Z">
              <w:tcPr>
                <w:tcW w:w="442" w:type="pct"/>
                <w:vAlign w:val="center"/>
              </w:tcPr>
            </w:tcPrChange>
          </w:tcPr>
          <w:p w14:paraId="52EACF9F" w14:textId="76C73FFD"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563" w:type="pct"/>
            <w:vAlign w:val="center"/>
            <w:tcPrChange w:id="79" w:author="ALARI Gianluigi" w:date="2016-09-06T15:02:00Z">
              <w:tcPr>
                <w:tcW w:w="612" w:type="pct"/>
                <w:vAlign w:val="center"/>
              </w:tcPr>
            </w:tcPrChange>
          </w:tcPr>
          <w:p w14:paraId="152BE3D3" w14:textId="77777777" w:rsidR="00CB53FB" w:rsidRPr="00131078" w:rsidRDefault="00CB53FB" w:rsidP="00CB53FB">
            <w:pPr>
              <w:spacing w:before="100" w:beforeAutospacing="1" w:after="100" w:afterAutospacing="1"/>
              <w:jc w:val="left"/>
              <w:rPr>
                <w:rFonts w:asciiTheme="minorHAnsi" w:hAnsiTheme="minorHAnsi"/>
                <w:sz w:val="20"/>
                <w:szCs w:val="20"/>
              </w:rPr>
            </w:pPr>
          </w:p>
        </w:tc>
      </w:tr>
      <w:tr w:rsidR="00CB53FB" w:rsidRPr="00131078" w14:paraId="3F43A7CA" w14:textId="77777777" w:rsidTr="00A207A6">
        <w:tc>
          <w:tcPr>
            <w:tcW w:w="523" w:type="pct"/>
            <w:vAlign w:val="center"/>
            <w:tcPrChange w:id="80" w:author="ALARI Gianluigi" w:date="2016-09-06T15:02:00Z">
              <w:tcPr>
                <w:tcW w:w="572" w:type="pct"/>
                <w:vAlign w:val="center"/>
              </w:tcPr>
            </w:tcPrChange>
          </w:tcPr>
          <w:p w14:paraId="1D24DE21" w14:textId="72D788EF" w:rsidR="00CB53FB" w:rsidRPr="00131078" w:rsidRDefault="00CB53FB"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BO-03</w:t>
            </w:r>
          </w:p>
        </w:tc>
        <w:tc>
          <w:tcPr>
            <w:tcW w:w="729" w:type="pct"/>
            <w:vAlign w:val="center"/>
            <w:tcPrChange w:id="81" w:author="ALARI Gianluigi" w:date="2016-09-06T15:02:00Z">
              <w:tcPr>
                <w:tcW w:w="619" w:type="pct"/>
                <w:vAlign w:val="center"/>
              </w:tcPr>
            </w:tcPrChange>
          </w:tcPr>
          <w:p w14:paraId="2A6A6145" w14:textId="6E643319"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Minimise Errors</w:t>
            </w:r>
          </w:p>
        </w:tc>
        <w:tc>
          <w:tcPr>
            <w:tcW w:w="295" w:type="pct"/>
            <w:vAlign w:val="center"/>
            <w:tcPrChange w:id="82" w:author="ALARI Gianluigi" w:date="2016-09-06T15:02:00Z">
              <w:tcPr>
                <w:tcW w:w="344" w:type="pct"/>
                <w:vAlign w:val="center"/>
              </w:tcPr>
            </w:tcPrChange>
          </w:tcPr>
          <w:p w14:paraId="4E226045" w14:textId="2B8778B5"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Change w:id="83" w:author="ALARI Gianluigi" w:date="2016-09-06T15:02:00Z">
              <w:tcPr>
                <w:tcW w:w="860" w:type="pct"/>
                <w:vAlign w:val="center"/>
              </w:tcPr>
            </w:tcPrChange>
          </w:tcPr>
          <w:p w14:paraId="17D4067E" w14:textId="62156F29"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Structure of the introduced changes should follow own EU drafting rules</w:t>
            </w:r>
          </w:p>
        </w:tc>
        <w:tc>
          <w:tcPr>
            <w:tcW w:w="320" w:type="pct"/>
            <w:tcPrChange w:id="84" w:author="ALARI Gianluigi" w:date="2016-09-06T15:02:00Z">
              <w:tcPr>
                <w:tcW w:w="290" w:type="pct"/>
              </w:tcPr>
            </w:tcPrChange>
          </w:tcPr>
          <w:p w14:paraId="3C09D7EE" w14:textId="03200C21" w:rsidR="00CB53FB"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03</w:t>
            </w:r>
          </w:p>
        </w:tc>
        <w:tc>
          <w:tcPr>
            <w:tcW w:w="1213" w:type="pct"/>
            <w:vAlign w:val="center"/>
            <w:tcPrChange w:id="85" w:author="ALARI Gianluigi" w:date="2016-09-06T15:02:00Z">
              <w:tcPr>
                <w:tcW w:w="1261" w:type="pct"/>
                <w:vAlign w:val="center"/>
              </w:tcPr>
            </w:tcPrChange>
          </w:tcPr>
          <w:p w14:paraId="60AD9C3A" w14:textId="7F4B9B81"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Intercepting or guiding users to appropriate solutions would result in </w:t>
            </w:r>
            <w:r w:rsidR="00131078" w:rsidRPr="00131078">
              <w:rPr>
                <w:rFonts w:asciiTheme="minorHAnsi" w:hAnsiTheme="minorHAnsi"/>
                <w:sz w:val="20"/>
                <w:szCs w:val="20"/>
              </w:rPr>
              <w:t xml:space="preserve">better quality content and </w:t>
            </w:r>
            <w:r w:rsidRPr="00131078">
              <w:rPr>
                <w:rFonts w:asciiTheme="minorHAnsi" w:hAnsiTheme="minorHAnsi"/>
                <w:sz w:val="20"/>
                <w:szCs w:val="20"/>
              </w:rPr>
              <w:t>less</w:t>
            </w:r>
            <w:r w:rsidR="00131078" w:rsidRPr="00131078">
              <w:rPr>
                <w:rFonts w:asciiTheme="minorHAnsi" w:hAnsiTheme="minorHAnsi"/>
                <w:sz w:val="20"/>
                <w:szCs w:val="20"/>
              </w:rPr>
              <w:t xml:space="preserve"> time at the verification stage.</w:t>
            </w:r>
          </w:p>
        </w:tc>
        <w:tc>
          <w:tcPr>
            <w:tcW w:w="624" w:type="pct"/>
            <w:vAlign w:val="center"/>
            <w:tcPrChange w:id="86" w:author="ALARI Gianluigi" w:date="2016-09-06T15:02:00Z">
              <w:tcPr>
                <w:tcW w:w="442" w:type="pct"/>
                <w:vAlign w:val="center"/>
              </w:tcPr>
            </w:tcPrChange>
          </w:tcPr>
          <w:p w14:paraId="7F4F43F1" w14:textId="1299B1C8" w:rsidR="00CB53FB" w:rsidRPr="00131078" w:rsidRDefault="00131078"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DM</w:t>
            </w:r>
          </w:p>
        </w:tc>
        <w:tc>
          <w:tcPr>
            <w:tcW w:w="563" w:type="pct"/>
            <w:vAlign w:val="center"/>
            <w:tcPrChange w:id="87" w:author="ALARI Gianluigi" w:date="2016-09-06T15:02:00Z">
              <w:tcPr>
                <w:tcW w:w="612" w:type="pct"/>
                <w:vAlign w:val="center"/>
              </w:tcPr>
            </w:tcPrChange>
          </w:tcPr>
          <w:p w14:paraId="1EEE83D1"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70327F2C" w14:textId="77777777" w:rsidTr="00A207A6">
        <w:tc>
          <w:tcPr>
            <w:tcW w:w="523" w:type="pct"/>
            <w:vAlign w:val="center"/>
            <w:tcPrChange w:id="88" w:author="ALARI Gianluigi" w:date="2016-09-06T15:02:00Z">
              <w:tcPr>
                <w:tcW w:w="572" w:type="pct"/>
                <w:vAlign w:val="center"/>
              </w:tcPr>
            </w:tcPrChange>
          </w:tcPr>
          <w:p w14:paraId="41790F04" w14:textId="78CCFA68" w:rsidR="00CB53FB" w:rsidRPr="00131078" w:rsidRDefault="00CB53FB" w:rsidP="00062F48">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BO-04</w:t>
            </w:r>
          </w:p>
        </w:tc>
        <w:tc>
          <w:tcPr>
            <w:tcW w:w="729" w:type="pct"/>
            <w:vAlign w:val="center"/>
            <w:tcPrChange w:id="89" w:author="ALARI Gianluigi" w:date="2016-09-06T15:02:00Z">
              <w:tcPr>
                <w:tcW w:w="619" w:type="pct"/>
                <w:vAlign w:val="center"/>
              </w:tcPr>
            </w:tcPrChange>
          </w:tcPr>
          <w:p w14:paraId="5C41EB89" w14:textId="3E2483D6" w:rsidR="00CB53FB" w:rsidRPr="00131078" w:rsidRDefault="00CB53FB" w:rsidP="009B7CE4">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Ensure </w:t>
            </w:r>
            <w:del w:id="90" w:author="ALARI Gianluigi" w:date="2016-09-06T14:54:00Z">
              <w:r w:rsidRPr="00131078" w:rsidDel="009B7CE4">
                <w:rPr>
                  <w:rFonts w:asciiTheme="minorHAnsi" w:hAnsiTheme="minorHAnsi"/>
                  <w:sz w:val="20"/>
                  <w:szCs w:val="20"/>
                </w:rPr>
                <w:delText>Persistency of Versions</w:delText>
              </w:r>
            </w:del>
            <w:ins w:id="91" w:author="ALARI Gianluigi" w:date="2016-09-06T14:54:00Z">
              <w:r w:rsidR="009B7CE4">
                <w:rPr>
                  <w:rFonts w:asciiTheme="minorHAnsi" w:hAnsiTheme="minorHAnsi"/>
                  <w:sz w:val="20"/>
                  <w:szCs w:val="20"/>
                </w:rPr>
                <w:t>version control</w:t>
              </w:r>
            </w:ins>
          </w:p>
        </w:tc>
        <w:tc>
          <w:tcPr>
            <w:tcW w:w="295" w:type="pct"/>
            <w:vAlign w:val="center"/>
            <w:tcPrChange w:id="92" w:author="ALARI Gianluigi" w:date="2016-09-06T15:02:00Z">
              <w:tcPr>
                <w:tcW w:w="344" w:type="pct"/>
                <w:vAlign w:val="center"/>
              </w:tcPr>
            </w:tcPrChange>
          </w:tcPr>
          <w:p w14:paraId="67F5D3DD" w14:textId="072E7D71"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w:t>
            </w:r>
          </w:p>
        </w:tc>
        <w:tc>
          <w:tcPr>
            <w:tcW w:w="733" w:type="pct"/>
            <w:vAlign w:val="center"/>
            <w:tcPrChange w:id="93" w:author="ALARI Gianluigi" w:date="2016-09-06T15:02:00Z">
              <w:tcPr>
                <w:tcW w:w="860" w:type="pct"/>
                <w:vAlign w:val="center"/>
              </w:tcPr>
            </w:tcPrChange>
          </w:tcPr>
          <w:p w14:paraId="5CCDB11B" w14:textId="05EFAC03"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Versions must be automatically stored to allow future archiving</w:t>
            </w:r>
          </w:p>
        </w:tc>
        <w:tc>
          <w:tcPr>
            <w:tcW w:w="320" w:type="pct"/>
            <w:tcPrChange w:id="94" w:author="ALARI Gianluigi" w:date="2016-09-06T15:02:00Z">
              <w:tcPr>
                <w:tcW w:w="290" w:type="pct"/>
              </w:tcPr>
            </w:tcPrChange>
          </w:tcPr>
          <w:p w14:paraId="5A104142" w14:textId="2D45FA55" w:rsidR="00CB53FB" w:rsidRPr="00131078" w:rsidRDefault="00131078"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04</w:t>
            </w:r>
          </w:p>
        </w:tc>
        <w:tc>
          <w:tcPr>
            <w:tcW w:w="1213" w:type="pct"/>
            <w:vAlign w:val="center"/>
            <w:tcPrChange w:id="95" w:author="ALARI Gianluigi" w:date="2016-09-06T15:02:00Z">
              <w:tcPr>
                <w:tcW w:w="1261" w:type="pct"/>
                <w:vAlign w:val="center"/>
              </w:tcPr>
            </w:tcPrChange>
          </w:tcPr>
          <w:p w14:paraId="3CA462C2" w14:textId="6A087C23" w:rsidR="00CB53FB" w:rsidRPr="00131078" w:rsidRDefault="00131078" w:rsidP="0013107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System would prevent valuable information loss.</w:t>
            </w:r>
          </w:p>
        </w:tc>
        <w:tc>
          <w:tcPr>
            <w:tcW w:w="624" w:type="pct"/>
            <w:vAlign w:val="center"/>
            <w:tcPrChange w:id="96" w:author="ALARI Gianluigi" w:date="2016-09-06T15:02:00Z">
              <w:tcPr>
                <w:tcW w:w="442" w:type="pct"/>
                <w:vAlign w:val="center"/>
              </w:tcPr>
            </w:tcPrChange>
          </w:tcPr>
          <w:p w14:paraId="096D87E5" w14:textId="628F3E7A"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563" w:type="pct"/>
            <w:vAlign w:val="center"/>
            <w:tcPrChange w:id="97" w:author="ALARI Gianluigi" w:date="2016-09-06T15:02:00Z">
              <w:tcPr>
                <w:tcW w:w="612" w:type="pct"/>
                <w:vAlign w:val="center"/>
              </w:tcPr>
            </w:tcPrChange>
          </w:tcPr>
          <w:p w14:paraId="4A030062"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3F09690D" w14:textId="77777777" w:rsidTr="00A207A6">
        <w:tc>
          <w:tcPr>
            <w:tcW w:w="523" w:type="pct"/>
            <w:vAlign w:val="center"/>
            <w:tcPrChange w:id="98" w:author="ALARI Gianluigi" w:date="2016-09-06T15:02:00Z">
              <w:tcPr>
                <w:tcW w:w="572" w:type="pct"/>
                <w:vAlign w:val="center"/>
              </w:tcPr>
            </w:tcPrChange>
          </w:tcPr>
          <w:p w14:paraId="5C45B770" w14:textId="625B0C93" w:rsidR="00CB53FB" w:rsidRPr="00131078" w:rsidRDefault="00CB53FB" w:rsidP="00062F48">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lastRenderedPageBreak/>
              <w:t>BO-05</w:t>
            </w:r>
          </w:p>
        </w:tc>
        <w:tc>
          <w:tcPr>
            <w:tcW w:w="729" w:type="pct"/>
            <w:vAlign w:val="center"/>
            <w:tcPrChange w:id="99" w:author="ALARI Gianluigi" w:date="2016-09-06T15:02:00Z">
              <w:tcPr>
                <w:tcW w:w="619" w:type="pct"/>
                <w:vAlign w:val="center"/>
              </w:tcPr>
            </w:tcPrChange>
          </w:tcPr>
          <w:p w14:paraId="799B38A6" w14:textId="1E4BB633"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New insi</w:t>
            </w:r>
            <w:ins w:id="100" w:author="ALARI Gianluigi" w:date="2016-09-06T14:55:00Z">
              <w:r w:rsidR="00A207A6">
                <w:rPr>
                  <w:rFonts w:asciiTheme="minorHAnsi" w:hAnsiTheme="minorHAnsi"/>
                  <w:sz w:val="20"/>
                  <w:szCs w:val="20"/>
                </w:rPr>
                <w:t>ght</w:t>
              </w:r>
            </w:ins>
            <w:del w:id="101" w:author="ALARI Gianluigi" w:date="2016-09-06T14:55:00Z">
              <w:r w:rsidRPr="00131078" w:rsidDel="00A207A6">
                <w:rPr>
                  <w:rFonts w:asciiTheme="minorHAnsi" w:hAnsiTheme="minorHAnsi"/>
                  <w:sz w:val="20"/>
                  <w:szCs w:val="20"/>
                </w:rPr>
                <w:delText>de</w:delText>
              </w:r>
            </w:del>
            <w:r w:rsidRPr="00131078">
              <w:rPr>
                <w:rFonts w:asciiTheme="minorHAnsi" w:hAnsiTheme="minorHAnsi"/>
                <w:sz w:val="20"/>
                <w:szCs w:val="20"/>
              </w:rPr>
              <w:t>s into the content</w:t>
            </w:r>
          </w:p>
        </w:tc>
        <w:tc>
          <w:tcPr>
            <w:tcW w:w="295" w:type="pct"/>
            <w:vAlign w:val="center"/>
            <w:tcPrChange w:id="102" w:author="ALARI Gianluigi" w:date="2016-09-06T15:02:00Z">
              <w:tcPr>
                <w:tcW w:w="344" w:type="pct"/>
                <w:vAlign w:val="center"/>
              </w:tcPr>
            </w:tcPrChange>
          </w:tcPr>
          <w:p w14:paraId="52D926E6" w14:textId="1D8F08AF"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w:t>
            </w:r>
          </w:p>
        </w:tc>
        <w:tc>
          <w:tcPr>
            <w:tcW w:w="733" w:type="pct"/>
            <w:vAlign w:val="center"/>
            <w:tcPrChange w:id="103" w:author="ALARI Gianluigi" w:date="2016-09-06T15:02:00Z">
              <w:tcPr>
                <w:tcW w:w="860" w:type="pct"/>
                <w:vAlign w:val="center"/>
              </w:tcPr>
            </w:tcPrChange>
          </w:tcPr>
          <w:p w14:paraId="6FB6234A" w14:textId="6C5407E0"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System must allow to preview a consolidated version and/or preview the content in various presentation</w:t>
            </w:r>
          </w:p>
        </w:tc>
        <w:tc>
          <w:tcPr>
            <w:tcW w:w="320" w:type="pct"/>
            <w:tcPrChange w:id="104" w:author="ALARI Gianluigi" w:date="2016-09-06T15:02:00Z">
              <w:tcPr>
                <w:tcW w:w="290" w:type="pct"/>
              </w:tcPr>
            </w:tcPrChange>
          </w:tcPr>
          <w:p w14:paraId="3974B0A4" w14:textId="2C5CC083" w:rsidR="00CB53FB" w:rsidRPr="00131078" w:rsidRDefault="00131078"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05</w:t>
            </w:r>
          </w:p>
        </w:tc>
        <w:tc>
          <w:tcPr>
            <w:tcW w:w="1213" w:type="pct"/>
            <w:vAlign w:val="center"/>
            <w:tcPrChange w:id="105" w:author="ALARI Gianluigi" w:date="2016-09-06T15:02:00Z">
              <w:tcPr>
                <w:tcW w:w="1261" w:type="pct"/>
                <w:vAlign w:val="center"/>
              </w:tcPr>
            </w:tcPrChange>
          </w:tcPr>
          <w:p w14:paraId="4CA946A3" w14:textId="5799C1F4" w:rsidR="00CB53FB" w:rsidRPr="00131078" w:rsidRDefault="00131078" w:rsidP="0013107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temporary presentation, custom views and/or filters would give a new perspective on the content – resulting in a better quality content.</w:t>
            </w:r>
          </w:p>
        </w:tc>
        <w:tc>
          <w:tcPr>
            <w:tcW w:w="624" w:type="pct"/>
            <w:vAlign w:val="center"/>
            <w:tcPrChange w:id="106" w:author="ALARI Gianluigi" w:date="2016-09-06T15:02:00Z">
              <w:tcPr>
                <w:tcW w:w="442" w:type="pct"/>
                <w:vAlign w:val="center"/>
              </w:tcPr>
            </w:tcPrChange>
          </w:tcPr>
          <w:p w14:paraId="1507CADC" w14:textId="54CB6E0F"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563" w:type="pct"/>
            <w:vAlign w:val="center"/>
            <w:tcPrChange w:id="107" w:author="ALARI Gianluigi" w:date="2016-09-06T15:02:00Z">
              <w:tcPr>
                <w:tcW w:w="612" w:type="pct"/>
                <w:vAlign w:val="center"/>
              </w:tcPr>
            </w:tcPrChange>
          </w:tcPr>
          <w:p w14:paraId="66FE261F"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285237A6" w14:textId="77777777" w:rsidTr="00A207A6">
        <w:tc>
          <w:tcPr>
            <w:tcW w:w="523" w:type="pct"/>
            <w:vAlign w:val="center"/>
            <w:tcPrChange w:id="108" w:author="ALARI Gianluigi" w:date="2016-09-06T15:02:00Z">
              <w:tcPr>
                <w:tcW w:w="572" w:type="pct"/>
                <w:vAlign w:val="center"/>
              </w:tcPr>
            </w:tcPrChange>
          </w:tcPr>
          <w:p w14:paraId="5DE73FC3" w14:textId="0E4BADFA" w:rsidR="00CB53FB" w:rsidRPr="00131078" w:rsidRDefault="00CB53FB" w:rsidP="00CB53FB">
            <w:pPr>
              <w:jc w:val="center"/>
              <w:rPr>
                <w:rFonts w:asciiTheme="minorHAnsi" w:hAnsiTheme="minorHAnsi"/>
                <w:b/>
                <w:sz w:val="20"/>
                <w:szCs w:val="20"/>
              </w:rPr>
            </w:pPr>
            <w:r w:rsidRPr="00131078">
              <w:rPr>
                <w:rFonts w:asciiTheme="minorHAnsi" w:hAnsiTheme="minorHAnsi"/>
                <w:b/>
                <w:sz w:val="20"/>
                <w:szCs w:val="20"/>
              </w:rPr>
              <w:t>BO-06</w:t>
            </w:r>
          </w:p>
        </w:tc>
        <w:tc>
          <w:tcPr>
            <w:tcW w:w="729" w:type="pct"/>
            <w:vAlign w:val="center"/>
            <w:tcPrChange w:id="109" w:author="ALARI Gianluigi" w:date="2016-09-06T15:02:00Z">
              <w:tcPr>
                <w:tcW w:w="619" w:type="pct"/>
                <w:vAlign w:val="center"/>
              </w:tcPr>
            </w:tcPrChange>
          </w:tcPr>
          <w:p w14:paraId="670C9181" w14:textId="34ACAC08"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Structured Content Exchange</w:t>
            </w:r>
          </w:p>
        </w:tc>
        <w:tc>
          <w:tcPr>
            <w:tcW w:w="295" w:type="pct"/>
            <w:vAlign w:val="center"/>
            <w:tcPrChange w:id="110" w:author="ALARI Gianluigi" w:date="2016-09-06T15:02:00Z">
              <w:tcPr>
                <w:tcW w:w="344" w:type="pct"/>
                <w:vAlign w:val="center"/>
              </w:tcPr>
            </w:tcPrChange>
          </w:tcPr>
          <w:p w14:paraId="6836E8BD" w14:textId="134CD0A2"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Change w:id="111" w:author="ALARI Gianluigi" w:date="2016-09-06T15:02:00Z">
              <w:tcPr>
                <w:tcW w:w="860" w:type="pct"/>
                <w:vAlign w:val="center"/>
              </w:tcPr>
            </w:tcPrChange>
          </w:tcPr>
          <w:p w14:paraId="1D8B8390" w14:textId="5F9FE19E"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EP staff must be able to send and receive content in a structured format with the Council and possibly EC.</w:t>
            </w:r>
            <w:ins w:id="112" w:author="ALARI Gianluigi" w:date="2016-09-06T15:03:00Z">
              <w:r w:rsidR="00A207A6">
                <w:rPr>
                  <w:rFonts w:asciiTheme="minorHAnsi" w:hAnsiTheme="minorHAnsi"/>
                  <w:sz w:val="20"/>
                  <w:szCs w:val="20"/>
                </w:rPr>
                <w:t>²</w:t>
              </w:r>
            </w:ins>
          </w:p>
        </w:tc>
        <w:tc>
          <w:tcPr>
            <w:tcW w:w="320" w:type="pct"/>
            <w:tcPrChange w:id="113" w:author="ALARI Gianluigi" w:date="2016-09-06T15:02:00Z">
              <w:tcPr>
                <w:tcW w:w="290" w:type="pct"/>
              </w:tcPr>
            </w:tcPrChange>
          </w:tcPr>
          <w:p w14:paraId="0C42EA2E" w14:textId="4A30A363" w:rsidR="00CB53FB" w:rsidRPr="00131078" w:rsidRDefault="00436D64" w:rsidP="00131078">
            <w:pPr>
              <w:spacing w:before="100" w:beforeAutospacing="1" w:after="100" w:afterAutospacing="1"/>
              <w:jc w:val="center"/>
              <w:rPr>
                <w:rFonts w:asciiTheme="minorHAnsi" w:hAnsiTheme="minorHAnsi"/>
                <w:sz w:val="20"/>
                <w:szCs w:val="20"/>
              </w:rPr>
            </w:pPr>
            <w:r>
              <w:rPr>
                <w:rFonts w:asciiTheme="minorHAnsi" w:hAnsiTheme="minorHAnsi"/>
                <w:sz w:val="20"/>
                <w:szCs w:val="20"/>
              </w:rPr>
              <w:t>06</w:t>
            </w:r>
          </w:p>
        </w:tc>
        <w:tc>
          <w:tcPr>
            <w:tcW w:w="1213" w:type="pct"/>
            <w:vAlign w:val="center"/>
            <w:tcPrChange w:id="114" w:author="ALARI Gianluigi" w:date="2016-09-06T15:02:00Z">
              <w:tcPr>
                <w:tcW w:w="1261" w:type="pct"/>
                <w:vAlign w:val="center"/>
              </w:tcPr>
            </w:tcPrChange>
          </w:tcPr>
          <w:p w14:paraId="7E1EA965" w14:textId="40B296B1"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Less errors when merging content, clearer versions, allows automated archiving.</w:t>
            </w:r>
          </w:p>
        </w:tc>
        <w:tc>
          <w:tcPr>
            <w:tcW w:w="624" w:type="pct"/>
            <w:vAlign w:val="center"/>
            <w:tcPrChange w:id="115" w:author="ALARI Gianluigi" w:date="2016-09-06T15:02:00Z">
              <w:tcPr>
                <w:tcW w:w="442" w:type="pct"/>
                <w:vAlign w:val="center"/>
              </w:tcPr>
            </w:tcPrChange>
          </w:tcPr>
          <w:p w14:paraId="79557ADA" w14:textId="1E4BD11B"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563" w:type="pct"/>
            <w:vAlign w:val="center"/>
            <w:tcPrChange w:id="116" w:author="ALARI Gianluigi" w:date="2016-09-06T15:02:00Z">
              <w:tcPr>
                <w:tcW w:w="612" w:type="pct"/>
                <w:vAlign w:val="center"/>
              </w:tcPr>
            </w:tcPrChange>
          </w:tcPr>
          <w:p w14:paraId="5F570470"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22E0F3AE" w14:textId="77777777" w:rsidTr="00A207A6">
        <w:tc>
          <w:tcPr>
            <w:tcW w:w="523" w:type="pct"/>
            <w:vAlign w:val="center"/>
            <w:tcPrChange w:id="117" w:author="ALARI Gianluigi" w:date="2016-09-06T15:02:00Z">
              <w:tcPr>
                <w:tcW w:w="572" w:type="pct"/>
                <w:vAlign w:val="center"/>
              </w:tcPr>
            </w:tcPrChange>
          </w:tcPr>
          <w:p w14:paraId="752D918D" w14:textId="0369C875" w:rsidR="00CB53FB" w:rsidRPr="00131078" w:rsidRDefault="00CB53FB" w:rsidP="00062F48">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BO-07</w:t>
            </w:r>
          </w:p>
        </w:tc>
        <w:tc>
          <w:tcPr>
            <w:tcW w:w="729" w:type="pct"/>
            <w:vAlign w:val="center"/>
            <w:tcPrChange w:id="118" w:author="ALARI Gianluigi" w:date="2016-09-06T15:02:00Z">
              <w:tcPr>
                <w:tcW w:w="619" w:type="pct"/>
                <w:vAlign w:val="center"/>
              </w:tcPr>
            </w:tcPrChange>
          </w:tcPr>
          <w:p w14:paraId="7035BB8A" w14:textId="02698C26"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Prepare basis for – </w:t>
            </w:r>
            <w:commentRangeStart w:id="119"/>
            <w:r w:rsidRPr="00131078">
              <w:rPr>
                <w:rFonts w:asciiTheme="minorHAnsi" w:hAnsiTheme="minorHAnsi"/>
                <w:sz w:val="20"/>
                <w:szCs w:val="20"/>
              </w:rPr>
              <w:t>part 2</w:t>
            </w:r>
            <w:commentRangeEnd w:id="119"/>
            <w:r w:rsidR="007D642D">
              <w:rPr>
                <w:rStyle w:val="CommentReference"/>
                <w:szCs w:val="20"/>
                <w:lang w:val="en-US" w:eastAsia="ja-JP"/>
              </w:rPr>
              <w:commentReference w:id="119"/>
            </w:r>
            <w:r w:rsidRPr="00131078">
              <w:rPr>
                <w:rFonts w:asciiTheme="minorHAnsi" w:hAnsiTheme="minorHAnsi"/>
                <w:sz w:val="20"/>
                <w:szCs w:val="20"/>
              </w:rPr>
              <w:t xml:space="preserve"> – or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 – Pre-adoption Finalization</w:t>
            </w:r>
          </w:p>
        </w:tc>
        <w:tc>
          <w:tcPr>
            <w:tcW w:w="295" w:type="pct"/>
            <w:vAlign w:val="center"/>
            <w:tcPrChange w:id="120" w:author="ALARI Gianluigi" w:date="2016-09-06T15:02:00Z">
              <w:tcPr>
                <w:tcW w:w="344" w:type="pct"/>
                <w:vAlign w:val="center"/>
              </w:tcPr>
            </w:tcPrChange>
          </w:tcPr>
          <w:p w14:paraId="58689DEF" w14:textId="04EC8D07"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Change w:id="121" w:author="ALARI Gianluigi" w:date="2016-09-06T15:02:00Z">
              <w:tcPr>
                <w:tcW w:w="860" w:type="pct"/>
                <w:vAlign w:val="center"/>
              </w:tcPr>
            </w:tcPrChange>
          </w:tcPr>
          <w:p w14:paraId="407FBCF4" w14:textId="438FC0EA" w:rsidR="00CB53FB" w:rsidRPr="00131078" w:rsidRDefault="00CB53FB" w:rsidP="003915E9">
            <w:pPr>
              <w:spacing w:before="100" w:beforeAutospacing="1" w:after="100" w:afterAutospacing="1"/>
              <w:jc w:val="left"/>
              <w:rPr>
                <w:rFonts w:asciiTheme="minorHAnsi" w:hAnsiTheme="minorHAnsi"/>
                <w:sz w:val="20"/>
                <w:szCs w:val="20"/>
              </w:rPr>
            </w:pPr>
            <w:commentRangeStart w:id="122"/>
            <w:r w:rsidRPr="00131078">
              <w:rPr>
                <w:rFonts w:asciiTheme="minorHAnsi" w:hAnsiTheme="minorHAnsi"/>
                <w:sz w:val="20"/>
                <w:szCs w:val="20"/>
              </w:rPr>
              <w:t>DLA &amp; DQL</w:t>
            </w:r>
            <w:commentRangeEnd w:id="122"/>
            <w:r w:rsidRPr="00131078">
              <w:rPr>
                <w:rStyle w:val="CommentReference"/>
                <w:rFonts w:asciiTheme="minorHAnsi" w:hAnsiTheme="minorHAnsi"/>
                <w:szCs w:val="20"/>
                <w:lang w:val="en-US" w:eastAsia="ja-JP"/>
              </w:rPr>
              <w:commentReference w:id="122"/>
            </w:r>
            <w:r w:rsidRPr="00131078">
              <w:rPr>
                <w:rFonts w:asciiTheme="minorHAnsi" w:hAnsiTheme="minorHAnsi"/>
                <w:sz w:val="20"/>
                <w:szCs w:val="20"/>
              </w:rPr>
              <w:t xml:space="preserve"> must be able to continue </w:t>
            </w:r>
            <w:del w:id="123" w:author="KOUKLAKIS Georgios" w:date="2016-09-06T10:53:00Z">
              <w:r w:rsidR="00436D64" w:rsidDel="003915E9">
                <w:rPr>
                  <w:rFonts w:asciiTheme="minorHAnsi" w:hAnsiTheme="minorHAnsi"/>
                  <w:sz w:val="20"/>
                  <w:szCs w:val="20"/>
                </w:rPr>
                <w:delText>06</w:delText>
              </w:r>
              <w:r w:rsidRPr="00131078" w:rsidDel="003915E9">
                <w:rPr>
                  <w:rFonts w:asciiTheme="minorHAnsi" w:hAnsiTheme="minorHAnsi"/>
                  <w:sz w:val="20"/>
                  <w:szCs w:val="20"/>
                </w:rPr>
                <w:delText xml:space="preserve">collaboration </w:delText>
              </w:r>
            </w:del>
            <w:ins w:id="124" w:author="KOUKLAKIS Georgios" w:date="2016-09-06T10:53:00Z">
              <w:r w:rsidR="003915E9">
                <w:rPr>
                  <w:rFonts w:asciiTheme="minorHAnsi" w:hAnsiTheme="minorHAnsi"/>
                  <w:sz w:val="20"/>
                  <w:szCs w:val="20"/>
                </w:rPr>
                <w:t xml:space="preserve"> </w:t>
              </w:r>
              <w:r w:rsidR="003915E9" w:rsidRPr="00131078">
                <w:rPr>
                  <w:rFonts w:asciiTheme="minorHAnsi" w:hAnsiTheme="minorHAnsi"/>
                  <w:sz w:val="20"/>
                  <w:szCs w:val="20"/>
                </w:rPr>
                <w:t xml:space="preserve">collaboration </w:t>
              </w:r>
            </w:ins>
            <w:r w:rsidRPr="00131078">
              <w:rPr>
                <w:rFonts w:asciiTheme="minorHAnsi" w:hAnsiTheme="minorHAnsi"/>
                <w:sz w:val="20"/>
                <w:szCs w:val="20"/>
              </w:rPr>
              <w:t>with a structured content.</w:t>
            </w:r>
          </w:p>
        </w:tc>
        <w:tc>
          <w:tcPr>
            <w:tcW w:w="320" w:type="pct"/>
            <w:tcPrChange w:id="125" w:author="ALARI Gianluigi" w:date="2016-09-06T15:02:00Z">
              <w:tcPr>
                <w:tcW w:w="290" w:type="pct"/>
              </w:tcPr>
            </w:tcPrChange>
          </w:tcPr>
          <w:p w14:paraId="7F80C264" w14:textId="534B7A92" w:rsidR="00CB53FB" w:rsidRPr="00131078" w:rsidRDefault="00436D64" w:rsidP="00131078">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1213" w:type="pct"/>
            <w:vAlign w:val="center"/>
            <w:tcPrChange w:id="126" w:author="ALARI Gianluigi" w:date="2016-09-06T15:02:00Z">
              <w:tcPr>
                <w:tcW w:w="1261" w:type="pct"/>
                <w:vAlign w:val="center"/>
              </w:tcPr>
            </w:tcPrChange>
          </w:tcPr>
          <w:p w14:paraId="09AE69CC" w14:textId="3C9654EF" w:rsidR="00CB53FB" w:rsidRPr="00131078" w:rsidRDefault="00131078" w:rsidP="0030354F">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Ensures</w:t>
            </w:r>
            <w:r>
              <w:rPr>
                <w:rFonts w:asciiTheme="minorHAnsi" w:hAnsiTheme="minorHAnsi"/>
                <w:sz w:val="20"/>
                <w:szCs w:val="20"/>
              </w:rPr>
              <w:t xml:space="preserve"> </w:t>
            </w:r>
            <w:r w:rsidR="0030354F">
              <w:rPr>
                <w:rFonts w:asciiTheme="minorHAnsi" w:hAnsiTheme="minorHAnsi"/>
                <w:sz w:val="20"/>
                <w:szCs w:val="20"/>
              </w:rPr>
              <w:t>the entire Business Process chain benefits from the new solution.</w:t>
            </w:r>
          </w:p>
        </w:tc>
        <w:tc>
          <w:tcPr>
            <w:tcW w:w="624" w:type="pct"/>
            <w:vAlign w:val="center"/>
            <w:tcPrChange w:id="127" w:author="ALARI Gianluigi" w:date="2016-09-06T15:02:00Z">
              <w:tcPr>
                <w:tcW w:w="442" w:type="pct"/>
                <w:vAlign w:val="center"/>
              </w:tcPr>
            </w:tcPrChange>
          </w:tcPr>
          <w:p w14:paraId="031D6724"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563" w:type="pct"/>
            <w:vAlign w:val="center"/>
            <w:tcPrChange w:id="128" w:author="ALARI Gianluigi" w:date="2016-09-06T15:02:00Z">
              <w:tcPr>
                <w:tcW w:w="612" w:type="pct"/>
                <w:vAlign w:val="center"/>
              </w:tcPr>
            </w:tcPrChange>
          </w:tcPr>
          <w:p w14:paraId="1A0A941E"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6372CC74" w14:textId="77777777" w:rsidTr="00A207A6">
        <w:tc>
          <w:tcPr>
            <w:tcW w:w="523" w:type="pct"/>
            <w:vAlign w:val="center"/>
            <w:tcPrChange w:id="129" w:author="ALARI Gianluigi" w:date="2016-09-06T15:02:00Z">
              <w:tcPr>
                <w:tcW w:w="572" w:type="pct"/>
                <w:vAlign w:val="center"/>
              </w:tcPr>
            </w:tcPrChange>
          </w:tcPr>
          <w:p w14:paraId="2AF12E35" w14:textId="77777777" w:rsidR="00CB53FB" w:rsidRPr="00131078" w:rsidRDefault="00CB53FB" w:rsidP="00062F48">
            <w:pPr>
              <w:spacing w:before="100" w:beforeAutospacing="1" w:after="100" w:afterAutospacing="1"/>
              <w:jc w:val="center"/>
              <w:rPr>
                <w:rFonts w:asciiTheme="minorHAnsi" w:hAnsiTheme="minorHAnsi"/>
                <w:b/>
                <w:sz w:val="20"/>
                <w:szCs w:val="20"/>
              </w:rPr>
            </w:pPr>
          </w:p>
        </w:tc>
        <w:tc>
          <w:tcPr>
            <w:tcW w:w="729" w:type="pct"/>
            <w:vAlign w:val="center"/>
            <w:tcPrChange w:id="130" w:author="ALARI Gianluigi" w:date="2016-09-06T15:02:00Z">
              <w:tcPr>
                <w:tcW w:w="619" w:type="pct"/>
                <w:vAlign w:val="center"/>
              </w:tcPr>
            </w:tcPrChange>
          </w:tcPr>
          <w:p w14:paraId="0186727C"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295" w:type="pct"/>
            <w:vAlign w:val="center"/>
            <w:tcPrChange w:id="131" w:author="ALARI Gianluigi" w:date="2016-09-06T15:02:00Z">
              <w:tcPr>
                <w:tcW w:w="344" w:type="pct"/>
                <w:vAlign w:val="center"/>
              </w:tcPr>
            </w:tcPrChange>
          </w:tcPr>
          <w:p w14:paraId="1DE2C09D"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733" w:type="pct"/>
            <w:vAlign w:val="center"/>
            <w:tcPrChange w:id="132" w:author="ALARI Gianluigi" w:date="2016-09-06T15:02:00Z">
              <w:tcPr>
                <w:tcW w:w="860" w:type="pct"/>
                <w:vAlign w:val="center"/>
              </w:tcPr>
            </w:tcPrChange>
          </w:tcPr>
          <w:p w14:paraId="1F03F80B"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320" w:type="pct"/>
            <w:tcPrChange w:id="133" w:author="ALARI Gianluigi" w:date="2016-09-06T15:02:00Z">
              <w:tcPr>
                <w:tcW w:w="290" w:type="pct"/>
              </w:tcPr>
            </w:tcPrChange>
          </w:tcPr>
          <w:p w14:paraId="764F7507"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Change w:id="134" w:author="ALARI Gianluigi" w:date="2016-09-06T15:02:00Z">
              <w:tcPr>
                <w:tcW w:w="1261" w:type="pct"/>
                <w:vAlign w:val="center"/>
              </w:tcPr>
            </w:tcPrChange>
          </w:tcPr>
          <w:p w14:paraId="61498A7C"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624" w:type="pct"/>
            <w:vAlign w:val="center"/>
            <w:tcPrChange w:id="135" w:author="ALARI Gianluigi" w:date="2016-09-06T15:02:00Z">
              <w:tcPr>
                <w:tcW w:w="442" w:type="pct"/>
                <w:vAlign w:val="center"/>
              </w:tcPr>
            </w:tcPrChange>
          </w:tcPr>
          <w:p w14:paraId="5D529FB8"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563" w:type="pct"/>
            <w:vAlign w:val="center"/>
            <w:tcPrChange w:id="136" w:author="ALARI Gianluigi" w:date="2016-09-06T15:02:00Z">
              <w:tcPr>
                <w:tcW w:w="612" w:type="pct"/>
                <w:vAlign w:val="center"/>
              </w:tcPr>
            </w:tcPrChange>
          </w:tcPr>
          <w:p w14:paraId="45C64C88"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6FEFA0F2" w14:textId="77777777" w:rsidTr="00A207A6">
        <w:tc>
          <w:tcPr>
            <w:tcW w:w="523" w:type="pct"/>
            <w:vAlign w:val="center"/>
            <w:tcPrChange w:id="137" w:author="ALARI Gianluigi" w:date="2016-09-06T15:02:00Z">
              <w:tcPr>
                <w:tcW w:w="572" w:type="pct"/>
                <w:vAlign w:val="center"/>
              </w:tcPr>
            </w:tcPrChange>
          </w:tcPr>
          <w:p w14:paraId="461A702E" w14:textId="0C3BE542"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Change w:id="138" w:author="ALARI Gianluigi" w:date="2016-09-06T15:02:00Z">
              <w:tcPr>
                <w:tcW w:w="619" w:type="pct"/>
                <w:vAlign w:val="center"/>
              </w:tcPr>
            </w:tcPrChange>
          </w:tcPr>
          <w:p w14:paraId="7F4E8014"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Change w:id="139" w:author="ALARI Gianluigi" w:date="2016-09-06T15:02:00Z">
              <w:tcPr>
                <w:tcW w:w="344" w:type="pct"/>
                <w:vAlign w:val="center"/>
              </w:tcPr>
            </w:tcPrChange>
          </w:tcPr>
          <w:p w14:paraId="01948AA3"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Change w:id="140" w:author="ALARI Gianluigi" w:date="2016-09-06T15:02:00Z">
              <w:tcPr>
                <w:tcW w:w="860" w:type="pct"/>
                <w:vAlign w:val="center"/>
              </w:tcPr>
            </w:tcPrChange>
          </w:tcPr>
          <w:p w14:paraId="3A973CF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Change w:id="141" w:author="ALARI Gianluigi" w:date="2016-09-06T15:02:00Z">
              <w:tcPr>
                <w:tcW w:w="290" w:type="pct"/>
              </w:tcPr>
            </w:tcPrChange>
          </w:tcPr>
          <w:p w14:paraId="570BDBCD"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Change w:id="142" w:author="ALARI Gianluigi" w:date="2016-09-06T15:02:00Z">
              <w:tcPr>
                <w:tcW w:w="1261" w:type="pct"/>
                <w:vAlign w:val="center"/>
              </w:tcPr>
            </w:tcPrChange>
          </w:tcPr>
          <w:p w14:paraId="7CFC329E"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Change w:id="143" w:author="ALARI Gianluigi" w:date="2016-09-06T15:02:00Z">
              <w:tcPr>
                <w:tcW w:w="442" w:type="pct"/>
                <w:vAlign w:val="center"/>
              </w:tcPr>
            </w:tcPrChange>
          </w:tcPr>
          <w:p w14:paraId="722ECDDB"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Change w:id="144" w:author="ALARI Gianluigi" w:date="2016-09-06T15:02:00Z">
              <w:tcPr>
                <w:tcW w:w="612" w:type="pct"/>
                <w:vAlign w:val="center"/>
              </w:tcPr>
            </w:tcPrChange>
          </w:tcPr>
          <w:p w14:paraId="089C5182"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0BCB4B11" w14:textId="77777777" w:rsidTr="00A207A6">
        <w:tc>
          <w:tcPr>
            <w:tcW w:w="523" w:type="pct"/>
            <w:vAlign w:val="center"/>
            <w:tcPrChange w:id="145" w:author="ALARI Gianluigi" w:date="2016-09-06T15:02:00Z">
              <w:tcPr>
                <w:tcW w:w="572" w:type="pct"/>
                <w:vAlign w:val="center"/>
              </w:tcPr>
            </w:tcPrChange>
          </w:tcPr>
          <w:p w14:paraId="56FE5102" w14:textId="77777777"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Change w:id="146" w:author="ALARI Gianluigi" w:date="2016-09-06T15:02:00Z">
              <w:tcPr>
                <w:tcW w:w="619" w:type="pct"/>
                <w:vAlign w:val="center"/>
              </w:tcPr>
            </w:tcPrChange>
          </w:tcPr>
          <w:p w14:paraId="7576A58C"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Change w:id="147" w:author="ALARI Gianluigi" w:date="2016-09-06T15:02:00Z">
              <w:tcPr>
                <w:tcW w:w="344" w:type="pct"/>
                <w:vAlign w:val="center"/>
              </w:tcPr>
            </w:tcPrChange>
          </w:tcPr>
          <w:p w14:paraId="63B9D44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Change w:id="148" w:author="ALARI Gianluigi" w:date="2016-09-06T15:02:00Z">
              <w:tcPr>
                <w:tcW w:w="860" w:type="pct"/>
                <w:vAlign w:val="center"/>
              </w:tcPr>
            </w:tcPrChange>
          </w:tcPr>
          <w:p w14:paraId="6B12BCA1"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Change w:id="149" w:author="ALARI Gianluigi" w:date="2016-09-06T15:02:00Z">
              <w:tcPr>
                <w:tcW w:w="290" w:type="pct"/>
              </w:tcPr>
            </w:tcPrChange>
          </w:tcPr>
          <w:p w14:paraId="48DB55D6"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Change w:id="150" w:author="ALARI Gianluigi" w:date="2016-09-06T15:02:00Z">
              <w:tcPr>
                <w:tcW w:w="1261" w:type="pct"/>
                <w:vAlign w:val="center"/>
              </w:tcPr>
            </w:tcPrChange>
          </w:tcPr>
          <w:p w14:paraId="2178DB92"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Change w:id="151" w:author="ALARI Gianluigi" w:date="2016-09-06T15:02:00Z">
              <w:tcPr>
                <w:tcW w:w="442" w:type="pct"/>
                <w:vAlign w:val="center"/>
              </w:tcPr>
            </w:tcPrChange>
          </w:tcPr>
          <w:p w14:paraId="348C27F0"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Change w:id="152" w:author="ALARI Gianluigi" w:date="2016-09-06T15:02:00Z">
              <w:tcPr>
                <w:tcW w:w="612" w:type="pct"/>
                <w:vAlign w:val="center"/>
              </w:tcPr>
            </w:tcPrChange>
          </w:tcPr>
          <w:p w14:paraId="7FE4E8FE"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5FE1456D" w14:textId="77777777" w:rsidTr="00A207A6">
        <w:tc>
          <w:tcPr>
            <w:tcW w:w="523" w:type="pct"/>
            <w:vAlign w:val="center"/>
            <w:tcPrChange w:id="153" w:author="ALARI Gianluigi" w:date="2016-09-06T15:02:00Z">
              <w:tcPr>
                <w:tcW w:w="572" w:type="pct"/>
                <w:vAlign w:val="center"/>
              </w:tcPr>
            </w:tcPrChange>
          </w:tcPr>
          <w:p w14:paraId="110B8925" w14:textId="77777777"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Change w:id="154" w:author="ALARI Gianluigi" w:date="2016-09-06T15:02:00Z">
              <w:tcPr>
                <w:tcW w:w="619" w:type="pct"/>
                <w:vAlign w:val="center"/>
              </w:tcPr>
            </w:tcPrChange>
          </w:tcPr>
          <w:p w14:paraId="02990C3D"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Change w:id="155" w:author="ALARI Gianluigi" w:date="2016-09-06T15:02:00Z">
              <w:tcPr>
                <w:tcW w:w="344" w:type="pct"/>
                <w:vAlign w:val="center"/>
              </w:tcPr>
            </w:tcPrChange>
          </w:tcPr>
          <w:p w14:paraId="447731B0"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Change w:id="156" w:author="ALARI Gianluigi" w:date="2016-09-06T15:02:00Z">
              <w:tcPr>
                <w:tcW w:w="860" w:type="pct"/>
                <w:vAlign w:val="center"/>
              </w:tcPr>
            </w:tcPrChange>
          </w:tcPr>
          <w:p w14:paraId="2BBA0941"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Change w:id="157" w:author="ALARI Gianluigi" w:date="2016-09-06T15:02:00Z">
              <w:tcPr>
                <w:tcW w:w="290" w:type="pct"/>
              </w:tcPr>
            </w:tcPrChange>
          </w:tcPr>
          <w:p w14:paraId="1B01C4B4"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Change w:id="158" w:author="ALARI Gianluigi" w:date="2016-09-06T15:02:00Z">
              <w:tcPr>
                <w:tcW w:w="1261" w:type="pct"/>
                <w:vAlign w:val="center"/>
              </w:tcPr>
            </w:tcPrChange>
          </w:tcPr>
          <w:p w14:paraId="2DE3E8C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Change w:id="159" w:author="ALARI Gianluigi" w:date="2016-09-06T15:02:00Z">
              <w:tcPr>
                <w:tcW w:w="442" w:type="pct"/>
                <w:vAlign w:val="center"/>
              </w:tcPr>
            </w:tcPrChange>
          </w:tcPr>
          <w:p w14:paraId="1B67289D"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Change w:id="160" w:author="ALARI Gianluigi" w:date="2016-09-06T15:02:00Z">
              <w:tcPr>
                <w:tcW w:w="612" w:type="pct"/>
                <w:vAlign w:val="center"/>
              </w:tcPr>
            </w:tcPrChange>
          </w:tcPr>
          <w:p w14:paraId="5F8DD996"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5F563935" w14:textId="77777777" w:rsidTr="00A207A6">
        <w:tc>
          <w:tcPr>
            <w:tcW w:w="523" w:type="pct"/>
            <w:vAlign w:val="center"/>
            <w:tcPrChange w:id="161" w:author="ALARI Gianluigi" w:date="2016-09-06T15:02:00Z">
              <w:tcPr>
                <w:tcW w:w="572" w:type="pct"/>
                <w:vAlign w:val="center"/>
              </w:tcPr>
            </w:tcPrChange>
          </w:tcPr>
          <w:p w14:paraId="6031630D" w14:textId="70D6C3A7"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Change w:id="162" w:author="ALARI Gianluigi" w:date="2016-09-06T15:02:00Z">
              <w:tcPr>
                <w:tcW w:w="619" w:type="pct"/>
                <w:vAlign w:val="center"/>
              </w:tcPr>
            </w:tcPrChange>
          </w:tcPr>
          <w:p w14:paraId="61B1DE9C"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Change w:id="163" w:author="ALARI Gianluigi" w:date="2016-09-06T15:02:00Z">
              <w:tcPr>
                <w:tcW w:w="344" w:type="pct"/>
                <w:vAlign w:val="center"/>
              </w:tcPr>
            </w:tcPrChange>
          </w:tcPr>
          <w:p w14:paraId="7FB5EE4B"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Change w:id="164" w:author="ALARI Gianluigi" w:date="2016-09-06T15:02:00Z">
              <w:tcPr>
                <w:tcW w:w="860" w:type="pct"/>
                <w:vAlign w:val="center"/>
              </w:tcPr>
            </w:tcPrChange>
          </w:tcPr>
          <w:p w14:paraId="0183BB78"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Change w:id="165" w:author="ALARI Gianluigi" w:date="2016-09-06T15:02:00Z">
              <w:tcPr>
                <w:tcW w:w="290" w:type="pct"/>
              </w:tcPr>
            </w:tcPrChange>
          </w:tcPr>
          <w:p w14:paraId="35BBA6C3"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Change w:id="166" w:author="ALARI Gianluigi" w:date="2016-09-06T15:02:00Z">
              <w:tcPr>
                <w:tcW w:w="1261" w:type="pct"/>
                <w:vAlign w:val="center"/>
              </w:tcPr>
            </w:tcPrChange>
          </w:tcPr>
          <w:p w14:paraId="7AF95B35"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Change w:id="167" w:author="ALARI Gianluigi" w:date="2016-09-06T15:02:00Z">
              <w:tcPr>
                <w:tcW w:w="442" w:type="pct"/>
                <w:vAlign w:val="center"/>
              </w:tcPr>
            </w:tcPrChange>
          </w:tcPr>
          <w:p w14:paraId="4B2CF9CA"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Change w:id="168" w:author="ALARI Gianluigi" w:date="2016-09-06T15:02:00Z">
              <w:tcPr>
                <w:tcW w:w="612" w:type="pct"/>
                <w:vAlign w:val="center"/>
              </w:tcPr>
            </w:tcPrChange>
          </w:tcPr>
          <w:p w14:paraId="177785D7" w14:textId="77777777" w:rsidR="00CB53FB" w:rsidRPr="00131078" w:rsidRDefault="00CB53FB" w:rsidP="00F82680">
            <w:pPr>
              <w:spacing w:before="100" w:beforeAutospacing="1" w:after="100" w:afterAutospacing="1"/>
              <w:jc w:val="left"/>
              <w:rPr>
                <w:rFonts w:asciiTheme="minorHAnsi" w:hAnsiTheme="minorHAnsi"/>
                <w:sz w:val="20"/>
                <w:szCs w:val="20"/>
              </w:rPr>
            </w:pPr>
          </w:p>
        </w:tc>
      </w:tr>
    </w:tbl>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69" w:name="_Toc276050163"/>
      <w:bookmarkStart w:id="170" w:name="_Toc306103582"/>
      <w:bookmarkStart w:id="171" w:name="_Toc343177382"/>
      <w:bookmarkStart w:id="172" w:name="_Toc334776321"/>
      <w:r w:rsidRPr="00131078">
        <w:rPr>
          <w:rFonts w:asciiTheme="minorHAnsi" w:hAnsiTheme="minorHAnsi"/>
          <w:b/>
        </w:rPr>
        <w:lastRenderedPageBreak/>
        <w:t>Key Performance Indicators</w:t>
      </w:r>
      <w:bookmarkEnd w:id="169"/>
      <w:bookmarkEnd w:id="170"/>
      <w:bookmarkEnd w:id="171"/>
      <w:bookmarkEnd w:id="172"/>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5DC9981E" w:rsidR="005B6228" w:rsidRDefault="007E6D48" w:rsidP="005B6228">
      <w:pPr>
        <w:rPr>
          <w:ins w:id="173" w:author="KOUKLAKIS Georgios" w:date="2016-09-06T12:11:00Z"/>
          <w:rFonts w:asciiTheme="minorHAnsi" w:hAnsiTheme="minorHAnsi"/>
          <w:b/>
          <w:sz w:val="20"/>
          <w:szCs w:val="20"/>
        </w:rPr>
      </w:pPr>
      <w:ins w:id="174" w:author="KOUKLAKIS Georgios" w:date="2016-09-06T12:11:00Z">
        <w:r>
          <w:rPr>
            <w:rFonts w:asciiTheme="minorHAnsi" w:hAnsiTheme="minorHAnsi"/>
            <w:b/>
            <w:sz w:val="20"/>
            <w:szCs w:val="20"/>
          </w:rPr>
          <w:t>The K</w:t>
        </w:r>
      </w:ins>
      <w:ins w:id="175" w:author="KOUKLAKIS Georgios" w:date="2016-09-06T12:12:00Z">
        <w:r>
          <w:rPr>
            <w:rFonts w:asciiTheme="minorHAnsi" w:hAnsiTheme="minorHAnsi"/>
            <w:b/>
            <w:sz w:val="20"/>
            <w:szCs w:val="20"/>
          </w:rPr>
          <w:t xml:space="preserve">PIs will be </w:t>
        </w:r>
      </w:ins>
      <w:ins w:id="176" w:author="KOUKLAKIS Georgios" w:date="2016-09-06T12:13:00Z">
        <w:r>
          <w:rPr>
            <w:rFonts w:asciiTheme="minorHAnsi" w:hAnsiTheme="minorHAnsi"/>
            <w:b/>
            <w:sz w:val="20"/>
            <w:szCs w:val="20"/>
          </w:rPr>
          <w:t xml:space="preserve">included </w:t>
        </w:r>
      </w:ins>
      <w:ins w:id="177" w:author="KOUKLAKIS Georgios" w:date="2016-09-06T12:12:00Z">
        <w:r>
          <w:rPr>
            <w:rFonts w:asciiTheme="minorHAnsi" w:hAnsiTheme="minorHAnsi"/>
            <w:b/>
            <w:sz w:val="20"/>
            <w:szCs w:val="20"/>
          </w:rPr>
          <w:t>in the scope of the definition of the e-Parliament KPI definition</w:t>
        </w:r>
      </w:ins>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178" w:name="_Toc306103588"/>
      <w:bookmarkStart w:id="179" w:name="_Toc343177383"/>
      <w:bookmarkStart w:id="180" w:name="_Toc334776322"/>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178"/>
      <w:bookmarkEnd w:id="179"/>
      <w:bookmarkEnd w:id="180"/>
    </w:p>
    <w:p w14:paraId="21C9D1DB" w14:textId="77777777" w:rsidR="00580272" w:rsidRPr="00131078" w:rsidRDefault="00580272" w:rsidP="002C773C">
      <w:pPr>
        <w:pStyle w:val="Conseilsinvisibles"/>
        <w:rPr>
          <w:rFonts w:asciiTheme="minorHAnsi" w:hAnsiTheme="minorHAnsi"/>
          <w:b/>
          <w:sz w:val="20"/>
          <w:szCs w:val="20"/>
        </w:rPr>
      </w:pPr>
      <w:bookmarkStart w:id="181"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82" w:name="_Toc343177384"/>
      <w:bookmarkStart w:id="183" w:name="_Toc334776323"/>
      <w:r w:rsidRPr="00131078">
        <w:rPr>
          <w:rFonts w:asciiTheme="minorHAnsi" w:hAnsiTheme="minorHAnsi"/>
          <w:sz w:val="20"/>
          <w:szCs w:val="20"/>
          <w:lang w:val="en-GB"/>
        </w:rPr>
        <w:t>List of the possible scenarios</w:t>
      </w:r>
      <w:bookmarkEnd w:id="181"/>
      <w:bookmarkEnd w:id="182"/>
      <w:bookmarkEnd w:id="183"/>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No actions are taken by DG ITEC.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4B92CB1B" w:rsidR="005B6228" w:rsidRPr="00131078" w:rsidRDefault="002C672F" w:rsidP="0029046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on current generation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 are</w:t>
            </w:r>
            <w:r w:rsidR="00062F48" w:rsidRPr="00131078">
              <w:rPr>
                <w:rFonts w:asciiTheme="minorHAnsi" w:hAnsiTheme="minorHAnsi"/>
                <w:sz w:val="20"/>
                <w:szCs w:val="20"/>
              </w:rPr>
              <w:t xml:space="preserve"> to be updated 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w:t>
            </w:r>
            <w:proofErr w:type="spellStart"/>
            <w:r w:rsidR="00062F48" w:rsidRPr="00131078">
              <w:rPr>
                <w:rFonts w:asciiTheme="minorHAnsi" w:hAnsiTheme="minorHAnsi"/>
                <w:sz w:val="20"/>
                <w:szCs w:val="20"/>
              </w:rPr>
              <w:t>Trilogue</w:t>
            </w:r>
            <w:proofErr w:type="spellEnd"/>
            <w:r w:rsidR="00062F48" w:rsidRPr="00131078">
              <w:rPr>
                <w:rFonts w:asciiTheme="minorHAnsi" w:hAnsiTheme="minorHAnsi"/>
                <w:sz w:val="20"/>
                <w:szCs w:val="20"/>
              </w:rPr>
              <w:t xml:space="preserv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w:t>
            </w:r>
          </w:p>
        </w:tc>
        <w:tc>
          <w:tcPr>
            <w:tcW w:w="2785" w:type="pct"/>
            <w:vAlign w:val="center"/>
          </w:tcPr>
          <w:p w14:paraId="0E5CFF61" w14:textId="6B24AB28" w:rsidR="00062F48" w:rsidRPr="00131078" w:rsidRDefault="00062F48" w:rsidP="003915E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del w:id="184" w:author="KOUKLAKIS Georgios" w:date="2016-09-06T10:55:00Z">
              <w:r w:rsidRPr="00131078" w:rsidDel="003915E9">
                <w:rPr>
                  <w:rFonts w:asciiTheme="minorHAnsi" w:hAnsiTheme="minorHAnsi"/>
                  <w:sz w:val="20"/>
                  <w:szCs w:val="20"/>
                </w:rPr>
                <w:delText xml:space="preserve">of </w:delText>
              </w:r>
            </w:del>
            <w:ins w:id="185" w:author="KOUKLAKIS Georgios" w:date="2016-09-06T10:55:00Z">
              <w:r w:rsidR="003915E9">
                <w:rPr>
                  <w:rFonts w:asciiTheme="minorHAnsi" w:hAnsiTheme="minorHAnsi"/>
                  <w:sz w:val="20"/>
                  <w:szCs w:val="20"/>
                </w:rPr>
                <w:t>with</w:t>
              </w:r>
              <w:r w:rsidR="003915E9" w:rsidRPr="00131078">
                <w:rPr>
                  <w:rFonts w:asciiTheme="minorHAnsi" w:hAnsiTheme="minorHAnsi"/>
                  <w:sz w:val="20"/>
                  <w:szCs w:val="20"/>
                </w:rPr>
                <w:t xml:space="preserve"> </w:t>
              </w:r>
            </w:ins>
            <w:r w:rsidRPr="00131078">
              <w:rPr>
                <w:rFonts w:asciiTheme="minorHAnsi" w:hAnsiTheme="minorHAnsi"/>
                <w:sz w:val="20"/>
                <w:szCs w:val="20"/>
              </w:rPr>
              <w:t>Business Owners as well as end-users</w:t>
            </w:r>
            <w:ins w:id="186" w:author="KOUKLAKIS Georgios" w:date="2016-09-06T10:55:00Z">
              <w:r w:rsidR="003915E9">
                <w:rPr>
                  <w:rFonts w:asciiTheme="minorHAnsi" w:hAnsiTheme="minorHAnsi"/>
                  <w:sz w:val="20"/>
                  <w:szCs w:val="20"/>
                </w:rPr>
                <w:t>,</w:t>
              </w:r>
            </w:ins>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 to prepare the process for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87" w:name="_Toc306103591"/>
      <w:bookmarkStart w:id="188" w:name="_Toc343177385"/>
      <w:bookmarkStart w:id="189" w:name="_Toc334776324"/>
      <w:r w:rsidRPr="00131078">
        <w:rPr>
          <w:rFonts w:asciiTheme="minorHAnsi" w:hAnsiTheme="minorHAnsi"/>
          <w:sz w:val="20"/>
          <w:szCs w:val="20"/>
          <w:lang w:val="en-GB"/>
        </w:rPr>
        <w:t>Alignment</w:t>
      </w:r>
      <w:bookmarkEnd w:id="187"/>
      <w:bookmarkEnd w:id="188"/>
      <w:bookmarkEnd w:id="189"/>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r w:rsidR="0063283F" w:rsidRPr="00131078"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w:t>
            </w:r>
            <w:commentRangeStart w:id="190"/>
            <w:r w:rsidRPr="00131078">
              <w:rPr>
                <w:rFonts w:asciiTheme="minorHAnsi" w:hAnsiTheme="minorHAnsi"/>
                <w:b/>
                <w:sz w:val="20"/>
                <w:szCs w:val="20"/>
              </w:rPr>
              <w:t>03</w:t>
            </w:r>
            <w:commentRangeEnd w:id="190"/>
            <w:r w:rsidRPr="00131078">
              <w:rPr>
                <w:rStyle w:val="CommentReference"/>
                <w:rFonts w:asciiTheme="minorHAnsi" w:hAnsiTheme="minorHAnsi"/>
                <w:szCs w:val="20"/>
                <w:lang w:val="en-US" w:eastAsia="ja-JP"/>
              </w:rPr>
              <w:commentReference w:id="190"/>
            </w:r>
          </w:p>
        </w:tc>
        <w:tc>
          <w:tcPr>
            <w:tcW w:w="4178" w:type="pct"/>
            <w:vAlign w:val="center"/>
          </w:tcPr>
          <w:p w14:paraId="1F1F9BB4"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bl>
    <w:p w14:paraId="49AC5F4C" w14:textId="77777777" w:rsidR="00D064ED" w:rsidRPr="00131078" w:rsidRDefault="00D064ED">
      <w:pPr>
        <w:spacing w:before="0" w:line="240" w:lineRule="auto"/>
        <w:jc w:val="left"/>
        <w:rPr>
          <w:rFonts w:asciiTheme="minorHAnsi" w:hAnsiTheme="minorHAnsi"/>
          <w:b/>
          <w:bCs/>
          <w:iCs/>
          <w:sz w:val="20"/>
          <w:szCs w:val="20"/>
          <w:lang w:eastAsia="ja-JP"/>
        </w:rPr>
      </w:pPr>
      <w:bookmarkStart w:id="191" w:name="_Toc306103593"/>
      <w:bookmarkStart w:id="192" w:name="_Toc343177386"/>
      <w:r w:rsidRPr="00131078">
        <w:rPr>
          <w:rFonts w:asciiTheme="minorHAnsi" w:hAnsiTheme="minorHAnsi"/>
          <w:b/>
          <w:sz w:val="20"/>
          <w:szCs w:val="20"/>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193" w:name="_Toc334776325"/>
      <w:r w:rsidRPr="00131078">
        <w:rPr>
          <w:rFonts w:asciiTheme="minorHAnsi" w:hAnsiTheme="minorHAnsi"/>
          <w:sz w:val="20"/>
          <w:szCs w:val="20"/>
          <w:lang w:val="en-GB"/>
        </w:rPr>
        <w:lastRenderedPageBreak/>
        <w:t>Details - Scenario 1</w:t>
      </w:r>
      <w:bookmarkEnd w:id="191"/>
      <w:bookmarkEnd w:id="192"/>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193"/>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194" w:name="_Toc343177387"/>
      <w:bookmarkStart w:id="195" w:name="_Toc334776326"/>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194"/>
      <w:bookmarkEnd w:id="195"/>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5664FA">
      <w:pPr>
        <w:ind w:left="1134"/>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196" w:name="_Toc343177388"/>
      <w:bookmarkStart w:id="197" w:name="_Toc334776327"/>
      <w:r w:rsidRPr="00131078">
        <w:rPr>
          <w:rFonts w:asciiTheme="minorHAnsi" w:hAnsiTheme="minorHAnsi"/>
          <w:b w:val="0"/>
          <w:i w:val="0"/>
          <w:sz w:val="20"/>
          <w:szCs w:val="20"/>
        </w:rPr>
        <w:t>Potential business and organisational impact</w:t>
      </w:r>
      <w:bookmarkEnd w:id="196"/>
      <w:bookmarkEnd w:id="197"/>
    </w:p>
    <w:p w14:paraId="5E701257" w14:textId="77777777" w:rsidR="00062F48" w:rsidRPr="00436D64" w:rsidRDefault="00062F48" w:rsidP="00DB2116">
      <w:pPr>
        <w:ind w:left="1134"/>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0C7C79A9" w14:textId="77777777" w:rsidR="007739C4" w:rsidRPr="00131078" w:rsidRDefault="007739C4" w:rsidP="002C773C">
      <w:pPr>
        <w:rPr>
          <w:rFonts w:asciiTheme="minorHAnsi" w:hAnsiTheme="minorHAnsi"/>
          <w:sz w:val="20"/>
          <w:szCs w:val="20"/>
        </w:rPr>
      </w:pP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198" w:name="_Toc343177389"/>
      <w:bookmarkStart w:id="199" w:name="_Toc334776328"/>
      <w:r w:rsidRPr="00131078">
        <w:rPr>
          <w:rFonts w:asciiTheme="minorHAnsi" w:hAnsiTheme="minorHAnsi"/>
          <w:b w:val="0"/>
          <w:i w:val="0"/>
          <w:sz w:val="20"/>
          <w:szCs w:val="20"/>
        </w:rPr>
        <w:t>Potential technological impact</w:t>
      </w:r>
      <w:bookmarkEnd w:id="198"/>
      <w:bookmarkEnd w:id="199"/>
    </w:p>
    <w:p w14:paraId="19371190" w14:textId="77777777" w:rsidR="007739C4"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200" w:name="_Toc334776329"/>
      <w:bookmarkStart w:id="201"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200"/>
    </w:p>
    <w:p w14:paraId="319BA7EA" w14:textId="77777777"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047533" w:rsidRPr="00131078">
        <w:rPr>
          <w:rFonts w:asciiTheme="minorHAnsi" w:hAnsiTheme="minorHAnsi"/>
        </w:rPr>
        <w:footnoteReference w:id="2"/>
      </w:r>
      <w:r w:rsidRPr="00131078">
        <w:rPr>
          <w:rFonts w:asciiTheme="minorHAnsi" w:hAnsiTheme="minorHAnsi"/>
          <w:sz w:val="20"/>
          <w:szCs w:val="20"/>
        </w:rPr>
        <w:t xml:space="preserve"> is subject to specific requirements enshrined in Regulation EC n°45/2001. Therefore, any impact on personal data shall be identified as soon as possible.</w:t>
      </w:r>
    </w:p>
    <w:p w14:paraId="3B859972" w14:textId="3CB512C7"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del w:id="202" w:author="KOUKLAKIS Georgios" w:date="2016-09-06T12:06:00Z">
        <w:r w:rsidR="00FF24EB" w:rsidRPr="00131078" w:rsidDel="007E6D48">
          <w:rPr>
            <w:rFonts w:asciiTheme="minorHAnsi" w:hAnsiTheme="minorHAnsi"/>
            <w:sz w:val="20"/>
            <w:szCs w:val="20"/>
            <w:u w:val="single"/>
          </w:rPr>
          <w:delText>8</w:delText>
        </w:r>
        <w:r w:rsidRPr="00131078" w:rsidDel="007E6D48">
          <w:rPr>
            <w:rFonts w:asciiTheme="minorHAnsi" w:hAnsiTheme="minorHAnsi"/>
            <w:sz w:val="20"/>
            <w:szCs w:val="20"/>
            <w:u w:val="single"/>
          </w:rPr>
          <w:delText xml:space="preserve"> </w:delText>
        </w:r>
      </w:del>
      <w:ins w:id="203"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commentRangeStart w:id="204"/>
      <w:tr w:rsidR="002B56A2" w:rsidRPr="00131078" w14:paraId="7C5FD09D" w14:textId="77777777" w:rsidTr="002C773C">
        <w:trPr>
          <w:trHeight w:val="246"/>
          <w:jc w:val="center"/>
        </w:trPr>
        <w:tc>
          <w:tcPr>
            <w:tcW w:w="5000" w:type="pct"/>
            <w:shd w:val="clear" w:color="auto" w:fill="auto"/>
          </w:tcPr>
          <w:p w14:paraId="2904BA9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Administrative data (name, email, phone numbers, function, personnel number ...)</w:t>
            </w:r>
            <w:commentRangeEnd w:id="204"/>
            <w:r w:rsidR="003915E9">
              <w:rPr>
                <w:rStyle w:val="CommentReference"/>
                <w:szCs w:val="20"/>
                <w:lang w:val="en-US" w:eastAsia="ja-JP"/>
              </w:rPr>
              <w:commentReference w:id="204"/>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201"/>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205" w:name="_Toc334776330"/>
      <w:r w:rsidRPr="00131078">
        <w:rPr>
          <w:rFonts w:asciiTheme="minorHAnsi" w:hAnsiTheme="minorHAnsi"/>
          <w:b w:val="0"/>
          <w:i w:val="0"/>
          <w:sz w:val="20"/>
          <w:szCs w:val="20"/>
        </w:rPr>
        <w:t>Other potential impact</w:t>
      </w:r>
      <w:bookmarkEnd w:id="205"/>
    </w:p>
    <w:p w14:paraId="2C8A7CD3" w14:textId="77777777" w:rsidR="00D45490"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206" w:name="_Toc343177391"/>
      <w:bookmarkStart w:id="207" w:name="_Toc334776331"/>
      <w:r w:rsidRPr="00131078">
        <w:rPr>
          <w:rFonts w:asciiTheme="minorHAnsi" w:hAnsiTheme="minorHAnsi"/>
          <w:b w:val="0"/>
          <w:i w:val="0"/>
          <w:sz w:val="20"/>
          <w:szCs w:val="20"/>
        </w:rPr>
        <w:lastRenderedPageBreak/>
        <w:t>Benefits and costs</w:t>
      </w:r>
      <w:r w:rsidR="003D4712" w:rsidRPr="00131078">
        <w:rPr>
          <w:rFonts w:asciiTheme="minorHAnsi" w:hAnsiTheme="minorHAnsi"/>
          <w:b w:val="0"/>
          <w:i w:val="0"/>
          <w:sz w:val="20"/>
          <w:szCs w:val="20"/>
        </w:rPr>
        <w:t xml:space="preserve"> analysis</w:t>
      </w:r>
      <w:bookmarkEnd w:id="206"/>
      <w:bookmarkEnd w:id="207"/>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788EF2C" w:rsidR="007739C4" w:rsidRPr="00131078" w:rsidRDefault="00062F48" w:rsidP="005664FA">
      <w:pPr>
        <w:ind w:left="1134"/>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 as it was - </w:t>
      </w:r>
      <w:bookmarkStart w:id="208" w:name="_GoBack"/>
      <w:r w:rsidR="00DB2116" w:rsidRPr="00131078">
        <w:rPr>
          <w:rFonts w:asciiTheme="minorHAnsi" w:hAnsiTheme="minorHAnsi"/>
          <w:sz w:val="20"/>
          <w:szCs w:val="20"/>
        </w:rPr>
        <w:t xml:space="preserve">this is a performance </w:t>
      </w:r>
      <w:commentRangeStart w:id="209"/>
      <w:proofErr w:type="spellStart"/>
      <w:r w:rsidR="00DB2116" w:rsidRPr="00131078">
        <w:rPr>
          <w:rFonts w:asciiTheme="minorHAnsi" w:hAnsiTheme="minorHAnsi"/>
          <w:sz w:val="20"/>
          <w:szCs w:val="20"/>
        </w:rPr>
        <w:t>o</w:t>
      </w:r>
      <w:commentRangeEnd w:id="209"/>
      <w:proofErr w:type="spellEnd"/>
      <w:r w:rsidR="003915E9">
        <w:rPr>
          <w:rStyle w:val="CommentReference"/>
          <w:szCs w:val="20"/>
          <w:lang w:val="en-US" w:eastAsia="ja-JP"/>
        </w:rPr>
        <w:commentReference w:id="209"/>
      </w:r>
      <w:r w:rsidR="00DB2116" w:rsidRPr="00131078">
        <w:rPr>
          <w:rFonts w:asciiTheme="minorHAnsi" w:hAnsiTheme="minorHAnsi"/>
          <w:sz w:val="20"/>
          <w:szCs w:val="20"/>
        </w:rPr>
        <w:t xml:space="preserve"> </w:t>
      </w:r>
      <w:r w:rsidR="0030354F">
        <w:rPr>
          <w:rFonts w:asciiTheme="minorHAnsi" w:hAnsiTheme="minorHAnsi"/>
          <w:sz w:val="20"/>
          <w:szCs w:val="20"/>
        </w:rPr>
        <w:t>the MS Office 2013 and earlier versions.</w:t>
      </w:r>
      <w:bookmarkEnd w:id="208"/>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210" w:name="_Toc343177392"/>
      <w:bookmarkStart w:id="211" w:name="_Toc334776332"/>
      <w:r w:rsidRPr="00131078">
        <w:rPr>
          <w:rFonts w:asciiTheme="minorHAnsi" w:hAnsiTheme="minorHAnsi"/>
          <w:b w:val="0"/>
          <w:i w:val="0"/>
          <w:sz w:val="20"/>
          <w:szCs w:val="20"/>
        </w:rPr>
        <w:t xml:space="preserve">Risk assessment and </w:t>
      </w:r>
      <w:bookmarkEnd w:id="210"/>
      <w:r w:rsidR="00731219" w:rsidRPr="00131078">
        <w:rPr>
          <w:rFonts w:asciiTheme="minorHAnsi" w:hAnsiTheme="minorHAnsi"/>
          <w:b w:val="0"/>
          <w:i w:val="0"/>
          <w:sz w:val="20"/>
          <w:szCs w:val="20"/>
        </w:rPr>
        <w:t>mitigation actions</w:t>
      </w:r>
      <w:bookmarkEnd w:id="211"/>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77777777" w:rsidR="00DB65AE" w:rsidRPr="00131078" w:rsidRDefault="005664FA" w:rsidP="009A287C">
            <w:pPr>
              <w:pStyle w:val="Saisieparagraph"/>
              <w:shd w:val="clear" w:color="auto" w:fill="auto"/>
              <w:rPr>
                <w:rFonts w:asciiTheme="minorHAnsi" w:hAnsiTheme="minorHAnsi" w:cs="Arial"/>
                <w:sz w:val="20"/>
                <w:szCs w:val="20"/>
              </w:rPr>
            </w:pPr>
            <w:r w:rsidRPr="00131078">
              <w:rPr>
                <w:rFonts w:asciiTheme="minorHAnsi" w:hAnsiTheme="minorHAnsi" w:cs="Arial"/>
                <w:sz w:val="20"/>
                <w:szCs w:val="20"/>
              </w:rPr>
              <w:t xml:space="preserve">Continuing performance problems with the current generation of </w:t>
            </w:r>
            <w:proofErr w:type="spellStart"/>
            <w:r w:rsidRPr="00131078">
              <w:rPr>
                <w:rFonts w:asciiTheme="minorHAnsi" w:hAnsiTheme="minorHAnsi" w:cs="Arial"/>
                <w:sz w:val="20"/>
                <w:szCs w:val="20"/>
              </w:rPr>
              <w:t>Trilogue</w:t>
            </w:r>
            <w:proofErr w:type="spellEnd"/>
            <w:r w:rsidRPr="00131078">
              <w:rPr>
                <w:rFonts w:asciiTheme="minorHAnsi" w:hAnsiTheme="minorHAnsi" w:cs="Arial"/>
                <w:sz w:val="20"/>
                <w:szCs w:val="20"/>
              </w:rPr>
              <w:t xml:space="preserve"> Tables IT supporting tools.</w:t>
            </w:r>
          </w:p>
        </w:tc>
        <w:tc>
          <w:tcPr>
            <w:tcW w:w="2433" w:type="pct"/>
            <w:shd w:val="clear" w:color="auto" w:fill="auto"/>
          </w:tcPr>
          <w:p w14:paraId="7022F6C0" w14:textId="77777777" w:rsidR="00DB65AE" w:rsidRPr="00131078" w:rsidRDefault="005664FA" w:rsidP="009A287C">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Continue investigation into the problem set and designing appropriate solution, acceptable by the Business and the End Users.</w:t>
            </w:r>
          </w:p>
        </w:tc>
      </w:tr>
      <w:tr w:rsidR="000647D0" w:rsidRPr="00131078" w14:paraId="360787E8" w14:textId="77777777" w:rsidTr="000647D0">
        <w:trPr>
          <w:jc w:val="center"/>
        </w:trPr>
        <w:tc>
          <w:tcPr>
            <w:tcW w:w="2567" w:type="pct"/>
            <w:shd w:val="clear" w:color="auto" w:fill="auto"/>
          </w:tcPr>
          <w:p w14:paraId="4D1B065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0CEBBC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884D402" w14:textId="77777777" w:rsidTr="000647D0">
        <w:trPr>
          <w:jc w:val="center"/>
        </w:trPr>
        <w:tc>
          <w:tcPr>
            <w:tcW w:w="2567" w:type="pct"/>
            <w:shd w:val="clear" w:color="auto" w:fill="auto"/>
          </w:tcPr>
          <w:p w14:paraId="59F5A05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3F158B1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4951B6A6" w14:textId="77777777" w:rsidTr="000647D0">
        <w:trPr>
          <w:jc w:val="center"/>
        </w:trPr>
        <w:tc>
          <w:tcPr>
            <w:tcW w:w="2567" w:type="pct"/>
            <w:shd w:val="clear" w:color="auto" w:fill="auto"/>
          </w:tcPr>
          <w:p w14:paraId="5AC6197B"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7CCC6BD5"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0973A366" w14:textId="77777777" w:rsidTr="002C773C">
        <w:trPr>
          <w:jc w:val="center"/>
        </w:trPr>
        <w:tc>
          <w:tcPr>
            <w:tcW w:w="2567" w:type="pct"/>
            <w:shd w:val="clear" w:color="auto" w:fill="auto"/>
          </w:tcPr>
          <w:p w14:paraId="123CD2ED" w14:textId="77777777" w:rsidR="002B56A2" w:rsidRPr="00131078" w:rsidRDefault="002B56A2" w:rsidP="009A287C">
            <w:pPr>
              <w:pStyle w:val="Saisieparagraph"/>
              <w:shd w:val="clear" w:color="auto" w:fill="auto"/>
              <w:rPr>
                <w:rFonts w:asciiTheme="minorHAnsi" w:hAnsiTheme="minorHAnsi" w:cs="Arial"/>
                <w:color w:val="888888"/>
                <w:sz w:val="20"/>
                <w:szCs w:val="20"/>
              </w:rPr>
            </w:pPr>
          </w:p>
        </w:tc>
        <w:tc>
          <w:tcPr>
            <w:tcW w:w="2433" w:type="pct"/>
            <w:shd w:val="clear" w:color="auto" w:fill="auto"/>
          </w:tcPr>
          <w:p w14:paraId="427479DB" w14:textId="77777777" w:rsidR="002B56A2" w:rsidRPr="00131078" w:rsidRDefault="002B56A2" w:rsidP="009A287C">
            <w:pPr>
              <w:pStyle w:val="Saisieparagraph"/>
              <w:shd w:val="clear" w:color="auto" w:fill="auto"/>
              <w:ind w:left="84"/>
              <w:rPr>
                <w:rFonts w:asciiTheme="minorHAnsi" w:hAnsiTheme="minorHAnsi"/>
                <w:sz w:val="20"/>
                <w:szCs w:val="20"/>
              </w:rPr>
            </w:pP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212" w:name="_Toc334776333"/>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212"/>
    </w:p>
    <w:p w14:paraId="4280CFB1" w14:textId="77777777" w:rsidR="005664FA" w:rsidRPr="00131078" w:rsidRDefault="005664FA" w:rsidP="005664FA">
      <w:pPr>
        <w:pStyle w:val="Conseilsinvisibles"/>
        <w:rPr>
          <w:rFonts w:asciiTheme="minorHAnsi" w:hAnsiTheme="minorHAnsi"/>
          <w:sz w:val="20"/>
          <w:szCs w:val="20"/>
        </w:rPr>
      </w:pPr>
      <w:commentRangeStart w:id="213"/>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214" w:name="_Toc334776334"/>
      <w:r w:rsidRPr="00131078">
        <w:rPr>
          <w:rFonts w:asciiTheme="minorHAnsi" w:hAnsiTheme="minorHAnsi"/>
          <w:b w:val="0"/>
          <w:i w:val="0"/>
          <w:sz w:val="20"/>
          <w:szCs w:val="20"/>
        </w:rPr>
        <w:t>Business requirements coverage</w:t>
      </w:r>
      <w:bookmarkEnd w:id="214"/>
    </w:p>
    <w:p w14:paraId="125ED4B3" w14:textId="77777777" w:rsidR="005664FA" w:rsidRPr="00131078" w:rsidRDefault="005664FA"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30354F" w:rsidP="005664FA">
      <w:pPr>
        <w:pStyle w:val="Heading3"/>
        <w:numPr>
          <w:ilvl w:val="2"/>
          <w:numId w:val="1"/>
        </w:numPr>
        <w:rPr>
          <w:rFonts w:asciiTheme="minorHAnsi" w:hAnsiTheme="minorHAnsi"/>
          <w:b w:val="0"/>
          <w:i w:val="0"/>
          <w:sz w:val="20"/>
          <w:szCs w:val="20"/>
        </w:rPr>
      </w:pPr>
      <w:bookmarkStart w:id="215" w:name="_Toc334776335"/>
      <w:commentRangeEnd w:id="213"/>
      <w:r>
        <w:rPr>
          <w:rStyle w:val="CommentReference"/>
          <w:b w:val="0"/>
          <w:bCs w:val="0"/>
          <w:i w:val="0"/>
          <w:szCs w:val="20"/>
          <w:lang w:val="en-US" w:eastAsia="ja-JP"/>
        </w:rPr>
        <w:commentReference w:id="213"/>
      </w:r>
      <w:r w:rsidR="005664FA" w:rsidRPr="00131078">
        <w:rPr>
          <w:rFonts w:asciiTheme="minorHAnsi" w:hAnsiTheme="minorHAnsi"/>
          <w:b w:val="0"/>
          <w:i w:val="0"/>
          <w:sz w:val="20"/>
          <w:szCs w:val="20"/>
        </w:rPr>
        <w:t>Potential business and organisational impact</w:t>
      </w:r>
      <w:bookmarkEnd w:id="215"/>
    </w:p>
    <w:p w14:paraId="44E6CEEB" w14:textId="4ADBC3CE"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of this particular impact, no other changes would take place at the EP regarding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216" w:name="_Toc334776336"/>
      <w:r w:rsidRPr="00131078">
        <w:rPr>
          <w:rFonts w:asciiTheme="minorHAnsi" w:hAnsiTheme="minorHAnsi"/>
          <w:b w:val="0"/>
          <w:i w:val="0"/>
          <w:sz w:val="20"/>
          <w:szCs w:val="20"/>
        </w:rPr>
        <w:t>Potential technological impact</w:t>
      </w:r>
      <w:bookmarkEnd w:id="216"/>
    </w:p>
    <w:p w14:paraId="4F9E1171" w14:textId="0C81759C"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No technical impact, beside</w:t>
      </w:r>
      <w:ins w:id="217" w:author="KOUKLAKIS Georgios" w:date="2016-09-06T11:40:00Z">
        <w:r w:rsidR="007D642D">
          <w:rPr>
            <w:rFonts w:asciiTheme="minorHAnsi" w:hAnsiTheme="minorHAnsi"/>
            <w:sz w:val="20"/>
            <w:szCs w:val="20"/>
          </w:rPr>
          <w:t>s</w:t>
        </w:r>
      </w:ins>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218" w:name="_Toc334776337"/>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218"/>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40951CDE"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del w:id="219" w:author="KOUKLAKIS Georgios" w:date="2016-09-06T12:06:00Z">
        <w:r w:rsidRPr="00131078" w:rsidDel="007E6D48">
          <w:rPr>
            <w:rFonts w:asciiTheme="minorHAnsi" w:hAnsiTheme="minorHAnsi"/>
            <w:sz w:val="20"/>
            <w:szCs w:val="20"/>
            <w:u w:val="single"/>
          </w:rPr>
          <w:delText xml:space="preserve">8 </w:delText>
        </w:r>
      </w:del>
      <w:ins w:id="220"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commentRangeStart w:id="221"/>
      <w:tr w:rsidR="005664FA" w:rsidRPr="00131078" w14:paraId="131F1D45" w14:textId="77777777" w:rsidTr="005664FA">
        <w:trPr>
          <w:trHeight w:val="246"/>
          <w:jc w:val="center"/>
        </w:trPr>
        <w:tc>
          <w:tcPr>
            <w:tcW w:w="5000" w:type="pct"/>
            <w:shd w:val="clear" w:color="auto" w:fill="auto"/>
          </w:tcPr>
          <w:p w14:paraId="561A4B8C"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Administrative data (name, email, phone numbers, function, personnel number ...)</w:t>
            </w:r>
            <w:commentRangeEnd w:id="221"/>
            <w:r w:rsidR="007D642D">
              <w:rPr>
                <w:rStyle w:val="CommentReference"/>
                <w:szCs w:val="20"/>
                <w:lang w:val="en-US" w:eastAsia="ja-JP"/>
              </w:rPr>
              <w:commentReference w:id="221"/>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222" w:name="_Toc334776338"/>
      <w:r w:rsidRPr="00131078">
        <w:rPr>
          <w:rFonts w:asciiTheme="minorHAnsi" w:hAnsiTheme="minorHAnsi"/>
          <w:b w:val="0"/>
          <w:i w:val="0"/>
          <w:sz w:val="20"/>
          <w:szCs w:val="20"/>
        </w:rPr>
        <w:lastRenderedPageBreak/>
        <w:t>Other potential impact</w:t>
      </w:r>
      <w:bookmarkEnd w:id="222"/>
    </w:p>
    <w:p w14:paraId="15D19563" w14:textId="77777777" w:rsidR="005664FA" w:rsidRPr="00131078" w:rsidRDefault="005664FA" w:rsidP="005664FA">
      <w:pPr>
        <w:rPr>
          <w:rFonts w:asciiTheme="minorHAnsi" w:hAnsiTheme="minorHAnsi"/>
          <w:sz w:val="20"/>
          <w:szCs w:val="20"/>
        </w:rPr>
      </w:pP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223" w:name="_Toc334776339"/>
      <w:r w:rsidRPr="00131078">
        <w:rPr>
          <w:rFonts w:asciiTheme="minorHAnsi" w:hAnsiTheme="minorHAnsi"/>
          <w:b w:val="0"/>
          <w:i w:val="0"/>
          <w:sz w:val="20"/>
          <w:szCs w:val="20"/>
        </w:rPr>
        <w:t>Benefits and costs analysis</w:t>
      </w:r>
      <w:bookmarkEnd w:id="223"/>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164095F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 xml:space="preserve">any </w:t>
      </w:r>
      <w:del w:id="224" w:author="ALARI Gianluigi" w:date="2016-09-06T15:06:00Z">
        <w:r w:rsidR="0030354F" w:rsidDel="009F60C3">
          <w:rPr>
            <w:rFonts w:asciiTheme="minorHAnsi" w:hAnsiTheme="minorHAnsi"/>
            <w:sz w:val="20"/>
            <w:szCs w:val="20"/>
          </w:rPr>
          <w:delText xml:space="preserve">other </w:delText>
        </w:r>
      </w:del>
      <w:r w:rsidR="0030354F">
        <w:rPr>
          <w:rFonts w:asciiTheme="minorHAnsi" w:hAnsiTheme="minorHAnsi"/>
          <w:sz w:val="20"/>
          <w:szCs w:val="20"/>
        </w:rPr>
        <w:t>Business Objectives</w:t>
      </w:r>
      <w:ins w:id="225" w:author="ALARI Gianluigi" w:date="2016-09-06T15:06:00Z">
        <w:r w:rsidR="009F60C3">
          <w:rPr>
            <w:rFonts w:asciiTheme="minorHAnsi" w:hAnsiTheme="minorHAnsi"/>
            <w:sz w:val="20"/>
            <w:szCs w:val="20"/>
          </w:rPr>
          <w:t xml:space="preserve"> not related to performance</w:t>
        </w:r>
      </w:ins>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226" w:name="_Toc334776340"/>
      <w:r w:rsidRPr="00131078">
        <w:rPr>
          <w:rFonts w:asciiTheme="minorHAnsi" w:hAnsiTheme="minorHAnsi"/>
          <w:b w:val="0"/>
          <w:i w:val="0"/>
          <w:sz w:val="20"/>
          <w:szCs w:val="20"/>
        </w:rPr>
        <w:t>Risk assessment and mitigation actions</w:t>
      </w:r>
      <w:bookmarkEnd w:id="226"/>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3C0E7622"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del w:id="227" w:author="ALARI Gianluigi" w:date="2016-09-06T15:08:00Z">
              <w:r w:rsidRPr="00131078" w:rsidDel="009F60C3">
                <w:rPr>
                  <w:rFonts w:asciiTheme="minorHAnsi" w:hAnsiTheme="minorHAnsi"/>
                  <w:sz w:val="20"/>
                  <w:szCs w:val="20"/>
                </w:rPr>
                <w:delText xml:space="preserve">the current generation of IT tools </w:delText>
              </w:r>
            </w:del>
            <w:ins w:id="228" w:author="ALARI Gianluigi" w:date="2016-09-06T15:08:00Z">
              <w:r w:rsidR="009F60C3">
                <w:rPr>
                  <w:rFonts w:asciiTheme="minorHAnsi" w:hAnsiTheme="minorHAnsi"/>
                  <w:sz w:val="20"/>
                  <w:szCs w:val="20"/>
                </w:rPr>
                <w:t xml:space="preserve">MS Word </w:t>
              </w:r>
            </w:ins>
            <w:r w:rsidRPr="00131078">
              <w:rPr>
                <w:rFonts w:asciiTheme="minorHAnsi" w:hAnsiTheme="minorHAnsi"/>
                <w:sz w:val="20"/>
                <w:szCs w:val="20"/>
              </w:rPr>
              <w:t>with th</w:t>
            </w:r>
            <w:r w:rsidR="0030354F">
              <w:rPr>
                <w:rFonts w:asciiTheme="minorHAnsi" w:hAnsiTheme="minorHAnsi"/>
                <w:sz w:val="20"/>
                <w:szCs w:val="20"/>
              </w:rPr>
              <w:t xml:space="preserve">e needs of the </w:t>
            </w:r>
            <w:proofErr w:type="spellStart"/>
            <w:r w:rsidR="0030354F">
              <w:rPr>
                <w:rFonts w:asciiTheme="minorHAnsi" w:hAnsiTheme="minorHAnsi"/>
                <w:sz w:val="20"/>
                <w:szCs w:val="20"/>
              </w:rPr>
              <w:t>Trilogue</w:t>
            </w:r>
            <w:proofErr w:type="spellEnd"/>
            <w:r w:rsidR="0030354F">
              <w:rPr>
                <w:rFonts w:asciiTheme="minorHAnsi" w:hAnsiTheme="minorHAnsi"/>
                <w:sz w:val="20"/>
                <w:szCs w:val="20"/>
              </w:rPr>
              <w:t xml:space="preserv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4692DF09" w:rsidR="005664FA" w:rsidRPr="00131078" w:rsidRDefault="002C672F" w:rsidP="005664FA">
            <w:pPr>
              <w:pStyle w:val="Saisieparagraph"/>
              <w:shd w:val="clear" w:color="auto" w:fill="auto"/>
              <w:ind w:left="84"/>
              <w:rPr>
                <w:rFonts w:asciiTheme="minorHAnsi" w:hAnsiTheme="minorHAnsi"/>
                <w:sz w:val="20"/>
                <w:szCs w:val="20"/>
              </w:rPr>
            </w:pPr>
            <w:commentRangeStart w:id="229"/>
            <w:r w:rsidRPr="00131078">
              <w:rPr>
                <w:rFonts w:asciiTheme="minorHAnsi" w:hAnsiTheme="minorHAnsi"/>
                <w:sz w:val="20"/>
                <w:szCs w:val="20"/>
              </w:rPr>
              <w:t xml:space="preserve">An early careful study of the function of performance to size of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(both vertical and horizontal), as well as any additional content elements – comments, track changes and more.</w:t>
            </w:r>
            <w:commentRangeEnd w:id="229"/>
            <w:r w:rsidR="009F60C3">
              <w:rPr>
                <w:rStyle w:val="CommentReference"/>
                <w:szCs w:val="20"/>
                <w:lang w:val="en-US" w:eastAsia="ja-JP"/>
              </w:rPr>
              <w:commentReference w:id="229"/>
            </w:r>
          </w:p>
        </w:tc>
      </w:tr>
      <w:tr w:rsidR="000647D0" w:rsidRPr="00131078" w14:paraId="1EBF3670" w14:textId="77777777" w:rsidTr="000647D0">
        <w:trPr>
          <w:jc w:val="center"/>
        </w:trPr>
        <w:tc>
          <w:tcPr>
            <w:tcW w:w="2567" w:type="pct"/>
            <w:shd w:val="clear" w:color="auto" w:fill="auto"/>
          </w:tcPr>
          <w:p w14:paraId="15C89B2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BF55B5F"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63CB497" w14:textId="77777777" w:rsidTr="000647D0">
        <w:trPr>
          <w:jc w:val="center"/>
        </w:trPr>
        <w:tc>
          <w:tcPr>
            <w:tcW w:w="2567" w:type="pct"/>
            <w:shd w:val="clear" w:color="auto" w:fill="auto"/>
          </w:tcPr>
          <w:p w14:paraId="289821E2"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F58A19B"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913F140" w14:textId="77777777" w:rsidTr="000647D0">
        <w:trPr>
          <w:jc w:val="center"/>
        </w:trPr>
        <w:tc>
          <w:tcPr>
            <w:tcW w:w="2567" w:type="pct"/>
            <w:shd w:val="clear" w:color="auto" w:fill="auto"/>
          </w:tcPr>
          <w:p w14:paraId="51E8D34E"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BFF37F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5664FA" w:rsidRPr="00131078" w14:paraId="6B2CBDFC" w14:textId="77777777" w:rsidTr="005664FA">
        <w:trPr>
          <w:jc w:val="center"/>
        </w:trPr>
        <w:tc>
          <w:tcPr>
            <w:tcW w:w="2567" w:type="pct"/>
            <w:shd w:val="clear" w:color="auto" w:fill="auto"/>
          </w:tcPr>
          <w:p w14:paraId="302E994C" w14:textId="77777777" w:rsidR="005664FA" w:rsidRPr="00131078" w:rsidRDefault="005664FA" w:rsidP="005664FA">
            <w:pPr>
              <w:pStyle w:val="Saisieparagraph"/>
              <w:shd w:val="clear" w:color="auto" w:fill="auto"/>
              <w:ind w:left="84"/>
              <w:rPr>
                <w:rFonts w:asciiTheme="minorHAnsi" w:hAnsiTheme="minorHAnsi"/>
                <w:sz w:val="20"/>
                <w:szCs w:val="20"/>
              </w:rPr>
            </w:pPr>
          </w:p>
        </w:tc>
        <w:tc>
          <w:tcPr>
            <w:tcW w:w="2433" w:type="pct"/>
            <w:shd w:val="clear" w:color="auto" w:fill="auto"/>
          </w:tcPr>
          <w:p w14:paraId="06BBBC20" w14:textId="77777777" w:rsidR="005664FA" w:rsidRPr="00131078" w:rsidRDefault="005664FA" w:rsidP="005664FA">
            <w:pPr>
              <w:pStyle w:val="Saisieparagraph"/>
              <w:shd w:val="clear" w:color="auto" w:fill="auto"/>
              <w:ind w:left="84"/>
              <w:rPr>
                <w:rFonts w:asciiTheme="minorHAnsi" w:hAnsiTheme="minorHAnsi"/>
                <w:sz w:val="20"/>
                <w:szCs w:val="20"/>
              </w:rPr>
            </w:pP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Pr="00131078" w:rsidRDefault="003D4712" w:rsidP="005664FA">
      <w:pPr>
        <w:pStyle w:val="Heading2"/>
        <w:numPr>
          <w:ilvl w:val="1"/>
          <w:numId w:val="1"/>
        </w:numPr>
        <w:ind w:left="1701"/>
        <w:rPr>
          <w:rFonts w:asciiTheme="minorHAnsi" w:hAnsiTheme="minorHAnsi"/>
          <w:sz w:val="20"/>
          <w:szCs w:val="20"/>
          <w:lang w:val="en-GB"/>
        </w:rPr>
      </w:pPr>
      <w:bookmarkStart w:id="230" w:name="_Toc306103594"/>
      <w:bookmarkStart w:id="231" w:name="_Toc343177393"/>
      <w:bookmarkStart w:id="232" w:name="_Toc334776341"/>
      <w:r w:rsidRPr="00131078">
        <w:rPr>
          <w:rFonts w:asciiTheme="minorHAnsi" w:hAnsiTheme="minorHAnsi"/>
          <w:sz w:val="20"/>
          <w:szCs w:val="20"/>
          <w:lang w:val="en-GB"/>
        </w:rPr>
        <w:t xml:space="preserve">Details - Scenario </w:t>
      </w:r>
      <w:bookmarkEnd w:id="230"/>
      <w:bookmarkEnd w:id="231"/>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 xml:space="preserve">Custom </w:t>
      </w:r>
      <w:proofErr w:type="spellStart"/>
      <w:r w:rsidR="008A3BF5" w:rsidRPr="00131078">
        <w:rPr>
          <w:rFonts w:asciiTheme="minorHAnsi" w:hAnsiTheme="minorHAnsi"/>
          <w:sz w:val="20"/>
          <w:szCs w:val="20"/>
        </w:rPr>
        <w:t>Trilogue</w:t>
      </w:r>
      <w:proofErr w:type="spellEnd"/>
      <w:r w:rsidR="008A3BF5" w:rsidRPr="00131078">
        <w:rPr>
          <w:rFonts w:asciiTheme="minorHAnsi" w:hAnsiTheme="minorHAnsi"/>
          <w:sz w:val="20"/>
          <w:szCs w:val="20"/>
        </w:rPr>
        <w:t xml:space="preserve"> Software</w:t>
      </w:r>
      <w:bookmarkEnd w:id="232"/>
    </w:p>
    <w:p w14:paraId="260BA7A7" w14:textId="77777777" w:rsidR="00FA4A01" w:rsidRPr="00131078" w:rsidRDefault="00FA4A01" w:rsidP="002C773C">
      <w:pPr>
        <w:pStyle w:val="Conseilsinvisibles"/>
        <w:rPr>
          <w:rFonts w:asciiTheme="minorHAnsi" w:hAnsiTheme="minorHAnsi"/>
          <w:sz w:val="20"/>
          <w:szCs w:val="20"/>
        </w:rPr>
      </w:pPr>
      <w:commentRangeStart w:id="233"/>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Pr="00131078" w:rsidRDefault="00A51ACA" w:rsidP="005664FA">
      <w:pPr>
        <w:pStyle w:val="Heading3"/>
        <w:numPr>
          <w:ilvl w:val="2"/>
          <w:numId w:val="1"/>
        </w:numPr>
        <w:rPr>
          <w:rFonts w:asciiTheme="minorHAnsi" w:hAnsiTheme="minorHAnsi"/>
          <w:b w:val="0"/>
          <w:i w:val="0"/>
          <w:sz w:val="20"/>
          <w:szCs w:val="20"/>
        </w:rPr>
      </w:pPr>
      <w:bookmarkStart w:id="234" w:name="_Toc343177394"/>
      <w:bookmarkStart w:id="235" w:name="_Toc334776342"/>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234"/>
      <w:bookmarkEnd w:id="235"/>
    </w:p>
    <w:commentRangeEnd w:id="233"/>
    <w:p w14:paraId="26F8E9E7" w14:textId="77777777" w:rsidR="00A51ACA" w:rsidRPr="00131078" w:rsidRDefault="0030354F" w:rsidP="002C773C">
      <w:pPr>
        <w:pStyle w:val="Conseilsinvisibles"/>
        <w:rPr>
          <w:rFonts w:asciiTheme="minorHAnsi" w:hAnsiTheme="minorHAnsi"/>
          <w:sz w:val="20"/>
          <w:szCs w:val="20"/>
        </w:rPr>
      </w:pPr>
      <w:r>
        <w:rPr>
          <w:rStyle w:val="CommentReference"/>
          <w:vanish w:val="0"/>
          <w:color w:val="auto"/>
          <w:szCs w:val="20"/>
          <w:lang w:val="en-US" w:eastAsia="ja-JP"/>
        </w:rPr>
        <w:commentReference w:id="233"/>
      </w:r>
      <w:r w:rsidR="00A51ACA" w:rsidRPr="00131078">
        <w:rPr>
          <w:rFonts w:asciiTheme="minorHAnsi" w:hAnsiTheme="minorHAnsi"/>
          <w:sz w:val="20"/>
          <w:szCs w:val="20"/>
        </w:rPr>
        <w:t xml:space="preserve">Identify the business requirements covered by this scenario. Refer to the deliverable "Business </w:t>
      </w:r>
      <w:r w:rsidR="002522F8" w:rsidRPr="00131078">
        <w:rPr>
          <w:rFonts w:asciiTheme="minorHAnsi" w:hAnsiTheme="minorHAnsi"/>
          <w:sz w:val="20"/>
          <w:szCs w:val="20"/>
        </w:rPr>
        <w:t>R</w:t>
      </w:r>
      <w:r w:rsidR="00A51ACA" w:rsidRPr="00131078">
        <w:rPr>
          <w:rFonts w:asciiTheme="minorHAnsi" w:hAnsiTheme="minorHAnsi"/>
          <w:sz w:val="20"/>
          <w:szCs w:val="20"/>
        </w:rPr>
        <w:t>equirements log (BREQ)"</w:t>
      </w:r>
    </w:p>
    <w:p w14:paraId="36321950" w14:textId="77777777" w:rsidR="00FA4A01" w:rsidRPr="00131078" w:rsidRDefault="00FA4A01" w:rsidP="002C773C">
      <w:pPr>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236" w:name="_Toc343177395"/>
      <w:bookmarkStart w:id="237" w:name="_Toc334776343"/>
      <w:r w:rsidRPr="00131078">
        <w:rPr>
          <w:rFonts w:asciiTheme="minorHAnsi" w:hAnsiTheme="minorHAnsi"/>
          <w:b w:val="0"/>
          <w:i w:val="0"/>
          <w:sz w:val="20"/>
          <w:szCs w:val="20"/>
        </w:rPr>
        <w:t>Potential business and organisational impact</w:t>
      </w:r>
      <w:bookmarkEnd w:id="236"/>
      <w:bookmarkEnd w:id="237"/>
    </w:p>
    <w:p w14:paraId="03DC208A" w14:textId="6F90327F"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At the moment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Negotiations are an informal construct. The same is true to any support processes that surround them – including creation, presentation and updating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Tables. While the initial design of a 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editor would attempt to replicate the flexibility, there will be limits. These edge cases must be managed with the Business Owners of the p</w:t>
      </w:r>
      <w:r w:rsidR="0030354F">
        <w:rPr>
          <w:rFonts w:asciiTheme="minorHAnsi" w:hAnsiTheme="minorHAnsi"/>
          <w:sz w:val="20"/>
          <w:szCs w:val="20"/>
        </w:rPr>
        <w:t>rocess in an appropriate manner and may require to create a body to manage it.</w:t>
      </w:r>
    </w:p>
    <w:p w14:paraId="507F5439" w14:textId="5D8999CB" w:rsidR="007739C4" w:rsidRPr="00131078" w:rsidRDefault="0030354F" w:rsidP="002C773C">
      <w:pPr>
        <w:rPr>
          <w:rFonts w:asciiTheme="minorHAnsi" w:hAnsiTheme="minorHAnsi"/>
          <w:sz w:val="20"/>
          <w:szCs w:val="20"/>
        </w:rPr>
      </w:pPr>
      <w:r>
        <w:rPr>
          <w:rFonts w:asciiTheme="minorHAnsi" w:hAnsiTheme="minorHAnsi"/>
          <w:sz w:val="20"/>
          <w:szCs w:val="20"/>
        </w:rPr>
        <w:t>Additionally, m</w:t>
      </w:r>
      <w:r w:rsidR="00851D6C" w:rsidRPr="00131078">
        <w:rPr>
          <w:rFonts w:asciiTheme="minorHAnsi" w:hAnsiTheme="minorHAnsi"/>
          <w:sz w:val="20"/>
          <w:szCs w:val="20"/>
        </w:rPr>
        <w:t>ore data would be produced in the</w:t>
      </w:r>
      <w:r>
        <w:rPr>
          <w:rFonts w:asciiTheme="minorHAnsi" w:hAnsiTheme="minorHAnsi"/>
          <w:sz w:val="20"/>
          <w:szCs w:val="20"/>
        </w:rPr>
        <w:t xml:space="preserve"> updated</w:t>
      </w:r>
      <w:r w:rsidR="00851D6C" w:rsidRPr="00131078">
        <w:rPr>
          <w:rFonts w:asciiTheme="minorHAnsi" w:hAnsiTheme="minorHAnsi"/>
          <w:sz w:val="20"/>
          <w:szCs w:val="20"/>
        </w:rPr>
        <w:t xml:space="preserve"> process of drafting and updating a </w:t>
      </w:r>
      <w:proofErr w:type="spellStart"/>
      <w:r w:rsidR="00851D6C" w:rsidRPr="00131078">
        <w:rPr>
          <w:rFonts w:asciiTheme="minorHAnsi" w:hAnsiTheme="minorHAnsi"/>
          <w:sz w:val="20"/>
          <w:szCs w:val="20"/>
        </w:rPr>
        <w:t>Trilogue</w:t>
      </w:r>
      <w:proofErr w:type="spellEnd"/>
      <w:r w:rsidR="00851D6C" w:rsidRPr="00131078">
        <w:rPr>
          <w:rFonts w:asciiTheme="minorHAnsi" w:hAnsiTheme="minorHAnsi"/>
          <w:sz w:val="20"/>
          <w:szCs w:val="20"/>
        </w:rPr>
        <w:t xml:space="preserve"> Table. That data, while initially not</w:t>
      </w:r>
      <w:ins w:id="238" w:author="KOUKLAKIS Georgios" w:date="2016-09-06T11:42:00Z">
        <w:r w:rsidR="007D642D">
          <w:rPr>
            <w:rFonts w:asciiTheme="minorHAnsi" w:hAnsiTheme="minorHAnsi"/>
            <w:sz w:val="20"/>
            <w:szCs w:val="20"/>
          </w:rPr>
          <w:t xml:space="preserve"> be</w:t>
        </w:r>
      </w:ins>
      <w:r w:rsidR="00851D6C" w:rsidRPr="00131078">
        <w:rPr>
          <w:rFonts w:asciiTheme="minorHAnsi" w:hAnsiTheme="minorHAnsi"/>
          <w:sz w:val="20"/>
          <w:szCs w:val="20"/>
        </w:rPr>
        <w:t xml:space="preserve"> used to a full extent, would present an opportunity to allow some </w:t>
      </w:r>
      <w:r w:rsidR="00F44904" w:rsidRPr="00131078">
        <w:rPr>
          <w:rFonts w:asciiTheme="minorHAnsi" w:hAnsiTheme="minorHAnsi"/>
          <w:sz w:val="20"/>
          <w:szCs w:val="20"/>
        </w:rPr>
        <w:t>internal organisation of the EP to use it in a new way.</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239" w:name="_Toc343177396"/>
      <w:bookmarkStart w:id="240" w:name="_Toc334776344"/>
      <w:r w:rsidRPr="00131078">
        <w:rPr>
          <w:rFonts w:asciiTheme="minorHAnsi" w:hAnsiTheme="minorHAnsi"/>
          <w:b w:val="0"/>
          <w:i w:val="0"/>
          <w:sz w:val="20"/>
          <w:szCs w:val="20"/>
        </w:rPr>
        <w:t>Potential technological impact</w:t>
      </w:r>
      <w:bookmarkEnd w:id="239"/>
      <w:bookmarkEnd w:id="240"/>
    </w:p>
    <w:p w14:paraId="5A383FB2" w14:textId="6D744B26"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from </w:t>
      </w:r>
      <w:r w:rsidR="0030354F">
        <w:rPr>
          <w:rFonts w:asciiTheme="minorHAnsi" w:hAnsiTheme="minorHAnsi"/>
          <w:sz w:val="20"/>
          <w:szCs w:val="20"/>
        </w:rPr>
        <w:t xml:space="preserve">the </w:t>
      </w:r>
      <w:r w:rsidRPr="00131078">
        <w:rPr>
          <w:rFonts w:asciiTheme="minorHAnsi" w:hAnsiTheme="minorHAnsi"/>
          <w:sz w:val="20"/>
          <w:szCs w:val="20"/>
        </w:rPr>
        <w:t>other negotiating parties. This presents a new common influence of the negotiating parties on</w:t>
      </w:r>
      <w:r w:rsidR="0030354F">
        <w:rPr>
          <w:rFonts w:asciiTheme="minorHAnsi" w:hAnsiTheme="minorHAnsi"/>
          <w:sz w:val="20"/>
          <w:szCs w:val="20"/>
        </w:rPr>
        <w:t>to</w:t>
      </w:r>
      <w:r w:rsidRPr="00131078">
        <w:rPr>
          <w:rFonts w:asciiTheme="minorHAnsi" w:hAnsiTheme="minorHAnsi"/>
          <w:sz w:val="20"/>
          <w:szCs w:val="20"/>
        </w:rPr>
        <w:t xml:space="preserve"> each other </w:t>
      </w:r>
      <w:r w:rsidR="00F44904" w:rsidRPr="00131078">
        <w:rPr>
          <w:rFonts w:asciiTheme="minorHAnsi" w:hAnsiTheme="minorHAnsi"/>
          <w:sz w:val="20"/>
          <w:szCs w:val="20"/>
        </w:rPr>
        <w:t>at the</w:t>
      </w:r>
      <w:r w:rsidRPr="00131078">
        <w:rPr>
          <w:rFonts w:asciiTheme="minorHAnsi" w:hAnsiTheme="minorHAnsi"/>
          <w:sz w:val="20"/>
          <w:szCs w:val="20"/>
        </w:rPr>
        <w:t xml:space="preserve"> technical level. This common interaction would need to be formalised and maintained throughout the lifecycle of the solution.</w:t>
      </w:r>
    </w:p>
    <w:p w14:paraId="2110B92D" w14:textId="02DDDC76" w:rsidR="00F44904" w:rsidRPr="00131078" w:rsidRDefault="00F44904" w:rsidP="002C773C">
      <w:pPr>
        <w:rPr>
          <w:rFonts w:asciiTheme="minorHAnsi" w:hAnsiTheme="minorHAnsi"/>
          <w:sz w:val="20"/>
          <w:szCs w:val="20"/>
        </w:rPr>
      </w:pPr>
      <w:r w:rsidRPr="00131078">
        <w:rPr>
          <w:rFonts w:asciiTheme="minorHAnsi" w:hAnsiTheme="minorHAnsi"/>
          <w:sz w:val="20"/>
          <w:szCs w:val="20"/>
        </w:rPr>
        <w:t>Additionally – depending on the further analysis – some of End Users have expressed wishes of working with a more nimble, mobile devices – portables, netbooks or table</w:t>
      </w:r>
      <w:ins w:id="241" w:author="KOUKLAKIS Georgios" w:date="2016-09-06T11:43:00Z">
        <w:r w:rsidR="007D642D">
          <w:rPr>
            <w:rFonts w:asciiTheme="minorHAnsi" w:hAnsiTheme="minorHAnsi"/>
            <w:sz w:val="20"/>
            <w:szCs w:val="20"/>
          </w:rPr>
          <w:t>t</w:t>
        </w:r>
      </w:ins>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242" w:name="_Toc334776345"/>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242"/>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40B2380B"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del w:id="243" w:author="KOUKLAKIS Georgios" w:date="2016-09-06T12:06:00Z">
        <w:r w:rsidR="00FF24EB" w:rsidRPr="00131078" w:rsidDel="007E6D48">
          <w:rPr>
            <w:rFonts w:asciiTheme="minorHAnsi" w:hAnsiTheme="minorHAnsi"/>
            <w:sz w:val="20"/>
            <w:szCs w:val="20"/>
            <w:u w:val="single"/>
          </w:rPr>
          <w:delText>8</w:delText>
        </w:r>
        <w:r w:rsidRPr="00131078" w:rsidDel="007E6D48">
          <w:rPr>
            <w:rFonts w:asciiTheme="minorHAnsi" w:hAnsiTheme="minorHAnsi"/>
            <w:sz w:val="20"/>
            <w:szCs w:val="20"/>
            <w:u w:val="single"/>
          </w:rPr>
          <w:delText xml:space="preserve"> </w:delText>
        </w:r>
      </w:del>
      <w:ins w:id="244"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commentRangeStart w:id="245"/>
      <w:tr w:rsidR="00E874D0" w:rsidRPr="00131078" w14:paraId="227F9FF8" w14:textId="77777777" w:rsidTr="002C773C">
        <w:trPr>
          <w:trHeight w:val="246"/>
          <w:jc w:val="center"/>
        </w:trPr>
        <w:tc>
          <w:tcPr>
            <w:tcW w:w="5000" w:type="pct"/>
            <w:shd w:val="clear" w:color="auto" w:fill="auto"/>
          </w:tcPr>
          <w:p w14:paraId="18B6C53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Administrative data (name, email, phone numbers, function, personnel number ...)</w:t>
            </w:r>
            <w:commentRangeEnd w:id="245"/>
            <w:r w:rsidR="007D642D">
              <w:rPr>
                <w:rStyle w:val="CommentReference"/>
                <w:szCs w:val="20"/>
                <w:lang w:val="en-US" w:eastAsia="ja-JP"/>
              </w:rPr>
              <w:commentReference w:id="245"/>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56760">
              <w:rPr>
                <w:rFonts w:asciiTheme="minorHAnsi" w:hAnsiTheme="minorHAnsi"/>
                <w:sz w:val="20"/>
                <w:szCs w:val="20"/>
              </w:rPr>
            </w:r>
            <w:r w:rsidR="0035676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246" w:name="_Toc343177397"/>
      <w:bookmarkStart w:id="247" w:name="_Toc334776346"/>
      <w:r w:rsidRPr="00131078">
        <w:rPr>
          <w:rFonts w:asciiTheme="minorHAnsi" w:hAnsiTheme="minorHAnsi"/>
          <w:b w:val="0"/>
          <w:i w:val="0"/>
          <w:sz w:val="20"/>
          <w:szCs w:val="20"/>
        </w:rPr>
        <w:t>Other potential impact</w:t>
      </w:r>
      <w:bookmarkEnd w:id="246"/>
      <w:bookmarkEnd w:id="247"/>
    </w:p>
    <w:p w14:paraId="38F6A8FB" w14:textId="77777777"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w:t>
      </w:r>
      <w:proofErr w:type="spellStart"/>
      <w:r>
        <w:rPr>
          <w:rFonts w:asciiTheme="minorHAnsi" w:hAnsiTheme="minorHAnsi"/>
          <w:sz w:val="20"/>
          <w:szCs w:val="20"/>
        </w:rPr>
        <w:t>Trilogue</w:t>
      </w:r>
      <w:proofErr w:type="spellEnd"/>
      <w:r>
        <w:rPr>
          <w:rFonts w:asciiTheme="minorHAnsi" w:hAnsiTheme="minorHAnsi"/>
          <w:sz w:val="20"/>
          <w:szCs w:val="20"/>
        </w:rPr>
        <w:t xml:space="preserve">, there is a public interest in the process as expressed by the inquiry of the EU Ombudsman.  Depending on the decision of Business Owners it may result in a </w:t>
      </w:r>
      <w:r w:rsidR="00C75C9A">
        <w:rPr>
          <w:rFonts w:asciiTheme="minorHAnsi" w:hAnsiTheme="minorHAnsi"/>
          <w:sz w:val="20"/>
          <w:szCs w:val="20"/>
        </w:rPr>
        <w:t xml:space="preserve">need to integrate some of the </w:t>
      </w:r>
      <w:proofErr w:type="spellStart"/>
      <w:r w:rsidR="00C75C9A">
        <w:rPr>
          <w:rFonts w:asciiTheme="minorHAnsi" w:hAnsiTheme="minorHAnsi"/>
          <w:sz w:val="20"/>
          <w:szCs w:val="20"/>
        </w:rPr>
        <w:t>Trilogue</w:t>
      </w:r>
      <w:proofErr w:type="spellEnd"/>
      <w:r w:rsidR="00C75C9A">
        <w:rPr>
          <w:rFonts w:asciiTheme="minorHAnsi" w:hAnsiTheme="minorHAnsi"/>
          <w:sz w:val="20"/>
          <w:szCs w:val="20"/>
        </w:rPr>
        <w:t xml:space="preserve"> Table versions into a publication systems by any of the negotiation </w:t>
      </w:r>
      <w:commentRangeStart w:id="248"/>
      <w:r w:rsidR="00C75C9A">
        <w:rPr>
          <w:rFonts w:asciiTheme="minorHAnsi" w:hAnsiTheme="minorHAnsi"/>
          <w:sz w:val="20"/>
          <w:szCs w:val="20"/>
        </w:rPr>
        <w:t>parties</w:t>
      </w:r>
      <w:commentRangeEnd w:id="248"/>
      <w:r w:rsidR="009F60C3">
        <w:rPr>
          <w:rStyle w:val="CommentReference"/>
          <w:szCs w:val="20"/>
          <w:lang w:val="en-US" w:eastAsia="ja-JP"/>
        </w:rPr>
        <w:commentReference w:id="248"/>
      </w:r>
      <w:r w:rsidR="00C75C9A">
        <w:rPr>
          <w:rFonts w:asciiTheme="minorHAnsi" w:hAnsiTheme="minorHAnsi"/>
          <w:sz w:val="20"/>
          <w:szCs w:val="20"/>
        </w:rPr>
        <w:t xml:space="preserve">. </w:t>
      </w:r>
    </w:p>
    <w:p w14:paraId="46F1D100" w14:textId="114D9DAF" w:rsidR="007739C4" w:rsidRPr="00131078" w:rsidRDefault="0030354F" w:rsidP="002C773C">
      <w:pPr>
        <w:rPr>
          <w:rFonts w:asciiTheme="minorHAnsi" w:hAnsiTheme="minorHAnsi"/>
          <w:sz w:val="20"/>
          <w:szCs w:val="20"/>
        </w:rPr>
      </w:pPr>
      <w:commentRangeStart w:id="249"/>
      <w:r>
        <w:rPr>
          <w:rFonts w:asciiTheme="minorHAnsi" w:hAnsiTheme="minorHAnsi"/>
          <w:sz w:val="20"/>
          <w:szCs w:val="20"/>
        </w:rPr>
        <w:t>As the structured approach to the content would also casca</w:t>
      </w:r>
      <w:r w:rsidR="00C75C9A">
        <w:rPr>
          <w:rFonts w:asciiTheme="minorHAnsi" w:hAnsiTheme="minorHAnsi"/>
          <w:sz w:val="20"/>
          <w:szCs w:val="20"/>
        </w:rPr>
        <w:t>de into other technical aspects, t</w:t>
      </w:r>
      <w:r>
        <w:rPr>
          <w:rFonts w:asciiTheme="minorHAnsi" w:hAnsiTheme="minorHAnsi"/>
          <w:sz w:val="20"/>
          <w:szCs w:val="20"/>
        </w:rPr>
        <w:t xml:space="preserve">here will </w:t>
      </w:r>
      <w:r w:rsidR="00C75C9A">
        <w:rPr>
          <w:rFonts w:asciiTheme="minorHAnsi" w:hAnsiTheme="minorHAnsi"/>
          <w:sz w:val="20"/>
          <w:szCs w:val="20"/>
        </w:rPr>
        <w:t>be more data around the content, some of which could be purely technical one</w:t>
      </w:r>
      <w:ins w:id="250" w:author="KOUKLAKIS Georgios" w:date="2016-09-06T11:45:00Z">
        <w:r w:rsidR="007D642D">
          <w:rPr>
            <w:rFonts w:asciiTheme="minorHAnsi" w:hAnsiTheme="minorHAnsi"/>
            <w:sz w:val="20"/>
            <w:szCs w:val="20"/>
          </w:rPr>
          <w:t>s</w:t>
        </w:r>
      </w:ins>
      <w:r w:rsidR="00C75C9A">
        <w:rPr>
          <w:rFonts w:asciiTheme="minorHAnsi" w:hAnsiTheme="minorHAnsi"/>
          <w:sz w:val="20"/>
          <w:szCs w:val="20"/>
        </w:rPr>
        <w:t xml:space="preserve">. Before any potential content publication there should be a study on what of the additional data apart of the content should </w:t>
      </w:r>
      <w:commentRangeStart w:id="251"/>
      <w:r w:rsidR="00C75C9A">
        <w:rPr>
          <w:rFonts w:asciiTheme="minorHAnsi" w:hAnsiTheme="minorHAnsi"/>
          <w:sz w:val="20"/>
          <w:szCs w:val="20"/>
        </w:rPr>
        <w:t>be</w:t>
      </w:r>
      <w:commentRangeEnd w:id="251"/>
      <w:r w:rsidR="00422786">
        <w:rPr>
          <w:rStyle w:val="CommentReference"/>
          <w:szCs w:val="20"/>
          <w:lang w:val="en-US" w:eastAsia="ja-JP"/>
        </w:rPr>
        <w:commentReference w:id="251"/>
      </w:r>
      <w:r w:rsidR="00C75C9A">
        <w:rPr>
          <w:rFonts w:asciiTheme="minorHAnsi" w:hAnsiTheme="minorHAnsi"/>
          <w:sz w:val="20"/>
          <w:szCs w:val="20"/>
        </w:rPr>
        <w:t>.</w:t>
      </w:r>
      <w:commentRangeEnd w:id="249"/>
      <w:r w:rsidR="00316B7E">
        <w:rPr>
          <w:rStyle w:val="CommentReference"/>
          <w:szCs w:val="20"/>
          <w:lang w:val="en-US" w:eastAsia="ja-JP"/>
        </w:rPr>
        <w:commentReference w:id="249"/>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252" w:name="_Toc334776347"/>
      <w:r w:rsidRPr="00131078">
        <w:rPr>
          <w:rFonts w:asciiTheme="minorHAnsi" w:hAnsiTheme="minorHAnsi"/>
          <w:b w:val="0"/>
          <w:i w:val="0"/>
          <w:sz w:val="20"/>
          <w:szCs w:val="20"/>
        </w:rPr>
        <w:t>Benefits and costs analysis</w:t>
      </w:r>
      <w:bookmarkEnd w:id="252"/>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21361D8" w14:textId="77777777" w:rsidR="005A3388"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It also remains flexible as to what the objectives are.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253" w:name="_Toc334776348"/>
      <w:r w:rsidRPr="00131078">
        <w:rPr>
          <w:rFonts w:asciiTheme="minorHAnsi" w:hAnsiTheme="minorHAnsi"/>
          <w:b w:val="0"/>
          <w:i w:val="0"/>
          <w:sz w:val="20"/>
          <w:szCs w:val="20"/>
        </w:rPr>
        <w:t>Risk assessment and mitigation actions</w:t>
      </w:r>
      <w:bookmarkEnd w:id="253"/>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ins w:id="254" w:author="ALARI Gianluigi" w:date="2016-09-06T15:29:00Z">
              <w:r w:rsidR="00316B7E">
                <w:rPr>
                  <w:rFonts w:asciiTheme="minorHAnsi" w:hAnsiTheme="minorHAnsi"/>
                  <w:sz w:val="20"/>
                  <w:szCs w:val="20"/>
                </w:rPr>
                <w:t xml:space="preserve">may </w:t>
              </w:r>
            </w:ins>
            <w:r>
              <w:rPr>
                <w:rFonts w:asciiTheme="minorHAnsi" w:hAnsiTheme="minorHAnsi"/>
                <w:sz w:val="20"/>
                <w:szCs w:val="20"/>
              </w:rPr>
              <w:t>change late into the project development</w:t>
            </w:r>
          </w:p>
        </w:tc>
        <w:tc>
          <w:tcPr>
            <w:tcW w:w="2433" w:type="pct"/>
            <w:shd w:val="clear" w:color="auto" w:fill="auto"/>
          </w:tcPr>
          <w:p w14:paraId="60B15227" w14:textId="7F1D06D1"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Embrace early wide User Tests, test before code. Divide project into many smaller deliveries, where each one brings some benefits to the End Users and Business Owners.</w:t>
            </w:r>
          </w:p>
        </w:tc>
      </w:tr>
      <w:tr w:rsidR="000647D0" w:rsidRPr="00131078" w14:paraId="202BBC82" w14:textId="77777777" w:rsidTr="000647D0">
        <w:trPr>
          <w:jc w:val="center"/>
        </w:trPr>
        <w:tc>
          <w:tcPr>
            <w:tcW w:w="2567" w:type="pct"/>
            <w:shd w:val="clear" w:color="auto" w:fill="auto"/>
          </w:tcPr>
          <w:p w14:paraId="3A4C274C" w14:textId="07F7E04C" w:rsidR="000647D0" w:rsidRPr="00131078" w:rsidRDefault="00316B7E" w:rsidP="0032783B">
            <w:pPr>
              <w:pStyle w:val="Saisieparagraph"/>
              <w:shd w:val="clear" w:color="auto" w:fill="auto"/>
              <w:ind w:left="84"/>
              <w:rPr>
                <w:rFonts w:asciiTheme="minorHAnsi" w:hAnsiTheme="minorHAnsi"/>
                <w:sz w:val="20"/>
                <w:szCs w:val="20"/>
              </w:rPr>
            </w:pPr>
            <w:ins w:id="255" w:author="ALARI Gianluigi" w:date="2016-09-06T15:34:00Z">
              <w:r>
                <w:rPr>
                  <w:rFonts w:asciiTheme="minorHAnsi" w:hAnsiTheme="minorHAnsi"/>
                  <w:sz w:val="20"/>
                  <w:szCs w:val="20"/>
                </w:rPr>
                <w:t xml:space="preserve">Technology choices potentially not </w:t>
              </w:r>
            </w:ins>
            <w:ins w:id="256" w:author="ALARI Gianluigi" w:date="2016-09-06T15:35:00Z">
              <w:r>
                <w:rPr>
                  <w:rFonts w:asciiTheme="minorHAnsi" w:hAnsiTheme="minorHAnsi"/>
                  <w:sz w:val="20"/>
                  <w:szCs w:val="20"/>
                </w:rPr>
                <w:t xml:space="preserve">yet </w:t>
              </w:r>
            </w:ins>
            <w:ins w:id="257" w:author="ALARI Gianluigi" w:date="2016-09-06T15:34:00Z">
              <w:r>
                <w:rPr>
                  <w:rFonts w:asciiTheme="minorHAnsi" w:hAnsiTheme="minorHAnsi"/>
                  <w:sz w:val="20"/>
                  <w:szCs w:val="20"/>
                </w:rPr>
                <w:t xml:space="preserve">in the list of </w:t>
              </w:r>
            </w:ins>
            <w:ins w:id="258" w:author="ALARI Gianluigi" w:date="2016-09-06T15:35:00Z">
              <w:r>
                <w:rPr>
                  <w:rFonts w:asciiTheme="minorHAnsi" w:hAnsiTheme="minorHAnsi"/>
                  <w:sz w:val="20"/>
                  <w:szCs w:val="20"/>
                </w:rPr>
                <w:t>i</w:t>
              </w:r>
            </w:ins>
            <w:del w:id="259" w:author="ALARI Gianluigi" w:date="2016-09-06T15:35:00Z">
              <w:r w:rsidR="000647D0" w:rsidDel="00316B7E">
                <w:rPr>
                  <w:rFonts w:asciiTheme="minorHAnsi" w:hAnsiTheme="minorHAnsi"/>
                  <w:sz w:val="20"/>
                  <w:szCs w:val="20"/>
                </w:rPr>
                <w:delText>I</w:delText>
              </w:r>
            </w:del>
            <w:r w:rsidR="000647D0">
              <w:rPr>
                <w:rFonts w:asciiTheme="minorHAnsi" w:hAnsiTheme="minorHAnsi"/>
                <w:sz w:val="20"/>
                <w:szCs w:val="20"/>
              </w:rPr>
              <w:t xml:space="preserve">nternal IT </w:t>
            </w:r>
            <w:ins w:id="260" w:author="ALARI Gianluigi" w:date="2016-09-06T15:35:00Z">
              <w:r>
                <w:rPr>
                  <w:rFonts w:asciiTheme="minorHAnsi" w:hAnsiTheme="minorHAnsi"/>
                  <w:sz w:val="20"/>
                  <w:szCs w:val="20"/>
                </w:rPr>
                <w:t>standards</w:t>
              </w:r>
              <w:r w:rsidR="0032783B">
                <w:rPr>
                  <w:rFonts w:asciiTheme="minorHAnsi" w:hAnsiTheme="minorHAnsi"/>
                  <w:sz w:val="20"/>
                  <w:szCs w:val="20"/>
                </w:rPr>
                <w:t>.</w:t>
              </w:r>
            </w:ins>
            <w:del w:id="261" w:author="ALARI Gianluigi" w:date="2016-09-06T15:36:00Z">
              <w:r w:rsidR="000647D0" w:rsidDel="0032783B">
                <w:rPr>
                  <w:rFonts w:asciiTheme="minorHAnsi" w:hAnsiTheme="minorHAnsi"/>
                  <w:sz w:val="20"/>
                  <w:szCs w:val="20"/>
                </w:rPr>
                <w:delText xml:space="preserve">Services at the European Parliament are not </w:delText>
              </w:r>
            </w:del>
            <w:del w:id="262" w:author="ALARI Gianluigi" w:date="2016-09-06T15:31:00Z">
              <w:r w:rsidR="000647D0" w:rsidDel="00316B7E">
                <w:rPr>
                  <w:rFonts w:asciiTheme="minorHAnsi" w:hAnsiTheme="minorHAnsi"/>
                  <w:sz w:val="20"/>
                  <w:szCs w:val="20"/>
                </w:rPr>
                <w:delText>up to the task</w:delText>
              </w:r>
            </w:del>
            <w:del w:id="263" w:author="ALARI Gianluigi" w:date="2016-09-06T15:36:00Z">
              <w:r w:rsidR="000647D0" w:rsidDel="0032783B">
                <w:rPr>
                  <w:rFonts w:asciiTheme="minorHAnsi" w:hAnsiTheme="minorHAnsi"/>
                  <w:sz w:val="20"/>
                  <w:szCs w:val="20"/>
                </w:rPr>
                <w:delText>.</w:delText>
              </w:r>
            </w:del>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ins w:id="264" w:author="ALARI Gianluigi" w:date="2016-09-06T15:32:00Z">
              <w:r w:rsidR="0032783B">
                <w:rPr>
                  <w:rFonts w:asciiTheme="minorHAnsi" w:hAnsiTheme="minorHAnsi"/>
                  <w:sz w:val="20"/>
                  <w:szCs w:val="20"/>
                </w:rPr>
                <w:t xml:space="preserve">, </w:t>
              </w:r>
            </w:ins>
            <w:ins w:id="265" w:author="ALARI Gianluigi" w:date="2016-09-06T15:37:00Z">
              <w:r w:rsidR="0032783B">
                <w:rPr>
                  <w:rFonts w:asciiTheme="minorHAnsi" w:hAnsiTheme="minorHAnsi"/>
                  <w:sz w:val="20"/>
                  <w:szCs w:val="20"/>
                </w:rPr>
                <w:t>collaborate with the appropriate services to include the chosen technologies in the</w:t>
              </w:r>
            </w:ins>
            <w:ins w:id="266" w:author="ALARI Gianluigi" w:date="2016-09-06T15:38:00Z">
              <w:r w:rsidR="0032783B">
                <w:rPr>
                  <w:rFonts w:asciiTheme="minorHAnsi" w:hAnsiTheme="minorHAnsi"/>
                  <w:sz w:val="20"/>
                  <w:szCs w:val="20"/>
                </w:rPr>
                <w:t xml:space="preserve"> internal </w:t>
              </w:r>
            </w:ins>
            <w:ins w:id="267" w:author="ALARI Gianluigi" w:date="2016-09-06T15:37:00Z">
              <w:r w:rsidR="0032783B">
                <w:rPr>
                  <w:rFonts w:asciiTheme="minorHAnsi" w:hAnsiTheme="minorHAnsi"/>
                  <w:sz w:val="20"/>
                  <w:szCs w:val="20"/>
                </w:rPr>
                <w:t xml:space="preserve">IT standards </w:t>
              </w:r>
            </w:ins>
            <w:ins w:id="268" w:author="ALARI Gianluigi" w:date="2016-09-06T15:32:00Z">
              <w:r w:rsidR="00316B7E">
                <w:rPr>
                  <w:rFonts w:asciiTheme="minorHAnsi" w:hAnsiTheme="minorHAnsi"/>
                  <w:sz w:val="20"/>
                  <w:szCs w:val="20"/>
                </w:rPr>
                <w:t xml:space="preserve">and </w:t>
              </w:r>
            </w:ins>
            <w:ins w:id="269" w:author="ALARI Gianluigi" w:date="2016-09-06T15:39:00Z">
              <w:r w:rsidR="0032783B">
                <w:rPr>
                  <w:rFonts w:asciiTheme="minorHAnsi" w:hAnsiTheme="minorHAnsi"/>
                  <w:sz w:val="20"/>
                  <w:szCs w:val="20"/>
                </w:rPr>
                <w:t>preparation for operations and support</w:t>
              </w:r>
            </w:ins>
            <w:r>
              <w:rPr>
                <w:rFonts w:asciiTheme="minorHAnsi" w:hAnsiTheme="minorHAnsi"/>
                <w:sz w:val="20"/>
                <w:szCs w:val="20"/>
              </w:rPr>
              <w:t>.</w:t>
            </w:r>
          </w:p>
        </w:tc>
      </w:tr>
      <w:tr w:rsidR="000647D0" w:rsidRPr="00131078" w14:paraId="20D4AC78" w14:textId="77777777" w:rsidTr="000647D0">
        <w:trPr>
          <w:jc w:val="center"/>
        </w:trPr>
        <w:tc>
          <w:tcPr>
            <w:tcW w:w="2567" w:type="pct"/>
            <w:shd w:val="clear" w:color="auto" w:fill="auto"/>
          </w:tcPr>
          <w:p w14:paraId="5ED8EA46"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2A075D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29A87A9E" w14:textId="77777777" w:rsidTr="000647D0">
        <w:trPr>
          <w:jc w:val="center"/>
        </w:trPr>
        <w:tc>
          <w:tcPr>
            <w:tcW w:w="2567" w:type="pct"/>
            <w:shd w:val="clear" w:color="auto" w:fill="auto"/>
          </w:tcPr>
          <w:p w14:paraId="19E92D6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17F3F34"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27826C5" w14:textId="77777777" w:rsidTr="000647D0">
        <w:trPr>
          <w:jc w:val="center"/>
        </w:trPr>
        <w:tc>
          <w:tcPr>
            <w:tcW w:w="2567" w:type="pct"/>
            <w:shd w:val="clear" w:color="auto" w:fill="auto"/>
          </w:tcPr>
          <w:p w14:paraId="3F74D93D"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00BECAD6"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4A4E0CFC" w14:textId="77777777" w:rsidTr="002C773C">
        <w:trPr>
          <w:jc w:val="center"/>
        </w:trPr>
        <w:tc>
          <w:tcPr>
            <w:tcW w:w="2567" w:type="pct"/>
            <w:shd w:val="clear" w:color="auto" w:fill="auto"/>
          </w:tcPr>
          <w:p w14:paraId="6C607A04" w14:textId="01B1F805" w:rsidR="002B56A2" w:rsidRPr="00131078" w:rsidRDefault="002B56A2" w:rsidP="00555B8E">
            <w:pPr>
              <w:pStyle w:val="Saisieparagraph"/>
              <w:shd w:val="clear" w:color="auto" w:fill="auto"/>
              <w:ind w:left="84"/>
              <w:rPr>
                <w:rFonts w:asciiTheme="minorHAnsi" w:hAnsiTheme="minorHAnsi"/>
                <w:sz w:val="20"/>
                <w:szCs w:val="20"/>
              </w:rPr>
            </w:pPr>
          </w:p>
        </w:tc>
        <w:tc>
          <w:tcPr>
            <w:tcW w:w="2433" w:type="pct"/>
            <w:shd w:val="clear" w:color="auto" w:fill="auto"/>
          </w:tcPr>
          <w:p w14:paraId="4C35E2E3" w14:textId="4B93D728" w:rsidR="002B56A2" w:rsidRPr="00131078" w:rsidRDefault="002B56A2" w:rsidP="000647D0">
            <w:pPr>
              <w:pStyle w:val="Saisieparagraph"/>
              <w:shd w:val="clear" w:color="auto" w:fill="auto"/>
              <w:ind w:left="84"/>
              <w:rPr>
                <w:rFonts w:asciiTheme="minorHAnsi" w:hAnsiTheme="minorHAnsi"/>
                <w:sz w:val="20"/>
                <w:szCs w:val="20"/>
              </w:rPr>
            </w:pPr>
          </w:p>
        </w:tc>
      </w:tr>
    </w:tbl>
    <w:p w14:paraId="2F54F651" w14:textId="77777777" w:rsidR="005A3388" w:rsidRPr="00131078" w:rsidRDefault="005A3388" w:rsidP="005664FA">
      <w:pPr>
        <w:pStyle w:val="Heading1"/>
        <w:numPr>
          <w:ilvl w:val="0"/>
          <w:numId w:val="1"/>
        </w:numPr>
        <w:rPr>
          <w:rFonts w:asciiTheme="minorHAnsi" w:hAnsiTheme="minorHAnsi"/>
          <w:b/>
        </w:rPr>
      </w:pPr>
      <w:bookmarkStart w:id="270" w:name="_Toc306103595"/>
      <w:bookmarkStart w:id="271" w:name="_Toc343177400"/>
      <w:bookmarkStart w:id="272" w:name="_Toc334776349"/>
      <w:r w:rsidRPr="00131078">
        <w:rPr>
          <w:rFonts w:asciiTheme="minorHAnsi" w:hAnsiTheme="minorHAnsi"/>
          <w:b/>
        </w:rPr>
        <w:lastRenderedPageBreak/>
        <w:t>Justification and Recommendation</w:t>
      </w:r>
      <w:bookmarkEnd w:id="270"/>
      <w:bookmarkEnd w:id="271"/>
      <w:bookmarkEnd w:id="272"/>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 xml:space="preserve">SC-03: Custom </w:t>
            </w:r>
            <w:proofErr w:type="spellStart"/>
            <w:r w:rsidRPr="00131078">
              <w:rPr>
                <w:rFonts w:asciiTheme="minorHAnsi" w:hAnsiTheme="minorHAnsi"/>
                <w:b/>
                <w:sz w:val="20"/>
                <w:szCs w:val="20"/>
              </w:rPr>
              <w:t>Trilogue</w:t>
            </w:r>
            <w:proofErr w:type="spellEnd"/>
            <w:r w:rsidRPr="00131078">
              <w:rPr>
                <w:rFonts w:asciiTheme="minorHAnsi" w:hAnsiTheme="minorHAnsi"/>
                <w:b/>
                <w:sz w:val="20"/>
                <w:szCs w:val="20"/>
              </w:rPr>
              <w:t xml:space="preserv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273" w:name="_Toc276050168"/>
      <w:bookmarkStart w:id="274" w:name="_Toc306103596"/>
      <w:bookmarkStart w:id="275" w:name="_Toc343177401"/>
      <w:bookmarkStart w:id="276" w:name="_Toc334776350"/>
      <w:r w:rsidRPr="00131078">
        <w:rPr>
          <w:rFonts w:asciiTheme="minorHAnsi" w:hAnsiTheme="minorHAnsi"/>
          <w:b/>
        </w:rPr>
        <w:lastRenderedPageBreak/>
        <w:t>Implementation Plan</w:t>
      </w:r>
      <w:bookmarkEnd w:id="273"/>
      <w:bookmarkEnd w:id="274"/>
      <w:bookmarkEnd w:id="275"/>
      <w:bookmarkEnd w:id="276"/>
    </w:p>
    <w:p w14:paraId="014D6772" w14:textId="77777777" w:rsidR="00C0148C" w:rsidRPr="00131078" w:rsidRDefault="00C0148C" w:rsidP="002C773C">
      <w:pPr>
        <w:pStyle w:val="Conseilsinvisibles"/>
        <w:rPr>
          <w:rFonts w:asciiTheme="minorHAnsi" w:hAnsiTheme="minorHAnsi"/>
          <w:sz w:val="20"/>
          <w:szCs w:val="20"/>
        </w:rPr>
      </w:pPr>
      <w:bookmarkStart w:id="277"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278" w:name="_Toc306103598"/>
      <w:bookmarkStart w:id="279" w:name="_Toc343177402"/>
      <w:bookmarkStart w:id="280" w:name="_Toc334776351"/>
      <w:bookmarkEnd w:id="277"/>
      <w:commentRangeStart w:id="281"/>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278"/>
      <w:bookmarkEnd w:id="279"/>
      <w:commentRangeEnd w:id="281"/>
      <w:r w:rsidR="00E85C9B">
        <w:rPr>
          <w:rStyle w:val="CommentReference"/>
          <w:b w:val="0"/>
          <w:bCs w:val="0"/>
          <w:iCs w:val="0"/>
          <w:szCs w:val="20"/>
        </w:rPr>
        <w:commentReference w:id="281"/>
      </w:r>
      <w:bookmarkEnd w:id="280"/>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997714" w:rsidRPr="00131078" w:rsidDel="001F7FE2" w14:paraId="2F07D285" w14:textId="28BF6A47" w:rsidTr="00C80693">
        <w:trPr>
          <w:trHeight w:val="516"/>
          <w:del w:id="282" w:author="ALARI Gianluigi" w:date="2016-09-06T15:43:00Z"/>
        </w:trPr>
        <w:tc>
          <w:tcPr>
            <w:tcW w:w="583" w:type="pct"/>
            <w:shd w:val="clear" w:color="auto" w:fill="auto"/>
          </w:tcPr>
          <w:p w14:paraId="76CEA81C" w14:textId="2F70DE1A" w:rsidR="00997714" w:rsidRPr="00131078" w:rsidDel="001F7FE2" w:rsidRDefault="00997714" w:rsidP="009A287C">
            <w:pPr>
              <w:jc w:val="center"/>
              <w:rPr>
                <w:del w:id="283" w:author="ALARI Gianluigi" w:date="2016-09-06T15:43:00Z"/>
                <w:rFonts w:asciiTheme="minorHAnsi" w:hAnsiTheme="minorHAnsi"/>
                <w:sz w:val="20"/>
                <w:szCs w:val="20"/>
              </w:rPr>
            </w:pPr>
            <w:del w:id="284" w:author="ALARI Gianluigi" w:date="2016-09-06T15:43:00Z">
              <w:r w:rsidRPr="00131078" w:rsidDel="001F7FE2">
                <w:rPr>
                  <w:rFonts w:asciiTheme="minorHAnsi" w:hAnsiTheme="minorHAnsi"/>
                  <w:sz w:val="20"/>
                  <w:szCs w:val="20"/>
                </w:rPr>
                <w:delText>A</w:delText>
              </w:r>
            </w:del>
          </w:p>
        </w:tc>
        <w:tc>
          <w:tcPr>
            <w:tcW w:w="4417" w:type="pct"/>
            <w:shd w:val="clear" w:color="auto" w:fill="auto"/>
          </w:tcPr>
          <w:p w14:paraId="7114337A" w14:textId="1FC6CD51" w:rsidR="00997714" w:rsidRPr="00131078" w:rsidDel="001F7FE2" w:rsidRDefault="000647D0" w:rsidP="009A287C">
            <w:pPr>
              <w:pStyle w:val="Saisieparagraph"/>
              <w:shd w:val="clear" w:color="auto" w:fill="auto"/>
              <w:rPr>
                <w:del w:id="285" w:author="ALARI Gianluigi" w:date="2016-09-06T15:43:00Z"/>
                <w:rFonts w:asciiTheme="minorHAnsi" w:hAnsiTheme="minorHAnsi"/>
                <w:sz w:val="20"/>
                <w:szCs w:val="20"/>
              </w:rPr>
            </w:pPr>
            <w:del w:id="286" w:author="ALARI Gianluigi" w:date="2016-09-06T15:43:00Z">
              <w:r w:rsidDel="001F7FE2">
                <w:rPr>
                  <w:rFonts w:asciiTheme="minorHAnsi" w:hAnsiTheme="minorHAnsi"/>
                  <w:sz w:val="20"/>
                  <w:szCs w:val="20"/>
                </w:rPr>
                <w:delText>There is a common technical structure standard that negotiating parties could agree to.</w:delText>
              </w:r>
            </w:del>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B00F2AA"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ins w:id="287" w:author="ALARI Gianluigi" w:date="2016-09-06T15:43:00Z">
              <w:r w:rsidR="001F7FE2">
                <w:rPr>
                  <w:rFonts w:asciiTheme="minorHAnsi" w:hAnsiTheme="minorHAnsi"/>
                  <w:sz w:val="20"/>
                  <w:szCs w:val="20"/>
                </w:rPr>
                <w:t xml:space="preserve">structured XML </w:t>
              </w:r>
            </w:ins>
            <w:r>
              <w:rPr>
                <w:rFonts w:asciiTheme="minorHAnsi" w:hAnsiTheme="minorHAnsi"/>
                <w:sz w:val="20"/>
                <w:szCs w:val="20"/>
              </w:rPr>
              <w:t>content</w:t>
            </w:r>
            <w:ins w:id="288" w:author="ALARI Gianluigi" w:date="2016-09-06T15:43:00Z">
              <w:r w:rsidR="001F7FE2">
                <w:rPr>
                  <w:rFonts w:asciiTheme="minorHAnsi" w:hAnsiTheme="minorHAnsi"/>
                  <w:sz w:val="20"/>
                  <w:szCs w:val="20"/>
                </w:rPr>
                <w:t xml:space="preserve"> format and</w:t>
              </w:r>
            </w:ins>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24B5B7BF" w:rsidR="00E85C9B" w:rsidRPr="00131078" w:rsidRDefault="001F7FE2" w:rsidP="005739D1">
            <w:pPr>
              <w:pStyle w:val="Saisieparagraph"/>
              <w:shd w:val="clear" w:color="auto" w:fill="auto"/>
              <w:rPr>
                <w:rFonts w:asciiTheme="minorHAnsi" w:hAnsiTheme="minorHAnsi"/>
                <w:sz w:val="20"/>
                <w:szCs w:val="20"/>
              </w:rPr>
            </w:pPr>
            <w:ins w:id="289" w:author="ALARI Gianluigi" w:date="2016-09-06T15:50:00Z">
              <w:r>
                <w:rPr>
                  <w:rFonts w:asciiTheme="minorHAnsi" w:hAnsiTheme="minorHAnsi"/>
                  <w:sz w:val="20"/>
                  <w:szCs w:val="20"/>
                </w:rPr>
                <w:t xml:space="preserve">The project will be run in an iterative and incremental way. For this reason there will be </w:t>
              </w:r>
              <w:proofErr w:type="gramStart"/>
              <w:r>
                <w:rPr>
                  <w:rFonts w:asciiTheme="minorHAnsi" w:hAnsiTheme="minorHAnsi"/>
                  <w:sz w:val="20"/>
                  <w:szCs w:val="20"/>
                </w:rPr>
                <w:t>an</w:t>
              </w:r>
              <w:proofErr w:type="gramEnd"/>
              <w:r>
                <w:rPr>
                  <w:rFonts w:asciiTheme="minorHAnsi" w:hAnsiTheme="minorHAnsi"/>
                  <w:sz w:val="20"/>
                  <w:szCs w:val="20"/>
                </w:rPr>
                <w:t xml:space="preserve"> DGIPOL/EXPO User Group to </w:t>
              </w:r>
            </w:ins>
            <w:ins w:id="290" w:author="ALARI Gianluigi" w:date="2016-09-06T15:51:00Z">
              <w:r w:rsidR="005739D1">
                <w:rPr>
                  <w:rFonts w:asciiTheme="minorHAnsi" w:hAnsiTheme="minorHAnsi"/>
                  <w:sz w:val="20"/>
                  <w:szCs w:val="20"/>
                </w:rPr>
                <w:t>provide feedback throughout the project lifecycle.</w:t>
              </w:r>
            </w:ins>
            <w:del w:id="291" w:author="ALARI Gianluigi" w:date="2016-09-06T15:52:00Z">
              <w:r w:rsidR="00E85C9B" w:rsidDel="005739D1">
                <w:rPr>
                  <w:rFonts w:asciiTheme="minorHAnsi" w:hAnsiTheme="minorHAnsi"/>
                  <w:sz w:val="20"/>
                  <w:szCs w:val="20"/>
                </w:rPr>
                <w:delText>Parties are willing to establish End Users groups to test the designs with</w:delText>
              </w:r>
            </w:del>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ins w:id="292" w:author="ALARI Gianluigi" w:date="2016-09-06T15:52:00Z">
              <w:r>
                <w:rPr>
                  <w:rFonts w:asciiTheme="minorHAnsi" w:hAnsiTheme="minorHAnsi"/>
                  <w:sz w:val="20"/>
                  <w:szCs w:val="20"/>
                </w:rPr>
                <w:t>A joint end user group fo</w:t>
              </w:r>
            </w:ins>
            <w:ins w:id="293" w:author="ALARI Gianluigi" w:date="2016-09-06T15:53:00Z">
              <w:r>
                <w:rPr>
                  <w:rFonts w:asciiTheme="minorHAnsi" w:hAnsiTheme="minorHAnsi"/>
                  <w:sz w:val="20"/>
                  <w:szCs w:val="20"/>
                </w:rPr>
                <w:t>r</w:t>
              </w:r>
            </w:ins>
            <w:ins w:id="294" w:author="ALARI Gianluigi" w:date="2016-09-06T15:52:00Z">
              <w:r>
                <w:rPr>
                  <w:rFonts w:asciiTheme="minorHAnsi" w:hAnsiTheme="minorHAnsi"/>
                  <w:sz w:val="20"/>
                  <w:szCs w:val="20"/>
                </w:rPr>
                <w:t xml:space="preserve"> the EP and Council will test the exchange patterns and use cases.</w:t>
              </w:r>
            </w:ins>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7B414DC" w:rsidR="00E85C9B" w:rsidRPr="00131078" w:rsidRDefault="006A7839" w:rsidP="006A7839">
            <w:pPr>
              <w:pStyle w:val="Saisieparagraph"/>
              <w:shd w:val="clear" w:color="auto" w:fill="auto"/>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xml:space="preserve">. At the moment it has not been established to what extend all the Business Objectives can be fulfilled with the scenario SC-03. </w:t>
            </w: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3010B7E0"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77777777" w:rsidR="00E85C9B" w:rsidRPr="00131078" w:rsidRDefault="00E85C9B" w:rsidP="000647D0">
            <w:pPr>
              <w:rPr>
                <w:rFonts w:asciiTheme="minorHAnsi" w:hAnsiTheme="minorHAnsi"/>
                <w:sz w:val="20"/>
                <w:szCs w:val="20"/>
              </w:rPr>
            </w:pP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295" w:name="_Toc343177403"/>
      <w:bookmarkStart w:id="296" w:name="_Toc334776352"/>
      <w:r w:rsidRPr="00131078">
        <w:rPr>
          <w:rFonts w:asciiTheme="minorHAnsi" w:hAnsiTheme="minorHAnsi"/>
          <w:b w:val="0"/>
          <w:sz w:val="20"/>
          <w:szCs w:val="20"/>
          <w:lang w:val="en-GB"/>
        </w:rPr>
        <w:t>Time scale</w:t>
      </w:r>
      <w:bookmarkEnd w:id="295"/>
      <w:bookmarkEnd w:id="296"/>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For each scenario, you can compl</w:t>
      </w:r>
      <w:r w:rsidR="0066762D" w:rsidRPr="00131078">
        <w:rPr>
          <w:rFonts w:asciiTheme="minorHAnsi" w:hAnsiTheme="minorHAnsi"/>
          <w:b/>
          <w:sz w:val="20"/>
          <w:szCs w:val="20"/>
        </w:rPr>
        <w:t>ete this form referring to the T</w:t>
      </w:r>
      <w:r w:rsidRPr="00131078">
        <w:rPr>
          <w:rFonts w:asciiTheme="minorHAnsi" w:hAnsiTheme="minorHAnsi"/>
          <w:b/>
          <w:sz w:val="20"/>
          <w:szCs w:val="20"/>
        </w:rPr>
        <w:t>o-be map.</w:t>
      </w:r>
    </w:p>
    <w:p w14:paraId="778E06A0"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internal entity type meets the following criteria:</w:t>
      </w:r>
    </w:p>
    <w:p w14:paraId="28F6806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13A9DB1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the application to be counted. </w:t>
      </w:r>
    </w:p>
    <w:p w14:paraId="764801F6"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external entity type meets the following criteria:</w:t>
      </w:r>
    </w:p>
    <w:p w14:paraId="4380221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25A7CF0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not maintained by the application to be counted. </w:t>
      </w:r>
    </w:p>
    <w:p w14:paraId="31BD1143"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a different application (excluded from count). </w:t>
      </w:r>
    </w:p>
    <w:p w14:paraId="56F38363" w14:textId="311755C3" w:rsidR="00422786" w:rsidRDefault="008C12DC" w:rsidP="00422786">
      <w:pPr>
        <w:pStyle w:val="Conseilsinvisibles"/>
        <w:numPr>
          <w:ilvl w:val="0"/>
          <w:numId w:val="15"/>
        </w:numPr>
        <w:rPr>
          <w:ins w:id="297" w:author="KOUKLAKIS Georgios" w:date="2016-09-06T12:01:00Z"/>
          <w:rFonts w:asciiTheme="minorHAnsi" w:hAnsiTheme="minorHAnsi"/>
          <w:b/>
          <w:sz w:val="20"/>
          <w:szCs w:val="20"/>
        </w:rPr>
      </w:pPr>
      <w:r w:rsidRPr="00131078">
        <w:rPr>
          <w:rFonts w:asciiTheme="minorHAnsi" w:hAnsiTheme="minorHAnsi"/>
          <w:b/>
          <w:sz w:val="20"/>
          <w:szCs w:val="20"/>
        </w:rPr>
        <w:t>It is directly available to the appli</w:t>
      </w:r>
      <w:r w:rsidR="00FD0636" w:rsidRPr="00131078">
        <w:rPr>
          <w:rFonts w:asciiTheme="minorHAnsi" w:hAnsiTheme="minorHAnsi"/>
          <w:b/>
          <w:sz w:val="20"/>
          <w:szCs w:val="20"/>
        </w:rPr>
        <w:t>cation to be counted.</w:t>
      </w:r>
      <w:r w:rsidRPr="00131078">
        <w:rPr>
          <w:rFonts w:asciiTheme="minorHAnsi" w:hAnsiTheme="minorHAnsi"/>
          <w:b/>
          <w:sz w:val="20"/>
          <w:szCs w:val="20"/>
        </w:rPr>
        <w:t xml:space="preserve"> </w:t>
      </w:r>
    </w:p>
    <w:p w14:paraId="6741DDF3" w14:textId="77777777" w:rsidR="00422786" w:rsidRDefault="00422786" w:rsidP="00422786">
      <w:pPr>
        <w:pStyle w:val="Conseilsinvisibles"/>
        <w:rPr>
          <w:ins w:id="298" w:author="KOUKLAKIS Georgios" w:date="2016-09-06T12:01:00Z"/>
          <w:rFonts w:asciiTheme="minorHAnsi" w:hAnsiTheme="minorHAnsi"/>
          <w:b/>
          <w:sz w:val="20"/>
          <w:szCs w:val="20"/>
        </w:rPr>
      </w:pPr>
    </w:p>
    <w:p w14:paraId="64EC9163" w14:textId="77777777" w:rsidR="00422786" w:rsidRDefault="00422786" w:rsidP="00422786">
      <w:pPr>
        <w:pStyle w:val="Conseilsinvisibles"/>
        <w:rPr>
          <w:ins w:id="299" w:author="KOUKLAKIS Georgios" w:date="2016-09-06T12:01:00Z"/>
          <w:rFonts w:asciiTheme="minorHAnsi" w:hAnsiTheme="minorHAnsi"/>
          <w:b/>
          <w:sz w:val="20"/>
          <w:szCs w:val="20"/>
        </w:rPr>
      </w:pPr>
    </w:p>
    <w:p w14:paraId="7E6C257F" w14:textId="1123F18B" w:rsidR="00422786" w:rsidRPr="00422786" w:rsidRDefault="00422786" w:rsidP="00422786">
      <w:pPr>
        <w:rPr>
          <w:rFonts w:asciiTheme="minorHAnsi" w:hAnsiTheme="minorHAnsi"/>
          <w:sz w:val="20"/>
          <w:szCs w:val="20"/>
          <w:rPrChange w:id="300" w:author="KOUKLAKIS Georgios" w:date="2016-09-06T12:01:00Z">
            <w:rPr>
              <w:rFonts w:asciiTheme="minorHAnsi" w:hAnsiTheme="minorHAnsi"/>
              <w:b/>
              <w:sz w:val="20"/>
              <w:szCs w:val="20"/>
            </w:rPr>
          </w:rPrChange>
        </w:rPr>
      </w:pPr>
      <w:ins w:id="301" w:author="KOUKLAKIS Georgios" w:date="2016-09-06T12:01:00Z">
        <w:r>
          <w:rPr>
            <w:rFonts w:asciiTheme="minorHAnsi" w:hAnsiTheme="minorHAnsi"/>
            <w:sz w:val="20"/>
            <w:szCs w:val="20"/>
          </w:rPr>
          <w:t>Incrementa</w:t>
        </w:r>
      </w:ins>
      <w:ins w:id="302" w:author="KOUKLAKIS Georgios" w:date="2016-09-06T12:02:00Z">
        <w:r>
          <w:rPr>
            <w:rFonts w:asciiTheme="minorHAnsi" w:hAnsiTheme="minorHAnsi"/>
            <w:sz w:val="20"/>
            <w:szCs w:val="20"/>
          </w:rPr>
          <w:t>l delivery of the project is recommended to allow for early feedback on the design and the implementation of the solution</w:t>
        </w:r>
      </w:ins>
      <w:ins w:id="303" w:author="KOUKLAKIS Georgios" w:date="2016-09-06T12:03:00Z">
        <w:r>
          <w:rPr>
            <w:rFonts w:asciiTheme="minorHAnsi" w:hAnsiTheme="minorHAnsi"/>
            <w:sz w:val="20"/>
            <w:szCs w:val="20"/>
          </w:rPr>
          <w:t>. The final delivery of the software is foreseen at the end of 2018. The exact scope that will be fulfilling the Business Objectives and the Organisation of the project delivery will need to be refined and agreed with all the stakeholders.</w:t>
        </w:r>
      </w:ins>
    </w:p>
    <w:p w14:paraId="7FB8F09F" w14:textId="77777777" w:rsidR="00E82E87" w:rsidRPr="00131078" w:rsidRDefault="00E82E87" w:rsidP="005664FA">
      <w:pPr>
        <w:pStyle w:val="Heading1"/>
        <w:numPr>
          <w:ilvl w:val="0"/>
          <w:numId w:val="1"/>
        </w:numPr>
        <w:rPr>
          <w:rFonts w:asciiTheme="minorHAnsi" w:hAnsiTheme="minorHAnsi"/>
          <w:b/>
        </w:rPr>
      </w:pPr>
      <w:bookmarkStart w:id="304" w:name="_Toc334776353"/>
      <w:bookmarkStart w:id="305" w:name="_Toc324320798"/>
      <w:bookmarkStart w:id="306" w:name="_Toc336600699"/>
      <w:bookmarkStart w:id="307" w:name="_Toc343177404"/>
      <w:r w:rsidRPr="00131078">
        <w:rPr>
          <w:rFonts w:asciiTheme="minorHAnsi" w:hAnsiTheme="minorHAnsi"/>
          <w:b/>
        </w:rPr>
        <w:lastRenderedPageBreak/>
        <w:t xml:space="preserve">ANNEX for Data </w:t>
      </w:r>
      <w:commentRangeStart w:id="308"/>
      <w:r w:rsidRPr="00131078">
        <w:rPr>
          <w:rFonts w:asciiTheme="minorHAnsi" w:hAnsiTheme="minorHAnsi"/>
          <w:b/>
        </w:rPr>
        <w:t>Protection</w:t>
      </w:r>
      <w:bookmarkEnd w:id="304"/>
      <w:commentRangeEnd w:id="308"/>
      <w:r w:rsidR="00422786">
        <w:rPr>
          <w:rStyle w:val="CommentReference"/>
          <w:bCs w:val="0"/>
          <w:smallCaps w:val="0"/>
          <w:kern w:val="0"/>
          <w:szCs w:val="20"/>
          <w:lang w:val="en-US" w:eastAsia="ja-JP"/>
        </w:rPr>
        <w:commentReference w:id="308"/>
      </w:r>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from the data subject</w:t>
            </w:r>
          </w:p>
          <w:p w14:paraId="1079261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1"/>
                  <w:enabled/>
                  <w:calcOnExit w:val="0"/>
                  <w:checkBox>
                    <w:sizeAuto/>
                    <w:default w:val="0"/>
                  </w:checkBox>
                </w:ffData>
              </w:fldChar>
            </w:r>
            <w:bookmarkStart w:id="309" w:name="Check1"/>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bookmarkEnd w:id="309"/>
            <w:r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310" w:name="Check2"/>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bookmarkEnd w:id="310"/>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311" w:name="Check3"/>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bookmarkEnd w:id="311"/>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312" w:name="Check4"/>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bookmarkEnd w:id="312"/>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77777777" w:rsidR="00E82E87" w:rsidRPr="00131078" w:rsidRDefault="00E82E87" w:rsidP="005F7392">
            <w:pPr>
              <w:pStyle w:val="Saisieparagraph"/>
              <w:rPr>
                <w:rFonts w:asciiTheme="minorHAnsi" w:hAnsiTheme="minorHAnsi"/>
                <w:sz w:val="20"/>
                <w:szCs w:val="20"/>
              </w:rPr>
            </w:pP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How will consistency of the processing be ensured across the various storage locations? </w:t>
            </w:r>
          </w:p>
        </w:tc>
        <w:tc>
          <w:tcPr>
            <w:tcW w:w="2171" w:type="pct"/>
            <w:shd w:val="clear" w:color="auto" w:fill="auto"/>
          </w:tcPr>
          <w:p w14:paraId="237DC77E" w14:textId="77777777" w:rsidR="00E82E87" w:rsidRPr="00131078" w:rsidRDefault="00E82E87" w:rsidP="005F7392">
            <w:pPr>
              <w:pStyle w:val="Saisieparagraph"/>
              <w:rPr>
                <w:rFonts w:asciiTheme="minorHAnsi" w:hAnsiTheme="minorHAnsi"/>
                <w:sz w:val="20"/>
                <w:szCs w:val="20"/>
              </w:rPr>
            </w:pP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Mitigation actions</w:t>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03197B">
              <w:rPr>
                <w:rFonts w:asciiTheme="minorHAnsi" w:hAnsiTheme="minorHAnsi"/>
                <w:sz w:val="20"/>
                <w:szCs w:val="20"/>
              </w:rPr>
            </w:r>
            <w:r w:rsidR="0003197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313" w:name="_Toc334776354"/>
      <w:r w:rsidRPr="00131078">
        <w:rPr>
          <w:rFonts w:asciiTheme="minorHAnsi" w:hAnsiTheme="minorHAnsi"/>
          <w:b/>
        </w:rPr>
        <w:lastRenderedPageBreak/>
        <w:t>ANNEX to assess security needs</w:t>
      </w:r>
      <w:bookmarkEnd w:id="313"/>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commentRangeStart w:id="314"/>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r w:rsidR="00AB2CE1">
        <w:fldChar w:fldCharType="begin"/>
      </w:r>
      <w:r w:rsidR="00AB2CE1" w:rsidRPr="00AB2CE1">
        <w:rPr>
          <w:lang w:val="fr-FR"/>
          <w:rPrChange w:id="315" w:author="ALARI Gianluigi" w:date="2016-09-06T14:38:00Z">
            <w:rPr/>
          </w:rPrChange>
        </w:rPr>
        <w:instrText xml:space="preserve"> HYPERLINK "mailto:CASSANDRE@europarl.europa.eu" </w:instrText>
      </w:r>
      <w:r w:rsidR="00AB2CE1">
        <w:fldChar w:fldCharType="separate"/>
      </w:r>
      <w:r w:rsidRPr="00131078">
        <w:rPr>
          <w:rStyle w:val="Hyperlink"/>
          <w:rFonts w:asciiTheme="minorHAnsi" w:hAnsiTheme="minorHAnsi"/>
          <w:sz w:val="20"/>
          <w:szCs w:val="20"/>
          <w:lang w:val="fr-FR"/>
        </w:rPr>
        <w:t>CASSANDRE@europarl.europa.eu</w:t>
      </w:r>
      <w:r w:rsidR="00AB2CE1">
        <w:rPr>
          <w:rStyle w:val="Hyperlink"/>
          <w:rFonts w:asciiTheme="minorHAnsi" w:hAnsiTheme="minorHAnsi"/>
          <w:sz w:val="20"/>
          <w:szCs w:val="20"/>
          <w:lang w:val="fr-FR"/>
        </w:rPr>
        <w:fldChar w:fldCharType="end"/>
      </w:r>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w:t>
      </w:r>
      <w:commentRangeEnd w:id="314"/>
      <w:r w:rsidR="007E6D48">
        <w:rPr>
          <w:rStyle w:val="CommentReference"/>
          <w:szCs w:val="20"/>
          <w:lang w:val="en-US" w:eastAsia="ja-JP"/>
        </w:rPr>
        <w:commentReference w:id="314"/>
      </w:r>
      <w:r w:rsidRPr="00131078">
        <w:rPr>
          <w:rFonts w:asciiTheme="minorHAnsi" w:hAnsiTheme="minorHAnsi"/>
          <w:sz w:val="20"/>
          <w:szCs w:val="20"/>
        </w:rPr>
        <w:t xml:space="preserve">. </w:t>
      </w:r>
    </w:p>
    <w:p w14:paraId="5B75680E" w14:textId="77777777" w:rsidR="004601EE" w:rsidRPr="00131078" w:rsidRDefault="004601EE" w:rsidP="004601EE">
      <w:pPr>
        <w:rPr>
          <w:rFonts w:asciiTheme="minorHAnsi" w:hAnsiTheme="minorHAnsi"/>
          <w:sz w:val="20"/>
          <w:szCs w:val="20"/>
        </w:rPr>
      </w:pPr>
      <w:r w:rsidRPr="007E6D48">
        <w:rPr>
          <w:rFonts w:asciiTheme="minorHAnsi" w:hAnsiTheme="minorHAnsi"/>
          <w:sz w:val="20"/>
          <w:szCs w:val="20"/>
          <w:highlight w:val="yellow"/>
          <w:rPrChange w:id="316" w:author="KOUKLAKIS Georgios" w:date="2016-09-06T12:09:00Z">
            <w:rPr>
              <w:rFonts w:asciiTheme="minorHAnsi" w:hAnsiTheme="minorHAnsi"/>
              <w:sz w:val="20"/>
              <w:szCs w:val="20"/>
            </w:rPr>
          </w:rPrChange>
        </w:rPr>
        <w:t>Each requirement within the BREQ</w:t>
      </w:r>
      <w:r w:rsidRPr="00131078">
        <w:rPr>
          <w:rFonts w:asciiTheme="minorHAnsi" w:hAnsiTheme="minorHAnsi"/>
          <w:sz w:val="20"/>
          <w:szCs w:val="20"/>
        </w:rPr>
        <w:t xml:space="preserve">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3"/>
          <w:headerReference w:type="default" r:id="rId14"/>
          <w:footerReference w:type="default" r:id="rId15"/>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6"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317" w:name="_Toc334776355"/>
      <w:r w:rsidRPr="00131078">
        <w:rPr>
          <w:rFonts w:asciiTheme="minorHAnsi" w:hAnsiTheme="minorHAnsi"/>
          <w:b/>
        </w:rPr>
        <w:lastRenderedPageBreak/>
        <w:t xml:space="preserve">ANNEXES for the Initial Business </w:t>
      </w:r>
      <w:commentRangeStart w:id="318"/>
      <w:r w:rsidRPr="00131078">
        <w:rPr>
          <w:rFonts w:asciiTheme="minorHAnsi" w:hAnsiTheme="minorHAnsi"/>
          <w:b/>
        </w:rPr>
        <w:t>Case</w:t>
      </w:r>
      <w:bookmarkEnd w:id="305"/>
      <w:bookmarkEnd w:id="306"/>
      <w:bookmarkEnd w:id="307"/>
      <w:bookmarkEnd w:id="317"/>
      <w:commentRangeEnd w:id="318"/>
      <w:r w:rsidR="007E6D48">
        <w:rPr>
          <w:rStyle w:val="CommentReference"/>
          <w:bCs w:val="0"/>
          <w:smallCaps w:val="0"/>
          <w:kern w:val="0"/>
          <w:szCs w:val="20"/>
          <w:lang w:val="en-US" w:eastAsia="ja-JP"/>
        </w:rPr>
        <w:commentReference w:id="318"/>
      </w:r>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319" w:name="_Toc334776356"/>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319"/>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320" w:name="_Toc334776357"/>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320"/>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321" w:name="_Toc334776358"/>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321"/>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322" w:name="_Toc334776359"/>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322"/>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323" w:name="_Toc334776360"/>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323"/>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324" w:name="_Toc343177406"/>
      <w:bookmarkStart w:id="325" w:name="_Toc334776361"/>
      <w:bookmarkStart w:id="326" w:name="_Toc127238672"/>
      <w:bookmarkStart w:id="327" w:name="_Toc216171225"/>
      <w:bookmarkEnd w:id="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324"/>
      <w:bookmarkEnd w:id="325"/>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328" w:name="_Toc343177407"/>
      <w:bookmarkStart w:id="329" w:name="_Toc334776362"/>
      <w:r w:rsidRPr="00131078">
        <w:rPr>
          <w:rFonts w:asciiTheme="minorHAnsi" w:hAnsiTheme="minorHAnsi"/>
          <w:sz w:val="20"/>
          <w:szCs w:val="20"/>
          <w:lang w:val="en-GB"/>
        </w:rPr>
        <w:t>Circulation</w:t>
      </w:r>
      <w:bookmarkEnd w:id="328"/>
      <w:bookmarkEnd w:id="3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131078" w14:paraId="35716911" w14:textId="77777777" w:rsidTr="00C27140">
        <w:trPr>
          <w:trHeight w:val="307"/>
          <w:tblHeader/>
        </w:trPr>
        <w:tc>
          <w:tcPr>
            <w:tcW w:w="1118" w:type="pct"/>
            <w:shd w:val="clear" w:color="auto" w:fill="C0C0C0"/>
            <w:vAlign w:val="center"/>
          </w:tcPr>
          <w:p w14:paraId="4E8E33D9"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DG or Company</w:t>
            </w:r>
          </w:p>
        </w:tc>
        <w:tc>
          <w:tcPr>
            <w:tcW w:w="1397" w:type="pct"/>
            <w:shd w:val="clear" w:color="auto" w:fill="C0C0C0"/>
            <w:vAlign w:val="center"/>
          </w:tcPr>
          <w:p w14:paraId="4067EBF7" w14:textId="77777777" w:rsidR="00D33D98" w:rsidRPr="00131078" w:rsidRDefault="00D33D98" w:rsidP="00C25BCA">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Name/Initials</w:t>
            </w:r>
          </w:p>
        </w:tc>
        <w:tc>
          <w:tcPr>
            <w:tcW w:w="466" w:type="pct"/>
            <w:shd w:val="clear" w:color="auto" w:fill="C0C0C0"/>
            <w:vAlign w:val="center"/>
          </w:tcPr>
          <w:p w14:paraId="02669BBE" w14:textId="77777777" w:rsidR="00D33D98" w:rsidRPr="00131078" w:rsidRDefault="00A529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w:t>
            </w:r>
            <w:r w:rsidR="00D33D98" w:rsidRPr="00131078">
              <w:rPr>
                <w:rFonts w:asciiTheme="minorHAnsi" w:hAnsiTheme="minorHAnsi"/>
                <w:sz w:val="20"/>
                <w:szCs w:val="20"/>
              </w:rPr>
              <w:t>R</w:t>
            </w:r>
            <w:r w:rsidRPr="00131078">
              <w:rPr>
                <w:rFonts w:asciiTheme="minorHAnsi" w:hAnsiTheme="minorHAnsi"/>
                <w:sz w:val="20"/>
                <w:szCs w:val="20"/>
              </w:rPr>
              <w:t>I</w:t>
            </w:r>
            <w:r w:rsidR="00D33D98" w:rsidRPr="00131078">
              <w:rPr>
                <w:rFonts w:asciiTheme="minorHAnsi" w:hAnsiTheme="minorHAnsi"/>
                <w:sz w:val="20"/>
                <w:szCs w:val="20"/>
              </w:rPr>
              <w:t>C</w:t>
            </w:r>
            <w:r w:rsidRPr="00131078">
              <w:rPr>
                <w:rFonts w:asciiTheme="minorHAnsi" w:hAnsiTheme="minorHAnsi"/>
                <w:sz w:val="20"/>
                <w:szCs w:val="20"/>
              </w:rPr>
              <w:t>A</w:t>
            </w:r>
            <w:r w:rsidR="00D33D98" w:rsidRPr="00131078">
              <w:rPr>
                <w:rStyle w:val="FootnoteReference"/>
                <w:rFonts w:asciiTheme="minorHAnsi" w:hAnsiTheme="minorHAnsi"/>
                <w:sz w:val="20"/>
                <w:szCs w:val="20"/>
              </w:rPr>
              <w:footnoteReference w:id="8"/>
            </w:r>
            <w:r w:rsidR="00D33D98" w:rsidRPr="00131078">
              <w:rPr>
                <w:rFonts w:asciiTheme="minorHAnsi" w:hAnsiTheme="minorHAnsi"/>
                <w:sz w:val="20"/>
                <w:szCs w:val="20"/>
              </w:rPr>
              <w:t xml:space="preserve"> code</w:t>
            </w:r>
          </w:p>
        </w:tc>
      </w:tr>
      <w:tr w:rsidR="00D33D98" w:rsidRPr="00131078" w14:paraId="6EB1B81A" w14:textId="77777777" w:rsidTr="00C27140">
        <w:tc>
          <w:tcPr>
            <w:tcW w:w="1118" w:type="pct"/>
            <w:vAlign w:val="center"/>
          </w:tcPr>
          <w:p w14:paraId="5AD88EFD"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40F25A46"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p>
        </w:tc>
        <w:tc>
          <w:tcPr>
            <w:tcW w:w="1553" w:type="pct"/>
            <w:vAlign w:val="center"/>
          </w:tcPr>
          <w:p w14:paraId="2C7E0B85"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A8CA9D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015D2DC6"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1F79189D" w14:textId="77777777" w:rsidTr="00C27140">
        <w:tc>
          <w:tcPr>
            <w:tcW w:w="1118" w:type="pct"/>
            <w:vAlign w:val="center"/>
          </w:tcPr>
          <w:p w14:paraId="32F0BFF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9018281"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F880E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3D76094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44F40E2"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4C099508" w14:textId="77777777" w:rsidTr="00C27140">
        <w:tc>
          <w:tcPr>
            <w:tcW w:w="1118" w:type="pct"/>
            <w:vAlign w:val="center"/>
          </w:tcPr>
          <w:p w14:paraId="03B1F1E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C9A5E4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205D9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59B3CE8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620745B1"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64617" w:rsidRPr="00131078" w14:paraId="767A48C9" w14:textId="77777777" w:rsidTr="00C27140">
        <w:tc>
          <w:tcPr>
            <w:tcW w:w="1118" w:type="pct"/>
            <w:vAlign w:val="center"/>
          </w:tcPr>
          <w:p w14:paraId="26A725C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397" w:type="pct"/>
            <w:vAlign w:val="center"/>
          </w:tcPr>
          <w:p w14:paraId="756217C4"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553" w:type="pct"/>
            <w:vAlign w:val="center"/>
          </w:tcPr>
          <w:p w14:paraId="4F36A26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7E0222E9"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33023364" w14:textId="77777777" w:rsidR="00D64617" w:rsidRPr="00131078" w:rsidRDefault="00D64617" w:rsidP="00AF38C2">
            <w:pPr>
              <w:spacing w:before="100" w:beforeAutospacing="1" w:after="100" w:afterAutospacing="1"/>
              <w:jc w:val="center"/>
              <w:rPr>
                <w:rFonts w:asciiTheme="minorHAnsi" w:hAnsiTheme="minorHAnsi"/>
                <w:sz w:val="20"/>
                <w:szCs w:val="20"/>
              </w:rPr>
            </w:pPr>
          </w:p>
        </w:tc>
      </w:tr>
      <w:tr w:rsidR="00D33D98" w:rsidRPr="00131078" w14:paraId="1C05962C" w14:textId="77777777" w:rsidTr="00C27140">
        <w:tc>
          <w:tcPr>
            <w:tcW w:w="1118" w:type="pct"/>
            <w:vAlign w:val="center"/>
          </w:tcPr>
          <w:p w14:paraId="4C472F7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61F4F086"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0CBC2E0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413B53AB"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330" w:name="_Toc343177408"/>
      <w:bookmarkStart w:id="331" w:name="_Toc334776363"/>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330"/>
      <w:bookmarkEnd w:id="3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Version number</w:t>
            </w:r>
            <w:r w:rsidRPr="00131078">
              <w:rPr>
                <w:rStyle w:val="FootnoteReference"/>
                <w:rFonts w:asciiTheme="minorHAnsi" w:hAnsiTheme="minorHAnsi"/>
                <w:sz w:val="20"/>
                <w:szCs w:val="20"/>
              </w:rPr>
              <w:footnoteReference w:id="9"/>
            </w:r>
          </w:p>
        </w:tc>
        <w:tc>
          <w:tcPr>
            <w:tcW w:w="599" w:type="pct"/>
            <w:shd w:val="clear" w:color="auto" w:fill="C0C0C0"/>
            <w:vAlign w:val="center"/>
          </w:tcPr>
          <w:p w14:paraId="1FDE7335"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Status</w:t>
            </w:r>
            <w:r w:rsidRPr="00131078">
              <w:rPr>
                <w:rStyle w:val="FootnoteReference"/>
                <w:rFonts w:asciiTheme="minorHAnsi" w:hAnsiTheme="minorHAnsi"/>
                <w:sz w:val="20"/>
                <w:szCs w:val="20"/>
              </w:rPr>
              <w:footnoteReference w:id="10"/>
            </w:r>
          </w:p>
        </w:tc>
        <w:tc>
          <w:tcPr>
            <w:tcW w:w="654" w:type="pct"/>
            <w:shd w:val="clear" w:color="auto" w:fill="C0C0C0"/>
            <w:vAlign w:val="center"/>
          </w:tcPr>
          <w:p w14:paraId="33F68C6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Date</w:t>
            </w:r>
          </w:p>
        </w:tc>
        <w:tc>
          <w:tcPr>
            <w:tcW w:w="437" w:type="pct"/>
            <w:shd w:val="clear" w:color="auto" w:fill="C0C0C0"/>
            <w:vAlign w:val="center"/>
          </w:tcPr>
          <w:p w14:paraId="1474FE39"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Summary of changes</w:t>
            </w:r>
          </w:p>
        </w:tc>
      </w:tr>
      <w:tr w:rsidR="007739C4" w:rsidRPr="00131078" w14:paraId="6E4FA027" w14:textId="77777777" w:rsidTr="007739C4">
        <w:tc>
          <w:tcPr>
            <w:tcW w:w="593" w:type="pct"/>
            <w:vAlign w:val="center"/>
          </w:tcPr>
          <w:p w14:paraId="58A94C3F"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4F983B4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1E278CC2"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2DD67E33" w14:textId="77777777" w:rsidTr="007739C4">
        <w:tc>
          <w:tcPr>
            <w:tcW w:w="593" w:type="pct"/>
            <w:vAlign w:val="center"/>
          </w:tcPr>
          <w:p w14:paraId="7FBFE26A"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0F7C35C6"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B27B84F"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332" w:name="_Toc343177409"/>
      <w:bookmarkStart w:id="333" w:name="_Toc334776364"/>
      <w:r w:rsidRPr="00131078">
        <w:rPr>
          <w:rFonts w:asciiTheme="minorHAnsi" w:hAnsiTheme="minorHAnsi"/>
          <w:sz w:val="20"/>
          <w:szCs w:val="20"/>
          <w:lang w:val="en-GB"/>
        </w:rPr>
        <w:t>Applicable</w:t>
      </w:r>
      <w:bookmarkEnd w:id="326"/>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327"/>
      <w:bookmarkEnd w:id="332"/>
      <w:bookmarkEnd w:id="333"/>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4071D0D1" w14:textId="77777777" w:rsidTr="00C27140">
        <w:trPr>
          <w:tblHeader/>
        </w:trPr>
        <w:tc>
          <w:tcPr>
            <w:tcW w:w="438" w:type="pct"/>
            <w:shd w:val="clear" w:color="auto" w:fill="C0C0C0"/>
            <w:vAlign w:val="center"/>
          </w:tcPr>
          <w:p w14:paraId="1BE2CD75"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66F0C6E3"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3E0AD3F2"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r w:rsidRPr="00131078">
              <w:rPr>
                <w:rStyle w:val="FootnoteReference"/>
                <w:rFonts w:asciiTheme="minorHAnsi" w:hAnsiTheme="minorHAnsi"/>
                <w:sz w:val="20"/>
                <w:szCs w:val="20"/>
              </w:rPr>
              <w:footnoteReference w:id="11"/>
            </w:r>
          </w:p>
        </w:tc>
      </w:tr>
      <w:tr w:rsidR="00AF31F5" w:rsidRPr="00131078" w14:paraId="3F2709AC" w14:textId="77777777" w:rsidTr="00C27140">
        <w:tc>
          <w:tcPr>
            <w:tcW w:w="438" w:type="pct"/>
            <w:shd w:val="clear" w:color="auto" w:fill="C0C0C0"/>
            <w:vAlign w:val="center"/>
          </w:tcPr>
          <w:p w14:paraId="6964BCF6"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58B21DCE"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"Charter Scope and Management Plan - CSMP"</w:t>
            </w:r>
          </w:p>
        </w:tc>
        <w:tc>
          <w:tcPr>
            <w:tcW w:w="2889" w:type="pct"/>
            <w:vAlign w:val="center"/>
          </w:tcPr>
          <w:p w14:paraId="442E4C04" w14:textId="77777777" w:rsidR="00AF31F5" w:rsidRPr="00131078" w:rsidRDefault="00AF31F5" w:rsidP="00AF38C2">
            <w:pPr>
              <w:spacing w:before="100" w:beforeAutospacing="1" w:after="100" w:afterAutospacing="1"/>
              <w:rPr>
                <w:rFonts w:asciiTheme="minorHAnsi" w:hAnsiTheme="minorHAnsi"/>
                <w:vanish/>
                <w:color w:val="0000FF"/>
                <w:sz w:val="20"/>
                <w:szCs w:val="20"/>
              </w:rPr>
            </w:pPr>
            <w:r w:rsidRPr="00131078">
              <w:rPr>
                <w:rFonts w:asciiTheme="minorHAnsi" w:hAnsiTheme="minorHAnsi"/>
                <w:vanish/>
                <w:color w:val="0000FF"/>
                <w:sz w:val="20"/>
                <w:szCs w:val="20"/>
              </w:rPr>
              <w:t>Deliverable of the BPM analysis (insert reference)</w:t>
            </w:r>
          </w:p>
        </w:tc>
      </w:tr>
      <w:tr w:rsidR="00AF31F5" w:rsidRPr="00131078" w14:paraId="0C1FDF42" w14:textId="77777777" w:rsidTr="00C27140">
        <w:tc>
          <w:tcPr>
            <w:tcW w:w="438" w:type="pct"/>
            <w:shd w:val="clear" w:color="auto" w:fill="C0C0C0"/>
            <w:vAlign w:val="center"/>
          </w:tcPr>
          <w:p w14:paraId="57AAEB9E"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531DE7F6"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"As-is" </w:t>
            </w:r>
            <w:r w:rsidR="004A7947" w:rsidRPr="00131078">
              <w:rPr>
                <w:rFonts w:asciiTheme="minorHAnsi" w:hAnsiTheme="minorHAnsi"/>
                <w:sz w:val="20"/>
                <w:szCs w:val="20"/>
              </w:rPr>
              <w:t>map</w:t>
            </w:r>
          </w:p>
        </w:tc>
        <w:tc>
          <w:tcPr>
            <w:tcW w:w="2889" w:type="pct"/>
            <w:vAlign w:val="center"/>
          </w:tcPr>
          <w:p w14:paraId="3D58A0D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D5E57C1" w14:textId="77777777" w:rsidTr="00C27140">
        <w:tc>
          <w:tcPr>
            <w:tcW w:w="438" w:type="pct"/>
            <w:shd w:val="clear" w:color="auto" w:fill="C0C0C0"/>
            <w:vAlign w:val="center"/>
          </w:tcPr>
          <w:p w14:paraId="3DC4977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[3]</w:t>
            </w:r>
          </w:p>
        </w:tc>
        <w:tc>
          <w:tcPr>
            <w:tcW w:w="1673" w:type="pct"/>
            <w:vAlign w:val="center"/>
          </w:tcPr>
          <w:p w14:paraId="39F32AF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Process Analysis (BPA) report</w:t>
            </w:r>
          </w:p>
        </w:tc>
        <w:tc>
          <w:tcPr>
            <w:tcW w:w="2889" w:type="pct"/>
            <w:vAlign w:val="center"/>
          </w:tcPr>
          <w:p w14:paraId="40C4EA53"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2A47A000" w14:textId="77777777" w:rsidTr="00C27140">
        <w:tc>
          <w:tcPr>
            <w:tcW w:w="438" w:type="pct"/>
            <w:shd w:val="clear" w:color="auto" w:fill="C0C0C0"/>
            <w:vAlign w:val="center"/>
          </w:tcPr>
          <w:p w14:paraId="07596CA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[4]</w:t>
            </w:r>
          </w:p>
        </w:tc>
        <w:tc>
          <w:tcPr>
            <w:tcW w:w="1673" w:type="pct"/>
            <w:vAlign w:val="center"/>
          </w:tcPr>
          <w:p w14:paraId="0CA9AE24"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"To-be" </w:t>
            </w:r>
            <w:r w:rsidR="004A7947" w:rsidRPr="00131078">
              <w:rPr>
                <w:rFonts w:asciiTheme="minorHAnsi" w:hAnsiTheme="minorHAnsi"/>
                <w:sz w:val="20"/>
                <w:szCs w:val="20"/>
              </w:rPr>
              <w:t>map</w:t>
            </w:r>
          </w:p>
        </w:tc>
        <w:tc>
          <w:tcPr>
            <w:tcW w:w="2889" w:type="pct"/>
            <w:vAlign w:val="center"/>
          </w:tcPr>
          <w:p w14:paraId="648A5765"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[5]</w:t>
            </w:r>
          </w:p>
        </w:tc>
        <w:tc>
          <w:tcPr>
            <w:tcW w:w="1673" w:type="pct"/>
            <w:vAlign w:val="center"/>
          </w:tcPr>
          <w:p w14:paraId="4676AC4D"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glossary</w:t>
            </w:r>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77777777" w:rsidR="00AF31F5" w:rsidRPr="00131078" w:rsidRDefault="00AF31F5" w:rsidP="00AF38C2">
            <w:pPr>
              <w:spacing w:before="100" w:beforeAutospacing="1" w:after="100" w:afterAutospacing="1"/>
              <w:rPr>
                <w:rFonts w:asciiTheme="minorHAnsi" w:hAnsiTheme="minorHAnsi"/>
                <w:sz w:val="20"/>
                <w:szCs w:val="20"/>
              </w:rPr>
            </w:pP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334" w:name="_Toc127238673"/>
      <w:bookmarkStart w:id="335" w:name="_Toc216171226"/>
      <w:bookmarkStart w:id="336" w:name="_Toc343177410"/>
      <w:bookmarkStart w:id="337" w:name="_Toc334776365"/>
      <w:r w:rsidRPr="00131078">
        <w:rPr>
          <w:rFonts w:asciiTheme="minorHAnsi" w:hAnsiTheme="minorHAnsi"/>
          <w:b w:val="0"/>
          <w:sz w:val="20"/>
          <w:szCs w:val="20"/>
          <w:lang w:val="en-GB"/>
        </w:rPr>
        <w:t>Reference</w:t>
      </w:r>
      <w:bookmarkEnd w:id="334"/>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335"/>
      <w:bookmarkEnd w:id="336"/>
      <w:bookmarkEnd w:id="337"/>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356760"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131078">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r w:rsidR="00AB2CE1">
              <w:fldChar w:fldCharType="begin"/>
            </w:r>
            <w:r w:rsidR="00AB2CE1" w:rsidRPr="00AB2CE1">
              <w:rPr>
                <w:lang w:val="fr-FR"/>
                <w:rPrChange w:id="338" w:author="ALARI Gianluigi" w:date="2016-09-06T14:38:00Z">
                  <w:rPr/>
                </w:rPrChange>
              </w:rPr>
              <w:instrText xml:space="preserve"> HYPERLINK "http://www.ismsnet.ep.parl.union.eu/ispnet/cms/Accueil/preconisations/P_Methodologie/PPO4EP" </w:instrText>
            </w:r>
            <w:r w:rsidR="00AB2CE1">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r w:rsidR="00AB2CE1">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77777777"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339" w:name="_Toc343177411"/>
      <w:bookmarkStart w:id="340" w:name="_Toc334776366"/>
      <w:r w:rsidRPr="00131078">
        <w:rPr>
          <w:rFonts w:asciiTheme="minorHAnsi" w:hAnsiTheme="minorHAnsi"/>
          <w:sz w:val="20"/>
          <w:szCs w:val="20"/>
          <w:lang w:val="en-GB"/>
        </w:rPr>
        <w:lastRenderedPageBreak/>
        <w:t>Glossary</w:t>
      </w:r>
      <w:bookmarkEnd w:id="339"/>
      <w:bookmarkEnd w:id="340"/>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rPr>
          <w:ins w:id="341" w:author="KOUKLAKIS Georgios" w:date="2016-09-06T12:18:00Z"/>
        </w:trPr>
        <w:tc>
          <w:tcPr>
            <w:tcW w:w="820" w:type="pct"/>
            <w:vAlign w:val="center"/>
          </w:tcPr>
          <w:p w14:paraId="70154FD7" w14:textId="2972C452" w:rsidR="00FA6D2F" w:rsidRPr="00131078" w:rsidRDefault="00FA6D2F" w:rsidP="00AF38C2">
            <w:pPr>
              <w:spacing w:before="100" w:beforeAutospacing="1" w:after="100" w:afterAutospacing="1"/>
              <w:jc w:val="center"/>
              <w:rPr>
                <w:ins w:id="342" w:author="KOUKLAKIS Georgios" w:date="2016-09-06T12:18:00Z"/>
                <w:rFonts w:asciiTheme="minorHAnsi" w:hAnsiTheme="minorHAnsi"/>
                <w:sz w:val="20"/>
                <w:szCs w:val="20"/>
              </w:rPr>
            </w:pPr>
            <w:ins w:id="343" w:author="KOUKLAKIS Georgios" w:date="2016-09-06T12:18:00Z">
              <w:r>
                <w:rPr>
                  <w:rFonts w:asciiTheme="minorHAnsi" w:hAnsiTheme="minorHAnsi"/>
                  <w:sz w:val="20"/>
                  <w:szCs w:val="20"/>
                </w:rPr>
                <w:t>DLA</w:t>
              </w:r>
            </w:ins>
          </w:p>
        </w:tc>
        <w:tc>
          <w:tcPr>
            <w:tcW w:w="4180" w:type="pct"/>
            <w:vAlign w:val="center"/>
          </w:tcPr>
          <w:p w14:paraId="7CA4F126" w14:textId="4E58D1D9" w:rsidR="00FA6D2F" w:rsidRPr="00131078" w:rsidRDefault="00FA6D2F" w:rsidP="00AF38C2">
            <w:pPr>
              <w:spacing w:before="100" w:beforeAutospacing="1" w:after="100" w:afterAutospacing="1"/>
              <w:jc w:val="left"/>
              <w:rPr>
                <w:ins w:id="344" w:author="KOUKLAKIS Georgios" w:date="2016-09-06T12:18:00Z"/>
                <w:rFonts w:asciiTheme="minorHAnsi" w:hAnsiTheme="minorHAnsi"/>
                <w:sz w:val="20"/>
                <w:szCs w:val="20"/>
              </w:rPr>
            </w:pPr>
            <w:ins w:id="345" w:author="KOUKLAKIS Georgios" w:date="2016-09-06T12:18:00Z">
              <w:r>
                <w:rPr>
                  <w:rFonts w:asciiTheme="minorHAnsi" w:hAnsiTheme="minorHAnsi"/>
                  <w:sz w:val="20"/>
                  <w:szCs w:val="20"/>
                </w:rPr>
                <w:t>Directorate of Legislative Acts (E</w:t>
              </w:r>
            </w:ins>
            <w:ins w:id="346" w:author="KOUKLAKIS Georgios" w:date="2016-09-06T12:19:00Z">
              <w:r>
                <w:rPr>
                  <w:rFonts w:asciiTheme="minorHAnsi" w:hAnsiTheme="minorHAnsi"/>
                  <w:sz w:val="20"/>
                  <w:szCs w:val="20"/>
                </w:rPr>
                <w:t xml:space="preserve">uropean </w:t>
              </w:r>
            </w:ins>
            <w:ins w:id="347" w:author="KOUKLAKIS Georgios" w:date="2016-09-06T12:18:00Z">
              <w:r>
                <w:rPr>
                  <w:rFonts w:asciiTheme="minorHAnsi" w:hAnsiTheme="minorHAnsi"/>
                  <w:sz w:val="20"/>
                  <w:szCs w:val="20"/>
                </w:rPr>
                <w:t>P</w:t>
              </w:r>
            </w:ins>
            <w:ins w:id="348" w:author="KOUKLAKIS Georgios" w:date="2016-09-06T12:19:00Z">
              <w:r>
                <w:rPr>
                  <w:rFonts w:asciiTheme="minorHAnsi" w:hAnsiTheme="minorHAnsi"/>
                  <w:sz w:val="20"/>
                  <w:szCs w:val="20"/>
                </w:rPr>
                <w:t>arliament</w:t>
              </w:r>
            </w:ins>
            <w:ins w:id="349" w:author="KOUKLAKIS Georgios" w:date="2016-09-06T12:18:00Z">
              <w:r>
                <w:rPr>
                  <w:rFonts w:asciiTheme="minorHAnsi" w:hAnsiTheme="minorHAnsi"/>
                  <w:sz w:val="20"/>
                  <w:szCs w:val="20"/>
                </w:rPr>
                <w:t>)</w:t>
              </w:r>
            </w:ins>
          </w:p>
        </w:tc>
      </w:tr>
      <w:tr w:rsidR="00FA6D2F" w:rsidRPr="00131078" w14:paraId="68D68F06" w14:textId="77777777" w:rsidTr="00AF38C2">
        <w:trPr>
          <w:ins w:id="350" w:author="KOUKLAKIS Georgios" w:date="2016-09-06T12:18:00Z"/>
        </w:trPr>
        <w:tc>
          <w:tcPr>
            <w:tcW w:w="820" w:type="pct"/>
            <w:vAlign w:val="center"/>
          </w:tcPr>
          <w:p w14:paraId="769F5B6A" w14:textId="0A39BA4A" w:rsidR="00FA6D2F" w:rsidRDefault="00FA6D2F" w:rsidP="00AF38C2">
            <w:pPr>
              <w:spacing w:before="100" w:beforeAutospacing="1" w:after="100" w:afterAutospacing="1"/>
              <w:jc w:val="center"/>
              <w:rPr>
                <w:ins w:id="351" w:author="KOUKLAKIS Georgios" w:date="2016-09-06T12:18:00Z"/>
                <w:rFonts w:asciiTheme="minorHAnsi" w:hAnsiTheme="minorHAnsi"/>
                <w:sz w:val="20"/>
                <w:szCs w:val="20"/>
              </w:rPr>
            </w:pPr>
            <w:ins w:id="352" w:author="KOUKLAKIS Georgios" w:date="2016-09-06T12:18:00Z">
              <w:r>
                <w:rPr>
                  <w:rFonts w:asciiTheme="minorHAnsi" w:hAnsiTheme="minorHAnsi"/>
                  <w:sz w:val="20"/>
                  <w:szCs w:val="20"/>
                </w:rPr>
                <w:t>DLQ</w:t>
              </w:r>
            </w:ins>
          </w:p>
        </w:tc>
        <w:tc>
          <w:tcPr>
            <w:tcW w:w="4180" w:type="pct"/>
            <w:vAlign w:val="center"/>
          </w:tcPr>
          <w:p w14:paraId="5A82D948" w14:textId="0E881393" w:rsidR="00FA6D2F" w:rsidRPr="00131078" w:rsidRDefault="00FA6D2F" w:rsidP="00AF38C2">
            <w:pPr>
              <w:spacing w:before="100" w:beforeAutospacing="1" w:after="100" w:afterAutospacing="1"/>
              <w:jc w:val="left"/>
              <w:rPr>
                <w:ins w:id="353" w:author="KOUKLAKIS Georgios" w:date="2016-09-06T12:18:00Z"/>
                <w:rFonts w:asciiTheme="minorHAnsi" w:hAnsiTheme="minorHAnsi"/>
                <w:sz w:val="20"/>
                <w:szCs w:val="20"/>
              </w:rPr>
            </w:pPr>
            <w:ins w:id="354" w:author="KOUKLAKIS Georgios" w:date="2016-09-06T12:18:00Z">
              <w:r>
                <w:rPr>
                  <w:rFonts w:asciiTheme="minorHAnsi" w:hAnsiTheme="minorHAnsi"/>
                  <w:sz w:val="20"/>
                  <w:szCs w:val="20"/>
                </w:rPr>
                <w:t>Directorate of Legislative Quality</w:t>
              </w:r>
            </w:ins>
            <w:ins w:id="355" w:author="KOUKLAKIS Georgios" w:date="2016-09-06T12:19:00Z">
              <w:r>
                <w:rPr>
                  <w:rFonts w:asciiTheme="minorHAnsi" w:hAnsiTheme="minorHAnsi"/>
                  <w:sz w:val="20"/>
                  <w:szCs w:val="20"/>
                </w:rPr>
                <w:t xml:space="preserve"> (European Council)</w:t>
              </w:r>
            </w:ins>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356" w:name="_Toc216171223"/>
      <w:bookmarkStart w:id="357" w:name="_Toc216250819"/>
      <w:bookmarkStart w:id="358" w:name="_Toc333222800"/>
      <w:bookmarkStart w:id="359" w:name="_Toc343177412"/>
      <w:bookmarkStart w:id="360" w:name="_Toc334776367"/>
      <w:r w:rsidRPr="00131078">
        <w:rPr>
          <w:rFonts w:asciiTheme="minorHAnsi" w:hAnsiTheme="minorHAnsi"/>
          <w:b w:val="0"/>
          <w:sz w:val="20"/>
          <w:szCs w:val="20"/>
          <w:lang w:val="en-GB"/>
        </w:rPr>
        <w:t>Usage conventions</w:t>
      </w:r>
      <w:bookmarkEnd w:id="356"/>
      <w:bookmarkEnd w:id="357"/>
      <w:bookmarkEnd w:id="358"/>
      <w:bookmarkEnd w:id="359"/>
      <w:bookmarkEnd w:id="360"/>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EHERPATAKY Michal" w:date="2016-09-05T14:50:00Z" w:initials="FM">
    <w:p w14:paraId="68190100" w14:textId="77777777" w:rsidR="00356760" w:rsidRDefault="00356760">
      <w:pPr>
        <w:pStyle w:val="CommentText"/>
      </w:pPr>
      <w:r>
        <w:rPr>
          <w:rStyle w:val="CommentReference"/>
        </w:rPr>
        <w:annotationRef/>
      </w:r>
      <w:r>
        <w:t>To be written once other elements of the Business Case are established.</w:t>
      </w:r>
    </w:p>
  </w:comment>
  <w:comment w:id="67" w:author="Michal Feherpataky" w:date="2016-09-06T09:19:00Z" w:initials="MF">
    <w:p w14:paraId="3D8B5CEA" w14:textId="6EC8B59C" w:rsidR="00356760" w:rsidRPr="00CB53FB" w:rsidRDefault="00356760">
      <w:pPr>
        <w:pStyle w:val="CommentText"/>
        <w:rPr>
          <w:rFonts w:ascii="Times New Roman" w:hAnsi="Times New Roman"/>
        </w:rPr>
      </w:pPr>
      <w:r>
        <w:rPr>
          <w:rStyle w:val="CommentReference"/>
        </w:rPr>
        <w:annotationRef/>
      </w:r>
      <w:r>
        <w:rPr>
          <w:rFonts w:ascii="Times New Roman" w:hAnsi="Times New Roman"/>
        </w:rPr>
        <w:t>Anytime we save work time it is a Direct Monetary benefit (in principle).</w:t>
      </w:r>
    </w:p>
  </w:comment>
  <w:comment w:id="68" w:author="ALARI Gianluigi" w:date="2016-09-06T14:51:00Z" w:initials="AG">
    <w:p w14:paraId="006B7D99" w14:textId="023ABC9E" w:rsidR="00356760" w:rsidRDefault="00356760">
      <w:pPr>
        <w:pStyle w:val="CommentText"/>
      </w:pPr>
      <w:r>
        <w:rPr>
          <w:rStyle w:val="CommentReference"/>
        </w:rPr>
        <w:annotationRef/>
      </w:r>
      <w:r>
        <w:t xml:space="preserve">We will let Olivier decide on these. I would put or </w:t>
      </w:r>
      <w:proofErr w:type="spellStart"/>
      <w:r>
        <w:t>non monetary</w:t>
      </w:r>
      <w:proofErr w:type="spellEnd"/>
      <w:r>
        <w:t xml:space="preserve"> or indirect.</w:t>
      </w:r>
    </w:p>
  </w:comment>
  <w:comment w:id="119" w:author="KOUKLAKIS Georgios" w:date="2016-09-06T11:47:00Z" w:initials="KG">
    <w:p w14:paraId="69A6FEF7" w14:textId="25018F12" w:rsidR="00356760" w:rsidRDefault="00356760">
      <w:pPr>
        <w:pStyle w:val="CommentText"/>
      </w:pPr>
      <w:r>
        <w:rPr>
          <w:rStyle w:val="CommentReference"/>
        </w:rPr>
        <w:annotationRef/>
      </w:r>
      <w:r>
        <w:t xml:space="preserve">Should we refer to it as part 2 or as a separate project delivery, </w:t>
      </w:r>
      <w:proofErr w:type="spellStart"/>
      <w:r>
        <w:t>gg</w:t>
      </w:r>
      <w:proofErr w:type="spellEnd"/>
      <w:r>
        <w:t>?</w:t>
      </w:r>
    </w:p>
  </w:comment>
  <w:comment w:id="122" w:author="Michal Feherpataky" w:date="2016-09-06T09:22:00Z" w:initials="MF">
    <w:p w14:paraId="6F4D2C5B" w14:textId="4D095E73" w:rsidR="00356760" w:rsidRPr="00A164E0" w:rsidRDefault="00356760">
      <w:pPr>
        <w:pStyle w:val="CommentText"/>
        <w:rPr>
          <w:rFonts w:ascii="Times New Roman" w:hAnsi="Times New Roman"/>
        </w:rPr>
      </w:pPr>
      <w:r>
        <w:rPr>
          <w:rStyle w:val="CommentReference"/>
        </w:rPr>
        <w:annotationRef/>
      </w:r>
      <w:r>
        <w:rPr>
          <w:rFonts w:ascii="Times New Roman" w:hAnsi="Times New Roman"/>
        </w:rPr>
        <w:t>Add acronym references</w:t>
      </w:r>
    </w:p>
  </w:comment>
  <w:comment w:id="190" w:author="FEHERPATAKY Michal" w:date="2016-09-05T15:00:00Z" w:initials="FM">
    <w:p w14:paraId="2248405B" w14:textId="77777777" w:rsidR="00356760" w:rsidRDefault="00356760">
      <w:pPr>
        <w:pStyle w:val="CommentText"/>
      </w:pPr>
      <w:r>
        <w:rPr>
          <w:rStyle w:val="CommentReference"/>
        </w:rPr>
        <w:annotationRef/>
      </w:r>
      <w:r>
        <w:t>Once Business Objectives are enumerated this section requires an update.</w:t>
      </w:r>
    </w:p>
  </w:comment>
  <w:comment w:id="204" w:author="KOUKLAKIS Georgios" w:date="2016-09-06T10:58:00Z" w:initials="KG">
    <w:p w14:paraId="40FE5E75" w14:textId="18382792" w:rsidR="00356760" w:rsidRDefault="00356760">
      <w:pPr>
        <w:pStyle w:val="CommentText"/>
      </w:pPr>
      <w:r>
        <w:rPr>
          <w:rStyle w:val="CommentReference"/>
        </w:rPr>
        <w:annotationRef/>
      </w:r>
      <w:r>
        <w:t>This should be ticked</w:t>
      </w:r>
    </w:p>
  </w:comment>
  <w:comment w:id="209" w:author="KOUKLAKIS Georgios" w:date="2016-09-06T10:59:00Z" w:initials="KG">
    <w:p w14:paraId="3D52D29F" w14:textId="0139FCE3" w:rsidR="001F7FE2" w:rsidRDefault="001F7FE2">
      <w:pPr>
        <w:pStyle w:val="CommentText"/>
      </w:pPr>
      <w:r>
        <w:rPr>
          <w:rStyle w:val="CommentReference"/>
        </w:rPr>
        <w:annotationRef/>
      </w:r>
      <w:proofErr w:type="gramStart"/>
      <w:r>
        <w:t>something</w:t>
      </w:r>
      <w:proofErr w:type="gramEnd"/>
      <w:r>
        <w:t xml:space="preserve"> is missing here:</w:t>
      </w:r>
    </w:p>
    <w:p w14:paraId="62D0D9A2" w14:textId="7245669C" w:rsidR="001F7FE2" w:rsidRDefault="001F7FE2">
      <w:pPr>
        <w:pStyle w:val="CommentText"/>
      </w:pPr>
      <w:proofErr w:type="gramStart"/>
      <w:r>
        <w:t>are</w:t>
      </w:r>
      <w:proofErr w:type="gramEnd"/>
      <w:r>
        <w:t xml:space="preserve"> you referring to a performance/functionality handicap/limitation imposed by Word?</w:t>
      </w:r>
    </w:p>
  </w:comment>
  <w:comment w:id="213" w:author="Michal Feherpataky" w:date="2016-09-06T09:34:00Z" w:initials="MF">
    <w:p w14:paraId="0A1D8770" w14:textId="7F3BAF65" w:rsidR="00356760" w:rsidRPr="0030354F" w:rsidRDefault="00356760">
      <w:pPr>
        <w:pStyle w:val="CommentText"/>
        <w:rPr>
          <w:rFonts w:ascii="Times New Roman" w:hAnsi="Times New Roman"/>
        </w:rPr>
      </w:pPr>
      <w:r>
        <w:rPr>
          <w:rStyle w:val="CommentReference"/>
        </w:rPr>
        <w:annotationRef/>
      </w:r>
      <w:r>
        <w:rPr>
          <w:rFonts w:ascii="Times New Roman" w:hAnsi="Times New Roman"/>
        </w:rPr>
        <w:t xml:space="preserve">Will fill it in when Business Objectives are </w:t>
      </w:r>
      <w:proofErr w:type="spellStart"/>
      <w:r>
        <w:rPr>
          <w:rFonts w:ascii="Times New Roman" w:hAnsi="Times New Roman"/>
        </w:rPr>
        <w:t>OK’ed</w:t>
      </w:r>
      <w:proofErr w:type="spellEnd"/>
      <w:r>
        <w:rPr>
          <w:rFonts w:ascii="Times New Roman" w:hAnsi="Times New Roman"/>
        </w:rPr>
        <w:t>.</w:t>
      </w:r>
    </w:p>
  </w:comment>
  <w:comment w:id="221" w:author="KOUKLAKIS Georgios" w:date="2016-09-06T11:39:00Z" w:initials="KG">
    <w:p w14:paraId="6B7E62F5" w14:textId="2F593636" w:rsidR="00356760" w:rsidRDefault="00356760">
      <w:pPr>
        <w:pStyle w:val="CommentText"/>
      </w:pPr>
      <w:r>
        <w:rPr>
          <w:rStyle w:val="CommentReference"/>
        </w:rPr>
        <w:annotationRef/>
      </w:r>
      <w:proofErr w:type="gramStart"/>
      <w:r>
        <w:t>idem</w:t>
      </w:r>
      <w:proofErr w:type="gramEnd"/>
    </w:p>
  </w:comment>
  <w:comment w:id="229" w:author="ALARI Gianluigi" w:date="2016-09-06T15:08:00Z" w:initials="AG">
    <w:p w14:paraId="11D6D19E" w14:textId="7403A596" w:rsidR="001F7FE2" w:rsidRDefault="001F7FE2">
      <w:pPr>
        <w:pStyle w:val="CommentText"/>
      </w:pPr>
      <w:r>
        <w:rPr>
          <w:rStyle w:val="CommentReference"/>
        </w:rPr>
        <w:annotationRef/>
      </w:r>
      <w:proofErr w:type="gramStart"/>
      <w:r>
        <w:t>don’t</w:t>
      </w:r>
      <w:proofErr w:type="gramEnd"/>
      <w:r>
        <w:t xml:space="preserve"> understand</w:t>
      </w:r>
    </w:p>
  </w:comment>
  <w:comment w:id="233" w:author="Michal Feherpataky" w:date="2016-09-06T09:36:00Z" w:initials="MF">
    <w:p w14:paraId="0ADEB7A8" w14:textId="7F88B5AE" w:rsidR="00356760" w:rsidRPr="0030354F" w:rsidRDefault="00356760">
      <w:pPr>
        <w:pStyle w:val="CommentText"/>
        <w:rPr>
          <w:rFonts w:ascii="Times New Roman" w:hAnsi="Times New Roman"/>
        </w:rPr>
      </w:pPr>
      <w:r>
        <w:rPr>
          <w:rStyle w:val="CommentReference"/>
        </w:rPr>
        <w:annotationRef/>
      </w:r>
      <w:r>
        <w:rPr>
          <w:rFonts w:ascii="Times New Roman" w:hAnsi="Times New Roman"/>
        </w:rPr>
        <w:t xml:space="preserve">Will fill it in once Business Objectives are </w:t>
      </w:r>
      <w:proofErr w:type="spellStart"/>
      <w:r>
        <w:rPr>
          <w:rFonts w:ascii="Times New Roman" w:hAnsi="Times New Roman"/>
        </w:rPr>
        <w:t>OK’ed</w:t>
      </w:r>
      <w:proofErr w:type="spellEnd"/>
      <w:r>
        <w:rPr>
          <w:rFonts w:ascii="Times New Roman" w:hAnsi="Times New Roman"/>
        </w:rPr>
        <w:t>.</w:t>
      </w:r>
    </w:p>
  </w:comment>
  <w:comment w:id="245" w:author="KOUKLAKIS Georgios" w:date="2016-09-06T11:44:00Z" w:initials="KG">
    <w:p w14:paraId="145F5AEF" w14:textId="3B5D9C9A" w:rsidR="00356760" w:rsidRDefault="00356760">
      <w:pPr>
        <w:pStyle w:val="CommentText"/>
      </w:pPr>
      <w:r>
        <w:rPr>
          <w:rStyle w:val="CommentReference"/>
        </w:rPr>
        <w:annotationRef/>
      </w:r>
      <w:proofErr w:type="gramStart"/>
      <w:r>
        <w:t>idem</w:t>
      </w:r>
      <w:proofErr w:type="gramEnd"/>
    </w:p>
  </w:comment>
  <w:comment w:id="248" w:author="ALARI Gianluigi" w:date="2016-09-06T15:13:00Z" w:initials="AG">
    <w:p w14:paraId="18CA41A3" w14:textId="7EB6719F" w:rsidR="00356760" w:rsidRDefault="00356760">
      <w:pPr>
        <w:pStyle w:val="CommentText"/>
      </w:pPr>
      <w:r>
        <w:rPr>
          <w:rStyle w:val="CommentReference"/>
        </w:rPr>
        <w:annotationRef/>
      </w:r>
      <w:r>
        <w:t>Politically delicate, we have to talk with Sarah about it</w:t>
      </w:r>
    </w:p>
  </w:comment>
  <w:comment w:id="251" w:author="KOUKLAKIS Georgios" w:date="2016-09-06T11:51:00Z" w:initials="KG">
    <w:p w14:paraId="63859062" w14:textId="3EBE7AE1" w:rsidR="001F7FE2" w:rsidRDefault="001F7FE2">
      <w:pPr>
        <w:pStyle w:val="CommentText"/>
      </w:pPr>
      <w:r>
        <w:rPr>
          <w:rStyle w:val="CommentReference"/>
        </w:rPr>
        <w:annotationRef/>
      </w:r>
      <w:r>
        <w:t xml:space="preserve">Should we also add that it will build the foundation for the pre-adoption </w:t>
      </w:r>
      <w:proofErr w:type="spellStart"/>
      <w:r>
        <w:t>finalisation</w:t>
      </w:r>
      <w:proofErr w:type="spellEnd"/>
      <w:r>
        <w:t xml:space="preserve"> delivery?</w:t>
      </w:r>
    </w:p>
  </w:comment>
  <w:comment w:id="249" w:author="ALARI Gianluigi" w:date="2016-09-06T15:21:00Z" w:initials="AG">
    <w:p w14:paraId="073C3E33" w14:textId="5F462D09" w:rsidR="00356760" w:rsidRDefault="00356760">
      <w:pPr>
        <w:pStyle w:val="CommentText"/>
      </w:pPr>
      <w:r>
        <w:rPr>
          <w:rStyle w:val="CommentReference"/>
        </w:rPr>
        <w:annotationRef/>
      </w:r>
      <w:r>
        <w:t>Not really clear</w:t>
      </w:r>
    </w:p>
  </w:comment>
  <w:comment w:id="281" w:author="Michal Feherpataky" w:date="2016-09-06T10:05:00Z" w:initials="MF">
    <w:p w14:paraId="0E9D2027" w14:textId="0D98D290" w:rsidR="00356760" w:rsidRPr="00E85C9B" w:rsidRDefault="00356760">
      <w:pPr>
        <w:pStyle w:val="CommentText"/>
        <w:rPr>
          <w:rFonts w:ascii="Times New Roman" w:hAnsi="Times New Roman"/>
        </w:rPr>
      </w:pPr>
      <w:r>
        <w:rPr>
          <w:rStyle w:val="CommentReference"/>
        </w:rPr>
        <w:annotationRef/>
      </w:r>
      <w:r>
        <w:rPr>
          <w:rFonts w:ascii="Times New Roman" w:hAnsi="Times New Roman"/>
        </w:rPr>
        <w:t>So what definitions are we using?</w:t>
      </w:r>
    </w:p>
  </w:comment>
  <w:comment w:id="308" w:author="KOUKLAKIS Georgios" w:date="2016-09-06T12:05:00Z" w:initials="KG">
    <w:p w14:paraId="2AF60996" w14:textId="39CBBCE5" w:rsidR="001F7FE2" w:rsidRDefault="001F7FE2">
      <w:pPr>
        <w:pStyle w:val="CommentText"/>
      </w:pPr>
      <w:r>
        <w:rPr>
          <w:rStyle w:val="CommentReference"/>
        </w:rPr>
        <w:annotationRef/>
      </w:r>
      <w:r>
        <w:t>Will need to be filled in at a later stage</w:t>
      </w:r>
    </w:p>
  </w:comment>
  <w:comment w:id="314" w:author="KOUKLAKIS Georgios" w:date="2016-09-06T12:08:00Z" w:initials="KG">
    <w:p w14:paraId="099E24E7" w14:textId="2B1F04B8" w:rsidR="001F7FE2" w:rsidRDefault="001F7FE2">
      <w:pPr>
        <w:pStyle w:val="CommentText"/>
      </w:pPr>
      <w:r>
        <w:rPr>
          <w:rStyle w:val="CommentReference"/>
        </w:rPr>
        <w:annotationRef/>
      </w:r>
      <w:r>
        <w:t>???</w:t>
      </w:r>
    </w:p>
  </w:comment>
  <w:comment w:id="318" w:author="KOUKLAKIS Georgios" w:date="2016-09-06T12:10:00Z" w:initials="KG">
    <w:p w14:paraId="6004CBA0" w14:textId="55D0EE00" w:rsidR="00356760" w:rsidRDefault="00356760">
      <w:pPr>
        <w:pStyle w:val="CommentText"/>
      </w:pPr>
      <w:r>
        <w:rPr>
          <w:rStyle w:val="CommentReference"/>
        </w:rPr>
        <w:annotationRef/>
      </w:r>
      <w:r>
        <w:t>BREQ will be a separate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90100" w15:done="0"/>
  <w15:commentEx w15:paraId="3D8B5CEA" w15:done="0"/>
  <w15:commentEx w15:paraId="006B7D99" w15:paraIdParent="3D8B5CEA" w15:done="0"/>
  <w15:commentEx w15:paraId="69A6FEF7" w15:done="0"/>
  <w15:commentEx w15:paraId="6F4D2C5B" w15:done="0"/>
  <w15:commentEx w15:paraId="2248405B" w15:done="0"/>
  <w15:commentEx w15:paraId="40FE5E75" w15:done="0"/>
  <w15:commentEx w15:paraId="62D0D9A2" w15:done="0"/>
  <w15:commentEx w15:paraId="0A1D8770" w15:done="0"/>
  <w15:commentEx w15:paraId="6B7E62F5" w15:done="0"/>
  <w15:commentEx w15:paraId="11D6D19E" w15:done="0"/>
  <w15:commentEx w15:paraId="0ADEB7A8" w15:done="0"/>
  <w15:commentEx w15:paraId="145F5AEF" w15:done="0"/>
  <w15:commentEx w15:paraId="18CA41A3" w15:done="0"/>
  <w15:commentEx w15:paraId="63859062" w15:done="0"/>
  <w15:commentEx w15:paraId="073C3E33" w15:done="0"/>
  <w15:commentEx w15:paraId="0E9D2027" w15:done="0"/>
  <w15:commentEx w15:paraId="2AF60996" w15:done="0"/>
  <w15:commentEx w15:paraId="099E24E7" w15:done="0"/>
  <w15:commentEx w15:paraId="6004C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356760" w:rsidRDefault="00356760">
      <w:r>
        <w:separator/>
      </w:r>
    </w:p>
  </w:endnote>
  <w:endnote w:type="continuationSeparator" w:id="0">
    <w:p w14:paraId="71783408" w14:textId="77777777" w:rsidR="00356760" w:rsidRDefault="0035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356760" w:rsidRPr="00D269A9" w:rsidRDefault="00356760"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356760" w:rsidRPr="00D269A9" w14:paraId="07A25E1D" w14:textId="77777777" w:rsidTr="002C773C">
      <w:tc>
        <w:tcPr>
          <w:tcW w:w="757" w:type="pct"/>
          <w:vAlign w:val="center"/>
        </w:tcPr>
        <w:p w14:paraId="1F33AD78" w14:textId="77777777" w:rsidR="00356760" w:rsidRPr="00D269A9" w:rsidRDefault="00356760" w:rsidP="002C773C">
          <w:pPr>
            <w:pStyle w:val="Footer"/>
            <w:jc w:val="left"/>
          </w:pPr>
          <w:r w:rsidRPr="00D269A9">
            <w:t>Document name</w:t>
          </w:r>
        </w:p>
      </w:tc>
      <w:tc>
        <w:tcPr>
          <w:tcW w:w="3125" w:type="pct"/>
          <w:gridSpan w:val="3"/>
          <w:vAlign w:val="center"/>
        </w:tcPr>
        <w:p w14:paraId="1C9291BD" w14:textId="77777777" w:rsidR="00356760" w:rsidRPr="00A5510F" w:rsidRDefault="00356760"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BPMM4EP_TE_BusinessCase_EN.docx</w:t>
          </w:r>
          <w:r w:rsidRPr="00D269A9">
            <w:rPr>
              <w:noProof/>
              <w:lang w:val="nl-NL"/>
            </w:rPr>
            <w:fldChar w:fldCharType="end"/>
          </w:r>
        </w:p>
      </w:tc>
      <w:tc>
        <w:tcPr>
          <w:tcW w:w="801" w:type="pct"/>
          <w:vAlign w:val="center"/>
        </w:tcPr>
        <w:p w14:paraId="3DEDBB87" w14:textId="77777777" w:rsidR="00356760" w:rsidRPr="00D269A9" w:rsidRDefault="00356760" w:rsidP="002C773C">
          <w:pPr>
            <w:pStyle w:val="Footer"/>
            <w:jc w:val="left"/>
          </w:pPr>
          <w:r w:rsidRPr="00D269A9">
            <w:t>Number of pages</w:t>
          </w:r>
        </w:p>
      </w:tc>
      <w:tc>
        <w:tcPr>
          <w:tcW w:w="317" w:type="pct"/>
          <w:vAlign w:val="center"/>
        </w:tcPr>
        <w:p w14:paraId="644008E6" w14:textId="77777777" w:rsidR="00356760" w:rsidRPr="00D269A9" w:rsidRDefault="00356760" w:rsidP="002C773C">
          <w:pPr>
            <w:pStyle w:val="Footer"/>
          </w:pPr>
          <w:fldSimple w:instr=" NUMPAGES  \* Arabic  \* MERGEFORMAT ">
            <w:r w:rsidR="0003197B">
              <w:rPr>
                <w:noProof/>
              </w:rPr>
              <w:t>27</w:t>
            </w:r>
          </w:fldSimple>
        </w:p>
      </w:tc>
    </w:tr>
    <w:tr w:rsidR="00356760" w:rsidRPr="004F69AB" w14:paraId="1F633196" w14:textId="77777777" w:rsidTr="002C773C">
      <w:tc>
        <w:tcPr>
          <w:tcW w:w="757" w:type="pct"/>
          <w:vAlign w:val="center"/>
        </w:tcPr>
        <w:p w14:paraId="7B0129FE" w14:textId="77777777" w:rsidR="00356760" w:rsidRPr="004F69AB" w:rsidRDefault="00356760" w:rsidP="002C773C">
          <w:pPr>
            <w:pStyle w:val="Footer"/>
            <w:jc w:val="left"/>
          </w:pPr>
          <w:r w:rsidRPr="004F69AB">
            <w:t>Author</w:t>
          </w:r>
        </w:p>
      </w:tc>
      <w:tc>
        <w:tcPr>
          <w:tcW w:w="1598" w:type="pct"/>
          <w:vAlign w:val="center"/>
        </w:tcPr>
        <w:p w14:paraId="76B4DC99" w14:textId="77777777" w:rsidR="00356760" w:rsidRPr="004F69AB" w:rsidRDefault="00356760" w:rsidP="00D139C0">
          <w:pPr>
            <w:pStyle w:val="Footer"/>
            <w:jc w:val="left"/>
          </w:pPr>
        </w:p>
      </w:tc>
      <w:tc>
        <w:tcPr>
          <w:tcW w:w="872" w:type="pct"/>
          <w:vAlign w:val="center"/>
        </w:tcPr>
        <w:p w14:paraId="137FC602" w14:textId="77777777" w:rsidR="00356760" w:rsidRPr="004F69AB" w:rsidRDefault="00356760" w:rsidP="00D139C0">
          <w:pPr>
            <w:pStyle w:val="Footer"/>
            <w:jc w:val="left"/>
          </w:pPr>
          <w:r w:rsidRPr="004F69AB">
            <w:t>Date</w:t>
          </w:r>
        </w:p>
      </w:tc>
      <w:tc>
        <w:tcPr>
          <w:tcW w:w="655" w:type="pct"/>
          <w:vAlign w:val="center"/>
        </w:tcPr>
        <w:p w14:paraId="27DBE7E9" w14:textId="77777777" w:rsidR="00356760" w:rsidRPr="004F69AB" w:rsidRDefault="00356760" w:rsidP="002C773C">
          <w:pPr>
            <w:pStyle w:val="Footer"/>
          </w:pPr>
        </w:p>
      </w:tc>
      <w:tc>
        <w:tcPr>
          <w:tcW w:w="801" w:type="pct"/>
          <w:vAlign w:val="center"/>
        </w:tcPr>
        <w:p w14:paraId="3A5C9D6D" w14:textId="77777777" w:rsidR="00356760" w:rsidRPr="004F69AB" w:rsidRDefault="00356760" w:rsidP="002C773C">
          <w:pPr>
            <w:pStyle w:val="Footer"/>
            <w:jc w:val="left"/>
          </w:pPr>
          <w:r w:rsidRPr="004F69AB">
            <w:t>Version</w:t>
          </w:r>
        </w:p>
      </w:tc>
      <w:tc>
        <w:tcPr>
          <w:tcW w:w="317" w:type="pct"/>
          <w:vAlign w:val="center"/>
        </w:tcPr>
        <w:p w14:paraId="0E1038E4" w14:textId="77777777" w:rsidR="00356760" w:rsidRPr="004F69AB" w:rsidRDefault="00356760" w:rsidP="002C773C">
          <w:pPr>
            <w:pStyle w:val="Footer"/>
          </w:pPr>
        </w:p>
      </w:tc>
    </w:tr>
  </w:tbl>
  <w:p w14:paraId="3B720828" w14:textId="77777777" w:rsidR="00356760" w:rsidRPr="007C51FA" w:rsidRDefault="00356760"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1F7FE2" w:rsidRPr="003B06E3" w:rsidRDefault="001F7FE2" w:rsidP="005C5B83">
    <w:pPr>
      <w:pStyle w:val="Footer2"/>
    </w:pPr>
    <w:r w:rsidRPr="003B06E3">
      <w:t xml:space="preserve">Page </w:t>
    </w:r>
    <w:r w:rsidRPr="003B06E3">
      <w:fldChar w:fldCharType="begin"/>
    </w:r>
    <w:r w:rsidRPr="003B06E3">
      <w:instrText xml:space="preserve"> PAGE </w:instrText>
    </w:r>
    <w:r w:rsidRPr="003B06E3">
      <w:fldChar w:fldCharType="separate"/>
    </w:r>
    <w:r w:rsidR="0003197B">
      <w:rPr>
        <w:noProof/>
      </w:rPr>
      <w:t>21</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03197B">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356760" w:rsidRDefault="00356760">
      <w:r>
        <w:separator/>
      </w:r>
    </w:p>
  </w:footnote>
  <w:footnote w:type="continuationSeparator" w:id="0">
    <w:p w14:paraId="6A59CF2A" w14:textId="77777777" w:rsidR="00356760" w:rsidRDefault="00356760">
      <w:r>
        <w:continuationSeparator/>
      </w:r>
    </w:p>
  </w:footnote>
  <w:footnote w:id="1">
    <w:p w14:paraId="1C49C068" w14:textId="77777777" w:rsidR="00356760" w:rsidRPr="00F124D0" w:rsidRDefault="00356760">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54670C54" w14:textId="77777777" w:rsidR="00356760" w:rsidRPr="00047533" w:rsidRDefault="00356760">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356760" w:rsidRDefault="00356760"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356760" w:rsidRDefault="00356760">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1F7FE2" w:rsidRPr="00E5494B" w:rsidRDefault="001F7FE2"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1F7FE2" w:rsidDel="0048451E" w:rsidRDefault="001F7FE2"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1F7FE2" w:rsidRPr="00E82B8C" w:rsidRDefault="001F7FE2"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356760" w:rsidRDefault="00356760">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AC1FFAB" w14:textId="77777777" w:rsidR="00356760" w:rsidRDefault="00356760" w:rsidP="007739C4">
      <w:pPr>
        <w:pStyle w:val="FootnoteText"/>
      </w:pPr>
      <w:r w:rsidRPr="003D680D">
        <w:rPr>
          <w:rStyle w:val="FootnoteReference"/>
        </w:rPr>
        <w:footnoteRef/>
      </w:r>
      <w:r w:rsidRPr="003D680D">
        <w:t xml:space="preserve"> Naming convention: Procedure 'Program &amp; Project naming convention' (</w:t>
      </w:r>
      <w:hyperlink r:id="rId1" w:history="1">
        <w:r>
          <w:rPr>
            <w:rStyle w:val="Hyperlink"/>
          </w:rPr>
          <w:t>STANDARDS website</w:t>
        </w:r>
      </w:hyperlink>
      <w:r w:rsidRPr="003D680D">
        <w:t>)</w:t>
      </w:r>
    </w:p>
  </w:footnote>
  <w:footnote w:id="10">
    <w:p w14:paraId="0F7A14A5" w14:textId="77777777" w:rsidR="00356760" w:rsidRDefault="00356760" w:rsidP="007739C4">
      <w:pPr>
        <w:pStyle w:val="FootnoteText"/>
      </w:pPr>
      <w:r w:rsidRPr="003D680D">
        <w:rPr>
          <w:rStyle w:val="FootnoteReference"/>
        </w:rPr>
        <w:footnoteRef/>
      </w:r>
      <w:r w:rsidRPr="003D680D">
        <w:t xml:space="preserve"> Status: Draft, Final, Approved</w:t>
      </w:r>
    </w:p>
  </w:footnote>
  <w:footnote w:id="11">
    <w:p w14:paraId="5976C965" w14:textId="77777777" w:rsidR="00356760" w:rsidRDefault="00356760">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77777777" w:rsidR="00356760" w:rsidRPr="00091BC2" w:rsidRDefault="00356760"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809D11E" w14:textId="77777777" w:rsidR="00356760" w:rsidRPr="00091BC2" w:rsidRDefault="00356760" w:rsidP="002C773C">
    <w:pPr>
      <w:spacing w:line="240" w:lineRule="auto"/>
      <w:jc w:val="center"/>
    </w:pPr>
    <w:r w:rsidRPr="00FC4952">
      <w:t>Directorate</w:t>
    </w:r>
    <w:r>
      <w:t xml:space="preserve">: </w:t>
    </w:r>
  </w:p>
  <w:p w14:paraId="6BA8304E" w14:textId="77777777" w:rsidR="00356760" w:rsidRPr="00091BC2" w:rsidRDefault="00356760" w:rsidP="002C773C">
    <w:pPr>
      <w:spacing w:line="240" w:lineRule="auto"/>
      <w:jc w:val="center"/>
    </w:pPr>
    <w:r>
      <w:t xml:space="preserve">Unit: </w:t>
    </w:r>
  </w:p>
  <w:p w14:paraId="2E521A52" w14:textId="77777777" w:rsidR="00356760" w:rsidRPr="002C773C" w:rsidRDefault="00356760" w:rsidP="002C773C">
    <w:pPr>
      <w:spacing w:line="240" w:lineRule="auto"/>
      <w:jc w:val="center"/>
    </w:pPr>
    <w:r w:rsidRPr="00091BC2">
      <w:t>Servic</w:t>
    </w:r>
    <w:r>
      <w:t xml:space="preserve">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1F7FE2" w:rsidRDefault="001F7FE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77777777" w:rsidR="001F7FE2" w:rsidRPr="009B24AC" w:rsidRDefault="001F7FE2" w:rsidP="000357EF">
    <w:pPr>
      <w:pStyle w:val="Header"/>
      <w:jc w:val="right"/>
      <w:rPr>
        <w:szCs w:val="18"/>
      </w:rPr>
    </w:pPr>
    <w:r w:rsidRPr="009B24AC">
      <w:rPr>
        <w:szCs w:val="18"/>
      </w:rPr>
      <w:t>Business Case</w:t>
    </w:r>
    <w:r>
      <w:rPr>
        <w:szCs w:val="18"/>
      </w:rPr>
      <w:t xml:space="preserve"> - [BPM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HERPATAKY Michal">
    <w15:presenceInfo w15:providerId="None" w15:userId="FEHERPATAKY Michal"/>
  </w15:person>
  <w15:person w15:author="ALARI Gianluigi">
    <w15:presenceInfo w15:providerId="None" w15:userId="ALARI Gianluigi"/>
  </w15:person>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24149"/>
    <w:rsid w:val="00027558"/>
    <w:rsid w:val="0003197B"/>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A30B1"/>
    <w:rsid w:val="000B1730"/>
    <w:rsid w:val="000B188F"/>
    <w:rsid w:val="000B1918"/>
    <w:rsid w:val="000B55CF"/>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31078"/>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B225B"/>
    <w:rsid w:val="001B2613"/>
    <w:rsid w:val="001B5F68"/>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747F8"/>
    <w:rsid w:val="00290189"/>
    <w:rsid w:val="00290235"/>
    <w:rsid w:val="00290469"/>
    <w:rsid w:val="00290F4F"/>
    <w:rsid w:val="0029399D"/>
    <w:rsid w:val="002A4F1D"/>
    <w:rsid w:val="002B31EA"/>
    <w:rsid w:val="002B56A2"/>
    <w:rsid w:val="002C0082"/>
    <w:rsid w:val="002C247B"/>
    <w:rsid w:val="002C36B1"/>
    <w:rsid w:val="002C5192"/>
    <w:rsid w:val="002C672F"/>
    <w:rsid w:val="002C773C"/>
    <w:rsid w:val="002D618F"/>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71D6F"/>
    <w:rsid w:val="00375D38"/>
    <w:rsid w:val="003900FC"/>
    <w:rsid w:val="00390677"/>
    <w:rsid w:val="003915E9"/>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6D64"/>
    <w:rsid w:val="00444EB1"/>
    <w:rsid w:val="00444EB9"/>
    <w:rsid w:val="004513C1"/>
    <w:rsid w:val="004601EE"/>
    <w:rsid w:val="00461289"/>
    <w:rsid w:val="0046231E"/>
    <w:rsid w:val="00462F25"/>
    <w:rsid w:val="0046387E"/>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239F"/>
    <w:rsid w:val="00550A51"/>
    <w:rsid w:val="0055552E"/>
    <w:rsid w:val="00555B8E"/>
    <w:rsid w:val="005628DE"/>
    <w:rsid w:val="005664FA"/>
    <w:rsid w:val="0056719F"/>
    <w:rsid w:val="00567EE6"/>
    <w:rsid w:val="00570CBC"/>
    <w:rsid w:val="005739D1"/>
    <w:rsid w:val="00575CEC"/>
    <w:rsid w:val="00580272"/>
    <w:rsid w:val="00590A11"/>
    <w:rsid w:val="005915AB"/>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310F2"/>
    <w:rsid w:val="006313D5"/>
    <w:rsid w:val="0063283F"/>
    <w:rsid w:val="00633BCE"/>
    <w:rsid w:val="00644837"/>
    <w:rsid w:val="00645A66"/>
    <w:rsid w:val="006555AA"/>
    <w:rsid w:val="00657AEE"/>
    <w:rsid w:val="0066112B"/>
    <w:rsid w:val="00664960"/>
    <w:rsid w:val="0066762D"/>
    <w:rsid w:val="00672791"/>
    <w:rsid w:val="00680E37"/>
    <w:rsid w:val="006A45CA"/>
    <w:rsid w:val="006A4D6B"/>
    <w:rsid w:val="006A7839"/>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115D8"/>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6974"/>
    <w:rsid w:val="009E4526"/>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6AD2"/>
    <w:rsid w:val="00AB2CE1"/>
    <w:rsid w:val="00AC6CF7"/>
    <w:rsid w:val="00AD5A3B"/>
    <w:rsid w:val="00AD5EAC"/>
    <w:rsid w:val="00AE79F0"/>
    <w:rsid w:val="00AF31F5"/>
    <w:rsid w:val="00AF38C2"/>
    <w:rsid w:val="00B00703"/>
    <w:rsid w:val="00B02D5F"/>
    <w:rsid w:val="00B02EB6"/>
    <w:rsid w:val="00B15890"/>
    <w:rsid w:val="00B2280F"/>
    <w:rsid w:val="00B25109"/>
    <w:rsid w:val="00B32590"/>
    <w:rsid w:val="00B34C29"/>
    <w:rsid w:val="00B409DA"/>
    <w:rsid w:val="00B43B3C"/>
    <w:rsid w:val="00B44F95"/>
    <w:rsid w:val="00B5028E"/>
    <w:rsid w:val="00B57227"/>
    <w:rsid w:val="00B64652"/>
    <w:rsid w:val="00B6692E"/>
    <w:rsid w:val="00B70CC1"/>
    <w:rsid w:val="00B91B64"/>
    <w:rsid w:val="00B96C17"/>
    <w:rsid w:val="00B97F28"/>
    <w:rsid w:val="00BA0781"/>
    <w:rsid w:val="00BA253C"/>
    <w:rsid w:val="00BA40A5"/>
    <w:rsid w:val="00BB0598"/>
    <w:rsid w:val="00BC0B8C"/>
    <w:rsid w:val="00BC2514"/>
    <w:rsid w:val="00BC49FB"/>
    <w:rsid w:val="00BC739C"/>
    <w:rsid w:val="00BD6451"/>
    <w:rsid w:val="00BF0512"/>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503B"/>
    <w:rsid w:val="00CA50DC"/>
    <w:rsid w:val="00CB0929"/>
    <w:rsid w:val="00CB53FB"/>
    <w:rsid w:val="00CD2121"/>
    <w:rsid w:val="00CD228D"/>
    <w:rsid w:val="00CE2635"/>
    <w:rsid w:val="00CE5844"/>
    <w:rsid w:val="00CF58C9"/>
    <w:rsid w:val="00D06153"/>
    <w:rsid w:val="00D064ED"/>
    <w:rsid w:val="00D07846"/>
    <w:rsid w:val="00D139C0"/>
    <w:rsid w:val="00D2395B"/>
    <w:rsid w:val="00D244CC"/>
    <w:rsid w:val="00D269A9"/>
    <w:rsid w:val="00D26BDF"/>
    <w:rsid w:val="00D2791A"/>
    <w:rsid w:val="00D3160C"/>
    <w:rsid w:val="00D31FE3"/>
    <w:rsid w:val="00D33D98"/>
    <w:rsid w:val="00D34E28"/>
    <w:rsid w:val="00D3706A"/>
    <w:rsid w:val="00D42606"/>
    <w:rsid w:val="00D45490"/>
    <w:rsid w:val="00D45E0E"/>
    <w:rsid w:val="00D51CEB"/>
    <w:rsid w:val="00D5363F"/>
    <w:rsid w:val="00D61D34"/>
    <w:rsid w:val="00D641A8"/>
    <w:rsid w:val="00D64617"/>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3C87"/>
    <w:rsid w:val="00DF496B"/>
    <w:rsid w:val="00E030BD"/>
    <w:rsid w:val="00E12888"/>
    <w:rsid w:val="00E16758"/>
    <w:rsid w:val="00E20909"/>
    <w:rsid w:val="00E21B16"/>
    <w:rsid w:val="00E21BE6"/>
    <w:rsid w:val="00E23CD2"/>
    <w:rsid w:val="00E5494B"/>
    <w:rsid w:val="00E57F1B"/>
    <w:rsid w:val="00E64906"/>
    <w:rsid w:val="00E65BB9"/>
    <w:rsid w:val="00E66E6F"/>
    <w:rsid w:val="00E6719E"/>
    <w:rsid w:val="00E71E4F"/>
    <w:rsid w:val="00E74BE8"/>
    <w:rsid w:val="00E81425"/>
    <w:rsid w:val="00E82B8C"/>
    <w:rsid w:val="00E82E87"/>
    <w:rsid w:val="00E845C5"/>
    <w:rsid w:val="00E8506D"/>
    <w:rsid w:val="00E85C9B"/>
    <w:rsid w:val="00E86A76"/>
    <w:rsid w:val="00E874D0"/>
    <w:rsid w:val="00E94BBE"/>
    <w:rsid w:val="00E95B7C"/>
    <w:rsid w:val="00EB2C78"/>
    <w:rsid w:val="00EB3BEC"/>
    <w:rsid w:val="00EC7DF3"/>
    <w:rsid w:val="00ED4ACC"/>
    <w:rsid w:val="00EF150F"/>
    <w:rsid w:val="00EF3CF3"/>
    <w:rsid w:val="00F013F9"/>
    <w:rsid w:val="00F03ABD"/>
    <w:rsid w:val="00F124D0"/>
    <w:rsid w:val="00F208D9"/>
    <w:rsid w:val="00F301D5"/>
    <w:rsid w:val="00F30DE5"/>
    <w:rsid w:val="00F31D7B"/>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EAF8B94"/>
  <w15:docId w15:val="{4B30A8AA-9F7C-4243-8590-9160576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ol2wiki.ep.parl.union.eu/wiki/display/testcell/Master+Test+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ismsnet.ep.parl.union.eu/ispnet/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9821A-67D2-46D6-B6CE-80A0D46D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8F357C58.dotm</Template>
  <TotalTime>0</TotalTime>
  <Pages>27</Pages>
  <Words>4123</Words>
  <Characters>39451</Characters>
  <Application>Microsoft Office Word</Application>
  <DocSecurity>0</DocSecurity>
  <Lines>328</Lines>
  <Paragraphs>86</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43488</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FEHERPATAKY Michal</cp:lastModifiedBy>
  <cp:revision>2</cp:revision>
  <cp:lastPrinted>2016-09-05T08:51:00Z</cp:lastPrinted>
  <dcterms:created xsi:type="dcterms:W3CDTF">2016-09-06T14:28:00Z</dcterms:created>
  <dcterms:modified xsi:type="dcterms:W3CDTF">2016-09-06T14:28:00Z</dcterms:modified>
</cp:coreProperties>
</file>