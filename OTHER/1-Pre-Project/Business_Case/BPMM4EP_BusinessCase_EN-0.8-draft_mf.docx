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30661503"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r w:rsidR="006572FC">
        <w:rPr>
          <w:rFonts w:asciiTheme="minorHAnsi" w:hAnsiTheme="minorHAnsi"/>
          <w:b/>
          <w:sz w:val="32"/>
          <w:szCs w:val="32"/>
        </w:rPr>
        <w:t>R</w:t>
      </w:r>
      <w:r w:rsidR="00062F48" w:rsidRPr="00131078">
        <w:rPr>
          <w:rFonts w:asciiTheme="minorHAnsi" w:hAnsiTheme="minorHAnsi"/>
          <w:b/>
          <w:sz w:val="32"/>
          <w:szCs w:val="32"/>
        </w:rPr>
        <w:t>ILOEDIT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1" w:name="_Toc127090513"/>
      <w:r w:rsidRPr="00131078">
        <w:rPr>
          <w:rFonts w:asciiTheme="minorHAnsi" w:hAnsiTheme="minorHAnsi"/>
          <w:caps w:val="0"/>
          <w:smallCaps/>
          <w:sz w:val="28"/>
          <w:szCs w:val="28"/>
        </w:rPr>
        <w:lastRenderedPageBreak/>
        <w:t>Table of contents</w:t>
      </w:r>
    </w:p>
    <w:p w14:paraId="2DA306D9" w14:textId="77777777" w:rsidR="00A70032"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2904903" w:history="1">
        <w:r w:rsidR="00A70032" w:rsidRPr="00FC669D">
          <w:rPr>
            <w:rStyle w:val="Hyperlink"/>
          </w:rPr>
          <w:t>1.</w:t>
        </w:r>
        <w:r w:rsidR="00A70032">
          <w:rPr>
            <w:rFonts w:asciiTheme="minorHAnsi" w:eastAsiaTheme="minorEastAsia" w:hAnsiTheme="minorHAnsi" w:cstheme="minorBidi"/>
            <w:b w:val="0"/>
            <w:caps w:val="0"/>
          </w:rPr>
          <w:tab/>
        </w:r>
        <w:r w:rsidR="00A70032" w:rsidRPr="00FC669D">
          <w:rPr>
            <w:rStyle w:val="Hyperlink"/>
          </w:rPr>
          <w:t>Executive Summary</w:t>
        </w:r>
        <w:r w:rsidR="00A70032">
          <w:rPr>
            <w:webHidden/>
          </w:rPr>
          <w:tab/>
        </w:r>
        <w:r w:rsidR="00A70032">
          <w:rPr>
            <w:webHidden/>
          </w:rPr>
          <w:fldChar w:fldCharType="begin"/>
        </w:r>
        <w:r w:rsidR="00A70032">
          <w:rPr>
            <w:webHidden/>
          </w:rPr>
          <w:instrText xml:space="preserve"> PAGEREF _Toc462904903 \h </w:instrText>
        </w:r>
        <w:r w:rsidR="00A70032">
          <w:rPr>
            <w:webHidden/>
          </w:rPr>
        </w:r>
        <w:r w:rsidR="00A70032">
          <w:rPr>
            <w:webHidden/>
          </w:rPr>
          <w:fldChar w:fldCharType="separate"/>
        </w:r>
        <w:r w:rsidR="00A70032">
          <w:rPr>
            <w:webHidden/>
          </w:rPr>
          <w:t>4</w:t>
        </w:r>
        <w:r w:rsidR="00A70032">
          <w:rPr>
            <w:webHidden/>
          </w:rPr>
          <w:fldChar w:fldCharType="end"/>
        </w:r>
      </w:hyperlink>
    </w:p>
    <w:p w14:paraId="624A83E7" w14:textId="77777777" w:rsidR="00A70032" w:rsidRDefault="00A70032">
      <w:pPr>
        <w:pStyle w:val="TOC1"/>
        <w:rPr>
          <w:rFonts w:asciiTheme="minorHAnsi" w:eastAsiaTheme="minorEastAsia" w:hAnsiTheme="minorHAnsi" w:cstheme="minorBidi"/>
          <w:b w:val="0"/>
          <w:caps w:val="0"/>
        </w:rPr>
      </w:pPr>
      <w:hyperlink w:anchor="_Toc462904904" w:history="1">
        <w:r w:rsidRPr="00FC669D">
          <w:rPr>
            <w:rStyle w:val="Hyperlink"/>
          </w:rPr>
          <w:t>2.</w:t>
        </w:r>
        <w:r>
          <w:rPr>
            <w:rFonts w:asciiTheme="minorHAnsi" w:eastAsiaTheme="minorEastAsia" w:hAnsiTheme="minorHAnsi" w:cstheme="minorBidi"/>
            <w:b w:val="0"/>
            <w:caps w:val="0"/>
          </w:rPr>
          <w:tab/>
        </w:r>
        <w:r w:rsidRPr="00FC669D">
          <w:rPr>
            <w:rStyle w:val="Hyperlink"/>
          </w:rPr>
          <w:t>Business Objectives and Expected Benefits</w:t>
        </w:r>
        <w:r>
          <w:rPr>
            <w:webHidden/>
          </w:rPr>
          <w:tab/>
        </w:r>
        <w:r>
          <w:rPr>
            <w:webHidden/>
          </w:rPr>
          <w:fldChar w:fldCharType="begin"/>
        </w:r>
        <w:r>
          <w:rPr>
            <w:webHidden/>
          </w:rPr>
          <w:instrText xml:space="preserve"> PAGEREF _Toc462904904 \h </w:instrText>
        </w:r>
        <w:r>
          <w:rPr>
            <w:webHidden/>
          </w:rPr>
        </w:r>
        <w:r>
          <w:rPr>
            <w:webHidden/>
          </w:rPr>
          <w:fldChar w:fldCharType="separate"/>
        </w:r>
        <w:r>
          <w:rPr>
            <w:webHidden/>
          </w:rPr>
          <w:t>5</w:t>
        </w:r>
        <w:r>
          <w:rPr>
            <w:webHidden/>
          </w:rPr>
          <w:fldChar w:fldCharType="end"/>
        </w:r>
      </w:hyperlink>
    </w:p>
    <w:p w14:paraId="5FB32349" w14:textId="77777777" w:rsidR="00A70032" w:rsidRDefault="00A70032">
      <w:pPr>
        <w:pStyle w:val="TOC1"/>
        <w:rPr>
          <w:rFonts w:asciiTheme="minorHAnsi" w:eastAsiaTheme="minorEastAsia" w:hAnsiTheme="minorHAnsi" w:cstheme="minorBidi"/>
          <w:b w:val="0"/>
          <w:caps w:val="0"/>
        </w:rPr>
      </w:pPr>
      <w:hyperlink w:anchor="_Toc462904905" w:history="1">
        <w:r w:rsidRPr="00FC669D">
          <w:rPr>
            <w:rStyle w:val="Hyperlink"/>
          </w:rPr>
          <w:t>3.</w:t>
        </w:r>
        <w:r>
          <w:rPr>
            <w:rFonts w:asciiTheme="minorHAnsi" w:eastAsiaTheme="minorEastAsia" w:hAnsiTheme="minorHAnsi" w:cstheme="minorBidi"/>
            <w:b w:val="0"/>
            <w:caps w:val="0"/>
          </w:rPr>
          <w:tab/>
        </w:r>
        <w:r w:rsidRPr="00FC669D">
          <w:rPr>
            <w:rStyle w:val="Hyperlink"/>
          </w:rPr>
          <w:t>Key Performance Indicators</w:t>
        </w:r>
        <w:r>
          <w:rPr>
            <w:webHidden/>
          </w:rPr>
          <w:tab/>
        </w:r>
        <w:r>
          <w:rPr>
            <w:webHidden/>
          </w:rPr>
          <w:fldChar w:fldCharType="begin"/>
        </w:r>
        <w:r>
          <w:rPr>
            <w:webHidden/>
          </w:rPr>
          <w:instrText xml:space="preserve"> PAGEREF _Toc462904905 \h </w:instrText>
        </w:r>
        <w:r>
          <w:rPr>
            <w:webHidden/>
          </w:rPr>
        </w:r>
        <w:r>
          <w:rPr>
            <w:webHidden/>
          </w:rPr>
          <w:fldChar w:fldCharType="separate"/>
        </w:r>
        <w:r>
          <w:rPr>
            <w:webHidden/>
          </w:rPr>
          <w:t>7</w:t>
        </w:r>
        <w:r>
          <w:rPr>
            <w:webHidden/>
          </w:rPr>
          <w:fldChar w:fldCharType="end"/>
        </w:r>
      </w:hyperlink>
    </w:p>
    <w:p w14:paraId="765D96B6" w14:textId="77777777" w:rsidR="00A70032" w:rsidRDefault="00A70032">
      <w:pPr>
        <w:pStyle w:val="TOC1"/>
        <w:rPr>
          <w:rFonts w:asciiTheme="minorHAnsi" w:eastAsiaTheme="minorEastAsia" w:hAnsiTheme="minorHAnsi" w:cstheme="minorBidi"/>
          <w:b w:val="0"/>
          <w:caps w:val="0"/>
        </w:rPr>
      </w:pPr>
      <w:hyperlink w:anchor="_Toc462904906" w:history="1">
        <w:r w:rsidRPr="00FC669D">
          <w:rPr>
            <w:rStyle w:val="Hyperlink"/>
          </w:rPr>
          <w:t>4.</w:t>
        </w:r>
        <w:r>
          <w:rPr>
            <w:rFonts w:asciiTheme="minorHAnsi" w:eastAsiaTheme="minorEastAsia" w:hAnsiTheme="minorHAnsi" w:cstheme="minorBidi"/>
            <w:b w:val="0"/>
            <w:caps w:val="0"/>
          </w:rPr>
          <w:tab/>
        </w:r>
        <w:r w:rsidRPr="00FC669D">
          <w:rPr>
            <w:rStyle w:val="Hyperlink"/>
          </w:rPr>
          <w:t>Potential Business Scenarios</w:t>
        </w:r>
        <w:r>
          <w:rPr>
            <w:webHidden/>
          </w:rPr>
          <w:tab/>
        </w:r>
        <w:r>
          <w:rPr>
            <w:webHidden/>
          </w:rPr>
          <w:fldChar w:fldCharType="begin"/>
        </w:r>
        <w:r>
          <w:rPr>
            <w:webHidden/>
          </w:rPr>
          <w:instrText xml:space="preserve"> PAGEREF _Toc462904906 \h </w:instrText>
        </w:r>
        <w:r>
          <w:rPr>
            <w:webHidden/>
          </w:rPr>
        </w:r>
        <w:r>
          <w:rPr>
            <w:webHidden/>
          </w:rPr>
          <w:fldChar w:fldCharType="separate"/>
        </w:r>
        <w:r>
          <w:rPr>
            <w:webHidden/>
          </w:rPr>
          <w:t>8</w:t>
        </w:r>
        <w:r>
          <w:rPr>
            <w:webHidden/>
          </w:rPr>
          <w:fldChar w:fldCharType="end"/>
        </w:r>
      </w:hyperlink>
    </w:p>
    <w:p w14:paraId="7F6BB33B" w14:textId="77777777" w:rsidR="00A70032" w:rsidRDefault="00A70032">
      <w:pPr>
        <w:pStyle w:val="TOC2"/>
        <w:rPr>
          <w:rFonts w:asciiTheme="minorHAnsi" w:eastAsiaTheme="minorEastAsia" w:hAnsiTheme="minorHAnsi" w:cstheme="minorBidi"/>
          <w:smallCaps w:val="0"/>
          <w:sz w:val="22"/>
        </w:rPr>
      </w:pPr>
      <w:hyperlink w:anchor="_Toc462904907" w:history="1">
        <w:r w:rsidRPr="00FC669D">
          <w:rPr>
            <w:rStyle w:val="Hyperlink"/>
          </w:rPr>
          <w:t>4.1.</w:t>
        </w:r>
        <w:r>
          <w:rPr>
            <w:rFonts w:asciiTheme="minorHAnsi" w:eastAsiaTheme="minorEastAsia" w:hAnsiTheme="minorHAnsi" w:cstheme="minorBidi"/>
            <w:smallCaps w:val="0"/>
            <w:sz w:val="22"/>
          </w:rPr>
          <w:tab/>
        </w:r>
        <w:r w:rsidRPr="00FC669D">
          <w:rPr>
            <w:rStyle w:val="Hyperlink"/>
          </w:rPr>
          <w:t>List of the possible scenarios</w:t>
        </w:r>
        <w:r>
          <w:rPr>
            <w:webHidden/>
          </w:rPr>
          <w:tab/>
        </w:r>
        <w:r>
          <w:rPr>
            <w:webHidden/>
          </w:rPr>
          <w:fldChar w:fldCharType="begin"/>
        </w:r>
        <w:r>
          <w:rPr>
            <w:webHidden/>
          </w:rPr>
          <w:instrText xml:space="preserve"> PAGEREF _Toc462904907 \h </w:instrText>
        </w:r>
        <w:r>
          <w:rPr>
            <w:webHidden/>
          </w:rPr>
        </w:r>
        <w:r>
          <w:rPr>
            <w:webHidden/>
          </w:rPr>
          <w:fldChar w:fldCharType="separate"/>
        </w:r>
        <w:r>
          <w:rPr>
            <w:webHidden/>
          </w:rPr>
          <w:t>8</w:t>
        </w:r>
        <w:r>
          <w:rPr>
            <w:webHidden/>
          </w:rPr>
          <w:fldChar w:fldCharType="end"/>
        </w:r>
      </w:hyperlink>
    </w:p>
    <w:p w14:paraId="61C7ED05" w14:textId="77777777" w:rsidR="00A70032" w:rsidRDefault="00A70032">
      <w:pPr>
        <w:pStyle w:val="TOC2"/>
        <w:rPr>
          <w:rFonts w:asciiTheme="minorHAnsi" w:eastAsiaTheme="minorEastAsia" w:hAnsiTheme="minorHAnsi" w:cstheme="minorBidi"/>
          <w:smallCaps w:val="0"/>
          <w:sz w:val="22"/>
        </w:rPr>
      </w:pPr>
      <w:hyperlink w:anchor="_Toc462904908" w:history="1">
        <w:r w:rsidRPr="00FC669D">
          <w:rPr>
            <w:rStyle w:val="Hyperlink"/>
          </w:rPr>
          <w:t>4.2.</w:t>
        </w:r>
        <w:r>
          <w:rPr>
            <w:rFonts w:asciiTheme="minorHAnsi" w:eastAsiaTheme="minorEastAsia" w:hAnsiTheme="minorHAnsi" w:cstheme="minorBidi"/>
            <w:smallCaps w:val="0"/>
            <w:sz w:val="22"/>
          </w:rPr>
          <w:tab/>
        </w:r>
        <w:r w:rsidRPr="00FC669D">
          <w:rPr>
            <w:rStyle w:val="Hyperlink"/>
          </w:rPr>
          <w:t>Alignment</w:t>
        </w:r>
        <w:r>
          <w:rPr>
            <w:webHidden/>
          </w:rPr>
          <w:tab/>
        </w:r>
        <w:r>
          <w:rPr>
            <w:webHidden/>
          </w:rPr>
          <w:fldChar w:fldCharType="begin"/>
        </w:r>
        <w:r>
          <w:rPr>
            <w:webHidden/>
          </w:rPr>
          <w:instrText xml:space="preserve"> PAGEREF _Toc462904908 \h </w:instrText>
        </w:r>
        <w:r>
          <w:rPr>
            <w:webHidden/>
          </w:rPr>
        </w:r>
        <w:r>
          <w:rPr>
            <w:webHidden/>
          </w:rPr>
          <w:fldChar w:fldCharType="separate"/>
        </w:r>
        <w:r>
          <w:rPr>
            <w:webHidden/>
          </w:rPr>
          <w:t>8</w:t>
        </w:r>
        <w:r>
          <w:rPr>
            <w:webHidden/>
          </w:rPr>
          <w:fldChar w:fldCharType="end"/>
        </w:r>
      </w:hyperlink>
    </w:p>
    <w:p w14:paraId="4DDCCC21" w14:textId="77777777" w:rsidR="00A70032" w:rsidRDefault="00A70032">
      <w:pPr>
        <w:pStyle w:val="TOC2"/>
        <w:rPr>
          <w:rFonts w:asciiTheme="minorHAnsi" w:eastAsiaTheme="minorEastAsia" w:hAnsiTheme="minorHAnsi" w:cstheme="minorBidi"/>
          <w:smallCaps w:val="0"/>
          <w:sz w:val="22"/>
        </w:rPr>
      </w:pPr>
      <w:hyperlink w:anchor="_Toc462904909" w:history="1">
        <w:r w:rsidRPr="00FC669D">
          <w:rPr>
            <w:rStyle w:val="Hyperlink"/>
          </w:rPr>
          <w:t>4.3.</w:t>
        </w:r>
        <w:r>
          <w:rPr>
            <w:rFonts w:asciiTheme="minorHAnsi" w:eastAsiaTheme="minorEastAsia" w:hAnsiTheme="minorHAnsi" w:cstheme="minorBidi"/>
            <w:smallCaps w:val="0"/>
            <w:sz w:val="22"/>
          </w:rPr>
          <w:tab/>
        </w:r>
        <w:r w:rsidRPr="00FC669D">
          <w:rPr>
            <w:rStyle w:val="Hyperlink"/>
          </w:rPr>
          <w:t>Details - Scenario 1 - Status Quo</w:t>
        </w:r>
        <w:r>
          <w:rPr>
            <w:webHidden/>
          </w:rPr>
          <w:tab/>
        </w:r>
        <w:r>
          <w:rPr>
            <w:webHidden/>
          </w:rPr>
          <w:fldChar w:fldCharType="begin"/>
        </w:r>
        <w:r>
          <w:rPr>
            <w:webHidden/>
          </w:rPr>
          <w:instrText xml:space="preserve"> PAGEREF _Toc462904909 \h </w:instrText>
        </w:r>
        <w:r>
          <w:rPr>
            <w:webHidden/>
          </w:rPr>
        </w:r>
        <w:r>
          <w:rPr>
            <w:webHidden/>
          </w:rPr>
          <w:fldChar w:fldCharType="separate"/>
        </w:r>
        <w:r>
          <w:rPr>
            <w:webHidden/>
          </w:rPr>
          <w:t>9</w:t>
        </w:r>
        <w:r>
          <w:rPr>
            <w:webHidden/>
          </w:rPr>
          <w:fldChar w:fldCharType="end"/>
        </w:r>
      </w:hyperlink>
    </w:p>
    <w:p w14:paraId="2A8FFCBC" w14:textId="77777777" w:rsidR="00A70032" w:rsidRDefault="00A70032">
      <w:pPr>
        <w:pStyle w:val="TOC3"/>
        <w:rPr>
          <w:rFonts w:asciiTheme="minorHAnsi" w:eastAsiaTheme="minorEastAsia" w:hAnsiTheme="minorHAnsi" w:cstheme="minorBidi"/>
          <w:i w:val="0"/>
          <w:sz w:val="22"/>
        </w:rPr>
      </w:pPr>
      <w:hyperlink w:anchor="_Toc462904910" w:history="1">
        <w:r w:rsidRPr="00FC669D">
          <w:rPr>
            <w:rStyle w:val="Hyperlink"/>
          </w:rPr>
          <w:t>4.3.1.</w:t>
        </w:r>
        <w:r>
          <w:rPr>
            <w:rFonts w:asciiTheme="minorHAnsi" w:eastAsiaTheme="minorEastAsia" w:hAnsiTheme="minorHAnsi" w:cstheme="minorBidi"/>
            <w:i w:val="0"/>
            <w:sz w:val="22"/>
          </w:rPr>
          <w:tab/>
        </w:r>
        <w:r w:rsidRPr="00FC669D">
          <w:rPr>
            <w:rStyle w:val="Hyperlink"/>
          </w:rPr>
          <w:t>Business requirements coverage</w:t>
        </w:r>
        <w:r>
          <w:rPr>
            <w:webHidden/>
          </w:rPr>
          <w:tab/>
        </w:r>
        <w:r>
          <w:rPr>
            <w:webHidden/>
          </w:rPr>
          <w:fldChar w:fldCharType="begin"/>
        </w:r>
        <w:r>
          <w:rPr>
            <w:webHidden/>
          </w:rPr>
          <w:instrText xml:space="preserve"> PAGEREF _Toc462904910 \h </w:instrText>
        </w:r>
        <w:r>
          <w:rPr>
            <w:webHidden/>
          </w:rPr>
        </w:r>
        <w:r>
          <w:rPr>
            <w:webHidden/>
          </w:rPr>
          <w:fldChar w:fldCharType="separate"/>
        </w:r>
        <w:r>
          <w:rPr>
            <w:webHidden/>
          </w:rPr>
          <w:t>9</w:t>
        </w:r>
        <w:r>
          <w:rPr>
            <w:webHidden/>
          </w:rPr>
          <w:fldChar w:fldCharType="end"/>
        </w:r>
      </w:hyperlink>
    </w:p>
    <w:p w14:paraId="70DF7D9A" w14:textId="77777777" w:rsidR="00A70032" w:rsidRDefault="00A70032">
      <w:pPr>
        <w:pStyle w:val="TOC3"/>
        <w:rPr>
          <w:rFonts w:asciiTheme="minorHAnsi" w:eastAsiaTheme="minorEastAsia" w:hAnsiTheme="minorHAnsi" w:cstheme="minorBidi"/>
          <w:i w:val="0"/>
          <w:sz w:val="22"/>
        </w:rPr>
      </w:pPr>
      <w:hyperlink w:anchor="_Toc462904911" w:history="1">
        <w:r w:rsidRPr="00FC669D">
          <w:rPr>
            <w:rStyle w:val="Hyperlink"/>
          </w:rPr>
          <w:t>4.3.2.</w:t>
        </w:r>
        <w:r>
          <w:rPr>
            <w:rFonts w:asciiTheme="minorHAnsi" w:eastAsiaTheme="minorEastAsia" w:hAnsiTheme="minorHAnsi" w:cstheme="minorBidi"/>
            <w:i w:val="0"/>
            <w:sz w:val="22"/>
          </w:rPr>
          <w:tab/>
        </w:r>
        <w:r w:rsidRPr="00FC669D">
          <w:rPr>
            <w:rStyle w:val="Hyperlink"/>
          </w:rPr>
          <w:t>Potential business and organisational impact</w:t>
        </w:r>
        <w:r>
          <w:rPr>
            <w:webHidden/>
          </w:rPr>
          <w:tab/>
        </w:r>
        <w:r>
          <w:rPr>
            <w:webHidden/>
          </w:rPr>
          <w:fldChar w:fldCharType="begin"/>
        </w:r>
        <w:r>
          <w:rPr>
            <w:webHidden/>
          </w:rPr>
          <w:instrText xml:space="preserve"> PAGEREF _Toc462904911 \h </w:instrText>
        </w:r>
        <w:r>
          <w:rPr>
            <w:webHidden/>
          </w:rPr>
        </w:r>
        <w:r>
          <w:rPr>
            <w:webHidden/>
          </w:rPr>
          <w:fldChar w:fldCharType="separate"/>
        </w:r>
        <w:r>
          <w:rPr>
            <w:webHidden/>
          </w:rPr>
          <w:t>9</w:t>
        </w:r>
        <w:r>
          <w:rPr>
            <w:webHidden/>
          </w:rPr>
          <w:fldChar w:fldCharType="end"/>
        </w:r>
      </w:hyperlink>
    </w:p>
    <w:p w14:paraId="48E27DD2" w14:textId="77777777" w:rsidR="00A70032" w:rsidRDefault="00A70032">
      <w:pPr>
        <w:pStyle w:val="TOC3"/>
        <w:rPr>
          <w:rFonts w:asciiTheme="minorHAnsi" w:eastAsiaTheme="minorEastAsia" w:hAnsiTheme="minorHAnsi" w:cstheme="minorBidi"/>
          <w:i w:val="0"/>
          <w:sz w:val="22"/>
        </w:rPr>
      </w:pPr>
      <w:hyperlink w:anchor="_Toc462904912" w:history="1">
        <w:r w:rsidRPr="00FC669D">
          <w:rPr>
            <w:rStyle w:val="Hyperlink"/>
          </w:rPr>
          <w:t>4.3.3.</w:t>
        </w:r>
        <w:r>
          <w:rPr>
            <w:rFonts w:asciiTheme="minorHAnsi" w:eastAsiaTheme="minorEastAsia" w:hAnsiTheme="minorHAnsi" w:cstheme="minorBidi"/>
            <w:i w:val="0"/>
            <w:sz w:val="22"/>
          </w:rPr>
          <w:tab/>
        </w:r>
        <w:r w:rsidRPr="00FC669D">
          <w:rPr>
            <w:rStyle w:val="Hyperlink"/>
          </w:rPr>
          <w:t>Potential technological impact</w:t>
        </w:r>
        <w:r>
          <w:rPr>
            <w:webHidden/>
          </w:rPr>
          <w:tab/>
        </w:r>
        <w:r>
          <w:rPr>
            <w:webHidden/>
          </w:rPr>
          <w:fldChar w:fldCharType="begin"/>
        </w:r>
        <w:r>
          <w:rPr>
            <w:webHidden/>
          </w:rPr>
          <w:instrText xml:space="preserve"> PAGEREF _Toc462904912 \h </w:instrText>
        </w:r>
        <w:r>
          <w:rPr>
            <w:webHidden/>
          </w:rPr>
        </w:r>
        <w:r>
          <w:rPr>
            <w:webHidden/>
          </w:rPr>
          <w:fldChar w:fldCharType="separate"/>
        </w:r>
        <w:r>
          <w:rPr>
            <w:webHidden/>
          </w:rPr>
          <w:t>9</w:t>
        </w:r>
        <w:r>
          <w:rPr>
            <w:webHidden/>
          </w:rPr>
          <w:fldChar w:fldCharType="end"/>
        </w:r>
      </w:hyperlink>
    </w:p>
    <w:p w14:paraId="3401CB50" w14:textId="77777777" w:rsidR="00A70032" w:rsidRDefault="00A70032">
      <w:pPr>
        <w:pStyle w:val="TOC3"/>
        <w:rPr>
          <w:rFonts w:asciiTheme="minorHAnsi" w:eastAsiaTheme="minorEastAsia" w:hAnsiTheme="minorHAnsi" w:cstheme="minorBidi"/>
          <w:i w:val="0"/>
          <w:sz w:val="22"/>
        </w:rPr>
      </w:pPr>
      <w:hyperlink w:anchor="_Toc462904913" w:history="1">
        <w:r w:rsidRPr="00FC669D">
          <w:rPr>
            <w:rStyle w:val="Hyperlink"/>
          </w:rPr>
          <w:t>4.3.4.</w:t>
        </w:r>
        <w:r>
          <w:rPr>
            <w:rFonts w:asciiTheme="minorHAnsi" w:eastAsiaTheme="minorEastAsia" w:hAnsiTheme="minorHAnsi" w:cstheme="minorBidi"/>
            <w:i w:val="0"/>
            <w:sz w:val="22"/>
          </w:rPr>
          <w:tab/>
        </w:r>
        <w:r w:rsidRPr="00FC669D">
          <w:rPr>
            <w:rStyle w:val="Hyperlink"/>
          </w:rPr>
          <w:t>Personal data impact</w:t>
        </w:r>
        <w:r>
          <w:rPr>
            <w:webHidden/>
          </w:rPr>
          <w:tab/>
        </w:r>
        <w:r>
          <w:rPr>
            <w:webHidden/>
          </w:rPr>
          <w:fldChar w:fldCharType="begin"/>
        </w:r>
        <w:r>
          <w:rPr>
            <w:webHidden/>
          </w:rPr>
          <w:instrText xml:space="preserve"> PAGEREF _Toc462904913 \h </w:instrText>
        </w:r>
        <w:r>
          <w:rPr>
            <w:webHidden/>
          </w:rPr>
        </w:r>
        <w:r>
          <w:rPr>
            <w:webHidden/>
          </w:rPr>
          <w:fldChar w:fldCharType="separate"/>
        </w:r>
        <w:r>
          <w:rPr>
            <w:webHidden/>
          </w:rPr>
          <w:t>9</w:t>
        </w:r>
        <w:r>
          <w:rPr>
            <w:webHidden/>
          </w:rPr>
          <w:fldChar w:fldCharType="end"/>
        </w:r>
      </w:hyperlink>
    </w:p>
    <w:p w14:paraId="43E196BA" w14:textId="77777777" w:rsidR="00A70032" w:rsidRDefault="00A70032">
      <w:pPr>
        <w:pStyle w:val="TOC3"/>
        <w:rPr>
          <w:rFonts w:asciiTheme="minorHAnsi" w:eastAsiaTheme="minorEastAsia" w:hAnsiTheme="minorHAnsi" w:cstheme="minorBidi"/>
          <w:i w:val="0"/>
          <w:sz w:val="22"/>
        </w:rPr>
      </w:pPr>
      <w:hyperlink w:anchor="_Toc462904914" w:history="1">
        <w:r w:rsidRPr="00FC669D">
          <w:rPr>
            <w:rStyle w:val="Hyperlink"/>
          </w:rPr>
          <w:t>4.3.5.</w:t>
        </w:r>
        <w:r>
          <w:rPr>
            <w:rFonts w:asciiTheme="minorHAnsi" w:eastAsiaTheme="minorEastAsia" w:hAnsiTheme="minorHAnsi" w:cstheme="minorBidi"/>
            <w:i w:val="0"/>
            <w:sz w:val="22"/>
          </w:rPr>
          <w:tab/>
        </w:r>
        <w:r w:rsidRPr="00FC669D">
          <w:rPr>
            <w:rStyle w:val="Hyperlink"/>
          </w:rPr>
          <w:t>Other potential impact</w:t>
        </w:r>
        <w:r>
          <w:rPr>
            <w:webHidden/>
          </w:rPr>
          <w:tab/>
        </w:r>
        <w:r>
          <w:rPr>
            <w:webHidden/>
          </w:rPr>
          <w:fldChar w:fldCharType="begin"/>
        </w:r>
        <w:r>
          <w:rPr>
            <w:webHidden/>
          </w:rPr>
          <w:instrText xml:space="preserve"> PAGEREF _Toc462904914 \h </w:instrText>
        </w:r>
        <w:r>
          <w:rPr>
            <w:webHidden/>
          </w:rPr>
        </w:r>
        <w:r>
          <w:rPr>
            <w:webHidden/>
          </w:rPr>
          <w:fldChar w:fldCharType="separate"/>
        </w:r>
        <w:r>
          <w:rPr>
            <w:webHidden/>
          </w:rPr>
          <w:t>10</w:t>
        </w:r>
        <w:r>
          <w:rPr>
            <w:webHidden/>
          </w:rPr>
          <w:fldChar w:fldCharType="end"/>
        </w:r>
      </w:hyperlink>
    </w:p>
    <w:p w14:paraId="40602F2B" w14:textId="77777777" w:rsidR="00A70032" w:rsidRDefault="00A70032">
      <w:pPr>
        <w:pStyle w:val="TOC3"/>
        <w:rPr>
          <w:rFonts w:asciiTheme="minorHAnsi" w:eastAsiaTheme="minorEastAsia" w:hAnsiTheme="minorHAnsi" w:cstheme="minorBidi"/>
          <w:i w:val="0"/>
          <w:sz w:val="22"/>
        </w:rPr>
      </w:pPr>
      <w:hyperlink w:anchor="_Toc462904915" w:history="1">
        <w:r w:rsidRPr="00FC669D">
          <w:rPr>
            <w:rStyle w:val="Hyperlink"/>
          </w:rPr>
          <w:t>4.3.6.</w:t>
        </w:r>
        <w:r>
          <w:rPr>
            <w:rFonts w:asciiTheme="minorHAnsi" w:eastAsiaTheme="minorEastAsia" w:hAnsiTheme="minorHAnsi" w:cstheme="minorBidi"/>
            <w:i w:val="0"/>
            <w:sz w:val="22"/>
          </w:rPr>
          <w:tab/>
        </w:r>
        <w:r w:rsidRPr="00FC669D">
          <w:rPr>
            <w:rStyle w:val="Hyperlink"/>
          </w:rPr>
          <w:t>Benefits and costs analysis</w:t>
        </w:r>
        <w:r>
          <w:rPr>
            <w:webHidden/>
          </w:rPr>
          <w:tab/>
        </w:r>
        <w:r>
          <w:rPr>
            <w:webHidden/>
          </w:rPr>
          <w:fldChar w:fldCharType="begin"/>
        </w:r>
        <w:r>
          <w:rPr>
            <w:webHidden/>
          </w:rPr>
          <w:instrText xml:space="preserve"> PAGEREF _Toc462904915 \h </w:instrText>
        </w:r>
        <w:r>
          <w:rPr>
            <w:webHidden/>
          </w:rPr>
        </w:r>
        <w:r>
          <w:rPr>
            <w:webHidden/>
          </w:rPr>
          <w:fldChar w:fldCharType="separate"/>
        </w:r>
        <w:r>
          <w:rPr>
            <w:webHidden/>
          </w:rPr>
          <w:t>10</w:t>
        </w:r>
        <w:r>
          <w:rPr>
            <w:webHidden/>
          </w:rPr>
          <w:fldChar w:fldCharType="end"/>
        </w:r>
      </w:hyperlink>
    </w:p>
    <w:p w14:paraId="44FE570B" w14:textId="77777777" w:rsidR="00A70032" w:rsidRDefault="00A70032">
      <w:pPr>
        <w:pStyle w:val="TOC3"/>
        <w:rPr>
          <w:rFonts w:asciiTheme="minorHAnsi" w:eastAsiaTheme="minorEastAsia" w:hAnsiTheme="minorHAnsi" w:cstheme="minorBidi"/>
          <w:i w:val="0"/>
          <w:sz w:val="22"/>
        </w:rPr>
      </w:pPr>
      <w:hyperlink w:anchor="_Toc462904916" w:history="1">
        <w:r w:rsidRPr="00FC669D">
          <w:rPr>
            <w:rStyle w:val="Hyperlink"/>
          </w:rPr>
          <w:t>4.3.7.</w:t>
        </w:r>
        <w:r>
          <w:rPr>
            <w:rFonts w:asciiTheme="minorHAnsi" w:eastAsiaTheme="minorEastAsia" w:hAnsiTheme="minorHAnsi" w:cstheme="minorBidi"/>
            <w:i w:val="0"/>
            <w:sz w:val="22"/>
          </w:rPr>
          <w:tab/>
        </w:r>
        <w:r w:rsidRPr="00FC669D">
          <w:rPr>
            <w:rStyle w:val="Hyperlink"/>
          </w:rPr>
          <w:t>Risk assessment and mitigation actions</w:t>
        </w:r>
        <w:r>
          <w:rPr>
            <w:webHidden/>
          </w:rPr>
          <w:tab/>
        </w:r>
        <w:r>
          <w:rPr>
            <w:webHidden/>
          </w:rPr>
          <w:fldChar w:fldCharType="begin"/>
        </w:r>
        <w:r>
          <w:rPr>
            <w:webHidden/>
          </w:rPr>
          <w:instrText xml:space="preserve"> PAGEREF _Toc462904916 \h </w:instrText>
        </w:r>
        <w:r>
          <w:rPr>
            <w:webHidden/>
          </w:rPr>
        </w:r>
        <w:r>
          <w:rPr>
            <w:webHidden/>
          </w:rPr>
          <w:fldChar w:fldCharType="separate"/>
        </w:r>
        <w:r>
          <w:rPr>
            <w:webHidden/>
          </w:rPr>
          <w:t>10</w:t>
        </w:r>
        <w:r>
          <w:rPr>
            <w:webHidden/>
          </w:rPr>
          <w:fldChar w:fldCharType="end"/>
        </w:r>
      </w:hyperlink>
    </w:p>
    <w:p w14:paraId="6C5E1357" w14:textId="77777777" w:rsidR="00A70032" w:rsidRDefault="00A70032">
      <w:pPr>
        <w:pStyle w:val="TOC2"/>
        <w:rPr>
          <w:rFonts w:asciiTheme="minorHAnsi" w:eastAsiaTheme="minorEastAsia" w:hAnsiTheme="minorHAnsi" w:cstheme="minorBidi"/>
          <w:smallCaps w:val="0"/>
          <w:sz w:val="22"/>
        </w:rPr>
      </w:pPr>
      <w:hyperlink w:anchor="_Toc462904917" w:history="1">
        <w:r w:rsidRPr="00FC669D">
          <w:rPr>
            <w:rStyle w:val="Hyperlink"/>
          </w:rPr>
          <w:t>4.4.</w:t>
        </w:r>
        <w:r>
          <w:rPr>
            <w:rFonts w:asciiTheme="minorHAnsi" w:eastAsiaTheme="minorEastAsia" w:hAnsiTheme="minorHAnsi" w:cstheme="minorBidi"/>
            <w:smallCaps w:val="0"/>
            <w:sz w:val="22"/>
          </w:rPr>
          <w:tab/>
        </w:r>
        <w:r w:rsidRPr="00FC669D">
          <w:rPr>
            <w:rStyle w:val="Hyperlink"/>
          </w:rPr>
          <w:t>Details - Scenario 2 - Desktop Hardware Upgrade</w:t>
        </w:r>
        <w:r>
          <w:rPr>
            <w:webHidden/>
          </w:rPr>
          <w:tab/>
        </w:r>
        <w:r>
          <w:rPr>
            <w:webHidden/>
          </w:rPr>
          <w:fldChar w:fldCharType="begin"/>
        </w:r>
        <w:r>
          <w:rPr>
            <w:webHidden/>
          </w:rPr>
          <w:instrText xml:space="preserve"> PAGEREF _Toc462904917 \h </w:instrText>
        </w:r>
        <w:r>
          <w:rPr>
            <w:webHidden/>
          </w:rPr>
        </w:r>
        <w:r>
          <w:rPr>
            <w:webHidden/>
          </w:rPr>
          <w:fldChar w:fldCharType="separate"/>
        </w:r>
        <w:r>
          <w:rPr>
            <w:webHidden/>
          </w:rPr>
          <w:t>11</w:t>
        </w:r>
        <w:r>
          <w:rPr>
            <w:webHidden/>
          </w:rPr>
          <w:fldChar w:fldCharType="end"/>
        </w:r>
      </w:hyperlink>
    </w:p>
    <w:p w14:paraId="7018E258" w14:textId="77777777" w:rsidR="00A70032" w:rsidRDefault="00A70032">
      <w:pPr>
        <w:pStyle w:val="TOC3"/>
        <w:rPr>
          <w:rFonts w:asciiTheme="minorHAnsi" w:eastAsiaTheme="minorEastAsia" w:hAnsiTheme="minorHAnsi" w:cstheme="minorBidi"/>
          <w:i w:val="0"/>
          <w:sz w:val="22"/>
        </w:rPr>
      </w:pPr>
      <w:hyperlink w:anchor="_Toc462904918" w:history="1">
        <w:r w:rsidRPr="00FC669D">
          <w:rPr>
            <w:rStyle w:val="Hyperlink"/>
          </w:rPr>
          <w:t>4.4.1.</w:t>
        </w:r>
        <w:r>
          <w:rPr>
            <w:rFonts w:asciiTheme="minorHAnsi" w:eastAsiaTheme="minorEastAsia" w:hAnsiTheme="minorHAnsi" w:cstheme="minorBidi"/>
            <w:i w:val="0"/>
            <w:sz w:val="22"/>
          </w:rPr>
          <w:tab/>
        </w:r>
        <w:r w:rsidRPr="00FC669D">
          <w:rPr>
            <w:rStyle w:val="Hyperlink"/>
          </w:rPr>
          <w:t>Business requirements coverage</w:t>
        </w:r>
        <w:r>
          <w:rPr>
            <w:webHidden/>
          </w:rPr>
          <w:tab/>
        </w:r>
        <w:r>
          <w:rPr>
            <w:webHidden/>
          </w:rPr>
          <w:fldChar w:fldCharType="begin"/>
        </w:r>
        <w:r>
          <w:rPr>
            <w:webHidden/>
          </w:rPr>
          <w:instrText xml:space="preserve"> PAGEREF _Toc462904918 \h </w:instrText>
        </w:r>
        <w:r>
          <w:rPr>
            <w:webHidden/>
          </w:rPr>
        </w:r>
        <w:r>
          <w:rPr>
            <w:webHidden/>
          </w:rPr>
          <w:fldChar w:fldCharType="separate"/>
        </w:r>
        <w:r>
          <w:rPr>
            <w:webHidden/>
          </w:rPr>
          <w:t>11</w:t>
        </w:r>
        <w:r>
          <w:rPr>
            <w:webHidden/>
          </w:rPr>
          <w:fldChar w:fldCharType="end"/>
        </w:r>
      </w:hyperlink>
    </w:p>
    <w:p w14:paraId="05B03FFC" w14:textId="77777777" w:rsidR="00A70032" w:rsidRDefault="00A70032">
      <w:pPr>
        <w:pStyle w:val="TOC3"/>
        <w:rPr>
          <w:rFonts w:asciiTheme="minorHAnsi" w:eastAsiaTheme="minorEastAsia" w:hAnsiTheme="minorHAnsi" w:cstheme="minorBidi"/>
          <w:i w:val="0"/>
          <w:sz w:val="22"/>
        </w:rPr>
      </w:pPr>
      <w:hyperlink w:anchor="_Toc462904919" w:history="1">
        <w:r w:rsidRPr="00FC669D">
          <w:rPr>
            <w:rStyle w:val="Hyperlink"/>
          </w:rPr>
          <w:t>4.4.2.</w:t>
        </w:r>
        <w:r>
          <w:rPr>
            <w:rFonts w:asciiTheme="minorHAnsi" w:eastAsiaTheme="minorEastAsia" w:hAnsiTheme="minorHAnsi" w:cstheme="minorBidi"/>
            <w:i w:val="0"/>
            <w:sz w:val="22"/>
          </w:rPr>
          <w:tab/>
        </w:r>
        <w:r w:rsidRPr="00FC669D">
          <w:rPr>
            <w:rStyle w:val="Hyperlink"/>
          </w:rPr>
          <w:t>Potential business and organisational impact</w:t>
        </w:r>
        <w:r>
          <w:rPr>
            <w:webHidden/>
          </w:rPr>
          <w:tab/>
        </w:r>
        <w:r>
          <w:rPr>
            <w:webHidden/>
          </w:rPr>
          <w:fldChar w:fldCharType="begin"/>
        </w:r>
        <w:r>
          <w:rPr>
            <w:webHidden/>
          </w:rPr>
          <w:instrText xml:space="preserve"> PAGEREF _Toc462904919 \h </w:instrText>
        </w:r>
        <w:r>
          <w:rPr>
            <w:webHidden/>
          </w:rPr>
        </w:r>
        <w:r>
          <w:rPr>
            <w:webHidden/>
          </w:rPr>
          <w:fldChar w:fldCharType="separate"/>
        </w:r>
        <w:r>
          <w:rPr>
            <w:webHidden/>
          </w:rPr>
          <w:t>11</w:t>
        </w:r>
        <w:r>
          <w:rPr>
            <w:webHidden/>
          </w:rPr>
          <w:fldChar w:fldCharType="end"/>
        </w:r>
      </w:hyperlink>
    </w:p>
    <w:p w14:paraId="55935D52" w14:textId="77777777" w:rsidR="00A70032" w:rsidRDefault="00A70032">
      <w:pPr>
        <w:pStyle w:val="TOC3"/>
        <w:rPr>
          <w:rFonts w:asciiTheme="minorHAnsi" w:eastAsiaTheme="minorEastAsia" w:hAnsiTheme="minorHAnsi" w:cstheme="minorBidi"/>
          <w:i w:val="0"/>
          <w:sz w:val="22"/>
        </w:rPr>
      </w:pPr>
      <w:hyperlink w:anchor="_Toc462904920" w:history="1">
        <w:r w:rsidRPr="00FC669D">
          <w:rPr>
            <w:rStyle w:val="Hyperlink"/>
          </w:rPr>
          <w:t>4.4.3.</w:t>
        </w:r>
        <w:r>
          <w:rPr>
            <w:rFonts w:asciiTheme="minorHAnsi" w:eastAsiaTheme="minorEastAsia" w:hAnsiTheme="minorHAnsi" w:cstheme="minorBidi"/>
            <w:i w:val="0"/>
            <w:sz w:val="22"/>
          </w:rPr>
          <w:tab/>
        </w:r>
        <w:r w:rsidRPr="00FC669D">
          <w:rPr>
            <w:rStyle w:val="Hyperlink"/>
          </w:rPr>
          <w:t>Potential technological impact</w:t>
        </w:r>
        <w:r>
          <w:rPr>
            <w:webHidden/>
          </w:rPr>
          <w:tab/>
        </w:r>
        <w:r>
          <w:rPr>
            <w:webHidden/>
          </w:rPr>
          <w:fldChar w:fldCharType="begin"/>
        </w:r>
        <w:r>
          <w:rPr>
            <w:webHidden/>
          </w:rPr>
          <w:instrText xml:space="preserve"> PAGEREF _Toc462904920 \h </w:instrText>
        </w:r>
        <w:r>
          <w:rPr>
            <w:webHidden/>
          </w:rPr>
        </w:r>
        <w:r>
          <w:rPr>
            <w:webHidden/>
          </w:rPr>
          <w:fldChar w:fldCharType="separate"/>
        </w:r>
        <w:r>
          <w:rPr>
            <w:webHidden/>
          </w:rPr>
          <w:t>11</w:t>
        </w:r>
        <w:r>
          <w:rPr>
            <w:webHidden/>
          </w:rPr>
          <w:fldChar w:fldCharType="end"/>
        </w:r>
      </w:hyperlink>
    </w:p>
    <w:p w14:paraId="116FE42A" w14:textId="77777777" w:rsidR="00A70032" w:rsidRDefault="00A70032">
      <w:pPr>
        <w:pStyle w:val="TOC3"/>
        <w:rPr>
          <w:rFonts w:asciiTheme="minorHAnsi" w:eastAsiaTheme="minorEastAsia" w:hAnsiTheme="minorHAnsi" w:cstheme="minorBidi"/>
          <w:i w:val="0"/>
          <w:sz w:val="22"/>
        </w:rPr>
      </w:pPr>
      <w:hyperlink w:anchor="_Toc462904921" w:history="1">
        <w:r w:rsidRPr="00FC669D">
          <w:rPr>
            <w:rStyle w:val="Hyperlink"/>
          </w:rPr>
          <w:t>4.4.4.</w:t>
        </w:r>
        <w:r>
          <w:rPr>
            <w:rFonts w:asciiTheme="minorHAnsi" w:eastAsiaTheme="minorEastAsia" w:hAnsiTheme="minorHAnsi" w:cstheme="minorBidi"/>
            <w:i w:val="0"/>
            <w:sz w:val="22"/>
          </w:rPr>
          <w:tab/>
        </w:r>
        <w:r w:rsidRPr="00FC669D">
          <w:rPr>
            <w:rStyle w:val="Hyperlink"/>
          </w:rPr>
          <w:t>Personal data impact</w:t>
        </w:r>
        <w:r>
          <w:rPr>
            <w:webHidden/>
          </w:rPr>
          <w:tab/>
        </w:r>
        <w:r>
          <w:rPr>
            <w:webHidden/>
          </w:rPr>
          <w:fldChar w:fldCharType="begin"/>
        </w:r>
        <w:r>
          <w:rPr>
            <w:webHidden/>
          </w:rPr>
          <w:instrText xml:space="preserve"> PAGEREF _Toc462904921 \h </w:instrText>
        </w:r>
        <w:r>
          <w:rPr>
            <w:webHidden/>
          </w:rPr>
        </w:r>
        <w:r>
          <w:rPr>
            <w:webHidden/>
          </w:rPr>
          <w:fldChar w:fldCharType="separate"/>
        </w:r>
        <w:r>
          <w:rPr>
            <w:webHidden/>
          </w:rPr>
          <w:t>11</w:t>
        </w:r>
        <w:r>
          <w:rPr>
            <w:webHidden/>
          </w:rPr>
          <w:fldChar w:fldCharType="end"/>
        </w:r>
      </w:hyperlink>
    </w:p>
    <w:p w14:paraId="0C90DCC7" w14:textId="77777777" w:rsidR="00A70032" w:rsidRDefault="00A70032">
      <w:pPr>
        <w:pStyle w:val="TOC3"/>
        <w:rPr>
          <w:rFonts w:asciiTheme="minorHAnsi" w:eastAsiaTheme="minorEastAsia" w:hAnsiTheme="minorHAnsi" w:cstheme="minorBidi"/>
          <w:i w:val="0"/>
          <w:sz w:val="22"/>
        </w:rPr>
      </w:pPr>
      <w:hyperlink w:anchor="_Toc462904922" w:history="1">
        <w:r w:rsidRPr="00FC669D">
          <w:rPr>
            <w:rStyle w:val="Hyperlink"/>
          </w:rPr>
          <w:t>4.4.5.</w:t>
        </w:r>
        <w:r>
          <w:rPr>
            <w:rFonts w:asciiTheme="minorHAnsi" w:eastAsiaTheme="minorEastAsia" w:hAnsiTheme="minorHAnsi" w:cstheme="minorBidi"/>
            <w:i w:val="0"/>
            <w:sz w:val="22"/>
          </w:rPr>
          <w:tab/>
        </w:r>
        <w:r w:rsidRPr="00FC669D">
          <w:rPr>
            <w:rStyle w:val="Hyperlink"/>
          </w:rPr>
          <w:t>Other potential impact</w:t>
        </w:r>
        <w:r>
          <w:rPr>
            <w:webHidden/>
          </w:rPr>
          <w:tab/>
        </w:r>
        <w:r>
          <w:rPr>
            <w:webHidden/>
          </w:rPr>
          <w:fldChar w:fldCharType="begin"/>
        </w:r>
        <w:r>
          <w:rPr>
            <w:webHidden/>
          </w:rPr>
          <w:instrText xml:space="preserve"> PAGEREF _Toc462904922 \h </w:instrText>
        </w:r>
        <w:r>
          <w:rPr>
            <w:webHidden/>
          </w:rPr>
        </w:r>
        <w:r>
          <w:rPr>
            <w:webHidden/>
          </w:rPr>
          <w:fldChar w:fldCharType="separate"/>
        </w:r>
        <w:r>
          <w:rPr>
            <w:webHidden/>
          </w:rPr>
          <w:t>12</w:t>
        </w:r>
        <w:r>
          <w:rPr>
            <w:webHidden/>
          </w:rPr>
          <w:fldChar w:fldCharType="end"/>
        </w:r>
      </w:hyperlink>
    </w:p>
    <w:p w14:paraId="2C7276A4" w14:textId="77777777" w:rsidR="00A70032" w:rsidRDefault="00A70032">
      <w:pPr>
        <w:pStyle w:val="TOC3"/>
        <w:rPr>
          <w:rFonts w:asciiTheme="minorHAnsi" w:eastAsiaTheme="minorEastAsia" w:hAnsiTheme="minorHAnsi" w:cstheme="minorBidi"/>
          <w:i w:val="0"/>
          <w:sz w:val="22"/>
        </w:rPr>
      </w:pPr>
      <w:hyperlink w:anchor="_Toc462904923" w:history="1">
        <w:r w:rsidRPr="00FC669D">
          <w:rPr>
            <w:rStyle w:val="Hyperlink"/>
          </w:rPr>
          <w:t>4.4.6.</w:t>
        </w:r>
        <w:r>
          <w:rPr>
            <w:rFonts w:asciiTheme="minorHAnsi" w:eastAsiaTheme="minorEastAsia" w:hAnsiTheme="minorHAnsi" w:cstheme="minorBidi"/>
            <w:i w:val="0"/>
            <w:sz w:val="22"/>
          </w:rPr>
          <w:tab/>
        </w:r>
        <w:r w:rsidRPr="00FC669D">
          <w:rPr>
            <w:rStyle w:val="Hyperlink"/>
          </w:rPr>
          <w:t>Benefits and costs analysis</w:t>
        </w:r>
        <w:r>
          <w:rPr>
            <w:webHidden/>
          </w:rPr>
          <w:tab/>
        </w:r>
        <w:r>
          <w:rPr>
            <w:webHidden/>
          </w:rPr>
          <w:fldChar w:fldCharType="begin"/>
        </w:r>
        <w:r>
          <w:rPr>
            <w:webHidden/>
          </w:rPr>
          <w:instrText xml:space="preserve"> PAGEREF _Toc462904923 \h </w:instrText>
        </w:r>
        <w:r>
          <w:rPr>
            <w:webHidden/>
          </w:rPr>
        </w:r>
        <w:r>
          <w:rPr>
            <w:webHidden/>
          </w:rPr>
          <w:fldChar w:fldCharType="separate"/>
        </w:r>
        <w:r>
          <w:rPr>
            <w:webHidden/>
          </w:rPr>
          <w:t>12</w:t>
        </w:r>
        <w:r>
          <w:rPr>
            <w:webHidden/>
          </w:rPr>
          <w:fldChar w:fldCharType="end"/>
        </w:r>
      </w:hyperlink>
    </w:p>
    <w:p w14:paraId="3E3E3BD5" w14:textId="77777777" w:rsidR="00A70032" w:rsidRDefault="00A70032">
      <w:pPr>
        <w:pStyle w:val="TOC3"/>
        <w:rPr>
          <w:rFonts w:asciiTheme="minorHAnsi" w:eastAsiaTheme="minorEastAsia" w:hAnsiTheme="minorHAnsi" w:cstheme="minorBidi"/>
          <w:i w:val="0"/>
          <w:sz w:val="22"/>
        </w:rPr>
      </w:pPr>
      <w:hyperlink w:anchor="_Toc462904924" w:history="1">
        <w:r w:rsidRPr="00FC669D">
          <w:rPr>
            <w:rStyle w:val="Hyperlink"/>
          </w:rPr>
          <w:t>4.4.7.</w:t>
        </w:r>
        <w:r>
          <w:rPr>
            <w:rFonts w:asciiTheme="minorHAnsi" w:eastAsiaTheme="minorEastAsia" w:hAnsiTheme="minorHAnsi" w:cstheme="minorBidi"/>
            <w:i w:val="0"/>
            <w:sz w:val="22"/>
          </w:rPr>
          <w:tab/>
        </w:r>
        <w:r w:rsidRPr="00FC669D">
          <w:rPr>
            <w:rStyle w:val="Hyperlink"/>
          </w:rPr>
          <w:t>Risk assessment and mitigation actions</w:t>
        </w:r>
        <w:r>
          <w:rPr>
            <w:webHidden/>
          </w:rPr>
          <w:tab/>
        </w:r>
        <w:r>
          <w:rPr>
            <w:webHidden/>
          </w:rPr>
          <w:fldChar w:fldCharType="begin"/>
        </w:r>
        <w:r>
          <w:rPr>
            <w:webHidden/>
          </w:rPr>
          <w:instrText xml:space="preserve"> PAGEREF _Toc462904924 \h </w:instrText>
        </w:r>
        <w:r>
          <w:rPr>
            <w:webHidden/>
          </w:rPr>
        </w:r>
        <w:r>
          <w:rPr>
            <w:webHidden/>
          </w:rPr>
          <w:fldChar w:fldCharType="separate"/>
        </w:r>
        <w:r>
          <w:rPr>
            <w:webHidden/>
          </w:rPr>
          <w:t>12</w:t>
        </w:r>
        <w:r>
          <w:rPr>
            <w:webHidden/>
          </w:rPr>
          <w:fldChar w:fldCharType="end"/>
        </w:r>
      </w:hyperlink>
    </w:p>
    <w:p w14:paraId="748A3471" w14:textId="77777777" w:rsidR="00A70032" w:rsidRDefault="00A70032">
      <w:pPr>
        <w:pStyle w:val="TOC2"/>
        <w:rPr>
          <w:rFonts w:asciiTheme="minorHAnsi" w:eastAsiaTheme="minorEastAsia" w:hAnsiTheme="minorHAnsi" w:cstheme="minorBidi"/>
          <w:smallCaps w:val="0"/>
          <w:sz w:val="22"/>
        </w:rPr>
      </w:pPr>
      <w:hyperlink w:anchor="_Toc462904925" w:history="1">
        <w:r w:rsidRPr="00FC669D">
          <w:rPr>
            <w:rStyle w:val="Hyperlink"/>
          </w:rPr>
          <w:t>4.5.</w:t>
        </w:r>
        <w:r>
          <w:rPr>
            <w:rFonts w:asciiTheme="minorHAnsi" w:eastAsiaTheme="minorEastAsia" w:hAnsiTheme="minorHAnsi" w:cstheme="minorBidi"/>
            <w:smallCaps w:val="0"/>
            <w:sz w:val="22"/>
          </w:rPr>
          <w:tab/>
        </w:r>
        <w:r w:rsidRPr="00FC669D">
          <w:rPr>
            <w:rStyle w:val="Hyperlink"/>
          </w:rPr>
          <w:t>Details - Scenario 3 - Custom Trilogue Software</w:t>
        </w:r>
        <w:r>
          <w:rPr>
            <w:webHidden/>
          </w:rPr>
          <w:tab/>
        </w:r>
        <w:r>
          <w:rPr>
            <w:webHidden/>
          </w:rPr>
          <w:fldChar w:fldCharType="begin"/>
        </w:r>
        <w:r>
          <w:rPr>
            <w:webHidden/>
          </w:rPr>
          <w:instrText xml:space="preserve"> PAGEREF _Toc462904925 \h </w:instrText>
        </w:r>
        <w:r>
          <w:rPr>
            <w:webHidden/>
          </w:rPr>
        </w:r>
        <w:r>
          <w:rPr>
            <w:webHidden/>
          </w:rPr>
          <w:fldChar w:fldCharType="separate"/>
        </w:r>
        <w:r>
          <w:rPr>
            <w:webHidden/>
          </w:rPr>
          <w:t>13</w:t>
        </w:r>
        <w:r>
          <w:rPr>
            <w:webHidden/>
          </w:rPr>
          <w:fldChar w:fldCharType="end"/>
        </w:r>
      </w:hyperlink>
    </w:p>
    <w:p w14:paraId="750AB9A0" w14:textId="77777777" w:rsidR="00A70032" w:rsidRDefault="00A70032">
      <w:pPr>
        <w:pStyle w:val="TOC3"/>
        <w:rPr>
          <w:rFonts w:asciiTheme="minorHAnsi" w:eastAsiaTheme="minorEastAsia" w:hAnsiTheme="minorHAnsi" w:cstheme="minorBidi"/>
          <w:i w:val="0"/>
          <w:sz w:val="22"/>
        </w:rPr>
      </w:pPr>
      <w:hyperlink w:anchor="_Toc462904926" w:history="1">
        <w:r w:rsidRPr="00FC669D">
          <w:rPr>
            <w:rStyle w:val="Hyperlink"/>
          </w:rPr>
          <w:t>4.5.1.</w:t>
        </w:r>
        <w:r>
          <w:rPr>
            <w:rFonts w:asciiTheme="minorHAnsi" w:eastAsiaTheme="minorEastAsia" w:hAnsiTheme="minorHAnsi" w:cstheme="minorBidi"/>
            <w:i w:val="0"/>
            <w:sz w:val="22"/>
          </w:rPr>
          <w:tab/>
        </w:r>
        <w:r w:rsidRPr="00FC669D">
          <w:rPr>
            <w:rStyle w:val="Hyperlink"/>
          </w:rPr>
          <w:t>Business requirements coverage</w:t>
        </w:r>
        <w:r>
          <w:rPr>
            <w:webHidden/>
          </w:rPr>
          <w:tab/>
        </w:r>
        <w:r>
          <w:rPr>
            <w:webHidden/>
          </w:rPr>
          <w:fldChar w:fldCharType="begin"/>
        </w:r>
        <w:r>
          <w:rPr>
            <w:webHidden/>
          </w:rPr>
          <w:instrText xml:space="preserve"> PAGEREF _Toc462904926 \h </w:instrText>
        </w:r>
        <w:r>
          <w:rPr>
            <w:webHidden/>
          </w:rPr>
        </w:r>
        <w:r>
          <w:rPr>
            <w:webHidden/>
          </w:rPr>
          <w:fldChar w:fldCharType="separate"/>
        </w:r>
        <w:r>
          <w:rPr>
            <w:webHidden/>
          </w:rPr>
          <w:t>13</w:t>
        </w:r>
        <w:r>
          <w:rPr>
            <w:webHidden/>
          </w:rPr>
          <w:fldChar w:fldCharType="end"/>
        </w:r>
      </w:hyperlink>
    </w:p>
    <w:p w14:paraId="37802297" w14:textId="77777777" w:rsidR="00A70032" w:rsidRDefault="00A70032">
      <w:pPr>
        <w:pStyle w:val="TOC3"/>
        <w:rPr>
          <w:rFonts w:asciiTheme="minorHAnsi" w:eastAsiaTheme="minorEastAsia" w:hAnsiTheme="minorHAnsi" w:cstheme="minorBidi"/>
          <w:i w:val="0"/>
          <w:sz w:val="22"/>
        </w:rPr>
      </w:pPr>
      <w:hyperlink w:anchor="_Toc462904927" w:history="1">
        <w:r w:rsidRPr="00FC669D">
          <w:rPr>
            <w:rStyle w:val="Hyperlink"/>
          </w:rPr>
          <w:t>4.5.2.</w:t>
        </w:r>
        <w:r>
          <w:rPr>
            <w:rFonts w:asciiTheme="minorHAnsi" w:eastAsiaTheme="minorEastAsia" w:hAnsiTheme="minorHAnsi" w:cstheme="minorBidi"/>
            <w:i w:val="0"/>
            <w:sz w:val="22"/>
          </w:rPr>
          <w:tab/>
        </w:r>
        <w:r w:rsidRPr="00FC669D">
          <w:rPr>
            <w:rStyle w:val="Hyperlink"/>
          </w:rPr>
          <w:t>Potential business and organisational impact</w:t>
        </w:r>
        <w:r>
          <w:rPr>
            <w:webHidden/>
          </w:rPr>
          <w:tab/>
        </w:r>
        <w:r>
          <w:rPr>
            <w:webHidden/>
          </w:rPr>
          <w:fldChar w:fldCharType="begin"/>
        </w:r>
        <w:r>
          <w:rPr>
            <w:webHidden/>
          </w:rPr>
          <w:instrText xml:space="preserve"> PAGEREF _Toc462904927 \h </w:instrText>
        </w:r>
        <w:r>
          <w:rPr>
            <w:webHidden/>
          </w:rPr>
        </w:r>
        <w:r>
          <w:rPr>
            <w:webHidden/>
          </w:rPr>
          <w:fldChar w:fldCharType="separate"/>
        </w:r>
        <w:r>
          <w:rPr>
            <w:webHidden/>
          </w:rPr>
          <w:t>13</w:t>
        </w:r>
        <w:r>
          <w:rPr>
            <w:webHidden/>
          </w:rPr>
          <w:fldChar w:fldCharType="end"/>
        </w:r>
      </w:hyperlink>
    </w:p>
    <w:p w14:paraId="49BBD13F" w14:textId="77777777" w:rsidR="00A70032" w:rsidRDefault="00A70032">
      <w:pPr>
        <w:pStyle w:val="TOC3"/>
        <w:rPr>
          <w:rFonts w:asciiTheme="minorHAnsi" w:eastAsiaTheme="minorEastAsia" w:hAnsiTheme="minorHAnsi" w:cstheme="minorBidi"/>
          <w:i w:val="0"/>
          <w:sz w:val="22"/>
        </w:rPr>
      </w:pPr>
      <w:hyperlink w:anchor="_Toc462904928" w:history="1">
        <w:r w:rsidRPr="00FC669D">
          <w:rPr>
            <w:rStyle w:val="Hyperlink"/>
          </w:rPr>
          <w:t>4.5.3.</w:t>
        </w:r>
        <w:r>
          <w:rPr>
            <w:rFonts w:asciiTheme="minorHAnsi" w:eastAsiaTheme="minorEastAsia" w:hAnsiTheme="minorHAnsi" w:cstheme="minorBidi"/>
            <w:i w:val="0"/>
            <w:sz w:val="22"/>
          </w:rPr>
          <w:tab/>
        </w:r>
        <w:r w:rsidRPr="00FC669D">
          <w:rPr>
            <w:rStyle w:val="Hyperlink"/>
          </w:rPr>
          <w:t>Potential technological impact</w:t>
        </w:r>
        <w:r>
          <w:rPr>
            <w:webHidden/>
          </w:rPr>
          <w:tab/>
        </w:r>
        <w:r>
          <w:rPr>
            <w:webHidden/>
          </w:rPr>
          <w:fldChar w:fldCharType="begin"/>
        </w:r>
        <w:r>
          <w:rPr>
            <w:webHidden/>
          </w:rPr>
          <w:instrText xml:space="preserve"> PAGEREF _Toc462904928 \h </w:instrText>
        </w:r>
        <w:r>
          <w:rPr>
            <w:webHidden/>
          </w:rPr>
        </w:r>
        <w:r>
          <w:rPr>
            <w:webHidden/>
          </w:rPr>
          <w:fldChar w:fldCharType="separate"/>
        </w:r>
        <w:r>
          <w:rPr>
            <w:webHidden/>
          </w:rPr>
          <w:t>13</w:t>
        </w:r>
        <w:r>
          <w:rPr>
            <w:webHidden/>
          </w:rPr>
          <w:fldChar w:fldCharType="end"/>
        </w:r>
      </w:hyperlink>
    </w:p>
    <w:p w14:paraId="45574849" w14:textId="77777777" w:rsidR="00A70032" w:rsidRDefault="00A70032">
      <w:pPr>
        <w:pStyle w:val="TOC3"/>
        <w:rPr>
          <w:rFonts w:asciiTheme="minorHAnsi" w:eastAsiaTheme="minorEastAsia" w:hAnsiTheme="minorHAnsi" w:cstheme="minorBidi"/>
          <w:i w:val="0"/>
          <w:sz w:val="22"/>
        </w:rPr>
      </w:pPr>
      <w:hyperlink w:anchor="_Toc462904929" w:history="1">
        <w:r w:rsidRPr="00FC669D">
          <w:rPr>
            <w:rStyle w:val="Hyperlink"/>
          </w:rPr>
          <w:t>4.5.4.</w:t>
        </w:r>
        <w:r>
          <w:rPr>
            <w:rFonts w:asciiTheme="minorHAnsi" w:eastAsiaTheme="minorEastAsia" w:hAnsiTheme="minorHAnsi" w:cstheme="minorBidi"/>
            <w:i w:val="0"/>
            <w:sz w:val="22"/>
          </w:rPr>
          <w:tab/>
        </w:r>
        <w:r w:rsidRPr="00FC669D">
          <w:rPr>
            <w:rStyle w:val="Hyperlink"/>
          </w:rPr>
          <w:t>Personal data impact</w:t>
        </w:r>
        <w:r>
          <w:rPr>
            <w:webHidden/>
          </w:rPr>
          <w:tab/>
        </w:r>
        <w:r>
          <w:rPr>
            <w:webHidden/>
          </w:rPr>
          <w:fldChar w:fldCharType="begin"/>
        </w:r>
        <w:r>
          <w:rPr>
            <w:webHidden/>
          </w:rPr>
          <w:instrText xml:space="preserve"> PAGEREF _Toc462904929 \h </w:instrText>
        </w:r>
        <w:r>
          <w:rPr>
            <w:webHidden/>
          </w:rPr>
        </w:r>
        <w:r>
          <w:rPr>
            <w:webHidden/>
          </w:rPr>
          <w:fldChar w:fldCharType="separate"/>
        </w:r>
        <w:r>
          <w:rPr>
            <w:webHidden/>
          </w:rPr>
          <w:t>13</w:t>
        </w:r>
        <w:r>
          <w:rPr>
            <w:webHidden/>
          </w:rPr>
          <w:fldChar w:fldCharType="end"/>
        </w:r>
      </w:hyperlink>
    </w:p>
    <w:p w14:paraId="407CEFA9" w14:textId="77777777" w:rsidR="00A70032" w:rsidRDefault="00A70032">
      <w:pPr>
        <w:pStyle w:val="TOC3"/>
        <w:rPr>
          <w:rFonts w:asciiTheme="minorHAnsi" w:eastAsiaTheme="minorEastAsia" w:hAnsiTheme="minorHAnsi" w:cstheme="minorBidi"/>
          <w:i w:val="0"/>
          <w:sz w:val="22"/>
        </w:rPr>
      </w:pPr>
      <w:hyperlink w:anchor="_Toc462904930" w:history="1">
        <w:r w:rsidRPr="00FC669D">
          <w:rPr>
            <w:rStyle w:val="Hyperlink"/>
          </w:rPr>
          <w:t>4.5.5.</w:t>
        </w:r>
        <w:r>
          <w:rPr>
            <w:rFonts w:asciiTheme="minorHAnsi" w:eastAsiaTheme="minorEastAsia" w:hAnsiTheme="minorHAnsi" w:cstheme="minorBidi"/>
            <w:i w:val="0"/>
            <w:sz w:val="22"/>
          </w:rPr>
          <w:tab/>
        </w:r>
        <w:r w:rsidRPr="00FC669D">
          <w:rPr>
            <w:rStyle w:val="Hyperlink"/>
          </w:rPr>
          <w:t>Other potential impact</w:t>
        </w:r>
        <w:r>
          <w:rPr>
            <w:webHidden/>
          </w:rPr>
          <w:tab/>
        </w:r>
        <w:r>
          <w:rPr>
            <w:webHidden/>
          </w:rPr>
          <w:fldChar w:fldCharType="begin"/>
        </w:r>
        <w:r>
          <w:rPr>
            <w:webHidden/>
          </w:rPr>
          <w:instrText xml:space="preserve"> PAGEREF _Toc462904930 \h </w:instrText>
        </w:r>
        <w:r>
          <w:rPr>
            <w:webHidden/>
          </w:rPr>
        </w:r>
        <w:r>
          <w:rPr>
            <w:webHidden/>
          </w:rPr>
          <w:fldChar w:fldCharType="separate"/>
        </w:r>
        <w:r>
          <w:rPr>
            <w:webHidden/>
          </w:rPr>
          <w:t>14</w:t>
        </w:r>
        <w:r>
          <w:rPr>
            <w:webHidden/>
          </w:rPr>
          <w:fldChar w:fldCharType="end"/>
        </w:r>
      </w:hyperlink>
    </w:p>
    <w:p w14:paraId="140309C1" w14:textId="77777777" w:rsidR="00A70032" w:rsidRDefault="00A70032">
      <w:pPr>
        <w:pStyle w:val="TOC3"/>
        <w:rPr>
          <w:rFonts w:asciiTheme="minorHAnsi" w:eastAsiaTheme="minorEastAsia" w:hAnsiTheme="minorHAnsi" w:cstheme="minorBidi"/>
          <w:i w:val="0"/>
          <w:sz w:val="22"/>
        </w:rPr>
      </w:pPr>
      <w:hyperlink w:anchor="_Toc462904931" w:history="1">
        <w:r w:rsidRPr="00FC669D">
          <w:rPr>
            <w:rStyle w:val="Hyperlink"/>
          </w:rPr>
          <w:t>4.5.6.</w:t>
        </w:r>
        <w:r>
          <w:rPr>
            <w:rFonts w:asciiTheme="minorHAnsi" w:eastAsiaTheme="minorEastAsia" w:hAnsiTheme="minorHAnsi" w:cstheme="minorBidi"/>
            <w:i w:val="0"/>
            <w:sz w:val="22"/>
          </w:rPr>
          <w:tab/>
        </w:r>
        <w:r w:rsidRPr="00FC669D">
          <w:rPr>
            <w:rStyle w:val="Hyperlink"/>
          </w:rPr>
          <w:t>Benefits and costs analysis</w:t>
        </w:r>
        <w:r>
          <w:rPr>
            <w:webHidden/>
          </w:rPr>
          <w:tab/>
        </w:r>
        <w:r>
          <w:rPr>
            <w:webHidden/>
          </w:rPr>
          <w:fldChar w:fldCharType="begin"/>
        </w:r>
        <w:r>
          <w:rPr>
            <w:webHidden/>
          </w:rPr>
          <w:instrText xml:space="preserve"> PAGEREF _Toc462904931 \h </w:instrText>
        </w:r>
        <w:r>
          <w:rPr>
            <w:webHidden/>
          </w:rPr>
        </w:r>
        <w:r>
          <w:rPr>
            <w:webHidden/>
          </w:rPr>
          <w:fldChar w:fldCharType="separate"/>
        </w:r>
        <w:r>
          <w:rPr>
            <w:webHidden/>
          </w:rPr>
          <w:t>14</w:t>
        </w:r>
        <w:r>
          <w:rPr>
            <w:webHidden/>
          </w:rPr>
          <w:fldChar w:fldCharType="end"/>
        </w:r>
      </w:hyperlink>
    </w:p>
    <w:p w14:paraId="5399DF0B" w14:textId="77777777" w:rsidR="00A70032" w:rsidRDefault="00A70032">
      <w:pPr>
        <w:pStyle w:val="TOC3"/>
        <w:rPr>
          <w:rFonts w:asciiTheme="minorHAnsi" w:eastAsiaTheme="minorEastAsia" w:hAnsiTheme="minorHAnsi" w:cstheme="minorBidi"/>
          <w:i w:val="0"/>
          <w:sz w:val="22"/>
        </w:rPr>
      </w:pPr>
      <w:hyperlink w:anchor="_Toc462904932" w:history="1">
        <w:r w:rsidRPr="00FC669D">
          <w:rPr>
            <w:rStyle w:val="Hyperlink"/>
          </w:rPr>
          <w:t>4.5.7.</w:t>
        </w:r>
        <w:r>
          <w:rPr>
            <w:rFonts w:asciiTheme="minorHAnsi" w:eastAsiaTheme="minorEastAsia" w:hAnsiTheme="minorHAnsi" w:cstheme="minorBidi"/>
            <w:i w:val="0"/>
            <w:sz w:val="22"/>
          </w:rPr>
          <w:tab/>
        </w:r>
        <w:r w:rsidRPr="00FC669D">
          <w:rPr>
            <w:rStyle w:val="Hyperlink"/>
          </w:rPr>
          <w:t>Risk assessment and mitigation actions</w:t>
        </w:r>
        <w:r>
          <w:rPr>
            <w:webHidden/>
          </w:rPr>
          <w:tab/>
        </w:r>
        <w:r>
          <w:rPr>
            <w:webHidden/>
          </w:rPr>
          <w:fldChar w:fldCharType="begin"/>
        </w:r>
        <w:r>
          <w:rPr>
            <w:webHidden/>
          </w:rPr>
          <w:instrText xml:space="preserve"> PAGEREF _Toc462904932 \h </w:instrText>
        </w:r>
        <w:r>
          <w:rPr>
            <w:webHidden/>
          </w:rPr>
        </w:r>
        <w:r>
          <w:rPr>
            <w:webHidden/>
          </w:rPr>
          <w:fldChar w:fldCharType="separate"/>
        </w:r>
        <w:r>
          <w:rPr>
            <w:webHidden/>
          </w:rPr>
          <w:t>14</w:t>
        </w:r>
        <w:r>
          <w:rPr>
            <w:webHidden/>
          </w:rPr>
          <w:fldChar w:fldCharType="end"/>
        </w:r>
      </w:hyperlink>
    </w:p>
    <w:p w14:paraId="510E9019" w14:textId="77777777" w:rsidR="00A70032" w:rsidRDefault="00A70032">
      <w:pPr>
        <w:pStyle w:val="TOC1"/>
        <w:rPr>
          <w:rFonts w:asciiTheme="minorHAnsi" w:eastAsiaTheme="minorEastAsia" w:hAnsiTheme="minorHAnsi" w:cstheme="minorBidi"/>
          <w:b w:val="0"/>
          <w:caps w:val="0"/>
        </w:rPr>
      </w:pPr>
      <w:hyperlink w:anchor="_Toc462904933" w:history="1">
        <w:r w:rsidRPr="00FC669D">
          <w:rPr>
            <w:rStyle w:val="Hyperlink"/>
          </w:rPr>
          <w:t>5.</w:t>
        </w:r>
        <w:r>
          <w:rPr>
            <w:rFonts w:asciiTheme="minorHAnsi" w:eastAsiaTheme="minorEastAsia" w:hAnsiTheme="minorHAnsi" w:cstheme="minorBidi"/>
            <w:b w:val="0"/>
            <w:caps w:val="0"/>
          </w:rPr>
          <w:tab/>
        </w:r>
        <w:r w:rsidRPr="00FC669D">
          <w:rPr>
            <w:rStyle w:val="Hyperlink"/>
          </w:rPr>
          <w:t>Justification and Recommendation</w:t>
        </w:r>
        <w:r>
          <w:rPr>
            <w:webHidden/>
          </w:rPr>
          <w:tab/>
        </w:r>
        <w:r>
          <w:rPr>
            <w:webHidden/>
          </w:rPr>
          <w:fldChar w:fldCharType="begin"/>
        </w:r>
        <w:r>
          <w:rPr>
            <w:webHidden/>
          </w:rPr>
          <w:instrText xml:space="preserve"> PAGEREF _Toc462904933 \h </w:instrText>
        </w:r>
        <w:r>
          <w:rPr>
            <w:webHidden/>
          </w:rPr>
        </w:r>
        <w:r>
          <w:rPr>
            <w:webHidden/>
          </w:rPr>
          <w:fldChar w:fldCharType="separate"/>
        </w:r>
        <w:r>
          <w:rPr>
            <w:webHidden/>
          </w:rPr>
          <w:t>15</w:t>
        </w:r>
        <w:r>
          <w:rPr>
            <w:webHidden/>
          </w:rPr>
          <w:fldChar w:fldCharType="end"/>
        </w:r>
      </w:hyperlink>
    </w:p>
    <w:p w14:paraId="36BAE686" w14:textId="77777777" w:rsidR="00A70032" w:rsidRDefault="00A70032">
      <w:pPr>
        <w:pStyle w:val="TOC1"/>
        <w:rPr>
          <w:rFonts w:asciiTheme="minorHAnsi" w:eastAsiaTheme="minorEastAsia" w:hAnsiTheme="minorHAnsi" w:cstheme="minorBidi"/>
          <w:b w:val="0"/>
          <w:caps w:val="0"/>
        </w:rPr>
      </w:pPr>
      <w:hyperlink w:anchor="_Toc462904934" w:history="1">
        <w:r w:rsidRPr="00FC669D">
          <w:rPr>
            <w:rStyle w:val="Hyperlink"/>
          </w:rPr>
          <w:t>6.</w:t>
        </w:r>
        <w:r>
          <w:rPr>
            <w:rFonts w:asciiTheme="minorHAnsi" w:eastAsiaTheme="minorEastAsia" w:hAnsiTheme="minorHAnsi" w:cstheme="minorBidi"/>
            <w:b w:val="0"/>
            <w:caps w:val="0"/>
          </w:rPr>
          <w:tab/>
        </w:r>
        <w:r w:rsidRPr="00FC669D">
          <w:rPr>
            <w:rStyle w:val="Hyperlink"/>
          </w:rPr>
          <w:t>Implementation Plan</w:t>
        </w:r>
        <w:r>
          <w:rPr>
            <w:webHidden/>
          </w:rPr>
          <w:tab/>
        </w:r>
        <w:r>
          <w:rPr>
            <w:webHidden/>
          </w:rPr>
          <w:fldChar w:fldCharType="begin"/>
        </w:r>
        <w:r>
          <w:rPr>
            <w:webHidden/>
          </w:rPr>
          <w:instrText xml:space="preserve"> PAGEREF _Toc462904934 \h </w:instrText>
        </w:r>
        <w:r>
          <w:rPr>
            <w:webHidden/>
          </w:rPr>
        </w:r>
        <w:r>
          <w:rPr>
            <w:webHidden/>
          </w:rPr>
          <w:fldChar w:fldCharType="separate"/>
        </w:r>
        <w:r>
          <w:rPr>
            <w:webHidden/>
          </w:rPr>
          <w:t>16</w:t>
        </w:r>
        <w:r>
          <w:rPr>
            <w:webHidden/>
          </w:rPr>
          <w:fldChar w:fldCharType="end"/>
        </w:r>
      </w:hyperlink>
    </w:p>
    <w:p w14:paraId="3B2A7B8C" w14:textId="77777777" w:rsidR="00A70032" w:rsidRDefault="00A70032">
      <w:pPr>
        <w:pStyle w:val="TOC2"/>
        <w:rPr>
          <w:rFonts w:asciiTheme="minorHAnsi" w:eastAsiaTheme="minorEastAsia" w:hAnsiTheme="minorHAnsi" w:cstheme="minorBidi"/>
          <w:smallCaps w:val="0"/>
          <w:sz w:val="22"/>
        </w:rPr>
      </w:pPr>
      <w:hyperlink w:anchor="_Toc462904935" w:history="1">
        <w:r w:rsidRPr="00FC669D">
          <w:rPr>
            <w:rStyle w:val="Hyperlink"/>
          </w:rPr>
          <w:t>6.1.</w:t>
        </w:r>
        <w:r>
          <w:rPr>
            <w:rFonts w:asciiTheme="minorHAnsi" w:eastAsiaTheme="minorEastAsia" w:hAnsiTheme="minorHAnsi" w:cstheme="minorBidi"/>
            <w:smallCaps w:val="0"/>
            <w:sz w:val="22"/>
          </w:rPr>
          <w:tab/>
        </w:r>
        <w:r w:rsidRPr="00FC669D">
          <w:rPr>
            <w:rStyle w:val="Hyperlink"/>
          </w:rPr>
          <w:t>Assumptions, constraints and dependencies</w:t>
        </w:r>
        <w:r>
          <w:rPr>
            <w:webHidden/>
          </w:rPr>
          <w:tab/>
        </w:r>
        <w:r>
          <w:rPr>
            <w:webHidden/>
          </w:rPr>
          <w:fldChar w:fldCharType="begin"/>
        </w:r>
        <w:r>
          <w:rPr>
            <w:webHidden/>
          </w:rPr>
          <w:instrText xml:space="preserve"> PAGEREF _Toc462904935 \h </w:instrText>
        </w:r>
        <w:r>
          <w:rPr>
            <w:webHidden/>
          </w:rPr>
        </w:r>
        <w:r>
          <w:rPr>
            <w:webHidden/>
          </w:rPr>
          <w:fldChar w:fldCharType="separate"/>
        </w:r>
        <w:r>
          <w:rPr>
            <w:webHidden/>
          </w:rPr>
          <w:t>16</w:t>
        </w:r>
        <w:r>
          <w:rPr>
            <w:webHidden/>
          </w:rPr>
          <w:fldChar w:fldCharType="end"/>
        </w:r>
      </w:hyperlink>
    </w:p>
    <w:p w14:paraId="67D26DAB" w14:textId="77777777" w:rsidR="00A70032" w:rsidRDefault="00A70032">
      <w:pPr>
        <w:pStyle w:val="TOC2"/>
        <w:rPr>
          <w:rFonts w:asciiTheme="minorHAnsi" w:eastAsiaTheme="minorEastAsia" w:hAnsiTheme="minorHAnsi" w:cstheme="minorBidi"/>
          <w:smallCaps w:val="0"/>
          <w:sz w:val="22"/>
        </w:rPr>
      </w:pPr>
      <w:hyperlink w:anchor="_Toc462904936" w:history="1">
        <w:r w:rsidRPr="00FC669D">
          <w:rPr>
            <w:rStyle w:val="Hyperlink"/>
          </w:rPr>
          <w:t>6.2.</w:t>
        </w:r>
        <w:r>
          <w:rPr>
            <w:rFonts w:asciiTheme="minorHAnsi" w:eastAsiaTheme="minorEastAsia" w:hAnsiTheme="minorHAnsi" w:cstheme="minorBidi"/>
            <w:smallCaps w:val="0"/>
            <w:sz w:val="22"/>
          </w:rPr>
          <w:tab/>
        </w:r>
        <w:r w:rsidRPr="00FC669D">
          <w:rPr>
            <w:rStyle w:val="Hyperlink"/>
          </w:rPr>
          <w:t>Time scale</w:t>
        </w:r>
        <w:r>
          <w:rPr>
            <w:webHidden/>
          </w:rPr>
          <w:tab/>
        </w:r>
        <w:r>
          <w:rPr>
            <w:webHidden/>
          </w:rPr>
          <w:fldChar w:fldCharType="begin"/>
        </w:r>
        <w:r>
          <w:rPr>
            <w:webHidden/>
          </w:rPr>
          <w:instrText xml:space="preserve"> PAGEREF _Toc462904936 \h </w:instrText>
        </w:r>
        <w:r>
          <w:rPr>
            <w:webHidden/>
          </w:rPr>
        </w:r>
        <w:r>
          <w:rPr>
            <w:webHidden/>
          </w:rPr>
          <w:fldChar w:fldCharType="separate"/>
        </w:r>
        <w:r>
          <w:rPr>
            <w:webHidden/>
          </w:rPr>
          <w:t>17</w:t>
        </w:r>
        <w:r>
          <w:rPr>
            <w:webHidden/>
          </w:rPr>
          <w:fldChar w:fldCharType="end"/>
        </w:r>
      </w:hyperlink>
    </w:p>
    <w:p w14:paraId="0EC621B9" w14:textId="77777777" w:rsidR="00A70032" w:rsidRDefault="00A70032">
      <w:pPr>
        <w:pStyle w:val="TOC1"/>
        <w:rPr>
          <w:rFonts w:asciiTheme="minorHAnsi" w:eastAsiaTheme="minorEastAsia" w:hAnsiTheme="minorHAnsi" w:cstheme="minorBidi"/>
          <w:b w:val="0"/>
          <w:caps w:val="0"/>
        </w:rPr>
      </w:pPr>
      <w:hyperlink w:anchor="_Toc462904937" w:history="1">
        <w:r w:rsidRPr="00FC669D">
          <w:rPr>
            <w:rStyle w:val="Hyperlink"/>
          </w:rPr>
          <w:t>7.</w:t>
        </w:r>
        <w:r>
          <w:rPr>
            <w:rFonts w:asciiTheme="minorHAnsi" w:eastAsiaTheme="minorEastAsia" w:hAnsiTheme="minorHAnsi" w:cstheme="minorBidi"/>
            <w:b w:val="0"/>
            <w:caps w:val="0"/>
          </w:rPr>
          <w:tab/>
        </w:r>
        <w:r w:rsidRPr="00FC669D">
          <w:rPr>
            <w:rStyle w:val="Hyperlink"/>
          </w:rPr>
          <w:t>ANNEX for Data Protection</w:t>
        </w:r>
        <w:r>
          <w:rPr>
            <w:webHidden/>
          </w:rPr>
          <w:tab/>
        </w:r>
        <w:r>
          <w:rPr>
            <w:webHidden/>
          </w:rPr>
          <w:fldChar w:fldCharType="begin"/>
        </w:r>
        <w:r>
          <w:rPr>
            <w:webHidden/>
          </w:rPr>
          <w:instrText xml:space="preserve"> PAGEREF _Toc462904937 \h </w:instrText>
        </w:r>
        <w:r>
          <w:rPr>
            <w:webHidden/>
          </w:rPr>
        </w:r>
        <w:r>
          <w:rPr>
            <w:webHidden/>
          </w:rPr>
          <w:fldChar w:fldCharType="separate"/>
        </w:r>
        <w:r>
          <w:rPr>
            <w:webHidden/>
          </w:rPr>
          <w:t>18</w:t>
        </w:r>
        <w:r>
          <w:rPr>
            <w:webHidden/>
          </w:rPr>
          <w:fldChar w:fldCharType="end"/>
        </w:r>
      </w:hyperlink>
    </w:p>
    <w:p w14:paraId="62087F8F" w14:textId="77777777" w:rsidR="00A70032" w:rsidRDefault="00A70032">
      <w:pPr>
        <w:pStyle w:val="TOC1"/>
        <w:rPr>
          <w:rFonts w:asciiTheme="minorHAnsi" w:eastAsiaTheme="minorEastAsia" w:hAnsiTheme="minorHAnsi" w:cstheme="minorBidi"/>
          <w:b w:val="0"/>
          <w:caps w:val="0"/>
        </w:rPr>
      </w:pPr>
      <w:hyperlink w:anchor="_Toc462904938" w:history="1">
        <w:r w:rsidRPr="00FC669D">
          <w:rPr>
            <w:rStyle w:val="Hyperlink"/>
          </w:rPr>
          <w:t>8.</w:t>
        </w:r>
        <w:r>
          <w:rPr>
            <w:rFonts w:asciiTheme="minorHAnsi" w:eastAsiaTheme="minorEastAsia" w:hAnsiTheme="minorHAnsi" w:cstheme="minorBidi"/>
            <w:b w:val="0"/>
            <w:caps w:val="0"/>
          </w:rPr>
          <w:tab/>
        </w:r>
        <w:r w:rsidRPr="00FC669D">
          <w:rPr>
            <w:rStyle w:val="Hyperlink"/>
          </w:rPr>
          <w:t>ANNEX to assess security needs</w:t>
        </w:r>
        <w:r>
          <w:rPr>
            <w:webHidden/>
          </w:rPr>
          <w:tab/>
        </w:r>
        <w:r>
          <w:rPr>
            <w:webHidden/>
          </w:rPr>
          <w:fldChar w:fldCharType="begin"/>
        </w:r>
        <w:r>
          <w:rPr>
            <w:webHidden/>
          </w:rPr>
          <w:instrText xml:space="preserve"> PAGEREF _Toc462904938 \h </w:instrText>
        </w:r>
        <w:r>
          <w:rPr>
            <w:webHidden/>
          </w:rPr>
        </w:r>
        <w:r>
          <w:rPr>
            <w:webHidden/>
          </w:rPr>
          <w:fldChar w:fldCharType="separate"/>
        </w:r>
        <w:r>
          <w:rPr>
            <w:webHidden/>
          </w:rPr>
          <w:t>21</w:t>
        </w:r>
        <w:r>
          <w:rPr>
            <w:webHidden/>
          </w:rPr>
          <w:fldChar w:fldCharType="end"/>
        </w:r>
      </w:hyperlink>
    </w:p>
    <w:p w14:paraId="7B128A7B" w14:textId="77777777" w:rsidR="00A70032" w:rsidRDefault="00A70032">
      <w:pPr>
        <w:pStyle w:val="TOC1"/>
        <w:rPr>
          <w:rFonts w:asciiTheme="minorHAnsi" w:eastAsiaTheme="minorEastAsia" w:hAnsiTheme="minorHAnsi" w:cstheme="minorBidi"/>
          <w:b w:val="0"/>
          <w:caps w:val="0"/>
        </w:rPr>
      </w:pPr>
      <w:hyperlink w:anchor="_Toc462904939" w:history="1">
        <w:r w:rsidRPr="00FC669D">
          <w:rPr>
            <w:rStyle w:val="Hyperlink"/>
          </w:rPr>
          <w:t>9.</w:t>
        </w:r>
        <w:r>
          <w:rPr>
            <w:rFonts w:asciiTheme="minorHAnsi" w:eastAsiaTheme="minorEastAsia" w:hAnsiTheme="minorHAnsi" w:cstheme="minorBidi"/>
            <w:b w:val="0"/>
            <w:caps w:val="0"/>
          </w:rPr>
          <w:tab/>
        </w:r>
        <w:r w:rsidRPr="00FC669D">
          <w:rPr>
            <w:rStyle w:val="Hyperlink"/>
          </w:rPr>
          <w:t>ANNEXES for the Initial Business Case</w:t>
        </w:r>
        <w:r>
          <w:rPr>
            <w:webHidden/>
          </w:rPr>
          <w:tab/>
        </w:r>
        <w:r>
          <w:rPr>
            <w:webHidden/>
          </w:rPr>
          <w:fldChar w:fldCharType="begin"/>
        </w:r>
        <w:r>
          <w:rPr>
            <w:webHidden/>
          </w:rPr>
          <w:instrText xml:space="preserve"> PAGEREF _Toc462904939 \h </w:instrText>
        </w:r>
        <w:r>
          <w:rPr>
            <w:webHidden/>
          </w:rPr>
        </w:r>
        <w:r>
          <w:rPr>
            <w:webHidden/>
          </w:rPr>
          <w:fldChar w:fldCharType="separate"/>
        </w:r>
        <w:r>
          <w:rPr>
            <w:webHidden/>
          </w:rPr>
          <w:t>24</w:t>
        </w:r>
        <w:r>
          <w:rPr>
            <w:webHidden/>
          </w:rPr>
          <w:fldChar w:fldCharType="end"/>
        </w:r>
      </w:hyperlink>
    </w:p>
    <w:p w14:paraId="1157825A" w14:textId="77777777" w:rsidR="00A70032" w:rsidRDefault="00A70032">
      <w:pPr>
        <w:pStyle w:val="TOC2"/>
        <w:rPr>
          <w:rFonts w:asciiTheme="minorHAnsi" w:eastAsiaTheme="minorEastAsia" w:hAnsiTheme="minorHAnsi" w:cstheme="minorBidi"/>
          <w:smallCaps w:val="0"/>
          <w:sz w:val="22"/>
        </w:rPr>
      </w:pPr>
      <w:hyperlink w:anchor="_Toc462904940" w:history="1">
        <w:r w:rsidRPr="00FC669D">
          <w:rPr>
            <w:rStyle w:val="Hyperlink"/>
          </w:rPr>
          <w:t>9.1.</w:t>
        </w:r>
        <w:r>
          <w:rPr>
            <w:rFonts w:asciiTheme="minorHAnsi" w:eastAsiaTheme="minorEastAsia" w:hAnsiTheme="minorHAnsi" w:cstheme="minorBidi"/>
            <w:smallCaps w:val="0"/>
            <w:sz w:val="22"/>
          </w:rPr>
          <w:tab/>
        </w:r>
        <w:r w:rsidRPr="00FC669D">
          <w:rPr>
            <w:rStyle w:val="Hyperlink"/>
          </w:rPr>
          <w:t>Annex - Business Requirements log</w:t>
        </w:r>
        <w:r>
          <w:rPr>
            <w:webHidden/>
          </w:rPr>
          <w:tab/>
        </w:r>
        <w:r>
          <w:rPr>
            <w:webHidden/>
          </w:rPr>
          <w:fldChar w:fldCharType="begin"/>
        </w:r>
        <w:r>
          <w:rPr>
            <w:webHidden/>
          </w:rPr>
          <w:instrText xml:space="preserve"> PAGEREF _Toc462904940 \h </w:instrText>
        </w:r>
        <w:r>
          <w:rPr>
            <w:webHidden/>
          </w:rPr>
        </w:r>
        <w:r>
          <w:rPr>
            <w:webHidden/>
          </w:rPr>
          <w:fldChar w:fldCharType="separate"/>
        </w:r>
        <w:r>
          <w:rPr>
            <w:webHidden/>
          </w:rPr>
          <w:t>24</w:t>
        </w:r>
        <w:r>
          <w:rPr>
            <w:webHidden/>
          </w:rPr>
          <w:fldChar w:fldCharType="end"/>
        </w:r>
      </w:hyperlink>
    </w:p>
    <w:p w14:paraId="65307F4D" w14:textId="77777777" w:rsidR="00A70032" w:rsidRDefault="00A70032">
      <w:pPr>
        <w:pStyle w:val="TOC2"/>
        <w:rPr>
          <w:rFonts w:asciiTheme="minorHAnsi" w:eastAsiaTheme="minorEastAsia" w:hAnsiTheme="minorHAnsi" w:cstheme="minorBidi"/>
          <w:smallCaps w:val="0"/>
          <w:sz w:val="22"/>
        </w:rPr>
      </w:pPr>
      <w:hyperlink w:anchor="_Toc462904941" w:history="1">
        <w:r w:rsidRPr="00FC669D">
          <w:rPr>
            <w:rStyle w:val="Hyperlink"/>
          </w:rPr>
          <w:t>9.2.</w:t>
        </w:r>
        <w:r>
          <w:rPr>
            <w:rFonts w:asciiTheme="minorHAnsi" w:eastAsiaTheme="minorEastAsia" w:hAnsiTheme="minorHAnsi" w:cstheme="minorBidi"/>
            <w:smallCaps w:val="0"/>
            <w:sz w:val="22"/>
          </w:rPr>
          <w:tab/>
        </w:r>
        <w:r w:rsidRPr="00FC669D">
          <w:rPr>
            <w:rStyle w:val="Hyperlink"/>
          </w:rPr>
          <w:t>Annex - Business Case Methodological Review</w:t>
        </w:r>
        <w:r>
          <w:rPr>
            <w:webHidden/>
          </w:rPr>
          <w:tab/>
        </w:r>
        <w:r>
          <w:rPr>
            <w:webHidden/>
          </w:rPr>
          <w:fldChar w:fldCharType="begin"/>
        </w:r>
        <w:r>
          <w:rPr>
            <w:webHidden/>
          </w:rPr>
          <w:instrText xml:space="preserve"> PAGEREF _Toc462904941 \h </w:instrText>
        </w:r>
        <w:r>
          <w:rPr>
            <w:webHidden/>
          </w:rPr>
        </w:r>
        <w:r>
          <w:rPr>
            <w:webHidden/>
          </w:rPr>
          <w:fldChar w:fldCharType="separate"/>
        </w:r>
        <w:r>
          <w:rPr>
            <w:webHidden/>
          </w:rPr>
          <w:t>24</w:t>
        </w:r>
        <w:r>
          <w:rPr>
            <w:webHidden/>
          </w:rPr>
          <w:fldChar w:fldCharType="end"/>
        </w:r>
      </w:hyperlink>
    </w:p>
    <w:p w14:paraId="10908731" w14:textId="77777777" w:rsidR="00A70032" w:rsidRDefault="00A70032">
      <w:pPr>
        <w:pStyle w:val="TOC1"/>
        <w:rPr>
          <w:rFonts w:asciiTheme="minorHAnsi" w:eastAsiaTheme="minorEastAsia" w:hAnsiTheme="minorHAnsi" w:cstheme="minorBidi"/>
          <w:b w:val="0"/>
          <w:caps w:val="0"/>
        </w:rPr>
      </w:pPr>
      <w:hyperlink w:anchor="_Toc462904942" w:history="1">
        <w:r w:rsidRPr="00FC669D">
          <w:rPr>
            <w:rStyle w:val="Hyperlink"/>
          </w:rPr>
          <w:t>10.</w:t>
        </w:r>
        <w:r>
          <w:rPr>
            <w:rFonts w:asciiTheme="minorHAnsi" w:eastAsiaTheme="minorEastAsia" w:hAnsiTheme="minorHAnsi" w:cstheme="minorBidi"/>
            <w:b w:val="0"/>
            <w:caps w:val="0"/>
          </w:rPr>
          <w:tab/>
        </w:r>
        <w:r w:rsidRPr="00FC669D">
          <w:rPr>
            <w:rStyle w:val="Hyperlink"/>
          </w:rPr>
          <w:t>ANNEXES for IT Requirements Analysis</w:t>
        </w:r>
        <w:r>
          <w:rPr>
            <w:webHidden/>
          </w:rPr>
          <w:tab/>
        </w:r>
        <w:r>
          <w:rPr>
            <w:webHidden/>
          </w:rPr>
          <w:fldChar w:fldCharType="begin"/>
        </w:r>
        <w:r>
          <w:rPr>
            <w:webHidden/>
          </w:rPr>
          <w:instrText xml:space="preserve"> PAGEREF _Toc462904942 \h </w:instrText>
        </w:r>
        <w:r>
          <w:rPr>
            <w:webHidden/>
          </w:rPr>
        </w:r>
        <w:r>
          <w:rPr>
            <w:webHidden/>
          </w:rPr>
          <w:fldChar w:fldCharType="separate"/>
        </w:r>
        <w:r>
          <w:rPr>
            <w:webHidden/>
          </w:rPr>
          <w:t>25</w:t>
        </w:r>
        <w:r>
          <w:rPr>
            <w:webHidden/>
          </w:rPr>
          <w:fldChar w:fldCharType="end"/>
        </w:r>
      </w:hyperlink>
    </w:p>
    <w:p w14:paraId="139F0A97" w14:textId="77777777" w:rsidR="00A70032" w:rsidRDefault="00A70032">
      <w:pPr>
        <w:pStyle w:val="TOC2"/>
        <w:rPr>
          <w:rFonts w:asciiTheme="minorHAnsi" w:eastAsiaTheme="minorEastAsia" w:hAnsiTheme="minorHAnsi" w:cstheme="minorBidi"/>
          <w:smallCaps w:val="0"/>
          <w:sz w:val="22"/>
        </w:rPr>
      </w:pPr>
      <w:hyperlink w:anchor="_Toc462904943" w:history="1">
        <w:r w:rsidRPr="00FC669D">
          <w:rPr>
            <w:rStyle w:val="Hyperlink"/>
          </w:rPr>
          <w:t>10.1.</w:t>
        </w:r>
        <w:r>
          <w:rPr>
            <w:rFonts w:asciiTheme="minorHAnsi" w:eastAsiaTheme="minorEastAsia" w:hAnsiTheme="minorHAnsi" w:cstheme="minorBidi"/>
            <w:smallCaps w:val="0"/>
            <w:sz w:val="22"/>
          </w:rPr>
          <w:tab/>
        </w:r>
        <w:r w:rsidRPr="00FC669D">
          <w:rPr>
            <w:rStyle w:val="Hyperlink"/>
          </w:rPr>
          <w:t>Annex - IT Scenario Feasibility</w:t>
        </w:r>
        <w:r>
          <w:rPr>
            <w:webHidden/>
          </w:rPr>
          <w:tab/>
        </w:r>
        <w:r>
          <w:rPr>
            <w:webHidden/>
          </w:rPr>
          <w:fldChar w:fldCharType="begin"/>
        </w:r>
        <w:r>
          <w:rPr>
            <w:webHidden/>
          </w:rPr>
          <w:instrText xml:space="preserve"> PAGEREF _Toc462904943 \h </w:instrText>
        </w:r>
        <w:r>
          <w:rPr>
            <w:webHidden/>
          </w:rPr>
        </w:r>
        <w:r>
          <w:rPr>
            <w:webHidden/>
          </w:rPr>
          <w:fldChar w:fldCharType="separate"/>
        </w:r>
        <w:r>
          <w:rPr>
            <w:webHidden/>
          </w:rPr>
          <w:t>25</w:t>
        </w:r>
        <w:r>
          <w:rPr>
            <w:webHidden/>
          </w:rPr>
          <w:fldChar w:fldCharType="end"/>
        </w:r>
      </w:hyperlink>
    </w:p>
    <w:p w14:paraId="576607A3" w14:textId="77777777" w:rsidR="00A70032" w:rsidRDefault="00A70032">
      <w:pPr>
        <w:pStyle w:val="TOC2"/>
        <w:rPr>
          <w:rFonts w:asciiTheme="minorHAnsi" w:eastAsiaTheme="minorEastAsia" w:hAnsiTheme="minorHAnsi" w:cstheme="minorBidi"/>
          <w:smallCaps w:val="0"/>
          <w:sz w:val="22"/>
        </w:rPr>
      </w:pPr>
      <w:hyperlink w:anchor="_Toc462904944" w:history="1">
        <w:r w:rsidRPr="00FC669D">
          <w:rPr>
            <w:rStyle w:val="Hyperlink"/>
          </w:rPr>
          <w:t>10.2.</w:t>
        </w:r>
        <w:r>
          <w:rPr>
            <w:rFonts w:asciiTheme="minorHAnsi" w:eastAsiaTheme="minorEastAsia" w:hAnsiTheme="minorHAnsi" w:cstheme="minorBidi"/>
            <w:smallCaps w:val="0"/>
            <w:sz w:val="22"/>
          </w:rPr>
          <w:tab/>
        </w:r>
        <w:r w:rsidRPr="00FC669D">
          <w:rPr>
            <w:rStyle w:val="Hyperlink"/>
          </w:rPr>
          <w:t>Annex - IT Financial Costs and Benefits / scenario</w:t>
        </w:r>
        <w:r>
          <w:rPr>
            <w:webHidden/>
          </w:rPr>
          <w:tab/>
        </w:r>
        <w:r>
          <w:rPr>
            <w:webHidden/>
          </w:rPr>
          <w:fldChar w:fldCharType="begin"/>
        </w:r>
        <w:r>
          <w:rPr>
            <w:webHidden/>
          </w:rPr>
          <w:instrText xml:space="preserve"> PAGEREF _Toc462904944 \h </w:instrText>
        </w:r>
        <w:r>
          <w:rPr>
            <w:webHidden/>
          </w:rPr>
        </w:r>
        <w:r>
          <w:rPr>
            <w:webHidden/>
          </w:rPr>
          <w:fldChar w:fldCharType="separate"/>
        </w:r>
        <w:r>
          <w:rPr>
            <w:webHidden/>
          </w:rPr>
          <w:t>25</w:t>
        </w:r>
        <w:r>
          <w:rPr>
            <w:webHidden/>
          </w:rPr>
          <w:fldChar w:fldCharType="end"/>
        </w:r>
      </w:hyperlink>
    </w:p>
    <w:p w14:paraId="003FEEAE" w14:textId="77777777" w:rsidR="00A70032" w:rsidRDefault="00A70032">
      <w:pPr>
        <w:pStyle w:val="TOC1"/>
        <w:rPr>
          <w:rFonts w:asciiTheme="minorHAnsi" w:eastAsiaTheme="minorEastAsia" w:hAnsiTheme="minorHAnsi" w:cstheme="minorBidi"/>
          <w:b w:val="0"/>
          <w:caps w:val="0"/>
        </w:rPr>
      </w:pPr>
      <w:hyperlink w:anchor="_Toc462904945" w:history="1">
        <w:r w:rsidRPr="00FC669D">
          <w:rPr>
            <w:rStyle w:val="Hyperlink"/>
          </w:rPr>
          <w:t>11.</w:t>
        </w:r>
        <w:r>
          <w:rPr>
            <w:rFonts w:asciiTheme="minorHAnsi" w:eastAsiaTheme="minorEastAsia" w:hAnsiTheme="minorHAnsi" w:cstheme="minorBidi"/>
            <w:b w:val="0"/>
            <w:caps w:val="0"/>
          </w:rPr>
          <w:tab/>
        </w:r>
        <w:r w:rsidRPr="00FC669D">
          <w:rPr>
            <w:rStyle w:val="Hyperlink"/>
          </w:rPr>
          <w:t>ANNEX - Document control</w:t>
        </w:r>
        <w:r>
          <w:rPr>
            <w:webHidden/>
          </w:rPr>
          <w:tab/>
        </w:r>
        <w:r>
          <w:rPr>
            <w:webHidden/>
          </w:rPr>
          <w:fldChar w:fldCharType="begin"/>
        </w:r>
        <w:r>
          <w:rPr>
            <w:webHidden/>
          </w:rPr>
          <w:instrText xml:space="preserve"> PAGEREF _Toc462904945 \h </w:instrText>
        </w:r>
        <w:r>
          <w:rPr>
            <w:webHidden/>
          </w:rPr>
        </w:r>
        <w:r>
          <w:rPr>
            <w:webHidden/>
          </w:rPr>
          <w:fldChar w:fldCharType="separate"/>
        </w:r>
        <w:r>
          <w:rPr>
            <w:webHidden/>
          </w:rPr>
          <w:t>26</w:t>
        </w:r>
        <w:r>
          <w:rPr>
            <w:webHidden/>
          </w:rPr>
          <w:fldChar w:fldCharType="end"/>
        </w:r>
      </w:hyperlink>
    </w:p>
    <w:p w14:paraId="2FB4435B" w14:textId="77777777" w:rsidR="00A70032" w:rsidRDefault="00A70032">
      <w:pPr>
        <w:pStyle w:val="TOC2"/>
        <w:rPr>
          <w:rFonts w:asciiTheme="minorHAnsi" w:eastAsiaTheme="minorEastAsia" w:hAnsiTheme="minorHAnsi" w:cstheme="minorBidi"/>
          <w:smallCaps w:val="0"/>
          <w:sz w:val="22"/>
        </w:rPr>
      </w:pPr>
      <w:hyperlink w:anchor="_Toc462904946" w:history="1">
        <w:r w:rsidRPr="00FC669D">
          <w:rPr>
            <w:rStyle w:val="Hyperlink"/>
          </w:rPr>
          <w:t>11.1.</w:t>
        </w:r>
        <w:r>
          <w:rPr>
            <w:rFonts w:asciiTheme="minorHAnsi" w:eastAsiaTheme="minorEastAsia" w:hAnsiTheme="minorHAnsi" w:cstheme="minorBidi"/>
            <w:smallCaps w:val="0"/>
            <w:sz w:val="22"/>
          </w:rPr>
          <w:tab/>
        </w:r>
        <w:r w:rsidRPr="00FC669D">
          <w:rPr>
            <w:rStyle w:val="Hyperlink"/>
          </w:rPr>
          <w:t>Circulation</w:t>
        </w:r>
        <w:r>
          <w:rPr>
            <w:webHidden/>
          </w:rPr>
          <w:tab/>
        </w:r>
        <w:r>
          <w:rPr>
            <w:webHidden/>
          </w:rPr>
          <w:fldChar w:fldCharType="begin"/>
        </w:r>
        <w:r>
          <w:rPr>
            <w:webHidden/>
          </w:rPr>
          <w:instrText xml:space="preserve"> PAGEREF _Toc462904946 \h </w:instrText>
        </w:r>
        <w:r>
          <w:rPr>
            <w:webHidden/>
          </w:rPr>
        </w:r>
        <w:r>
          <w:rPr>
            <w:webHidden/>
          </w:rPr>
          <w:fldChar w:fldCharType="separate"/>
        </w:r>
        <w:r>
          <w:rPr>
            <w:webHidden/>
          </w:rPr>
          <w:t>26</w:t>
        </w:r>
        <w:r>
          <w:rPr>
            <w:webHidden/>
          </w:rPr>
          <w:fldChar w:fldCharType="end"/>
        </w:r>
      </w:hyperlink>
    </w:p>
    <w:p w14:paraId="3188D21A" w14:textId="77777777" w:rsidR="00A70032" w:rsidRDefault="00A70032">
      <w:pPr>
        <w:pStyle w:val="TOC2"/>
        <w:rPr>
          <w:rFonts w:asciiTheme="minorHAnsi" w:eastAsiaTheme="minorEastAsia" w:hAnsiTheme="minorHAnsi" w:cstheme="minorBidi"/>
          <w:smallCaps w:val="0"/>
          <w:sz w:val="22"/>
        </w:rPr>
      </w:pPr>
      <w:hyperlink w:anchor="_Toc462904947" w:history="1">
        <w:r w:rsidRPr="00FC669D">
          <w:rPr>
            <w:rStyle w:val="Hyperlink"/>
          </w:rPr>
          <w:t>11.2.</w:t>
        </w:r>
        <w:r>
          <w:rPr>
            <w:rFonts w:asciiTheme="minorHAnsi" w:eastAsiaTheme="minorEastAsia" w:hAnsiTheme="minorHAnsi" w:cstheme="minorBidi"/>
            <w:smallCaps w:val="0"/>
            <w:sz w:val="22"/>
          </w:rPr>
          <w:tab/>
        </w:r>
        <w:r w:rsidRPr="00FC669D">
          <w:rPr>
            <w:rStyle w:val="Hyperlink"/>
          </w:rPr>
          <w:t>Change history</w:t>
        </w:r>
        <w:r>
          <w:rPr>
            <w:webHidden/>
          </w:rPr>
          <w:tab/>
        </w:r>
        <w:r>
          <w:rPr>
            <w:webHidden/>
          </w:rPr>
          <w:fldChar w:fldCharType="begin"/>
        </w:r>
        <w:r>
          <w:rPr>
            <w:webHidden/>
          </w:rPr>
          <w:instrText xml:space="preserve"> PAGEREF _Toc462904947 \h </w:instrText>
        </w:r>
        <w:r>
          <w:rPr>
            <w:webHidden/>
          </w:rPr>
        </w:r>
        <w:r>
          <w:rPr>
            <w:webHidden/>
          </w:rPr>
          <w:fldChar w:fldCharType="separate"/>
        </w:r>
        <w:r>
          <w:rPr>
            <w:webHidden/>
          </w:rPr>
          <w:t>26</w:t>
        </w:r>
        <w:r>
          <w:rPr>
            <w:webHidden/>
          </w:rPr>
          <w:fldChar w:fldCharType="end"/>
        </w:r>
      </w:hyperlink>
    </w:p>
    <w:p w14:paraId="68F101B7" w14:textId="77777777" w:rsidR="00A70032" w:rsidRDefault="00A70032">
      <w:pPr>
        <w:pStyle w:val="TOC2"/>
        <w:rPr>
          <w:rFonts w:asciiTheme="minorHAnsi" w:eastAsiaTheme="minorEastAsia" w:hAnsiTheme="minorHAnsi" w:cstheme="minorBidi"/>
          <w:smallCaps w:val="0"/>
          <w:sz w:val="22"/>
        </w:rPr>
      </w:pPr>
      <w:hyperlink w:anchor="_Toc462904948" w:history="1">
        <w:r w:rsidRPr="00FC669D">
          <w:rPr>
            <w:rStyle w:val="Hyperlink"/>
          </w:rPr>
          <w:t>11.3.</w:t>
        </w:r>
        <w:r>
          <w:rPr>
            <w:rFonts w:asciiTheme="minorHAnsi" w:eastAsiaTheme="minorEastAsia" w:hAnsiTheme="minorHAnsi" w:cstheme="minorBidi"/>
            <w:smallCaps w:val="0"/>
            <w:sz w:val="22"/>
          </w:rPr>
          <w:tab/>
        </w:r>
        <w:r w:rsidRPr="00FC669D">
          <w:rPr>
            <w:rStyle w:val="Hyperlink"/>
          </w:rPr>
          <w:t>Applicable documents</w:t>
        </w:r>
        <w:r>
          <w:rPr>
            <w:webHidden/>
          </w:rPr>
          <w:tab/>
        </w:r>
        <w:r>
          <w:rPr>
            <w:webHidden/>
          </w:rPr>
          <w:fldChar w:fldCharType="begin"/>
        </w:r>
        <w:r>
          <w:rPr>
            <w:webHidden/>
          </w:rPr>
          <w:instrText xml:space="preserve"> PAGEREF _Toc462904948 \h </w:instrText>
        </w:r>
        <w:r>
          <w:rPr>
            <w:webHidden/>
          </w:rPr>
        </w:r>
        <w:r>
          <w:rPr>
            <w:webHidden/>
          </w:rPr>
          <w:fldChar w:fldCharType="separate"/>
        </w:r>
        <w:r>
          <w:rPr>
            <w:webHidden/>
          </w:rPr>
          <w:t>26</w:t>
        </w:r>
        <w:r>
          <w:rPr>
            <w:webHidden/>
          </w:rPr>
          <w:fldChar w:fldCharType="end"/>
        </w:r>
      </w:hyperlink>
    </w:p>
    <w:p w14:paraId="00DBB442" w14:textId="77777777" w:rsidR="00A70032" w:rsidRDefault="00A70032">
      <w:pPr>
        <w:pStyle w:val="TOC2"/>
        <w:rPr>
          <w:rFonts w:asciiTheme="minorHAnsi" w:eastAsiaTheme="minorEastAsia" w:hAnsiTheme="minorHAnsi" w:cstheme="minorBidi"/>
          <w:smallCaps w:val="0"/>
          <w:sz w:val="22"/>
        </w:rPr>
      </w:pPr>
      <w:hyperlink w:anchor="_Toc462904949" w:history="1">
        <w:r w:rsidRPr="00FC669D">
          <w:rPr>
            <w:rStyle w:val="Hyperlink"/>
          </w:rPr>
          <w:t>11.4.</w:t>
        </w:r>
        <w:r>
          <w:rPr>
            <w:rFonts w:asciiTheme="minorHAnsi" w:eastAsiaTheme="minorEastAsia" w:hAnsiTheme="minorHAnsi" w:cstheme="minorBidi"/>
            <w:smallCaps w:val="0"/>
            <w:sz w:val="22"/>
          </w:rPr>
          <w:tab/>
        </w:r>
        <w:r w:rsidRPr="00FC669D">
          <w:rPr>
            <w:rStyle w:val="Hyperlink"/>
          </w:rPr>
          <w:t>Reference documents</w:t>
        </w:r>
        <w:r>
          <w:rPr>
            <w:webHidden/>
          </w:rPr>
          <w:tab/>
        </w:r>
        <w:r>
          <w:rPr>
            <w:webHidden/>
          </w:rPr>
          <w:fldChar w:fldCharType="begin"/>
        </w:r>
        <w:r>
          <w:rPr>
            <w:webHidden/>
          </w:rPr>
          <w:instrText xml:space="preserve"> PAGEREF _Toc462904949 \h </w:instrText>
        </w:r>
        <w:r>
          <w:rPr>
            <w:webHidden/>
          </w:rPr>
        </w:r>
        <w:r>
          <w:rPr>
            <w:webHidden/>
          </w:rPr>
          <w:fldChar w:fldCharType="separate"/>
        </w:r>
        <w:r>
          <w:rPr>
            <w:webHidden/>
          </w:rPr>
          <w:t>27</w:t>
        </w:r>
        <w:r>
          <w:rPr>
            <w:webHidden/>
          </w:rPr>
          <w:fldChar w:fldCharType="end"/>
        </w:r>
      </w:hyperlink>
    </w:p>
    <w:p w14:paraId="079EF53D" w14:textId="77777777" w:rsidR="00A70032" w:rsidRDefault="00A70032">
      <w:pPr>
        <w:pStyle w:val="TOC2"/>
        <w:rPr>
          <w:rFonts w:asciiTheme="minorHAnsi" w:eastAsiaTheme="minorEastAsia" w:hAnsiTheme="minorHAnsi" w:cstheme="minorBidi"/>
          <w:smallCaps w:val="0"/>
          <w:sz w:val="22"/>
        </w:rPr>
      </w:pPr>
      <w:hyperlink w:anchor="_Toc462904950" w:history="1">
        <w:r w:rsidRPr="00FC669D">
          <w:rPr>
            <w:rStyle w:val="Hyperlink"/>
          </w:rPr>
          <w:t>11.5.</w:t>
        </w:r>
        <w:r>
          <w:rPr>
            <w:rFonts w:asciiTheme="minorHAnsi" w:eastAsiaTheme="minorEastAsia" w:hAnsiTheme="minorHAnsi" w:cstheme="minorBidi"/>
            <w:smallCaps w:val="0"/>
            <w:sz w:val="22"/>
          </w:rPr>
          <w:tab/>
        </w:r>
        <w:r w:rsidRPr="00FC669D">
          <w:rPr>
            <w:rStyle w:val="Hyperlink"/>
          </w:rPr>
          <w:t>Glossary</w:t>
        </w:r>
        <w:r>
          <w:rPr>
            <w:webHidden/>
          </w:rPr>
          <w:tab/>
        </w:r>
        <w:r>
          <w:rPr>
            <w:webHidden/>
          </w:rPr>
          <w:fldChar w:fldCharType="begin"/>
        </w:r>
        <w:r>
          <w:rPr>
            <w:webHidden/>
          </w:rPr>
          <w:instrText xml:space="preserve"> PAGEREF _Toc462904950 \h </w:instrText>
        </w:r>
        <w:r>
          <w:rPr>
            <w:webHidden/>
          </w:rPr>
        </w:r>
        <w:r>
          <w:rPr>
            <w:webHidden/>
          </w:rPr>
          <w:fldChar w:fldCharType="separate"/>
        </w:r>
        <w:r>
          <w:rPr>
            <w:webHidden/>
          </w:rPr>
          <w:t>27</w:t>
        </w:r>
        <w:r>
          <w:rPr>
            <w:webHidden/>
          </w:rPr>
          <w:fldChar w:fldCharType="end"/>
        </w:r>
      </w:hyperlink>
    </w:p>
    <w:p w14:paraId="7832CD8B" w14:textId="77777777" w:rsidR="00A70032" w:rsidRDefault="00A70032">
      <w:pPr>
        <w:pStyle w:val="TOC2"/>
        <w:rPr>
          <w:rFonts w:asciiTheme="minorHAnsi" w:eastAsiaTheme="minorEastAsia" w:hAnsiTheme="minorHAnsi" w:cstheme="minorBidi"/>
          <w:smallCaps w:val="0"/>
          <w:sz w:val="22"/>
        </w:rPr>
      </w:pPr>
      <w:hyperlink w:anchor="_Toc462904951" w:history="1">
        <w:r w:rsidRPr="00FC669D">
          <w:rPr>
            <w:rStyle w:val="Hyperlink"/>
          </w:rPr>
          <w:t>11.6.</w:t>
        </w:r>
        <w:r>
          <w:rPr>
            <w:rFonts w:asciiTheme="minorHAnsi" w:eastAsiaTheme="minorEastAsia" w:hAnsiTheme="minorHAnsi" w:cstheme="minorBidi"/>
            <w:smallCaps w:val="0"/>
            <w:sz w:val="22"/>
          </w:rPr>
          <w:tab/>
        </w:r>
        <w:r w:rsidRPr="00FC669D">
          <w:rPr>
            <w:rStyle w:val="Hyperlink"/>
          </w:rPr>
          <w:t>Usage conventions</w:t>
        </w:r>
        <w:r>
          <w:rPr>
            <w:webHidden/>
          </w:rPr>
          <w:tab/>
        </w:r>
        <w:r>
          <w:rPr>
            <w:webHidden/>
          </w:rPr>
          <w:fldChar w:fldCharType="begin"/>
        </w:r>
        <w:r>
          <w:rPr>
            <w:webHidden/>
          </w:rPr>
          <w:instrText xml:space="preserve"> PAGEREF _Toc462904951 \h </w:instrText>
        </w:r>
        <w:r>
          <w:rPr>
            <w:webHidden/>
          </w:rPr>
        </w:r>
        <w:r>
          <w:rPr>
            <w:webHidden/>
          </w:rPr>
          <w:fldChar w:fldCharType="separate"/>
        </w:r>
        <w:r>
          <w:rPr>
            <w:webHidden/>
          </w:rPr>
          <w:t>27</w:t>
        </w:r>
        <w:r>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2" w:name="_Toc276050154"/>
      <w:bookmarkStart w:id="3" w:name="_Toc306103580"/>
      <w:bookmarkStart w:id="4" w:name="_Toc343177380"/>
      <w:bookmarkStart w:id="5" w:name="_Toc127090515"/>
      <w:bookmarkStart w:id="6" w:name="_Toc462904903"/>
      <w:bookmarkEnd w:id="1"/>
      <w:r w:rsidRPr="00131078">
        <w:rPr>
          <w:rFonts w:asciiTheme="minorHAnsi" w:hAnsiTheme="minorHAnsi"/>
          <w:b/>
        </w:rPr>
        <w:lastRenderedPageBreak/>
        <w:t>Executive Summary</w:t>
      </w:r>
      <w:bookmarkEnd w:id="2"/>
      <w:bookmarkEnd w:id="3"/>
      <w:bookmarkEnd w:id="4"/>
      <w:bookmarkEnd w:id="6"/>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1294CECF" w:rsidR="00097F8B" w:rsidRDefault="00097F8B" w:rsidP="00645A66">
      <w:pPr>
        <w:rPr>
          <w:rFonts w:asciiTheme="minorHAnsi" w:hAnsiTheme="minorHAnsi"/>
          <w:sz w:val="20"/>
        </w:rPr>
      </w:pPr>
      <w:r>
        <w:rPr>
          <w:rFonts w:asciiTheme="minorHAnsi" w:hAnsiTheme="minorHAnsi"/>
          <w:sz w:val="20"/>
        </w:rPr>
        <w:t>Trilogue Negotiations are a</w:t>
      </w:r>
      <w:ins w:id="7" w:author="DITTHARD Juergen" w:date="2016-09-19T10:36:00Z">
        <w:r w:rsidR="00D66879">
          <w:rPr>
            <w:rFonts w:asciiTheme="minorHAnsi" w:hAnsiTheme="minorHAnsi"/>
            <w:sz w:val="20"/>
          </w:rPr>
          <w:t>n informal</w:t>
        </w:r>
      </w:ins>
      <w:r>
        <w:rPr>
          <w:rFonts w:asciiTheme="minorHAnsi" w:hAnsiTheme="minorHAnsi"/>
          <w:sz w:val="20"/>
        </w:rPr>
        <w:t xml:space="preserve"> </w:t>
      </w:r>
      <w:ins w:id="8" w:author="DITTHARD Juergen" w:date="2016-09-19T10:34:00Z">
        <w:r w:rsidR="00D66879">
          <w:rPr>
            <w:rFonts w:asciiTheme="minorHAnsi" w:hAnsiTheme="minorHAnsi"/>
            <w:sz w:val="20"/>
          </w:rPr>
          <w:t>process</w:t>
        </w:r>
      </w:ins>
      <w:r>
        <w:rPr>
          <w:rFonts w:asciiTheme="minorHAnsi" w:hAnsiTheme="minorHAnsi"/>
          <w:sz w:val="20"/>
        </w:rPr>
        <w:t xml:space="preserve"> allowing E</w:t>
      </w:r>
      <w:ins w:id="9" w:author="DITTHARD Juergen" w:date="2016-09-19T10:34:00Z">
        <w:r w:rsidR="00D66879">
          <w:rPr>
            <w:rFonts w:asciiTheme="minorHAnsi" w:hAnsiTheme="minorHAnsi"/>
            <w:sz w:val="20"/>
          </w:rPr>
          <w:t>U</w:t>
        </w:r>
      </w:ins>
      <w:r>
        <w:rPr>
          <w:rFonts w:asciiTheme="minorHAnsi" w:hAnsiTheme="minorHAnsi"/>
          <w:sz w:val="20"/>
        </w:rPr>
        <w:t xml:space="preserve">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w:t>
      </w:r>
    </w:p>
    <w:p w14:paraId="553F5513" w14:textId="4ED1556D" w:rsidR="00097F8B" w:rsidRDefault="00D66879" w:rsidP="00645A66">
      <w:pPr>
        <w:rPr>
          <w:rFonts w:asciiTheme="minorHAnsi" w:hAnsiTheme="minorHAnsi"/>
          <w:sz w:val="20"/>
        </w:rPr>
      </w:pPr>
      <w:ins w:id="10" w:author="DITTHARD Juergen" w:date="2016-09-19T10:38:00Z">
        <w:r>
          <w:rPr>
            <w:rFonts w:asciiTheme="minorHAnsi" w:hAnsiTheme="minorHAnsi"/>
            <w:sz w:val="20"/>
          </w:rPr>
          <w:t xml:space="preserve">The </w:t>
        </w:r>
      </w:ins>
      <w:r w:rsidR="00097F8B">
        <w:rPr>
          <w:rFonts w:asciiTheme="minorHAnsi" w:hAnsiTheme="minorHAnsi"/>
          <w:sz w:val="20"/>
        </w:rPr>
        <w:t xml:space="preserve">European Parliament regulates </w:t>
      </w:r>
      <w:ins w:id="11" w:author="DITTHARD Juergen" w:date="2016-09-19T10:38:00Z">
        <w:r>
          <w:rPr>
            <w:rFonts w:asciiTheme="minorHAnsi" w:hAnsiTheme="minorHAnsi"/>
            <w:sz w:val="20"/>
          </w:rPr>
          <w:t xml:space="preserve">its </w:t>
        </w:r>
      </w:ins>
      <w:r w:rsidR="00097F8B">
        <w:rPr>
          <w:rFonts w:asciiTheme="minorHAnsi" w:hAnsiTheme="minorHAnsi"/>
          <w:sz w:val="20"/>
        </w:rPr>
        <w:t xml:space="preserve">own approach to Trilogue Negotiations in </w:t>
      </w:r>
      <w:ins w:id="12" w:author="DITTHARD Juergen" w:date="2016-09-19T10:38:00Z">
        <w:r>
          <w:rPr>
            <w:rFonts w:asciiTheme="minorHAnsi" w:hAnsiTheme="minorHAnsi"/>
            <w:sz w:val="20"/>
          </w:rPr>
          <w:t xml:space="preserve">the </w:t>
        </w:r>
      </w:ins>
      <w:r w:rsidR="00097F8B">
        <w:rPr>
          <w:rFonts w:asciiTheme="minorHAnsi" w:hAnsiTheme="minorHAnsi"/>
          <w:sz w:val="20"/>
        </w:rPr>
        <w:t>Rules of Procedures (rule 73</w:t>
      </w:r>
      <w:del w:id="13" w:author="FEHERPATAKY Michal" w:date="2016-09-29T09:04:00Z">
        <w:r w:rsidR="00097F8B" w:rsidDel="005851A5">
          <w:rPr>
            <w:rFonts w:asciiTheme="minorHAnsi" w:hAnsiTheme="minorHAnsi"/>
            <w:sz w:val="20"/>
          </w:rPr>
          <w:delText xml:space="preserve"> </w:delText>
        </w:r>
      </w:del>
      <w:r w:rsidR="00097F8B">
        <w:rPr>
          <w:rFonts w:asciiTheme="minorHAnsi" w:hAnsiTheme="minorHAnsi"/>
          <w:sz w:val="20"/>
        </w:rPr>
        <w:t xml:space="preserve">). </w:t>
      </w:r>
      <w:ins w:id="14" w:author="DITTHARD Juergen" w:date="2016-09-19T10:43:00Z">
        <w:r>
          <w:rPr>
            <w:rFonts w:asciiTheme="minorHAnsi" w:hAnsiTheme="minorHAnsi"/>
            <w:sz w:val="20"/>
          </w:rPr>
          <w:t xml:space="preserve">Moreover Parliament, Council and Commission agreed in 2007 on practical arrangements of the (then) Co-decision procedure, </w:t>
        </w:r>
      </w:ins>
      <w:ins w:id="15" w:author="DITTHARD Juergen" w:date="2016-09-19T10:44:00Z">
        <w:r>
          <w:rPr>
            <w:rFonts w:asciiTheme="minorHAnsi" w:hAnsiTheme="minorHAnsi"/>
            <w:sz w:val="20"/>
          </w:rPr>
          <w:t>stating</w:t>
        </w:r>
      </w:ins>
      <w:r w:rsidR="00097F8B">
        <w:rPr>
          <w:rFonts w:asciiTheme="minorHAnsi" w:hAnsiTheme="minorHAnsi"/>
          <w:sz w:val="20"/>
        </w:rPr>
        <w:t xml:space="preserve"> that </w:t>
      </w:r>
      <w:ins w:id="16" w:author="DITTHARD Juergen" w:date="2016-09-19T10:44:00Z">
        <w:r>
          <w:rPr>
            <w:rFonts w:asciiTheme="minorHAnsi" w:hAnsiTheme="minorHAnsi"/>
            <w:sz w:val="20"/>
          </w:rPr>
          <w:t xml:space="preserve">the </w:t>
        </w:r>
      </w:ins>
      <w:del w:id="17" w:author="DITTHARD Juergen" w:date="2016-09-19T10:44:00Z">
        <w:r w:rsidR="00097F8B" w:rsidDel="00D66879">
          <w:rPr>
            <w:rFonts w:asciiTheme="minorHAnsi" w:hAnsiTheme="minorHAnsi"/>
            <w:sz w:val="20"/>
          </w:rPr>
          <w:delText>T</w:delText>
        </w:r>
      </w:del>
      <w:ins w:id="18" w:author="DITTHARD Juergen" w:date="2016-09-19T10:44:00Z">
        <w:r>
          <w:rPr>
            <w:rFonts w:asciiTheme="minorHAnsi" w:hAnsiTheme="minorHAnsi"/>
            <w:sz w:val="20"/>
          </w:rPr>
          <w:t>t</w:t>
        </w:r>
      </w:ins>
      <w:r w:rsidR="00097F8B">
        <w:rPr>
          <w:rFonts w:asciiTheme="minorHAnsi" w:hAnsiTheme="minorHAnsi"/>
          <w:sz w:val="20"/>
        </w:rPr>
        <w:t>rilogue</w:t>
      </w:r>
      <w:ins w:id="19" w:author="DITTHARD Juergen" w:date="2016-09-19T10:44:00Z">
        <w:r>
          <w:rPr>
            <w:rFonts w:asciiTheme="minorHAnsi" w:hAnsiTheme="minorHAnsi"/>
            <w:sz w:val="20"/>
          </w:rPr>
          <w:t xml:space="preserve"> system</w:t>
        </w:r>
      </w:ins>
      <w:r w:rsidR="00097F8B">
        <w:rPr>
          <w:rFonts w:asciiTheme="minorHAnsi" w:hAnsiTheme="minorHAnsi"/>
          <w:sz w:val="20"/>
        </w:rPr>
        <w:t xml:space="preserve"> “[...] has demonstrated its vitality and flexibility in increasing significantly the possibilities for agreement at first and second reading”. </w:t>
      </w:r>
      <w:ins w:id="20" w:author="DITTHARD Juergen" w:date="2016-09-19T14:05:00Z">
        <w:r w:rsidR="004478A1">
          <w:rPr>
            <w:rFonts w:asciiTheme="minorHAnsi" w:hAnsiTheme="minorHAnsi"/>
            <w:sz w:val="20"/>
          </w:rPr>
          <w:t>They</w:t>
        </w:r>
      </w:ins>
      <w:r w:rsidR="00097F8B">
        <w:rPr>
          <w:rFonts w:asciiTheme="minorHAnsi" w:hAnsiTheme="minorHAnsi"/>
          <w:sz w:val="20"/>
        </w:rPr>
        <w:t xml:space="preserve"> also refer to Trilogues as </w:t>
      </w:r>
      <w:ins w:id="21" w:author="DITTHARD Juergen" w:date="2016-09-19T14:05:00Z">
        <w:r w:rsidR="004478A1">
          <w:rPr>
            <w:rFonts w:asciiTheme="minorHAnsi" w:hAnsiTheme="minorHAnsi"/>
            <w:sz w:val="20"/>
          </w:rPr>
          <w:t xml:space="preserve">being </w:t>
        </w:r>
      </w:ins>
      <w:r w:rsidR="00097F8B">
        <w:rPr>
          <w:rFonts w:asciiTheme="minorHAnsi" w:hAnsiTheme="minorHAnsi"/>
          <w:sz w:val="20"/>
        </w:rPr>
        <w:t>“conducted in an informal framework”.</w:t>
      </w:r>
      <w:ins w:id="22" w:author="DITTHARD Juergen" w:date="2016-09-19T10:39:00Z">
        <w:r>
          <w:rPr>
            <w:rFonts w:asciiTheme="minorHAnsi" w:hAnsiTheme="minorHAnsi"/>
            <w:sz w:val="20"/>
          </w:rPr>
          <w:t xml:space="preserve"> </w:t>
        </w:r>
      </w:ins>
    </w:p>
    <w:p w14:paraId="4D78FFE7" w14:textId="69B16D66"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ins w:id="23" w:author="DITTHARD Juergen" w:date="2016-09-19T10:45:00Z">
        <w:r w:rsidR="00D66879">
          <w:rPr>
            <w:rFonts w:asciiTheme="minorHAnsi" w:hAnsiTheme="minorHAnsi"/>
            <w:sz w:val="20"/>
          </w:rPr>
          <w:t xml:space="preserve">led to a rather broad variety of </w:t>
        </w:r>
      </w:ins>
      <w:ins w:id="24" w:author="DITTHARD Juergen" w:date="2016-09-19T14:05:00Z">
        <w:r w:rsidR="004478A1">
          <w:rPr>
            <w:rFonts w:asciiTheme="minorHAnsi" w:hAnsiTheme="minorHAnsi"/>
            <w:sz w:val="20"/>
          </w:rPr>
          <w:t xml:space="preserve">trilogue </w:t>
        </w:r>
      </w:ins>
      <w:ins w:id="25" w:author="DITTHARD Juergen" w:date="2016-09-19T10:45:00Z">
        <w:r w:rsidR="00D66879">
          <w:rPr>
            <w:rFonts w:asciiTheme="minorHAnsi" w:hAnsiTheme="minorHAnsi"/>
            <w:sz w:val="20"/>
          </w:rPr>
          <w:t>working methods</w:t>
        </w:r>
      </w:ins>
      <w:r>
        <w:rPr>
          <w:rFonts w:asciiTheme="minorHAnsi" w:hAnsiTheme="minorHAnsi"/>
          <w:sz w:val="20"/>
        </w:rPr>
        <w:t xml:space="preserve"> </w:t>
      </w:r>
      <w:r w:rsidR="00432987">
        <w:rPr>
          <w:rFonts w:asciiTheme="minorHAnsi" w:hAnsiTheme="minorHAnsi"/>
          <w:sz w:val="20"/>
        </w:rPr>
        <w:t xml:space="preserve">among </w:t>
      </w:r>
      <w:ins w:id="26" w:author="DITTHARD Juergen" w:date="2016-09-19T10:46:00Z">
        <w:r w:rsidR="00D66879">
          <w:rPr>
            <w:rFonts w:asciiTheme="minorHAnsi" w:hAnsiTheme="minorHAnsi"/>
            <w:sz w:val="20"/>
          </w:rPr>
          <w:t xml:space="preserve">the </w:t>
        </w:r>
      </w:ins>
      <w:r>
        <w:rPr>
          <w:rFonts w:asciiTheme="minorHAnsi" w:hAnsiTheme="minorHAnsi"/>
          <w:sz w:val="20"/>
        </w:rPr>
        <w:t xml:space="preserve"> parties</w:t>
      </w:r>
      <w:ins w:id="27" w:author="DITTHARD Juergen" w:date="2016-09-19T10:46:00Z">
        <w:r w:rsidR="00D66879">
          <w:rPr>
            <w:rFonts w:asciiTheme="minorHAnsi" w:hAnsiTheme="minorHAnsi"/>
            <w:sz w:val="20"/>
          </w:rPr>
          <w:t xml:space="preserve"> involved. In addition </w:t>
        </w:r>
      </w:ins>
      <w:ins w:id="28" w:author="DITTHARD Juergen" w:date="2016-09-19T10:47:00Z">
        <w:r w:rsidR="00D66879">
          <w:rPr>
            <w:rFonts w:asciiTheme="minorHAnsi" w:hAnsiTheme="minorHAnsi"/>
            <w:sz w:val="20"/>
          </w:rPr>
          <w:t xml:space="preserve">the </w:t>
        </w:r>
      </w:ins>
      <w:ins w:id="29" w:author="DITTHARD Juergen" w:date="2016-09-19T10:46:00Z">
        <w:r w:rsidR="00D66879">
          <w:rPr>
            <w:rFonts w:asciiTheme="minorHAnsi" w:hAnsiTheme="minorHAnsi"/>
            <w:sz w:val="20"/>
          </w:rPr>
          <w:t>political context</w:t>
        </w:r>
      </w:ins>
      <w:ins w:id="30" w:author="DITTHARD Juergen" w:date="2016-09-19T10:47:00Z">
        <w:r w:rsidR="006A00DE">
          <w:rPr>
            <w:rFonts w:asciiTheme="minorHAnsi" w:hAnsiTheme="minorHAnsi"/>
            <w:sz w:val="20"/>
          </w:rPr>
          <w:t xml:space="preserve"> surrounding each</w:t>
        </w:r>
        <w:r w:rsidR="00F83D3B">
          <w:rPr>
            <w:rFonts w:asciiTheme="minorHAnsi" w:hAnsiTheme="minorHAnsi"/>
            <w:sz w:val="20"/>
          </w:rPr>
          <w:t xml:space="preserve"> file is particular</w:t>
        </w:r>
      </w:ins>
      <w:r>
        <w:rPr>
          <w:rFonts w:asciiTheme="minorHAnsi" w:hAnsiTheme="minorHAnsi"/>
          <w:sz w:val="20"/>
        </w:rPr>
        <w:t xml:space="preserve"> </w:t>
      </w:r>
      <w:ins w:id="31" w:author="DITTHARD Juergen" w:date="2016-09-19T10:46:00Z">
        <w:r w:rsidR="00D66879">
          <w:rPr>
            <w:rFonts w:asciiTheme="minorHAnsi" w:hAnsiTheme="minorHAnsi"/>
            <w:sz w:val="20"/>
          </w:rPr>
          <w:t xml:space="preserve">which </w:t>
        </w:r>
      </w:ins>
      <w:r w:rsidR="00432987">
        <w:rPr>
          <w:rFonts w:asciiTheme="minorHAnsi" w:hAnsiTheme="minorHAnsi"/>
          <w:sz w:val="20"/>
        </w:rPr>
        <w:t>is why</w:t>
      </w:r>
      <w:r w:rsidR="00CB2B4A">
        <w:rPr>
          <w:rFonts w:asciiTheme="minorHAnsi" w:hAnsiTheme="minorHAnsi"/>
          <w:sz w:val="20"/>
        </w:rPr>
        <w:t xml:space="preserve"> the</w:t>
      </w:r>
      <w:r w:rsidR="00432987">
        <w:rPr>
          <w:rFonts w:asciiTheme="minorHAnsi" w:hAnsiTheme="minorHAnsi"/>
          <w:sz w:val="20"/>
        </w:rPr>
        <w:t xml:space="preserve"> </w:t>
      </w:r>
      <w:r>
        <w:rPr>
          <w:rFonts w:asciiTheme="minorHAnsi" w:hAnsiTheme="minorHAnsi"/>
          <w:sz w:val="20"/>
        </w:rPr>
        <w:t>setup for each Trilog</w:t>
      </w:r>
      <w:r w:rsidR="00DE78DB">
        <w:rPr>
          <w:rFonts w:asciiTheme="minorHAnsi" w:hAnsiTheme="minorHAnsi"/>
          <w:sz w:val="20"/>
        </w:rPr>
        <w:t>u</w:t>
      </w:r>
      <w:r>
        <w:rPr>
          <w:rFonts w:asciiTheme="minorHAnsi" w:hAnsiTheme="minorHAnsi"/>
          <w:sz w:val="20"/>
        </w:rPr>
        <w:t>e can differ significantly.</w:t>
      </w:r>
      <w:r w:rsidR="00436A83">
        <w:rPr>
          <w:rFonts w:asciiTheme="minorHAnsi" w:hAnsiTheme="minorHAnsi"/>
          <w:sz w:val="20"/>
        </w:rPr>
        <w:t xml:space="preserve"> </w:t>
      </w:r>
      <w:r w:rsidR="00432987">
        <w:rPr>
          <w:rFonts w:asciiTheme="minorHAnsi" w:hAnsiTheme="minorHAnsi"/>
          <w:sz w:val="20"/>
        </w:rPr>
        <w:t>It is the flexibility and lack of a formal process that led to</w:t>
      </w:r>
      <w:r w:rsidR="00436A83">
        <w:rPr>
          <w:rFonts w:asciiTheme="minorHAnsi" w:hAnsiTheme="minorHAnsi"/>
          <w:sz w:val="20"/>
        </w:rPr>
        <w:t xml:space="preserve"> </w:t>
      </w:r>
      <w:r w:rsidR="00CB2B4A">
        <w:rPr>
          <w:rFonts w:asciiTheme="minorHAnsi" w:hAnsiTheme="minorHAnsi"/>
          <w:sz w:val="20"/>
        </w:rPr>
        <w:t xml:space="preserve">the </w:t>
      </w:r>
      <w:r w:rsidR="00436A83">
        <w:rPr>
          <w:rFonts w:asciiTheme="minorHAnsi" w:hAnsiTheme="minorHAnsi"/>
          <w:sz w:val="20"/>
        </w:rPr>
        <w:t>use of a</w:t>
      </w:r>
      <w:r w:rsidR="00432987">
        <w:rPr>
          <w:rFonts w:asciiTheme="minorHAnsi" w:hAnsiTheme="minorHAnsi"/>
          <w:sz w:val="20"/>
        </w:rPr>
        <w:t>n easily accessible,</w:t>
      </w:r>
      <w:r w:rsidR="00436A83">
        <w:rPr>
          <w:rFonts w:asciiTheme="minorHAnsi" w:hAnsiTheme="minorHAnsi"/>
          <w:sz w:val="20"/>
        </w:rPr>
        <w:t xml:space="preserve"> off-the-shelf text editor in the preparation to and during the negotiations. As the complexity of the files grow, the text editor </w:t>
      </w:r>
      <w:r w:rsidR="00432987">
        <w:rPr>
          <w:rFonts w:asciiTheme="minorHAnsi" w:hAnsiTheme="minorHAnsi"/>
          <w:sz w:val="20"/>
        </w:rPr>
        <w:t xml:space="preserve">no longer </w:t>
      </w:r>
      <w:r w:rsidR="00436A83">
        <w:rPr>
          <w:rFonts w:asciiTheme="minorHAnsi" w:hAnsiTheme="minorHAnsi"/>
          <w:sz w:val="20"/>
        </w:rPr>
        <w:t>handle</w:t>
      </w:r>
      <w:r w:rsidR="00432987">
        <w:rPr>
          <w:rFonts w:asciiTheme="minorHAnsi" w:hAnsiTheme="minorHAnsi"/>
          <w:sz w:val="20"/>
        </w:rPr>
        <w:t>s</w:t>
      </w:r>
      <w:r w:rsidR="00436A83">
        <w:rPr>
          <w:rFonts w:asciiTheme="minorHAnsi" w:hAnsiTheme="minorHAnsi"/>
          <w:sz w:val="20"/>
        </w:rPr>
        <w:t xml:space="preserve"> prolonged edition sessions, let alone </w:t>
      </w:r>
      <w:r w:rsidR="00432987">
        <w:rPr>
          <w:rFonts w:asciiTheme="minorHAnsi" w:hAnsiTheme="minorHAnsi"/>
          <w:sz w:val="20"/>
        </w:rPr>
        <w:t xml:space="preserve">provides </w:t>
      </w:r>
      <w:r w:rsidR="00CB2B4A">
        <w:rPr>
          <w:rFonts w:asciiTheme="minorHAnsi" w:hAnsiTheme="minorHAnsi"/>
          <w:sz w:val="20"/>
        </w:rPr>
        <w:t xml:space="preserve">a </w:t>
      </w:r>
      <w:r w:rsidR="00432987">
        <w:rPr>
          <w:rFonts w:asciiTheme="minorHAnsi" w:hAnsiTheme="minorHAnsi"/>
          <w:sz w:val="20"/>
        </w:rPr>
        <w:t>bas</w:t>
      </w:r>
      <w:r w:rsidR="00CB2B4A">
        <w:rPr>
          <w:rFonts w:asciiTheme="minorHAnsi" w:hAnsiTheme="minorHAnsi"/>
          <w:sz w:val="20"/>
        </w:rPr>
        <w:t>is</w:t>
      </w:r>
      <w:r w:rsidR="00432987">
        <w:rPr>
          <w:rFonts w:asciiTheme="minorHAnsi" w:hAnsiTheme="minorHAnsi"/>
          <w:sz w:val="20"/>
        </w:rPr>
        <w:t xml:space="preserve"> for </w:t>
      </w:r>
      <w:r w:rsidR="00436A83">
        <w:rPr>
          <w:rFonts w:asciiTheme="minorHAnsi" w:hAnsiTheme="minorHAnsi"/>
          <w:sz w:val="20"/>
        </w:rPr>
        <w:t>build</w:t>
      </w:r>
      <w:r w:rsidR="00432987">
        <w:rPr>
          <w:rFonts w:asciiTheme="minorHAnsi" w:hAnsiTheme="minorHAnsi"/>
          <w:sz w:val="20"/>
        </w:rPr>
        <w:t>ing</w:t>
      </w:r>
      <w:r w:rsidR="00436A83">
        <w:rPr>
          <w:rFonts w:asciiTheme="minorHAnsi" w:hAnsiTheme="minorHAnsi"/>
          <w:sz w:val="20"/>
        </w:rPr>
        <w:t xml:space="preserve"> new features that would result in a faster process and better quality content.</w:t>
      </w:r>
    </w:p>
    <w:p w14:paraId="315B8120" w14:textId="56C346F0" w:rsidR="00097F8B" w:rsidRDefault="00436A83" w:rsidP="00645A66">
      <w:pPr>
        <w:rPr>
          <w:ins w:id="32" w:author="FEHERPATAKY Michal" w:date="2016-09-29T09:07:00Z"/>
          <w:rFonts w:asciiTheme="minorHAnsi" w:hAnsiTheme="minorHAnsi"/>
          <w:sz w:val="20"/>
        </w:rPr>
      </w:pPr>
      <w:r>
        <w:rPr>
          <w:rFonts w:asciiTheme="minorHAnsi" w:hAnsiTheme="minorHAnsi"/>
          <w:sz w:val="20"/>
        </w:rPr>
        <w:t xml:space="preserve">Currently the content is prepared under time pressure </w:t>
      </w:r>
      <w:ins w:id="33" w:author="DITTHARD Juergen" w:date="2016-09-20T14:58:00Z">
        <w:r w:rsidR="009E1FAC">
          <w:rPr>
            <w:rFonts w:asciiTheme="minorHAnsi" w:hAnsiTheme="minorHAnsi"/>
            <w:sz w:val="20"/>
          </w:rPr>
          <w:t xml:space="preserve">involving a great deal of manual </w:t>
        </w:r>
      </w:ins>
      <w:ins w:id="34" w:author="DITTHARD Juergen" w:date="2016-09-20T14:59:00Z">
        <w:r w:rsidR="009E1FAC">
          <w:rPr>
            <w:rFonts w:asciiTheme="minorHAnsi" w:hAnsiTheme="minorHAnsi"/>
            <w:sz w:val="20"/>
          </w:rPr>
          <w:t xml:space="preserve">work </w:t>
        </w:r>
      </w:ins>
      <w:r>
        <w:rPr>
          <w:rFonts w:asciiTheme="minorHAnsi" w:hAnsiTheme="minorHAnsi"/>
          <w:sz w:val="20"/>
        </w:rPr>
        <w:t>with a task-inappropriate set of IT tools</w:t>
      </w:r>
      <w:ins w:id="35" w:author="DITTHARD Juergen" w:date="2016-09-20T15:02:00Z">
        <w:r w:rsidR="009E1FAC">
          <w:rPr>
            <w:rFonts w:asciiTheme="minorHAnsi" w:hAnsiTheme="minorHAnsi"/>
            <w:sz w:val="20"/>
          </w:rPr>
          <w:t xml:space="preserve"> which often prove to be unstable/unreliable</w:t>
        </w:r>
      </w:ins>
      <w:r>
        <w:rPr>
          <w:rFonts w:asciiTheme="minorHAnsi" w:hAnsiTheme="minorHAnsi"/>
          <w:sz w:val="20"/>
        </w:rPr>
        <w:t xml:space="preserve">. </w:t>
      </w:r>
      <w:commentRangeStart w:id="36"/>
      <w:r w:rsidR="00432987">
        <w:rPr>
          <w:rFonts w:asciiTheme="minorHAnsi" w:hAnsiTheme="minorHAnsi"/>
          <w:sz w:val="20"/>
        </w:rPr>
        <w:t>That is why t</w:t>
      </w:r>
      <w:r>
        <w:rPr>
          <w:rFonts w:asciiTheme="minorHAnsi" w:hAnsiTheme="minorHAnsi"/>
          <w:sz w:val="20"/>
        </w:rPr>
        <w:t xml:space="preserve">he </w:t>
      </w:r>
      <w:ins w:id="37" w:author="FEHERPATAKY Michal" w:date="2016-09-29T09:06:00Z">
        <w:r w:rsidR="005851A5">
          <w:rPr>
            <w:rFonts w:asciiTheme="minorHAnsi" w:hAnsiTheme="minorHAnsi"/>
            <w:sz w:val="20"/>
          </w:rPr>
          <w:t xml:space="preserve">EU Co-legislators </w:t>
        </w:r>
      </w:ins>
      <w:r>
        <w:rPr>
          <w:rFonts w:asciiTheme="minorHAnsi" w:hAnsiTheme="minorHAnsi"/>
          <w:sz w:val="20"/>
        </w:rPr>
        <w:t xml:space="preserve">have expressed a wish to study a possible </w:t>
      </w:r>
      <w:ins w:id="38" w:author="FEHERPATAKY Michal" w:date="2016-09-29T09:33:00Z">
        <w:r w:rsidR="00A70032">
          <w:rPr>
            <w:rFonts w:asciiTheme="minorHAnsi" w:hAnsiTheme="minorHAnsi"/>
            <w:sz w:val="20"/>
          </w:rPr>
          <w:t xml:space="preserve">joint </w:t>
        </w:r>
      </w:ins>
      <w:r>
        <w:rPr>
          <w:rFonts w:asciiTheme="minorHAnsi" w:hAnsiTheme="minorHAnsi"/>
          <w:sz w:val="20"/>
        </w:rPr>
        <w:t>solution to the problem</w:t>
      </w:r>
      <w:del w:id="39" w:author="FEHERPATAKY Michal" w:date="2016-09-29T09:06:00Z">
        <w:r w:rsidDel="005851A5">
          <w:rPr>
            <w:rFonts w:asciiTheme="minorHAnsi" w:hAnsiTheme="minorHAnsi"/>
            <w:sz w:val="20"/>
          </w:rPr>
          <w:delText>.</w:delText>
        </w:r>
        <w:commentRangeEnd w:id="36"/>
        <w:r w:rsidR="00113B5A" w:rsidDel="005851A5">
          <w:rPr>
            <w:rStyle w:val="CommentReference"/>
            <w:szCs w:val="20"/>
            <w:lang w:val="en-US" w:eastAsia="ja-JP"/>
          </w:rPr>
          <w:commentReference w:id="36"/>
        </w:r>
      </w:del>
      <w:ins w:id="40" w:author="FEHERPATAKY Michal" w:date="2016-09-29T09:06:00Z">
        <w:r w:rsidR="005851A5">
          <w:rPr>
            <w:rFonts w:asciiTheme="minorHAnsi" w:hAnsiTheme="minorHAnsi"/>
            <w:sz w:val="20"/>
          </w:rPr>
          <w:t xml:space="preserve">, which was stated in an exchange of notes in between Secretaries General of the European Parliament and the Council in </w:t>
        </w:r>
      </w:ins>
      <w:ins w:id="41" w:author="FEHERPATAKY Michal" w:date="2016-09-29T09:34:00Z">
        <w:r w:rsidR="00A70032">
          <w:rPr>
            <w:rFonts w:asciiTheme="minorHAnsi" w:hAnsiTheme="minorHAnsi"/>
            <w:sz w:val="20"/>
          </w:rPr>
          <w:t>early</w:t>
        </w:r>
      </w:ins>
      <w:ins w:id="42" w:author="FEHERPATAKY Michal" w:date="2016-09-29T09:06:00Z">
        <w:r w:rsidR="005851A5">
          <w:rPr>
            <w:rFonts w:asciiTheme="minorHAnsi" w:hAnsiTheme="minorHAnsi"/>
            <w:sz w:val="20"/>
          </w:rPr>
          <w:t xml:space="preserve"> 201</w:t>
        </w:r>
      </w:ins>
      <w:ins w:id="43" w:author="FEHERPATAKY Michal" w:date="2016-09-29T09:34:00Z">
        <w:r w:rsidR="00A70032">
          <w:rPr>
            <w:rFonts w:asciiTheme="minorHAnsi" w:hAnsiTheme="minorHAnsi"/>
            <w:sz w:val="20"/>
          </w:rPr>
          <w:t>6</w:t>
        </w:r>
      </w:ins>
      <w:ins w:id="44" w:author="FEHERPATAKY Michal" w:date="2016-09-29T09:06:00Z">
        <w:r w:rsidR="005851A5">
          <w:rPr>
            <w:rFonts w:asciiTheme="minorHAnsi" w:hAnsiTheme="minorHAnsi"/>
            <w:sz w:val="20"/>
          </w:rPr>
          <w:t>.</w:t>
        </w:r>
      </w:ins>
    </w:p>
    <w:p w14:paraId="624AABEE" w14:textId="2D2028DA" w:rsidR="005851A5" w:rsidRPr="005851A5" w:rsidRDefault="005851A5" w:rsidP="00645A66">
      <w:pPr>
        <w:rPr>
          <w:rFonts w:asciiTheme="minorHAnsi" w:hAnsiTheme="minorHAnsi"/>
          <w:sz w:val="20"/>
          <w:lang w:val="en-US"/>
          <w:rPrChange w:id="45" w:author="FEHERPATAKY Michal" w:date="2016-09-29T09:06:00Z">
            <w:rPr>
              <w:rFonts w:asciiTheme="minorHAnsi" w:hAnsiTheme="minorHAnsi"/>
              <w:sz w:val="20"/>
            </w:rPr>
          </w:rPrChange>
        </w:rPr>
      </w:pPr>
      <w:ins w:id="46" w:author="FEHERPATAKY Michal" w:date="2016-09-29T09:07:00Z">
        <w:r>
          <w:rPr>
            <w:rFonts w:asciiTheme="minorHAnsi" w:hAnsiTheme="minorHAnsi"/>
            <w:sz w:val="20"/>
            <w:lang w:val="en-US"/>
          </w:rPr>
          <w:t>Internally at the Parliament, a prior study had been launched pointing to the weakness of the current setup, out of that study three scenarios were put forward.</w:t>
        </w:r>
      </w:ins>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r w:rsidR="00432987">
        <w:rPr>
          <w:rFonts w:asciiTheme="minorHAnsi" w:hAnsiTheme="minorHAnsi"/>
          <w:sz w:val="20"/>
        </w:rPr>
        <w:t>, at minimum,</w:t>
      </w:r>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r w:rsidR="00432987">
        <w:rPr>
          <w:rFonts w:asciiTheme="minorHAnsi" w:hAnsiTheme="minorHAnsi"/>
          <w:sz w:val="20"/>
        </w:rPr>
        <w:t xml:space="preserve"> substantially more performant</w:t>
      </w:r>
      <w:r w:rsidR="00436A83">
        <w:rPr>
          <w:rFonts w:asciiTheme="minorHAnsi" w:hAnsiTheme="minorHAnsi"/>
          <w:sz w:val="20"/>
        </w:rPr>
        <w:t xml:space="preserve"> PC hardware.</w:t>
      </w:r>
    </w:p>
    <w:p w14:paraId="35DF7537" w14:textId="5AE43B48"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r w:rsidR="00DE17F8">
        <w:rPr>
          <w:rFonts w:asciiTheme="minorHAnsi" w:hAnsiTheme="minorHAnsi"/>
          <w:sz w:val="20"/>
        </w:rPr>
        <w:t xml:space="preserve">but </w:t>
      </w:r>
      <w:r>
        <w:rPr>
          <w:rFonts w:asciiTheme="minorHAnsi" w:hAnsiTheme="minorHAnsi"/>
          <w:sz w:val="20"/>
        </w:rPr>
        <w:t>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r w:rsidR="00432987">
        <w:rPr>
          <w:rFonts w:asciiTheme="minorHAnsi" w:hAnsiTheme="minorHAnsi"/>
          <w:sz w:val="20"/>
        </w:rPr>
        <w:t xml:space="preserve">current </w:t>
      </w:r>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47" w:name="_Toc276050165"/>
      <w:bookmarkStart w:id="48" w:name="_Toc306103581"/>
      <w:bookmarkStart w:id="49" w:name="_Toc343177381"/>
      <w:bookmarkStart w:id="50" w:name="_Toc462904904"/>
      <w:r w:rsidRPr="00131078">
        <w:rPr>
          <w:rFonts w:asciiTheme="minorHAnsi" w:hAnsiTheme="minorHAnsi"/>
          <w:b/>
        </w:rPr>
        <w:lastRenderedPageBreak/>
        <w:t>Business Objectives and Expected Benefits</w:t>
      </w:r>
      <w:bookmarkEnd w:id="47"/>
      <w:bookmarkEnd w:id="48"/>
      <w:bookmarkEnd w:id="49"/>
      <w:bookmarkEnd w:id="50"/>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CellMar>
          <w:top w:w="57" w:type="dxa"/>
          <w:left w:w="57" w:type="dxa"/>
          <w:right w:w="57" w:type="dxa"/>
        </w:tblCellMar>
        <w:tblLook w:val="01E0" w:firstRow="1" w:lastRow="1" w:firstColumn="1" w:lastColumn="1" w:noHBand="0" w:noVBand="0"/>
      </w:tblPr>
      <w:tblGrid>
        <w:gridCol w:w="888"/>
        <w:gridCol w:w="1608"/>
        <w:gridCol w:w="462"/>
        <w:gridCol w:w="2232"/>
        <w:gridCol w:w="512"/>
        <w:gridCol w:w="2428"/>
        <w:gridCol w:w="666"/>
        <w:gridCol w:w="832"/>
      </w:tblGrid>
      <w:tr w:rsidR="00BB3535" w:rsidRPr="00BB3535" w14:paraId="7F377E95" w14:textId="77777777" w:rsidTr="005851A5">
        <w:trPr>
          <w:trHeight w:val="307"/>
          <w:tblHeader/>
        </w:trPr>
        <w:tc>
          <w:tcPr>
            <w:tcW w:w="2695"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305"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5851A5" w:rsidRPr="00BB3535" w14:paraId="27258234" w14:textId="77777777" w:rsidTr="005851A5">
        <w:trPr>
          <w:trHeight w:val="307"/>
          <w:tblHeader/>
        </w:trPr>
        <w:tc>
          <w:tcPr>
            <w:tcW w:w="461"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835"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40"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1159"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66"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26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346"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433"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5851A5" w:rsidRPr="00BB3535" w14:paraId="6CA8D623" w14:textId="77777777" w:rsidTr="005851A5">
        <w:tc>
          <w:tcPr>
            <w:tcW w:w="461"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835"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40"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66"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346"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43175767" w14:textId="77777777" w:rsidTr="005851A5">
        <w:tc>
          <w:tcPr>
            <w:tcW w:w="461"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835"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40"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251378D2" w14:textId="331F4981"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r w:rsidR="00DE17F8">
              <w:rPr>
                <w:rFonts w:asciiTheme="minorHAnsi" w:hAnsiTheme="minorHAnsi" w:cstheme="minorHAnsi"/>
                <w:color w:val="000000"/>
                <w:sz w:val="20"/>
                <w:szCs w:val="20"/>
              </w:rPr>
              <w:t xml:space="preserve"> is the case with</w:t>
            </w:r>
            <w:r w:rsidR="00BF16AA">
              <w:rPr>
                <w:rFonts w:asciiTheme="minorHAnsi" w:hAnsiTheme="minorHAnsi" w:cstheme="minorHAnsi"/>
                <w:color w:val="000000"/>
                <w:sz w:val="20"/>
                <w:szCs w:val="20"/>
              </w:rPr>
              <w:t xml:space="preserve"> Trilogue negotiations </w:t>
            </w:r>
            <w:r w:rsidR="00DE17F8">
              <w:rPr>
                <w:rFonts w:asciiTheme="minorHAnsi" w:hAnsiTheme="minorHAnsi" w:cstheme="minorHAnsi"/>
                <w:color w:val="000000"/>
                <w:sz w:val="20"/>
                <w:szCs w:val="20"/>
              </w:rPr>
              <w:t>tables</w:t>
            </w:r>
          </w:p>
        </w:tc>
        <w:tc>
          <w:tcPr>
            <w:tcW w:w="266"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346"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8CAC1D3" w14:textId="77777777" w:rsidTr="005851A5">
        <w:tc>
          <w:tcPr>
            <w:tcW w:w="461"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835"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40"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1159" w:type="pct"/>
            <w:vAlign w:val="center"/>
          </w:tcPr>
          <w:p w14:paraId="46748E29" w14:textId="525398BA"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The solution should let the user concentrate on the content rather than putting effort in formatting and layout</w:t>
            </w:r>
            <w:r w:rsidR="00BB3535" w:rsidRPr="00BB3535">
              <w:rPr>
                <w:rFonts w:asciiTheme="minorHAnsi" w:hAnsiTheme="minorHAnsi" w:cstheme="minorHAnsi"/>
                <w:color w:val="000000"/>
                <w:sz w:val="20"/>
                <w:szCs w:val="20"/>
              </w:rPr>
              <w:t>.</w:t>
            </w:r>
          </w:p>
        </w:tc>
        <w:tc>
          <w:tcPr>
            <w:tcW w:w="266"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56FC734" w14:textId="624B73AE"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r w:rsidR="00DE17F8">
              <w:rPr>
                <w:rFonts w:asciiTheme="minorHAnsi" w:hAnsiTheme="minorHAnsi" w:cstheme="minorHAnsi"/>
                <w:sz w:val="20"/>
                <w:szCs w:val="20"/>
              </w:rPr>
              <w:t xml:space="preserve">format &amp; layout </w:t>
            </w:r>
            <w:r w:rsidRPr="00BB3535">
              <w:rPr>
                <w:rFonts w:asciiTheme="minorHAnsi" w:hAnsiTheme="minorHAnsi" w:cstheme="minorHAnsi"/>
                <w:sz w:val="20"/>
                <w:szCs w:val="20"/>
              </w:rPr>
              <w:t>creati</w:t>
            </w:r>
            <w:r w:rsidR="00432987">
              <w:rPr>
                <w:rFonts w:asciiTheme="minorHAnsi" w:hAnsiTheme="minorHAnsi" w:cstheme="minorHAnsi"/>
                <w:sz w:val="20"/>
                <w:szCs w:val="20"/>
              </w:rPr>
              <w:t>on</w:t>
            </w:r>
            <w:r w:rsidRPr="00BB3535">
              <w:rPr>
                <w:rFonts w:asciiTheme="minorHAnsi" w:hAnsiTheme="minorHAnsi" w:cstheme="minorHAnsi"/>
                <w:sz w:val="20"/>
                <w:szCs w:val="20"/>
              </w:rPr>
              <w:t>, updat</w:t>
            </w:r>
            <w:r w:rsidR="00432987">
              <w:rPr>
                <w:rFonts w:asciiTheme="minorHAnsi" w:hAnsiTheme="minorHAnsi" w:cstheme="minorHAnsi"/>
                <w:sz w:val="20"/>
                <w:szCs w:val="20"/>
              </w:rPr>
              <w:t>es</w:t>
            </w:r>
            <w:r w:rsidRPr="00BB3535">
              <w:rPr>
                <w:rFonts w:asciiTheme="minorHAnsi" w:hAnsiTheme="minorHAnsi" w:cstheme="minorHAnsi"/>
                <w:sz w:val="20"/>
                <w:szCs w:val="20"/>
              </w:rPr>
              <w:t>, export</w:t>
            </w:r>
            <w:r w:rsidR="002570F6">
              <w:rPr>
                <w:rFonts w:asciiTheme="minorHAnsi" w:hAnsiTheme="minorHAnsi" w:cstheme="minorHAnsi"/>
                <w:sz w:val="20"/>
                <w:szCs w:val="20"/>
              </w:rPr>
              <w:t xml:space="preserve"> </w:t>
            </w:r>
            <w:r w:rsidR="00AB2789">
              <w:rPr>
                <w:rFonts w:asciiTheme="minorHAnsi" w:hAnsiTheme="minorHAnsi" w:cstheme="minorHAnsi"/>
                <w:sz w:val="20"/>
                <w:szCs w:val="20"/>
              </w:rPr>
              <w:t>of</w:t>
            </w:r>
            <w:r w:rsidRPr="00BB3535">
              <w:rPr>
                <w:rFonts w:asciiTheme="minorHAnsi" w:hAnsiTheme="minorHAnsi" w:cstheme="minorHAnsi"/>
                <w:sz w:val="20"/>
                <w:szCs w:val="20"/>
              </w:rPr>
              <w:t xml:space="preserve"> Trilogue Table content. More time to work on the content.</w:t>
            </w:r>
          </w:p>
        </w:tc>
        <w:tc>
          <w:tcPr>
            <w:tcW w:w="346"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DB581CC" w14:textId="77777777" w:rsidTr="005851A5">
        <w:tc>
          <w:tcPr>
            <w:tcW w:w="461"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835"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40"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66"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r w:rsidR="00AB2789">
              <w:rPr>
                <w:rFonts w:asciiTheme="minorHAnsi" w:hAnsiTheme="minorHAnsi" w:cstheme="minorHAnsi"/>
                <w:sz w:val="20"/>
                <w:szCs w:val="20"/>
              </w:rPr>
              <w:t>n</w:t>
            </w:r>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346"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E37FD59" w14:textId="77777777" w:rsidTr="005851A5">
        <w:tc>
          <w:tcPr>
            <w:tcW w:w="461"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835"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40"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interinstitutional drafting rules</w:t>
            </w:r>
          </w:p>
        </w:tc>
        <w:tc>
          <w:tcPr>
            <w:tcW w:w="266"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346"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6D7557D" w14:textId="77777777" w:rsidTr="005851A5">
        <w:tc>
          <w:tcPr>
            <w:tcW w:w="461"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835" w:type="pct"/>
            <w:vAlign w:val="center"/>
          </w:tcPr>
          <w:p w14:paraId="369E3F60" w14:textId="3C936CAE"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w:t>
            </w:r>
            <w:ins w:id="51" w:author="FEHERPATAKY Michal" w:date="2016-09-29T09:09:00Z">
              <w:r w:rsidR="005851A5">
                <w:rPr>
                  <w:rFonts w:asciiTheme="minorHAnsi" w:hAnsiTheme="minorHAnsi" w:cstheme="minorHAnsi"/>
                  <w:sz w:val="20"/>
                  <w:szCs w:val="20"/>
                </w:rPr>
                <w:t xml:space="preserve"> internal</w:t>
              </w:r>
            </w:ins>
            <w:r w:rsidRPr="00BB3535">
              <w:rPr>
                <w:rFonts w:asciiTheme="minorHAnsi" w:hAnsiTheme="minorHAnsi" w:cstheme="minorHAnsi"/>
                <w:sz w:val="20"/>
                <w:szCs w:val="20"/>
              </w:rPr>
              <w:t xml:space="preserve"> version </w:t>
            </w:r>
            <w:ins w:id="52" w:author="FEHERPATAKY Michal" w:date="2016-09-29T09:09:00Z">
              <w:r w:rsidR="005851A5">
                <w:rPr>
                  <w:rFonts w:asciiTheme="minorHAnsi" w:hAnsiTheme="minorHAnsi" w:cstheme="minorHAnsi"/>
                  <w:sz w:val="20"/>
                  <w:szCs w:val="20"/>
                </w:rPr>
                <w:t xml:space="preserve">&amp; access </w:t>
              </w:r>
            </w:ins>
            <w:r w:rsidRPr="00BB3535">
              <w:rPr>
                <w:rFonts w:asciiTheme="minorHAnsi" w:hAnsiTheme="minorHAnsi" w:cstheme="minorHAnsi"/>
                <w:sz w:val="20"/>
                <w:szCs w:val="20"/>
              </w:rPr>
              <w:t>control</w:t>
            </w:r>
          </w:p>
        </w:tc>
        <w:tc>
          <w:tcPr>
            <w:tcW w:w="240"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37ABD629" w14:textId="4E5F528A" w:rsidR="00BB3535" w:rsidRPr="00BB3535" w:rsidRDefault="00F35032" w:rsidP="005851A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w:t>
            </w:r>
            <w:ins w:id="53" w:author="FEHERPATAKY Michal" w:date="2016-09-29T09:10:00Z">
              <w:r w:rsidR="005851A5">
                <w:rPr>
                  <w:rFonts w:asciiTheme="minorHAnsi" w:hAnsiTheme="minorHAnsi" w:cstheme="minorHAnsi"/>
                  <w:sz w:val="20"/>
                  <w:szCs w:val="20"/>
                </w:rPr>
                <w:t xml:space="preserve">, additionally it would </w:t>
              </w:r>
            </w:ins>
            <w:ins w:id="54" w:author="FEHERPATAKY Michal" w:date="2016-09-29T09:11:00Z">
              <w:r w:rsidR="005851A5">
                <w:rPr>
                  <w:rFonts w:asciiTheme="minorHAnsi" w:hAnsiTheme="minorHAnsi" w:cstheme="minorHAnsi"/>
                  <w:sz w:val="20"/>
                  <w:szCs w:val="20"/>
                </w:rPr>
                <w:t>allow to establish better access control then file based system.</w:t>
              </w:r>
            </w:ins>
          </w:p>
        </w:tc>
        <w:tc>
          <w:tcPr>
            <w:tcW w:w="266"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346"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730B8F0" w14:textId="77777777" w:rsidTr="005851A5">
        <w:tc>
          <w:tcPr>
            <w:tcW w:w="461"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lastRenderedPageBreak/>
              <w:t>BO-07</w:t>
            </w:r>
          </w:p>
        </w:tc>
        <w:tc>
          <w:tcPr>
            <w:tcW w:w="835"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40"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1159"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Trilogue Table content cannot be visualized and managed on mobile devices using the current tools and formats. The new solution architecture lifts this limitation by adopting a structured content model and open technologies and services.</w:t>
            </w:r>
          </w:p>
        </w:tc>
        <w:tc>
          <w:tcPr>
            <w:tcW w:w="266"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r w:rsidR="00B63EDA">
              <w:rPr>
                <w:rFonts w:asciiTheme="minorHAnsi" w:hAnsiTheme="minorHAnsi" w:cstheme="minorHAnsi"/>
                <w:sz w:val="20"/>
                <w:szCs w:val="20"/>
              </w:rPr>
              <w:t>r</w:t>
            </w:r>
            <w:r>
              <w:rPr>
                <w:rFonts w:asciiTheme="minorHAnsi" w:hAnsiTheme="minorHAnsi" w:cstheme="minorHAnsi"/>
                <w:sz w:val="20"/>
                <w:szCs w:val="20"/>
              </w:rPr>
              <w:t>s could be accessing the Trilogue Tables content on mobile devices.</w:t>
            </w:r>
          </w:p>
        </w:tc>
        <w:tc>
          <w:tcPr>
            <w:tcW w:w="346"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433"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B1DFD6D" w14:textId="77777777" w:rsidTr="005851A5">
        <w:tc>
          <w:tcPr>
            <w:tcW w:w="461"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835"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40"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1159"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Trilogue Tables Editor. </w:t>
            </w:r>
          </w:p>
        </w:tc>
        <w:tc>
          <w:tcPr>
            <w:tcW w:w="266"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346"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433"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250CF881" w14:textId="77777777" w:rsidTr="005851A5">
        <w:tc>
          <w:tcPr>
            <w:tcW w:w="461" w:type="pct"/>
            <w:vAlign w:val="center"/>
          </w:tcPr>
          <w:p w14:paraId="78902E76" w14:textId="3BE177E3" w:rsidR="00BB3535" w:rsidRPr="00BB3535" w:rsidRDefault="005851A5" w:rsidP="00BB3535">
            <w:pPr>
              <w:spacing w:before="100" w:beforeAutospacing="1" w:after="100" w:afterAutospacing="1"/>
              <w:jc w:val="center"/>
              <w:rPr>
                <w:rFonts w:asciiTheme="minorHAnsi" w:hAnsiTheme="minorHAnsi" w:cstheme="minorHAnsi"/>
                <w:b/>
                <w:sz w:val="20"/>
                <w:szCs w:val="20"/>
              </w:rPr>
            </w:pPr>
            <w:ins w:id="55" w:author="FEHERPATAKY Michal" w:date="2016-09-29T09:12:00Z">
              <w:r>
                <w:rPr>
                  <w:rFonts w:asciiTheme="minorHAnsi" w:hAnsiTheme="minorHAnsi" w:cstheme="minorHAnsi"/>
                  <w:b/>
                  <w:sz w:val="20"/>
                  <w:szCs w:val="20"/>
                </w:rPr>
                <w:t>BO-09</w:t>
              </w:r>
            </w:ins>
          </w:p>
        </w:tc>
        <w:tc>
          <w:tcPr>
            <w:tcW w:w="835" w:type="pct"/>
            <w:vAlign w:val="center"/>
          </w:tcPr>
          <w:p w14:paraId="4E536C69" w14:textId="5590B17E" w:rsidR="00BB3535" w:rsidRPr="00BB3535" w:rsidRDefault="006A02EA" w:rsidP="005851A5">
            <w:pPr>
              <w:spacing w:before="100" w:beforeAutospacing="1" w:after="100" w:afterAutospacing="1"/>
              <w:jc w:val="left"/>
              <w:rPr>
                <w:rFonts w:asciiTheme="minorHAnsi" w:hAnsiTheme="minorHAnsi" w:cstheme="minorHAnsi"/>
                <w:sz w:val="20"/>
                <w:szCs w:val="20"/>
              </w:rPr>
            </w:pPr>
            <w:ins w:id="56" w:author="FEHERPATAKY Michal" w:date="2016-09-29T13:39:00Z">
              <w:r>
                <w:rPr>
                  <w:rFonts w:asciiTheme="minorHAnsi" w:hAnsiTheme="minorHAnsi" w:cstheme="minorHAnsi"/>
                  <w:sz w:val="20"/>
                  <w:szCs w:val="20"/>
                </w:rPr>
                <w:t>C</w:t>
              </w:r>
            </w:ins>
            <w:ins w:id="57" w:author="FEHERPATAKY Michal" w:date="2016-09-29T09:13:00Z">
              <w:r w:rsidR="005851A5">
                <w:rPr>
                  <w:rFonts w:asciiTheme="minorHAnsi" w:hAnsiTheme="minorHAnsi" w:cstheme="minorHAnsi"/>
                  <w:sz w:val="20"/>
                  <w:szCs w:val="20"/>
                </w:rPr>
                <w:t>ompatibility of the</w:t>
              </w:r>
            </w:ins>
            <w:ins w:id="58" w:author="FEHERPATAKY Michal" w:date="2016-09-29T09:12:00Z">
              <w:r w:rsidR="005851A5">
                <w:rPr>
                  <w:rFonts w:asciiTheme="minorHAnsi" w:hAnsiTheme="minorHAnsi" w:cstheme="minorHAnsi"/>
                  <w:sz w:val="20"/>
                  <w:szCs w:val="20"/>
                </w:rPr>
                <w:t xml:space="preserve"> </w:t>
              </w:r>
            </w:ins>
            <w:ins w:id="59" w:author="FEHERPATAKY Michal" w:date="2016-09-29T09:13:00Z">
              <w:r w:rsidR="005851A5">
                <w:rPr>
                  <w:rFonts w:asciiTheme="minorHAnsi" w:hAnsiTheme="minorHAnsi" w:cstheme="minorHAnsi"/>
                  <w:sz w:val="20"/>
                  <w:szCs w:val="20"/>
                </w:rPr>
                <w:t xml:space="preserve">Internal </w:t>
              </w:r>
            </w:ins>
            <w:ins w:id="60" w:author="FEHERPATAKY Michal" w:date="2016-09-29T09:12:00Z">
              <w:r w:rsidR="005851A5">
                <w:rPr>
                  <w:rFonts w:asciiTheme="minorHAnsi" w:hAnsiTheme="minorHAnsi" w:cstheme="minorHAnsi"/>
                  <w:sz w:val="20"/>
                  <w:szCs w:val="20"/>
                </w:rPr>
                <w:t xml:space="preserve">Version Control </w:t>
              </w:r>
            </w:ins>
            <w:ins w:id="61" w:author="FEHERPATAKY Michal" w:date="2016-09-29T09:13:00Z">
              <w:r w:rsidR="005851A5">
                <w:rPr>
                  <w:rFonts w:asciiTheme="minorHAnsi" w:hAnsiTheme="minorHAnsi" w:cstheme="minorHAnsi"/>
                  <w:sz w:val="20"/>
                  <w:szCs w:val="20"/>
                </w:rPr>
                <w:t xml:space="preserve">with a </w:t>
              </w:r>
            </w:ins>
            <w:ins w:id="62" w:author="FEHERPATAKY Michal" w:date="2016-09-29T09:12:00Z">
              <w:r w:rsidR="005851A5">
                <w:rPr>
                  <w:rFonts w:asciiTheme="minorHAnsi" w:hAnsiTheme="minorHAnsi" w:cstheme="minorHAnsi"/>
                  <w:sz w:val="20"/>
                  <w:szCs w:val="20"/>
                </w:rPr>
                <w:t>future archiving</w:t>
              </w:r>
            </w:ins>
            <w:ins w:id="63" w:author="FEHERPATAKY Michal" w:date="2016-09-29T09:31:00Z">
              <w:r w:rsidR="00A70032">
                <w:rPr>
                  <w:rFonts w:asciiTheme="minorHAnsi" w:hAnsiTheme="minorHAnsi" w:cstheme="minorHAnsi"/>
                  <w:sz w:val="20"/>
                  <w:szCs w:val="20"/>
                </w:rPr>
                <w:t xml:space="preserve"> and other content consuming</w:t>
              </w:r>
            </w:ins>
            <w:ins w:id="64" w:author="FEHERPATAKY Michal" w:date="2016-09-29T09:12:00Z">
              <w:r w:rsidR="005851A5">
                <w:rPr>
                  <w:rFonts w:asciiTheme="minorHAnsi" w:hAnsiTheme="minorHAnsi" w:cstheme="minorHAnsi"/>
                  <w:sz w:val="20"/>
                  <w:szCs w:val="20"/>
                </w:rPr>
                <w:t xml:space="preserve"> </w:t>
              </w:r>
            </w:ins>
            <w:ins w:id="65" w:author="FEHERPATAKY Michal" w:date="2016-09-29T09:13:00Z">
              <w:r w:rsidR="005851A5">
                <w:rPr>
                  <w:rFonts w:asciiTheme="minorHAnsi" w:hAnsiTheme="minorHAnsi" w:cstheme="minorHAnsi"/>
                  <w:sz w:val="20"/>
                  <w:szCs w:val="20"/>
                </w:rPr>
                <w:t>solution</w:t>
              </w:r>
            </w:ins>
            <w:ins w:id="66" w:author="FEHERPATAKY Michal" w:date="2016-09-29T09:31:00Z">
              <w:r w:rsidR="00A70032">
                <w:rPr>
                  <w:rFonts w:asciiTheme="minorHAnsi" w:hAnsiTheme="minorHAnsi" w:cstheme="minorHAnsi"/>
                  <w:sz w:val="20"/>
                  <w:szCs w:val="20"/>
                </w:rPr>
                <w:t>s</w:t>
              </w:r>
            </w:ins>
          </w:p>
        </w:tc>
        <w:tc>
          <w:tcPr>
            <w:tcW w:w="240" w:type="pct"/>
            <w:vAlign w:val="center"/>
          </w:tcPr>
          <w:p w14:paraId="7172E89C" w14:textId="005F776D" w:rsidR="00BB3535" w:rsidRPr="00BB3535" w:rsidRDefault="005851A5" w:rsidP="00BB3535">
            <w:pPr>
              <w:spacing w:before="100" w:beforeAutospacing="1" w:after="100" w:afterAutospacing="1"/>
              <w:jc w:val="left"/>
              <w:rPr>
                <w:rFonts w:asciiTheme="minorHAnsi" w:hAnsiTheme="minorHAnsi" w:cstheme="minorHAnsi"/>
                <w:sz w:val="20"/>
                <w:szCs w:val="20"/>
              </w:rPr>
            </w:pPr>
            <w:ins w:id="67" w:author="FEHERPATAKY Michal" w:date="2016-09-29T09:13:00Z">
              <w:r>
                <w:rPr>
                  <w:rFonts w:asciiTheme="minorHAnsi" w:hAnsiTheme="minorHAnsi" w:cstheme="minorHAnsi"/>
                  <w:sz w:val="20"/>
                  <w:szCs w:val="20"/>
                </w:rPr>
                <w:t>S</w:t>
              </w:r>
            </w:ins>
          </w:p>
        </w:tc>
        <w:tc>
          <w:tcPr>
            <w:tcW w:w="1159" w:type="pct"/>
            <w:vAlign w:val="center"/>
          </w:tcPr>
          <w:p w14:paraId="60529B29" w14:textId="4B6F3C28" w:rsidR="00BB3535" w:rsidRPr="00BB3535" w:rsidRDefault="005851A5" w:rsidP="00B62EC5">
            <w:pPr>
              <w:spacing w:before="100" w:beforeAutospacing="1" w:after="100" w:afterAutospacing="1"/>
              <w:jc w:val="left"/>
              <w:rPr>
                <w:rFonts w:asciiTheme="minorHAnsi" w:hAnsiTheme="minorHAnsi" w:cstheme="minorHAnsi"/>
                <w:sz w:val="20"/>
                <w:szCs w:val="20"/>
              </w:rPr>
            </w:pPr>
            <w:ins w:id="68" w:author="FEHERPATAKY Michal" w:date="2016-09-29T09:14:00Z">
              <w:r>
                <w:rPr>
                  <w:rFonts w:asciiTheme="minorHAnsi" w:hAnsiTheme="minorHAnsi" w:cstheme="minorHAnsi"/>
                  <w:sz w:val="20"/>
                  <w:szCs w:val="20"/>
                </w:rPr>
                <w:t xml:space="preserve">Creation of the versions must facilitate and make an easy to grasp connection in between a particular version type and a future archiving or content use for purposes other than a Trilogue Meeting - e.g. </w:t>
              </w:r>
            </w:ins>
            <w:ins w:id="69" w:author="FEHERPATAKY Michal" w:date="2016-09-29T09:15:00Z">
              <w:r>
                <w:rPr>
                  <w:rFonts w:asciiTheme="minorHAnsi" w:hAnsiTheme="minorHAnsi" w:cstheme="minorHAnsi"/>
                  <w:sz w:val="20"/>
                  <w:szCs w:val="20"/>
                </w:rPr>
                <w:t>register publication, translation, and others.</w:t>
              </w:r>
            </w:ins>
          </w:p>
        </w:tc>
        <w:tc>
          <w:tcPr>
            <w:tcW w:w="266"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832D2C3" w14:textId="26E75675" w:rsidR="00BB3535" w:rsidRPr="00BB3535" w:rsidRDefault="00A70032" w:rsidP="00BB3535">
            <w:pPr>
              <w:spacing w:before="100" w:beforeAutospacing="1" w:after="100" w:afterAutospacing="1"/>
              <w:jc w:val="left"/>
              <w:rPr>
                <w:rFonts w:asciiTheme="minorHAnsi" w:hAnsiTheme="minorHAnsi" w:cstheme="minorHAnsi"/>
                <w:sz w:val="20"/>
                <w:szCs w:val="20"/>
              </w:rPr>
            </w:pPr>
            <w:ins w:id="70" w:author="FEHERPATAKY Michal" w:date="2016-09-29T09:31:00Z">
              <w:r>
                <w:rPr>
                  <w:rFonts w:asciiTheme="minorHAnsi" w:hAnsiTheme="minorHAnsi" w:cstheme="minorHAnsi"/>
                  <w:sz w:val="20"/>
                  <w:szCs w:val="20"/>
                </w:rPr>
                <w:t xml:space="preserve">New level of automation of content </w:t>
              </w:r>
            </w:ins>
            <w:ins w:id="71" w:author="FEHERPATAKY Michal" w:date="2016-09-29T09:32:00Z">
              <w:r>
                <w:rPr>
                  <w:rFonts w:asciiTheme="minorHAnsi" w:hAnsiTheme="minorHAnsi" w:cstheme="minorHAnsi"/>
                  <w:sz w:val="20"/>
                  <w:szCs w:val="20"/>
                </w:rPr>
                <w:t>clean-up</w:t>
              </w:r>
            </w:ins>
            <w:ins w:id="72" w:author="FEHERPATAKY Michal" w:date="2016-09-29T09:31:00Z">
              <w:r>
                <w:rPr>
                  <w:rFonts w:asciiTheme="minorHAnsi" w:hAnsiTheme="minorHAnsi" w:cstheme="minorHAnsi"/>
                  <w:sz w:val="20"/>
                  <w:szCs w:val="20"/>
                </w:rPr>
                <w:t xml:space="preserve"> and anonymisation of </w:t>
              </w:r>
            </w:ins>
            <w:ins w:id="73" w:author="FEHERPATAKY Michal" w:date="2016-09-29T09:32:00Z">
              <w:r>
                <w:rPr>
                  <w:rFonts w:asciiTheme="minorHAnsi" w:hAnsiTheme="minorHAnsi" w:cstheme="minorHAnsi"/>
                  <w:sz w:val="20"/>
                  <w:szCs w:val="20"/>
                </w:rPr>
                <w:t>edition cycles.</w:t>
              </w:r>
            </w:ins>
          </w:p>
        </w:tc>
        <w:tc>
          <w:tcPr>
            <w:tcW w:w="346" w:type="pct"/>
            <w:vAlign w:val="center"/>
          </w:tcPr>
          <w:p w14:paraId="20CC32DF" w14:textId="6C290ED4" w:rsidR="00BB3535" w:rsidRPr="00BB3535" w:rsidRDefault="00A70032" w:rsidP="00BB3535">
            <w:pPr>
              <w:spacing w:before="100" w:beforeAutospacing="1" w:after="100" w:afterAutospacing="1"/>
              <w:jc w:val="left"/>
              <w:rPr>
                <w:rFonts w:asciiTheme="minorHAnsi" w:hAnsiTheme="minorHAnsi" w:cstheme="minorHAnsi"/>
                <w:sz w:val="20"/>
                <w:szCs w:val="20"/>
              </w:rPr>
            </w:pPr>
            <w:ins w:id="74" w:author="FEHERPATAKY Michal" w:date="2016-09-29T09:31:00Z">
              <w:r>
                <w:rPr>
                  <w:rFonts w:asciiTheme="minorHAnsi" w:hAnsiTheme="minorHAnsi" w:cstheme="minorHAnsi"/>
                  <w:sz w:val="20"/>
                  <w:szCs w:val="20"/>
                </w:rPr>
                <w:t>IN</w:t>
              </w:r>
            </w:ins>
          </w:p>
        </w:tc>
        <w:tc>
          <w:tcPr>
            <w:tcW w:w="433"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7A8493D1" w14:textId="77777777" w:rsidTr="005851A5">
        <w:tc>
          <w:tcPr>
            <w:tcW w:w="461"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6AA08ADA" w14:textId="2C8F0247" w:rsidR="00BB3535" w:rsidRPr="00BB3535" w:rsidRDefault="00BB3535" w:rsidP="0039538A">
            <w:pPr>
              <w:spacing w:before="100" w:beforeAutospacing="1" w:after="100" w:afterAutospacing="1"/>
              <w:jc w:val="left"/>
              <w:rPr>
                <w:rFonts w:asciiTheme="minorHAnsi" w:hAnsiTheme="minorHAnsi" w:cstheme="minorHAnsi"/>
                <w:sz w:val="20"/>
                <w:szCs w:val="20"/>
              </w:rPr>
            </w:pPr>
          </w:p>
        </w:tc>
        <w:tc>
          <w:tcPr>
            <w:tcW w:w="240"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72437EEB" w14:textId="7F7ED930" w:rsidR="00BB3535" w:rsidRPr="00BB3535" w:rsidRDefault="00BB3535" w:rsidP="00DC6A4C">
            <w:pPr>
              <w:spacing w:before="100" w:beforeAutospacing="1" w:after="100" w:afterAutospacing="1"/>
              <w:jc w:val="left"/>
              <w:rPr>
                <w:rFonts w:asciiTheme="minorHAnsi" w:hAnsiTheme="minorHAnsi" w:cstheme="minorHAnsi"/>
                <w:sz w:val="20"/>
                <w:szCs w:val="20"/>
              </w:rPr>
            </w:pPr>
          </w:p>
        </w:tc>
        <w:tc>
          <w:tcPr>
            <w:tcW w:w="266"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5073DF31" w14:textId="77777777" w:rsidTr="005851A5">
        <w:tc>
          <w:tcPr>
            <w:tcW w:w="461"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615FBAC3" w14:textId="77777777" w:rsidTr="005851A5">
        <w:tc>
          <w:tcPr>
            <w:tcW w:w="461"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5851A5" w:rsidRPr="00BB3535" w14:paraId="0F725CB3" w14:textId="77777777" w:rsidTr="005851A5">
        <w:tc>
          <w:tcPr>
            <w:tcW w:w="461"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835"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40"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1159"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6"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26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346"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433"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IN: INdirect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75" w:name="_Toc276050163"/>
      <w:bookmarkStart w:id="76" w:name="_Toc306103582"/>
      <w:bookmarkStart w:id="77" w:name="_Toc343177382"/>
      <w:bookmarkStart w:id="78" w:name="_Toc462904905"/>
      <w:r w:rsidRPr="00131078">
        <w:rPr>
          <w:rFonts w:asciiTheme="minorHAnsi" w:hAnsiTheme="minorHAnsi"/>
          <w:b/>
        </w:rPr>
        <w:lastRenderedPageBreak/>
        <w:t>Key Performance Indicators</w:t>
      </w:r>
      <w:bookmarkEnd w:id="75"/>
      <w:bookmarkEnd w:id="76"/>
      <w:bookmarkEnd w:id="77"/>
      <w:bookmarkEnd w:id="78"/>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 xml:space="preserve">Governance Empowerment stream as defined in the e-Parliament 2016-2019 </w:t>
      </w:r>
      <w:r>
        <w:rPr>
          <w:rFonts w:asciiTheme="minorHAnsi" w:hAnsiTheme="minorHAnsi"/>
          <w:b/>
          <w:sz w:val="20"/>
          <w:szCs w:val="20"/>
        </w:rPr>
        <w:t xml:space="preserve"> </w:t>
      </w:r>
      <w:r w:rsidR="00DE1809">
        <w:rPr>
          <w:rFonts w:asciiTheme="minorHAnsi" w:hAnsiTheme="minorHAnsi"/>
          <w:b/>
          <w:sz w:val="20"/>
          <w:szCs w:val="20"/>
        </w:rPr>
        <w:t xml:space="preserve">Project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79" w:name="_Toc306103588"/>
      <w:bookmarkStart w:id="80" w:name="_Toc343177383"/>
      <w:bookmarkStart w:id="81" w:name="_Toc462904906"/>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79"/>
      <w:bookmarkEnd w:id="80"/>
      <w:bookmarkEnd w:id="81"/>
    </w:p>
    <w:p w14:paraId="21C9D1DB" w14:textId="77777777" w:rsidR="00580272" w:rsidRPr="00131078" w:rsidRDefault="00580272" w:rsidP="002C773C">
      <w:pPr>
        <w:pStyle w:val="Conseilsinvisibles"/>
        <w:rPr>
          <w:rFonts w:asciiTheme="minorHAnsi" w:hAnsiTheme="minorHAnsi"/>
          <w:b/>
          <w:sz w:val="20"/>
          <w:szCs w:val="20"/>
        </w:rPr>
      </w:pPr>
      <w:bookmarkStart w:id="82"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83" w:name="_Toc343177384"/>
      <w:bookmarkStart w:id="84" w:name="_Toc462904907"/>
      <w:r w:rsidRPr="00131078">
        <w:rPr>
          <w:rFonts w:asciiTheme="minorHAnsi" w:hAnsiTheme="minorHAnsi"/>
          <w:sz w:val="20"/>
          <w:szCs w:val="20"/>
          <w:lang w:val="en-GB"/>
        </w:rPr>
        <w:t>List of the possible scenarios</w:t>
      </w:r>
      <w:bookmarkEnd w:id="82"/>
      <w:bookmarkEnd w:id="83"/>
      <w:bookmarkEnd w:id="84"/>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03A1D639"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r w:rsidR="00AB2789">
              <w:rPr>
                <w:rFonts w:asciiTheme="minorHAnsi" w:hAnsiTheme="minorHAnsi"/>
                <w:sz w:val="20"/>
                <w:szCs w:val="20"/>
              </w:rPr>
              <w:t>with</w:t>
            </w:r>
            <w:r w:rsidR="00AB2789" w:rsidRPr="00131078">
              <w:rPr>
                <w:rFonts w:asciiTheme="minorHAnsi" w:hAnsiTheme="minorHAnsi"/>
                <w:sz w:val="20"/>
                <w:szCs w:val="20"/>
              </w:rPr>
              <w:t xml:space="preserve"> </w:t>
            </w:r>
            <w:r w:rsidRPr="00131078">
              <w:rPr>
                <w:rFonts w:asciiTheme="minorHAnsi" w:hAnsiTheme="minorHAnsi"/>
                <w:sz w:val="20"/>
                <w:szCs w:val="20"/>
              </w:rPr>
              <w:t>current generation of Trilogue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85" w:name="_Toc306103591"/>
      <w:bookmarkStart w:id="86" w:name="_Toc343177385"/>
      <w:bookmarkStart w:id="87" w:name="_Toc462904908"/>
      <w:r w:rsidRPr="00131078">
        <w:rPr>
          <w:rFonts w:asciiTheme="minorHAnsi" w:hAnsiTheme="minorHAnsi"/>
          <w:sz w:val="20"/>
          <w:szCs w:val="20"/>
          <w:lang w:val="en-GB"/>
        </w:rPr>
        <w:t>Alignment</w:t>
      </w:r>
      <w:bookmarkEnd w:id="85"/>
      <w:bookmarkEnd w:id="86"/>
      <w:bookmarkEnd w:id="87"/>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5851A5"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4DB67051"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ins w:id="88" w:author="FEHERPATAKY Michal" w:date="2016-09-29T15:01:00Z">
              <w:r w:rsidR="00C95585">
                <w:rPr>
                  <w:rFonts w:asciiTheme="minorHAnsi" w:hAnsiTheme="minorHAnsi"/>
                  <w:b/>
                  <w:sz w:val="20"/>
                  <w:szCs w:val="20"/>
                  <w:lang w:val="pl-PL"/>
                </w:rPr>
                <w:t>, BO-09</w:t>
              </w:r>
            </w:ins>
            <w:bookmarkStart w:id="89" w:name="_GoBack"/>
            <w:bookmarkEnd w:id="89"/>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90" w:name="_Toc306103593"/>
      <w:bookmarkStart w:id="91"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92" w:name="_Toc462904909"/>
      <w:r w:rsidRPr="00131078">
        <w:rPr>
          <w:rFonts w:asciiTheme="minorHAnsi" w:hAnsiTheme="minorHAnsi"/>
          <w:sz w:val="20"/>
          <w:szCs w:val="20"/>
          <w:lang w:val="en-GB"/>
        </w:rPr>
        <w:lastRenderedPageBreak/>
        <w:t>Details - Scenario 1</w:t>
      </w:r>
      <w:bookmarkEnd w:id="90"/>
      <w:bookmarkEnd w:id="91"/>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92"/>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93" w:name="_Toc343177387"/>
      <w:bookmarkStart w:id="94" w:name="_Toc462904910"/>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93"/>
      <w:bookmarkEnd w:id="94"/>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95" w:name="_Toc343177388"/>
      <w:bookmarkStart w:id="96" w:name="_Toc462904911"/>
      <w:r w:rsidRPr="00131078">
        <w:rPr>
          <w:rFonts w:asciiTheme="minorHAnsi" w:hAnsiTheme="minorHAnsi"/>
          <w:b w:val="0"/>
          <w:i w:val="0"/>
          <w:sz w:val="20"/>
          <w:szCs w:val="20"/>
        </w:rPr>
        <w:t>Potential business and organisational impact</w:t>
      </w:r>
      <w:bookmarkEnd w:id="95"/>
      <w:bookmarkEnd w:id="96"/>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97" w:name="_Toc343177389"/>
      <w:bookmarkStart w:id="98" w:name="_Toc462904912"/>
      <w:r w:rsidRPr="00131078">
        <w:rPr>
          <w:rFonts w:asciiTheme="minorHAnsi" w:hAnsiTheme="minorHAnsi"/>
          <w:b w:val="0"/>
          <w:i w:val="0"/>
          <w:sz w:val="20"/>
          <w:szCs w:val="20"/>
        </w:rPr>
        <w:t>Potential technological impact</w:t>
      </w:r>
      <w:bookmarkEnd w:id="97"/>
      <w:bookmarkEnd w:id="98"/>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99" w:name="_Toc343177390"/>
      <w:bookmarkStart w:id="100" w:name="_Toc462904913"/>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100"/>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99"/>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101" w:name="_Toc462904914"/>
      <w:r w:rsidRPr="00131078">
        <w:rPr>
          <w:rFonts w:asciiTheme="minorHAnsi" w:hAnsiTheme="minorHAnsi"/>
          <w:b w:val="0"/>
          <w:i w:val="0"/>
          <w:sz w:val="20"/>
          <w:szCs w:val="20"/>
        </w:rPr>
        <w:lastRenderedPageBreak/>
        <w:t>Other potential impact</w:t>
      </w:r>
      <w:bookmarkEnd w:id="101"/>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102" w:name="_Toc343177391"/>
      <w:bookmarkStart w:id="103" w:name="_Toc462904915"/>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102"/>
      <w:bookmarkEnd w:id="103"/>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104" w:name="_Toc343177392"/>
      <w:bookmarkStart w:id="105" w:name="_Toc462904916"/>
      <w:r w:rsidRPr="00131078">
        <w:rPr>
          <w:rFonts w:asciiTheme="minorHAnsi" w:hAnsiTheme="minorHAnsi"/>
          <w:b w:val="0"/>
          <w:i w:val="0"/>
          <w:sz w:val="20"/>
          <w:szCs w:val="20"/>
        </w:rPr>
        <w:t xml:space="preserve">Risk assessment and </w:t>
      </w:r>
      <w:bookmarkEnd w:id="104"/>
      <w:r w:rsidR="00731219" w:rsidRPr="00131078">
        <w:rPr>
          <w:rFonts w:asciiTheme="minorHAnsi" w:hAnsiTheme="minorHAnsi"/>
          <w:b w:val="0"/>
          <w:i w:val="0"/>
          <w:sz w:val="20"/>
          <w:szCs w:val="20"/>
        </w:rPr>
        <w:t>mitigation actions</w:t>
      </w:r>
      <w:bookmarkEnd w:id="105"/>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problems with the current generation of Trilogue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7CE2EFF6"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r w:rsidR="00C91B00">
              <w:rPr>
                <w:rFonts w:asciiTheme="minorHAnsi" w:hAnsiTheme="minorHAnsi"/>
                <w:sz w:val="20"/>
                <w:szCs w:val="20"/>
              </w:rPr>
              <w:t>B</w:t>
            </w:r>
            <w:r>
              <w:rPr>
                <w:rFonts w:asciiTheme="minorHAnsi" w:hAnsiTheme="minorHAnsi"/>
                <w:sz w:val="20"/>
                <w:szCs w:val="20"/>
              </w:rPr>
              <w:t xml:space="preserve">usiness </w:t>
            </w:r>
            <w:r w:rsidR="00C91B00">
              <w:rPr>
                <w:rFonts w:asciiTheme="minorHAnsi" w:hAnsiTheme="minorHAnsi"/>
                <w:sz w:val="20"/>
                <w:szCs w:val="20"/>
              </w:rPr>
              <w:t>C</w:t>
            </w:r>
            <w:r>
              <w:rPr>
                <w:rFonts w:asciiTheme="minorHAnsi" w:hAnsiTheme="minorHAnsi"/>
                <w:sz w:val="20"/>
                <w:szCs w:val="20"/>
              </w:rPr>
              <w:t>ase</w:t>
            </w:r>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r w:rsidR="00EA378C" w:rsidRPr="00131078">
              <w:rPr>
                <w:rFonts w:asciiTheme="minorHAnsi" w:hAnsiTheme="minorHAnsi"/>
                <w:sz w:val="20"/>
                <w:szCs w:val="20"/>
              </w:rPr>
              <w:t>design</w:t>
            </w:r>
            <w:r w:rsidR="005664FA" w:rsidRPr="00131078">
              <w:rPr>
                <w:rFonts w:asciiTheme="minorHAnsi" w:hAnsiTheme="minorHAnsi"/>
                <w:sz w:val="20"/>
                <w:szCs w:val="20"/>
              </w:rPr>
              <w:t xml:space="preserve"> appropriate solution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106" w:name="_Toc462904917"/>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106"/>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r w:rsidR="00AB2789">
        <w:rPr>
          <w:rFonts w:asciiTheme="minorHAnsi" w:hAnsiTheme="minorHAnsi"/>
          <w:sz w:val="20"/>
        </w:rPr>
        <w:t xml:space="preserve">performant </w:t>
      </w:r>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107" w:name="_Toc462904918"/>
      <w:r w:rsidRPr="00131078">
        <w:rPr>
          <w:rFonts w:asciiTheme="minorHAnsi" w:hAnsiTheme="minorHAnsi"/>
          <w:b w:val="0"/>
          <w:i w:val="0"/>
          <w:sz w:val="20"/>
          <w:szCs w:val="20"/>
        </w:rPr>
        <w:t>Business requirements coverage</w:t>
      </w:r>
      <w:bookmarkEnd w:id="107"/>
    </w:p>
    <w:p w14:paraId="3EDD3AA5" w14:textId="291CB2E5"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r w:rsidR="00C91B00">
        <w:rPr>
          <w:rFonts w:asciiTheme="minorHAnsi" w:hAnsiTheme="minorHAnsi"/>
          <w:sz w:val="20"/>
        </w:rPr>
        <w:t xml:space="preserve">but </w:t>
      </w:r>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08" w:name="_Toc462904919"/>
      <w:r w:rsidRPr="00131078">
        <w:rPr>
          <w:rFonts w:asciiTheme="minorHAnsi" w:hAnsiTheme="minorHAnsi"/>
          <w:b w:val="0"/>
          <w:i w:val="0"/>
          <w:sz w:val="20"/>
          <w:szCs w:val="20"/>
        </w:rPr>
        <w:t>Potential business and organisational impact</w:t>
      </w:r>
      <w:bookmarkEnd w:id="108"/>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09" w:name="_Toc462904920"/>
      <w:r w:rsidRPr="00131078">
        <w:rPr>
          <w:rFonts w:asciiTheme="minorHAnsi" w:hAnsiTheme="minorHAnsi"/>
          <w:b w:val="0"/>
          <w:i w:val="0"/>
          <w:sz w:val="20"/>
          <w:szCs w:val="20"/>
        </w:rPr>
        <w:t>Potential technological impact</w:t>
      </w:r>
      <w:bookmarkEnd w:id="109"/>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0" w:name="_Toc462904921"/>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110"/>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1" w:name="_Toc462904922"/>
      <w:r w:rsidRPr="00131078">
        <w:rPr>
          <w:rFonts w:asciiTheme="minorHAnsi" w:hAnsiTheme="minorHAnsi"/>
          <w:b w:val="0"/>
          <w:i w:val="0"/>
          <w:sz w:val="20"/>
          <w:szCs w:val="20"/>
        </w:rPr>
        <w:t>Other potential impact</w:t>
      </w:r>
      <w:bookmarkEnd w:id="111"/>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2" w:name="_Toc462904923"/>
      <w:r w:rsidRPr="00131078">
        <w:rPr>
          <w:rFonts w:asciiTheme="minorHAnsi" w:hAnsiTheme="minorHAnsi"/>
          <w:b w:val="0"/>
          <w:i w:val="0"/>
          <w:sz w:val="20"/>
          <w:szCs w:val="20"/>
        </w:rPr>
        <w:t>Benefits and costs analysis</w:t>
      </w:r>
      <w:bookmarkEnd w:id="112"/>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3" w:name="_Toc462904924"/>
      <w:r w:rsidRPr="00131078">
        <w:rPr>
          <w:rFonts w:asciiTheme="minorHAnsi" w:hAnsiTheme="minorHAnsi"/>
          <w:b w:val="0"/>
          <w:i w:val="0"/>
          <w:sz w:val="20"/>
          <w:szCs w:val="20"/>
        </w:rPr>
        <w:t>Risk assessment and mitigation actions</w:t>
      </w:r>
      <w:bookmarkEnd w:id="113"/>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114" w:name="_Toc306103594"/>
      <w:bookmarkStart w:id="115" w:name="_Toc343177393"/>
      <w:bookmarkStart w:id="116" w:name="_Toc462904925"/>
      <w:r w:rsidRPr="00131078">
        <w:rPr>
          <w:rFonts w:asciiTheme="minorHAnsi" w:hAnsiTheme="minorHAnsi"/>
          <w:sz w:val="20"/>
          <w:szCs w:val="20"/>
          <w:lang w:val="en-GB"/>
        </w:rPr>
        <w:t xml:space="preserve">Details - Scenario </w:t>
      </w:r>
      <w:bookmarkEnd w:id="114"/>
      <w:bookmarkEnd w:id="115"/>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116"/>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117" w:name="_Toc343177394"/>
      <w:bookmarkStart w:id="118" w:name="_Toc462904926"/>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117"/>
      <w:bookmarkEnd w:id="118"/>
    </w:p>
    <w:p w14:paraId="77DBFAFC" w14:textId="3C9C8452" w:rsidR="002E0B98" w:rsidRDefault="00E24C44" w:rsidP="00EA378C">
      <w:pPr>
        <w:rPr>
          <w:rFonts w:asciiTheme="minorHAnsi" w:hAnsiTheme="minorHAnsi"/>
          <w:sz w:val="20"/>
        </w:rPr>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rsidP="00EA378C">
      <w:pPr>
        <w:pStyle w:val="Conseilsinvisibles"/>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19" w:name="_Toc343177395"/>
      <w:bookmarkStart w:id="120" w:name="_Toc462904927"/>
      <w:r w:rsidRPr="00131078">
        <w:rPr>
          <w:rFonts w:asciiTheme="minorHAnsi" w:hAnsiTheme="minorHAnsi"/>
          <w:b w:val="0"/>
          <w:i w:val="0"/>
          <w:sz w:val="20"/>
          <w:szCs w:val="20"/>
        </w:rPr>
        <w:t>Potential business and organisational impact</w:t>
      </w:r>
      <w:bookmarkEnd w:id="119"/>
      <w:bookmarkEnd w:id="120"/>
    </w:p>
    <w:p w14:paraId="3E2681C2" w14:textId="7ABAE251" w:rsidR="001A2013" w:rsidRPr="00287F3D" w:rsidRDefault="00F44904" w:rsidP="002C773C">
      <w:pPr>
        <w:rPr>
          <w:rFonts w:asciiTheme="minorHAnsi" w:hAnsiTheme="minorHAnsi"/>
          <w:sz w:val="20"/>
          <w:szCs w:val="20"/>
        </w:rPr>
      </w:pPr>
      <w:r w:rsidRPr="00287F3D">
        <w:rPr>
          <w:rFonts w:asciiTheme="minorHAnsi" w:hAnsiTheme="minorHAnsi"/>
          <w:sz w:val="20"/>
          <w:szCs w:val="20"/>
        </w:rPr>
        <w:t xml:space="preserve">Trilogue Negotiations are an informal construct. The same is true to any support processes that surround them – including creation, presentation and updating of Trilogue Tables. </w:t>
      </w:r>
      <w:r w:rsidR="001A2013" w:rsidRPr="00287F3D">
        <w:rPr>
          <w:rFonts w:asciiTheme="minorHAnsi" w:hAnsiTheme="minorHAnsi"/>
          <w:sz w:val="20"/>
          <w:szCs w:val="20"/>
        </w:rPr>
        <w:t xml:space="preserve">The introduction of this solution will have a big impact on the way the Trilogue Tables content is initiated, managed, analysed and exchanged </w:t>
      </w:r>
      <w:r w:rsidR="004772D8" w:rsidRPr="00287F3D">
        <w:rPr>
          <w:rFonts w:asciiTheme="minorHAnsi" w:hAnsiTheme="minorHAnsi"/>
          <w:sz w:val="20"/>
          <w:szCs w:val="20"/>
        </w:rPr>
        <w:t>between</w:t>
      </w:r>
      <w:r w:rsidR="001A2013" w:rsidRPr="00287F3D">
        <w:rPr>
          <w:rFonts w:asciiTheme="minorHAnsi" w:hAnsiTheme="minorHAnsi"/>
          <w:sz w:val="20"/>
          <w:szCs w:val="20"/>
        </w:rPr>
        <w:t xml:space="preserve"> EP colleagues and with the Council.</w:t>
      </w:r>
      <w:r w:rsidR="004772D8" w:rsidRPr="00287F3D">
        <w:rPr>
          <w:rFonts w:asciiTheme="minorHAnsi" w:hAnsiTheme="minorHAnsi"/>
          <w:sz w:val="20"/>
          <w:szCs w:val="20"/>
        </w:rPr>
        <w:t xml:space="preserve"> It is crucial that the change</w:t>
      </w:r>
      <w:r w:rsidR="00AB2789" w:rsidRPr="00287F3D">
        <w:rPr>
          <w:rFonts w:asciiTheme="minorHAnsi" w:hAnsiTheme="minorHAnsi"/>
          <w:sz w:val="20"/>
          <w:szCs w:val="20"/>
        </w:rPr>
        <w:t>s</w:t>
      </w:r>
      <w:r w:rsidR="004772D8" w:rsidRPr="00287F3D">
        <w:rPr>
          <w:rFonts w:asciiTheme="minorHAnsi" w:hAnsiTheme="minorHAnsi"/>
          <w:sz w:val="20"/>
          <w:szCs w:val="20"/>
        </w:rPr>
        <w:t xml:space="preserve"> introduced by this project </w:t>
      </w:r>
      <w:r w:rsidR="00AB2789" w:rsidRPr="00287F3D">
        <w:rPr>
          <w:rFonts w:asciiTheme="minorHAnsi" w:hAnsiTheme="minorHAnsi"/>
          <w:sz w:val="20"/>
          <w:szCs w:val="20"/>
        </w:rPr>
        <w:t>are</w:t>
      </w:r>
      <w:r w:rsidR="004772D8" w:rsidRPr="00287F3D">
        <w:rPr>
          <w:rFonts w:asciiTheme="minorHAnsi" w:hAnsiTheme="minorHAnsi"/>
          <w:sz w:val="20"/>
          <w:szCs w:val="20"/>
        </w:rPr>
        <w:t xml:space="preserve"> carefully managed by the business in close collaboration with DG ITEC.</w:t>
      </w:r>
    </w:p>
    <w:p w14:paraId="03DC208A" w14:textId="405F0358" w:rsidR="00F44904" w:rsidRPr="00287F3D" w:rsidRDefault="00F44904" w:rsidP="002C773C">
      <w:pPr>
        <w:rPr>
          <w:rFonts w:asciiTheme="minorHAnsi" w:hAnsiTheme="minorHAnsi"/>
          <w:sz w:val="20"/>
          <w:szCs w:val="20"/>
        </w:rPr>
      </w:pPr>
      <w:r w:rsidRPr="00287F3D">
        <w:rPr>
          <w:rFonts w:asciiTheme="minorHAnsi" w:hAnsiTheme="minorHAnsi"/>
          <w:sz w:val="20"/>
          <w:szCs w:val="20"/>
        </w:rPr>
        <w:t xml:space="preserve">While the initial design of a custom Trilogue Table editor would attempt to replicate the </w:t>
      </w:r>
      <w:r w:rsidR="004772D8" w:rsidRPr="00287F3D">
        <w:rPr>
          <w:rFonts w:asciiTheme="minorHAnsi" w:hAnsiTheme="minorHAnsi"/>
          <w:sz w:val="20"/>
          <w:szCs w:val="20"/>
        </w:rPr>
        <w:t xml:space="preserve">existing </w:t>
      </w:r>
      <w:r w:rsidRPr="00287F3D">
        <w:rPr>
          <w:rFonts w:asciiTheme="minorHAnsi" w:hAnsiTheme="minorHAnsi"/>
          <w:sz w:val="20"/>
          <w:szCs w:val="20"/>
        </w:rPr>
        <w:t>flexibility, there will be limits</w:t>
      </w:r>
      <w:r w:rsidR="004772D8" w:rsidRPr="00287F3D">
        <w:rPr>
          <w:rFonts w:asciiTheme="minorHAnsi" w:hAnsiTheme="minorHAnsi"/>
          <w:sz w:val="20"/>
          <w:szCs w:val="20"/>
        </w:rPr>
        <w:t xml:space="preserve"> and edge cases </w:t>
      </w:r>
      <w:r w:rsidR="002E0B98" w:rsidRPr="00287F3D">
        <w:rPr>
          <w:rFonts w:asciiTheme="minorHAnsi" w:hAnsiTheme="minorHAnsi"/>
          <w:sz w:val="20"/>
          <w:szCs w:val="20"/>
        </w:rPr>
        <w:t>will</w:t>
      </w:r>
      <w:r w:rsidR="00AB2789" w:rsidRPr="00287F3D">
        <w:rPr>
          <w:rFonts w:asciiTheme="minorHAnsi" w:hAnsiTheme="minorHAnsi"/>
          <w:sz w:val="20"/>
          <w:szCs w:val="20"/>
        </w:rPr>
        <w:t xml:space="preserve"> </w:t>
      </w:r>
      <w:r w:rsidR="004772D8" w:rsidRPr="00287F3D">
        <w:rPr>
          <w:rFonts w:asciiTheme="minorHAnsi" w:hAnsiTheme="minorHAnsi"/>
          <w:sz w:val="20"/>
          <w:szCs w:val="20"/>
        </w:rPr>
        <w:t>not</w:t>
      </w:r>
      <w:r w:rsidR="00AB2789" w:rsidRPr="00287F3D">
        <w:rPr>
          <w:rFonts w:asciiTheme="minorHAnsi" w:hAnsiTheme="minorHAnsi"/>
          <w:sz w:val="20"/>
          <w:szCs w:val="20"/>
        </w:rPr>
        <w:t xml:space="preserve"> be</w:t>
      </w:r>
      <w:r w:rsidR="004772D8" w:rsidRPr="00287F3D">
        <w:rPr>
          <w:rFonts w:asciiTheme="minorHAnsi" w:hAnsiTheme="minorHAnsi"/>
          <w:sz w:val="20"/>
          <w:szCs w:val="20"/>
        </w:rPr>
        <w:t xml:space="preserve"> initially covered</w:t>
      </w:r>
      <w:r w:rsidRPr="00287F3D">
        <w:rPr>
          <w:rFonts w:asciiTheme="minorHAnsi" w:hAnsiTheme="minorHAnsi"/>
          <w:sz w:val="20"/>
          <w:szCs w:val="20"/>
        </w:rPr>
        <w:t>. These cases must be managed with the Business Owners of the p</w:t>
      </w:r>
      <w:r w:rsidR="0030354F" w:rsidRPr="00287F3D">
        <w:rPr>
          <w:rFonts w:asciiTheme="minorHAnsi" w:hAnsiTheme="minorHAnsi"/>
          <w:sz w:val="20"/>
          <w:szCs w:val="20"/>
        </w:rPr>
        <w:t>rocess in an appropriate manner and may require to create a</w:t>
      </w:r>
      <w:r w:rsidR="004772D8" w:rsidRPr="00287F3D">
        <w:rPr>
          <w:rFonts w:asciiTheme="minorHAnsi" w:hAnsiTheme="minorHAnsi"/>
          <w:sz w:val="20"/>
          <w:szCs w:val="20"/>
        </w:rPr>
        <w:t xml:space="preserve"> </w:t>
      </w:r>
      <w:commentRangeStart w:id="121"/>
      <w:r w:rsidR="004772D8" w:rsidRPr="00287F3D">
        <w:rPr>
          <w:rFonts w:asciiTheme="minorHAnsi" w:hAnsiTheme="minorHAnsi"/>
          <w:sz w:val="20"/>
          <w:szCs w:val="20"/>
        </w:rPr>
        <w:t>dedicated</w:t>
      </w:r>
      <w:ins w:id="122" w:author="FEHERPATAKY Michal" w:date="2016-09-29T09:17:00Z">
        <w:r w:rsidR="005851A5">
          <w:rPr>
            <w:rFonts w:asciiTheme="minorHAnsi" w:hAnsiTheme="minorHAnsi"/>
            <w:sz w:val="20"/>
            <w:szCs w:val="20"/>
          </w:rPr>
          <w:t xml:space="preserve"> administrative</w:t>
        </w:r>
      </w:ins>
      <w:r w:rsidR="0030354F" w:rsidRPr="00287F3D">
        <w:rPr>
          <w:rFonts w:asciiTheme="minorHAnsi" w:hAnsiTheme="minorHAnsi"/>
          <w:sz w:val="20"/>
          <w:szCs w:val="20"/>
        </w:rPr>
        <w:t xml:space="preserve"> body </w:t>
      </w:r>
      <w:commentRangeEnd w:id="121"/>
      <w:r w:rsidR="00E25328">
        <w:rPr>
          <w:rStyle w:val="CommentReference"/>
          <w:szCs w:val="20"/>
          <w:lang w:val="en-US" w:eastAsia="ja-JP"/>
        </w:rPr>
        <w:commentReference w:id="121"/>
      </w:r>
      <w:r w:rsidR="0030354F" w:rsidRPr="00287F3D">
        <w:rPr>
          <w:rFonts w:asciiTheme="minorHAnsi" w:hAnsiTheme="minorHAnsi"/>
          <w:sz w:val="20"/>
          <w:szCs w:val="20"/>
        </w:rPr>
        <w:t xml:space="preserve">to </w:t>
      </w:r>
      <w:r w:rsidR="004772D8" w:rsidRPr="00287F3D">
        <w:rPr>
          <w:rFonts w:asciiTheme="minorHAnsi" w:hAnsiTheme="minorHAnsi"/>
          <w:sz w:val="20"/>
          <w:szCs w:val="20"/>
        </w:rPr>
        <w:t>tackle them</w:t>
      </w:r>
      <w:r w:rsidR="0030354F" w:rsidRPr="00287F3D">
        <w:rPr>
          <w:rFonts w:asciiTheme="minorHAnsi" w:hAnsiTheme="minorHAnsi"/>
          <w:sz w:val="20"/>
          <w:szCs w:val="20"/>
        </w:rPr>
        <w:t>.</w:t>
      </w:r>
    </w:p>
    <w:p w14:paraId="507F5439" w14:textId="735EEDA3" w:rsidR="007739C4" w:rsidRPr="00131078" w:rsidRDefault="0030354F" w:rsidP="002C773C">
      <w:pPr>
        <w:rPr>
          <w:rFonts w:asciiTheme="minorHAnsi" w:hAnsiTheme="minorHAnsi"/>
          <w:sz w:val="20"/>
          <w:szCs w:val="20"/>
        </w:rPr>
      </w:pPr>
      <w:commentRangeStart w:id="123"/>
      <w:r w:rsidRPr="00287F3D">
        <w:rPr>
          <w:rFonts w:asciiTheme="minorHAnsi" w:hAnsiTheme="minorHAnsi"/>
          <w:sz w:val="20"/>
          <w:szCs w:val="20"/>
        </w:rPr>
        <w:t xml:space="preserve">Additionally, </w:t>
      </w:r>
      <w:r w:rsidR="004772D8" w:rsidRPr="00287F3D">
        <w:rPr>
          <w:rFonts w:asciiTheme="minorHAnsi" w:hAnsiTheme="minorHAnsi"/>
          <w:sz w:val="20"/>
          <w:szCs w:val="20"/>
        </w:rPr>
        <w:t xml:space="preserve">this scenario will produce </w:t>
      </w:r>
      <w:r w:rsidRPr="00287F3D">
        <w:rPr>
          <w:rFonts w:asciiTheme="minorHAnsi" w:hAnsiTheme="minorHAnsi"/>
          <w:sz w:val="20"/>
          <w:szCs w:val="20"/>
        </w:rPr>
        <w:t>m</w:t>
      </w:r>
      <w:r w:rsidR="00851D6C" w:rsidRPr="00287F3D">
        <w:rPr>
          <w:rFonts w:asciiTheme="minorHAnsi" w:hAnsiTheme="minorHAnsi"/>
          <w:sz w:val="20"/>
          <w:szCs w:val="20"/>
        </w:rPr>
        <w:t xml:space="preserve">ore data </w:t>
      </w:r>
      <w:r w:rsidR="004772D8" w:rsidRPr="00287F3D">
        <w:rPr>
          <w:rFonts w:asciiTheme="minorHAnsi" w:hAnsiTheme="minorHAnsi"/>
          <w:sz w:val="20"/>
          <w:szCs w:val="20"/>
        </w:rPr>
        <w:t xml:space="preserve">related to the </w:t>
      </w:r>
      <w:r w:rsidR="00851D6C" w:rsidRPr="00287F3D">
        <w:rPr>
          <w:rFonts w:asciiTheme="minorHAnsi" w:hAnsiTheme="minorHAnsi"/>
          <w:sz w:val="20"/>
          <w:szCs w:val="20"/>
        </w:rPr>
        <w:t>process of drafting</w:t>
      </w:r>
      <w:r w:rsidR="004772D8" w:rsidRPr="00287F3D">
        <w:rPr>
          <w:rFonts w:asciiTheme="minorHAnsi" w:hAnsiTheme="minorHAnsi"/>
          <w:sz w:val="20"/>
          <w:szCs w:val="20"/>
        </w:rPr>
        <w:t>,</w:t>
      </w:r>
      <w:r w:rsidR="00851D6C" w:rsidRPr="00287F3D">
        <w:rPr>
          <w:rFonts w:asciiTheme="minorHAnsi" w:hAnsiTheme="minorHAnsi"/>
          <w:sz w:val="20"/>
          <w:szCs w:val="20"/>
        </w:rPr>
        <w:t xml:space="preserve"> updating a</w:t>
      </w:r>
      <w:r w:rsidR="004772D8" w:rsidRPr="00287F3D">
        <w:rPr>
          <w:rFonts w:asciiTheme="minorHAnsi" w:hAnsiTheme="minorHAnsi"/>
          <w:sz w:val="20"/>
          <w:szCs w:val="20"/>
        </w:rPr>
        <w:t>nd exchanging</w:t>
      </w:r>
      <w:r w:rsidR="00851D6C" w:rsidRPr="00287F3D">
        <w:rPr>
          <w:rFonts w:asciiTheme="minorHAnsi" w:hAnsiTheme="minorHAnsi"/>
          <w:sz w:val="20"/>
          <w:szCs w:val="20"/>
        </w:rPr>
        <w:t xml:space="preserve"> Trilogue Table</w:t>
      </w:r>
      <w:r w:rsidR="004772D8" w:rsidRPr="00287F3D">
        <w:rPr>
          <w:rFonts w:asciiTheme="minorHAnsi" w:hAnsiTheme="minorHAnsi"/>
          <w:sz w:val="20"/>
          <w:szCs w:val="20"/>
        </w:rPr>
        <w:t>s content</w:t>
      </w:r>
      <w:r w:rsidR="00851D6C" w:rsidRPr="00287F3D">
        <w:rPr>
          <w:rFonts w:asciiTheme="minorHAnsi" w:hAnsiTheme="minorHAnsi"/>
          <w:sz w:val="20"/>
          <w:szCs w:val="20"/>
        </w:rPr>
        <w:t>. Th</w:t>
      </w:r>
      <w:r w:rsidR="002E0B98" w:rsidRPr="00287F3D">
        <w:rPr>
          <w:rFonts w:asciiTheme="minorHAnsi" w:hAnsiTheme="minorHAnsi"/>
          <w:sz w:val="20"/>
          <w:szCs w:val="20"/>
        </w:rPr>
        <w:t>ose</w:t>
      </w:r>
      <w:r w:rsidR="00851D6C" w:rsidRPr="00287F3D">
        <w:rPr>
          <w:rFonts w:asciiTheme="minorHAnsi" w:hAnsiTheme="minorHAnsi"/>
          <w:sz w:val="20"/>
          <w:szCs w:val="20"/>
        </w:rPr>
        <w:t xml:space="preserve"> data, while initially not</w:t>
      </w:r>
      <w:r w:rsidR="007D642D" w:rsidRPr="00287F3D">
        <w:rPr>
          <w:rFonts w:asciiTheme="minorHAnsi" w:hAnsiTheme="minorHAnsi"/>
          <w:sz w:val="20"/>
          <w:szCs w:val="20"/>
        </w:rPr>
        <w:t xml:space="preserve"> </w:t>
      </w:r>
      <w:r w:rsidR="00851D6C" w:rsidRPr="00287F3D">
        <w:rPr>
          <w:rFonts w:asciiTheme="minorHAnsi" w:hAnsiTheme="minorHAnsi"/>
          <w:sz w:val="20"/>
          <w:szCs w:val="20"/>
        </w:rPr>
        <w:t>used to a full extent, would present an opportunity to</w:t>
      </w:r>
      <w:r w:rsidR="00D327A5" w:rsidRPr="00287F3D">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commentRangeEnd w:id="123"/>
      <w:r w:rsidR="00E25328">
        <w:rPr>
          <w:rStyle w:val="CommentReference"/>
          <w:szCs w:val="20"/>
          <w:lang w:val="en-US" w:eastAsia="ja-JP"/>
        </w:rPr>
        <w:commentReference w:id="123"/>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24" w:name="_Toc343177396"/>
      <w:bookmarkStart w:id="125" w:name="_Toc462904928"/>
      <w:r w:rsidRPr="00131078">
        <w:rPr>
          <w:rFonts w:asciiTheme="minorHAnsi" w:hAnsiTheme="minorHAnsi"/>
          <w:b w:val="0"/>
          <w:i w:val="0"/>
          <w:sz w:val="20"/>
          <w:szCs w:val="20"/>
        </w:rPr>
        <w:t>Potential technological impact</w:t>
      </w:r>
      <w:bookmarkEnd w:id="124"/>
      <w:bookmarkEnd w:id="125"/>
    </w:p>
    <w:p w14:paraId="5A383FB2" w14:textId="3370C5FE"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w:t>
      </w:r>
      <w:commentRangeStart w:id="126"/>
      <w:r w:rsidR="00703ED5">
        <w:rPr>
          <w:rFonts w:asciiTheme="minorHAnsi" w:hAnsiTheme="minorHAnsi"/>
          <w:sz w:val="20"/>
          <w:szCs w:val="20"/>
        </w:rPr>
        <w:t xml:space="preserve">technical committee </w:t>
      </w:r>
      <w:commentRangeEnd w:id="126"/>
      <w:r w:rsidR="00E25328">
        <w:rPr>
          <w:rStyle w:val="CommentReference"/>
          <w:szCs w:val="20"/>
          <w:lang w:val="en-US" w:eastAsia="ja-JP"/>
        </w:rPr>
        <w:commentReference w:id="126"/>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1F2B5C8D"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End Users have expressed wishes </w:t>
      </w:r>
      <w:r w:rsidR="002E0B98">
        <w:rPr>
          <w:rFonts w:asciiTheme="minorHAnsi" w:hAnsiTheme="minorHAnsi"/>
          <w:sz w:val="20"/>
          <w:szCs w:val="20"/>
        </w:rPr>
        <w:t>to</w:t>
      </w:r>
      <w:r w:rsidRPr="00131078">
        <w:rPr>
          <w:rFonts w:asciiTheme="minorHAnsi" w:hAnsiTheme="minorHAnsi"/>
          <w:sz w:val="20"/>
          <w:szCs w:val="20"/>
        </w:rPr>
        <w:t xml:space="preserve"> work with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127" w:name="_Toc462904929"/>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127"/>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28" w:name="_Toc343177397"/>
      <w:bookmarkStart w:id="129" w:name="_Toc462904930"/>
      <w:r w:rsidRPr="00131078">
        <w:rPr>
          <w:rFonts w:asciiTheme="minorHAnsi" w:hAnsiTheme="minorHAnsi"/>
          <w:b w:val="0"/>
          <w:i w:val="0"/>
          <w:sz w:val="20"/>
          <w:szCs w:val="20"/>
        </w:rPr>
        <w:t>Other potential impact</w:t>
      </w:r>
      <w:bookmarkEnd w:id="128"/>
      <w:bookmarkEnd w:id="129"/>
    </w:p>
    <w:p w14:paraId="38F6A8FB" w14:textId="0661BF29" w:rsidR="00C75C9A" w:rsidRPr="00A70032" w:rsidDel="00287F3D" w:rsidRDefault="0030354F" w:rsidP="002C773C">
      <w:pPr>
        <w:rPr>
          <w:del w:id="130" w:author="DITTHARD Juergen" w:date="2016-09-28T15:37:00Z"/>
          <w:rFonts w:asciiTheme="minorHAnsi" w:hAnsiTheme="minorHAnsi"/>
          <w:sz w:val="20"/>
          <w:szCs w:val="20"/>
          <w:lang w:val="en-US"/>
          <w:rPrChange w:id="131" w:author="FEHERPATAKY Michal" w:date="2016-09-29T09:23:00Z">
            <w:rPr>
              <w:del w:id="132" w:author="DITTHARD Juergen" w:date="2016-09-28T15:37:00Z"/>
              <w:rFonts w:asciiTheme="minorHAnsi" w:hAnsiTheme="minorHAnsi"/>
              <w:sz w:val="20"/>
              <w:szCs w:val="20"/>
            </w:rPr>
          </w:rPrChange>
        </w:rPr>
      </w:pPr>
      <w:r w:rsidRPr="00287F3D">
        <w:rPr>
          <w:rFonts w:asciiTheme="minorHAnsi" w:hAnsiTheme="minorHAnsi"/>
          <w:sz w:val="20"/>
          <w:szCs w:val="20"/>
        </w:rPr>
        <w:t>Given high numbers of legislative procedures entering into Trilogue</w:t>
      </w:r>
      <w:ins w:id="133" w:author="DITTHARD Juergen" w:date="2016-09-26T13:33:00Z">
        <w:r w:rsidR="00E25328">
          <w:rPr>
            <w:rFonts w:asciiTheme="minorHAnsi" w:hAnsiTheme="minorHAnsi"/>
            <w:sz w:val="20"/>
            <w:szCs w:val="20"/>
            <w:highlight w:val="yellow"/>
          </w:rPr>
          <w:t xml:space="preserve"> negotiations</w:t>
        </w:r>
      </w:ins>
      <w:r w:rsidRPr="00287F3D">
        <w:rPr>
          <w:rFonts w:asciiTheme="minorHAnsi" w:hAnsiTheme="minorHAnsi"/>
          <w:sz w:val="20"/>
          <w:szCs w:val="20"/>
        </w:rPr>
        <w:t xml:space="preserve">, there is a public interest in the process as expressed by the inquiry of the EU Ombudsman. </w:t>
      </w:r>
      <w:ins w:id="134" w:author="FEHERPATAKY Michal" w:date="2016-09-29T09:20:00Z">
        <w:r w:rsidR="00A70032">
          <w:rPr>
            <w:rFonts w:asciiTheme="minorHAnsi" w:hAnsiTheme="minorHAnsi"/>
            <w:sz w:val="20"/>
            <w:szCs w:val="20"/>
          </w:rPr>
          <w:t xml:space="preserve">It may be likely, that with time and a lower technical </w:t>
        </w:r>
      </w:ins>
      <w:ins w:id="135" w:author="FEHERPATAKY Michal" w:date="2016-09-29T09:23:00Z">
        <w:r w:rsidR="00A70032">
          <w:rPr>
            <w:rFonts w:asciiTheme="minorHAnsi" w:hAnsiTheme="minorHAnsi"/>
            <w:sz w:val="20"/>
            <w:szCs w:val="20"/>
          </w:rPr>
          <w:t>threshold</w:t>
        </w:r>
      </w:ins>
      <w:ins w:id="136" w:author="FEHERPATAKY Michal" w:date="2016-09-29T09:22:00Z">
        <w:r w:rsidR="00A70032">
          <w:rPr>
            <w:rFonts w:asciiTheme="minorHAnsi" w:hAnsiTheme="minorHAnsi"/>
            <w:sz w:val="20"/>
            <w:szCs w:val="20"/>
          </w:rPr>
          <w:t>, the</w:t>
        </w:r>
      </w:ins>
      <w:ins w:id="137" w:author="FEHERPATAKY Michal" w:date="2016-09-29T09:20:00Z">
        <w:r w:rsidR="00A70032">
          <w:rPr>
            <w:rFonts w:asciiTheme="minorHAnsi" w:hAnsiTheme="minorHAnsi"/>
            <w:sz w:val="20"/>
            <w:szCs w:val="20"/>
          </w:rPr>
          <w:t xml:space="preserve"> Co-legislators may come to a decision to tackle the publication</w:t>
        </w:r>
      </w:ins>
      <w:ins w:id="138" w:author="FEHERPATAKY Michal" w:date="2016-09-29T09:22:00Z">
        <w:r w:rsidR="00A70032">
          <w:rPr>
            <w:rFonts w:asciiTheme="minorHAnsi" w:hAnsiTheme="minorHAnsi"/>
            <w:sz w:val="20"/>
            <w:szCs w:val="20"/>
          </w:rPr>
          <w:t xml:space="preserve"> issue with a joint decision ensuring a coherent approach by all the Trilogue participating parties.</w:t>
        </w:r>
      </w:ins>
      <w:ins w:id="139" w:author="FEHERPATAKY Michal" w:date="2016-09-29T09:23:00Z">
        <w:r w:rsidR="00A70032" w:rsidRPr="00287F3D" w:rsidDel="00A70032">
          <w:rPr>
            <w:rFonts w:asciiTheme="minorHAnsi" w:hAnsiTheme="minorHAnsi"/>
            <w:sz w:val="20"/>
            <w:szCs w:val="20"/>
          </w:rPr>
          <w:t xml:space="preserve"> </w:t>
        </w:r>
      </w:ins>
      <w:commentRangeStart w:id="140"/>
      <w:del w:id="141" w:author="FEHERPATAKY Michal" w:date="2016-09-29T09:23:00Z">
        <w:r w:rsidRPr="00287F3D" w:rsidDel="00A70032">
          <w:rPr>
            <w:rFonts w:asciiTheme="minorHAnsi" w:hAnsiTheme="minorHAnsi"/>
            <w:sz w:val="20"/>
            <w:szCs w:val="20"/>
          </w:rPr>
          <w:delText xml:space="preserve"> Depending on the decision of Business Owners it may result in a </w:delText>
        </w:r>
        <w:r w:rsidR="00C75C9A" w:rsidRPr="00287F3D" w:rsidDel="00A70032">
          <w:rPr>
            <w:rFonts w:asciiTheme="minorHAnsi" w:hAnsiTheme="minorHAnsi"/>
            <w:sz w:val="20"/>
            <w:szCs w:val="20"/>
          </w:rPr>
          <w:delText>need to integrate some of the Trilogue Table versions into publication system</w:delText>
        </w:r>
        <w:r w:rsidR="00AB2789" w:rsidRPr="00287F3D" w:rsidDel="00A70032">
          <w:rPr>
            <w:rFonts w:asciiTheme="minorHAnsi" w:hAnsiTheme="minorHAnsi"/>
            <w:sz w:val="20"/>
            <w:szCs w:val="20"/>
          </w:rPr>
          <w:delText>s</w:delText>
        </w:r>
        <w:r w:rsidR="00C75C9A" w:rsidRPr="00287F3D" w:rsidDel="00A70032">
          <w:rPr>
            <w:rFonts w:asciiTheme="minorHAnsi" w:hAnsiTheme="minorHAnsi"/>
            <w:sz w:val="20"/>
            <w:szCs w:val="20"/>
          </w:rPr>
          <w:delText xml:space="preserve"> by any of the negotiation </w:delText>
        </w:r>
        <w:commentRangeStart w:id="142"/>
        <w:r w:rsidR="00C75C9A" w:rsidRPr="00287F3D" w:rsidDel="00A70032">
          <w:rPr>
            <w:rFonts w:asciiTheme="minorHAnsi" w:hAnsiTheme="minorHAnsi"/>
            <w:sz w:val="20"/>
            <w:szCs w:val="20"/>
          </w:rPr>
          <w:delText>parties</w:delText>
        </w:r>
        <w:commentRangeEnd w:id="142"/>
        <w:r w:rsidR="009F60C3" w:rsidRPr="00287F3D" w:rsidDel="00A70032">
          <w:rPr>
            <w:rStyle w:val="CommentReference"/>
            <w:szCs w:val="20"/>
            <w:lang w:val="en-US" w:eastAsia="ja-JP"/>
          </w:rPr>
          <w:commentReference w:id="142"/>
        </w:r>
        <w:r w:rsidR="00B91B64" w:rsidRPr="00287F3D" w:rsidDel="00A70032">
          <w:rPr>
            <w:rFonts w:asciiTheme="minorHAnsi" w:hAnsiTheme="minorHAnsi"/>
            <w:sz w:val="20"/>
            <w:szCs w:val="20"/>
          </w:rPr>
          <w:delText>.</w:delText>
        </w:r>
      </w:del>
      <w:ins w:id="143" w:author="DITTHARD Juergen" w:date="2016-09-19T09:56:00Z">
        <w:del w:id="144" w:author="FEHERPATAKY Michal" w:date="2016-09-29T09:23:00Z">
          <w:r w:rsidR="00B62EC5" w:rsidRPr="00287F3D" w:rsidDel="00A70032">
            <w:rPr>
              <w:rFonts w:asciiTheme="minorHAnsi" w:hAnsiTheme="minorHAnsi"/>
              <w:sz w:val="20"/>
              <w:szCs w:val="20"/>
            </w:rPr>
            <w:delText xml:space="preserve"> </w:delText>
          </w:r>
        </w:del>
      </w:ins>
      <w:commentRangeEnd w:id="140"/>
      <w:ins w:id="145" w:author="DITTHARD Juergen" w:date="2016-09-28T15:38:00Z">
        <w:del w:id="146" w:author="FEHERPATAKY Michal" w:date="2016-09-29T09:23:00Z">
          <w:r w:rsidR="00287F3D" w:rsidDel="00A70032">
            <w:rPr>
              <w:rStyle w:val="CommentReference"/>
              <w:szCs w:val="20"/>
              <w:lang w:val="en-US" w:eastAsia="ja-JP"/>
            </w:rPr>
            <w:commentReference w:id="140"/>
          </w:r>
        </w:del>
      </w:ins>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147" w:name="_Toc462904931"/>
      <w:r w:rsidRPr="00131078">
        <w:rPr>
          <w:rFonts w:asciiTheme="minorHAnsi" w:hAnsiTheme="minorHAnsi"/>
          <w:b w:val="0"/>
          <w:i w:val="0"/>
          <w:sz w:val="20"/>
          <w:szCs w:val="20"/>
        </w:rPr>
        <w:t>Benefits and costs analysis</w:t>
      </w:r>
      <w:bookmarkEnd w:id="147"/>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148" w:name="_Toc462904932"/>
      <w:r w:rsidRPr="00131078">
        <w:rPr>
          <w:rFonts w:asciiTheme="minorHAnsi" w:hAnsiTheme="minorHAnsi"/>
          <w:b w:val="0"/>
          <w:i w:val="0"/>
          <w:sz w:val="20"/>
          <w:szCs w:val="20"/>
        </w:rPr>
        <w:t>Risk assessment and mitigation actions</w:t>
      </w:r>
      <w:bookmarkEnd w:id="148"/>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308B0F99" w:rsidR="002B56A2" w:rsidRPr="00131078" w:rsidRDefault="004478A1" w:rsidP="004478A1">
            <w:pPr>
              <w:pStyle w:val="Saisieparagraph"/>
              <w:shd w:val="clear" w:color="auto" w:fill="auto"/>
              <w:ind w:left="84"/>
              <w:rPr>
                <w:rFonts w:asciiTheme="minorHAnsi" w:hAnsiTheme="minorHAnsi"/>
                <w:sz w:val="20"/>
                <w:szCs w:val="20"/>
              </w:rPr>
            </w:pPr>
            <w:ins w:id="149" w:author="DITTHARD Juergen" w:date="2016-09-19T14:16:00Z">
              <w:r>
                <w:rPr>
                  <w:rFonts w:asciiTheme="minorHAnsi" w:hAnsiTheme="minorHAnsi"/>
                  <w:sz w:val="20"/>
                  <w:szCs w:val="20"/>
                </w:rPr>
                <w:t>Parliament and Council</w:t>
              </w:r>
            </w:ins>
            <w:r w:rsidR="00C75C9A">
              <w:rPr>
                <w:rFonts w:asciiTheme="minorHAnsi" w:hAnsiTheme="minorHAnsi"/>
                <w:sz w:val="20"/>
                <w:szCs w:val="20"/>
              </w:rPr>
              <w:t xml:space="preserve"> do not progress </w:t>
            </w:r>
            <w:ins w:id="150" w:author="DITTHARD Juergen" w:date="2016-09-19T14:15:00Z">
              <w:r>
                <w:rPr>
                  <w:rFonts w:asciiTheme="minorHAnsi" w:hAnsiTheme="minorHAnsi"/>
                  <w:sz w:val="20"/>
                  <w:szCs w:val="20"/>
                </w:rPr>
                <w:t xml:space="preserve">on the project </w:t>
              </w:r>
            </w:ins>
            <w:r w:rsidR="00C75C9A">
              <w:rPr>
                <w:rFonts w:asciiTheme="minorHAnsi" w:hAnsiTheme="minorHAnsi"/>
                <w:sz w:val="20"/>
                <w:szCs w:val="20"/>
              </w:rPr>
              <w:t xml:space="preserve">at </w:t>
            </w:r>
            <w:ins w:id="151" w:author="DITTHARD Juergen" w:date="2016-09-19T14:15:00Z">
              <w:r>
                <w:rPr>
                  <w:rFonts w:asciiTheme="minorHAnsi" w:hAnsiTheme="minorHAnsi"/>
                  <w:sz w:val="20"/>
                  <w:szCs w:val="20"/>
                </w:rPr>
                <w:t>the same</w:t>
              </w:r>
            </w:ins>
            <w:r w:rsidR="00C75C9A">
              <w:rPr>
                <w:rFonts w:asciiTheme="minorHAnsi" w:hAnsiTheme="minorHAnsi"/>
                <w:sz w:val="20"/>
                <w:szCs w:val="20"/>
              </w:rPr>
              <w:t xml:space="preserve">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152" w:name="_Toc306103595"/>
      <w:bookmarkStart w:id="153" w:name="_Toc343177400"/>
      <w:bookmarkStart w:id="154" w:name="_Toc462904933"/>
      <w:r w:rsidRPr="00131078">
        <w:rPr>
          <w:rFonts w:asciiTheme="minorHAnsi" w:hAnsiTheme="minorHAnsi"/>
          <w:b/>
        </w:rPr>
        <w:lastRenderedPageBreak/>
        <w:t>Justification and Recommendation</w:t>
      </w:r>
      <w:bookmarkEnd w:id="152"/>
      <w:bookmarkEnd w:id="153"/>
      <w:bookmarkEnd w:id="154"/>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155" w:name="_Toc276050168"/>
      <w:bookmarkStart w:id="156" w:name="_Toc306103596"/>
      <w:bookmarkStart w:id="157" w:name="_Toc343177401"/>
      <w:bookmarkStart w:id="158" w:name="_Toc462904934"/>
      <w:r w:rsidRPr="00131078">
        <w:rPr>
          <w:rFonts w:asciiTheme="minorHAnsi" w:hAnsiTheme="minorHAnsi"/>
          <w:b/>
        </w:rPr>
        <w:lastRenderedPageBreak/>
        <w:t>Implementation Plan</w:t>
      </w:r>
      <w:bookmarkEnd w:id="155"/>
      <w:bookmarkEnd w:id="156"/>
      <w:bookmarkEnd w:id="157"/>
      <w:bookmarkEnd w:id="158"/>
    </w:p>
    <w:p w14:paraId="014D6772" w14:textId="77777777" w:rsidR="00C0148C" w:rsidRPr="00131078" w:rsidRDefault="00C0148C" w:rsidP="002C773C">
      <w:pPr>
        <w:pStyle w:val="Conseilsinvisibles"/>
        <w:rPr>
          <w:rFonts w:asciiTheme="minorHAnsi" w:hAnsiTheme="minorHAnsi"/>
          <w:sz w:val="20"/>
          <w:szCs w:val="20"/>
        </w:rPr>
      </w:pPr>
      <w:bookmarkStart w:id="159"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60" w:name="_Toc306103598"/>
      <w:bookmarkStart w:id="161" w:name="_Toc343177402"/>
      <w:bookmarkStart w:id="162" w:name="_Toc462904935"/>
      <w:bookmarkEnd w:id="159"/>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160"/>
      <w:bookmarkEnd w:id="161"/>
      <w:bookmarkEnd w:id="162"/>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commentRangeStart w:id="163"/>
            <w:r w:rsidRPr="00131078">
              <w:rPr>
                <w:rFonts w:asciiTheme="minorHAnsi" w:hAnsiTheme="minorHAnsi"/>
                <w:bCs/>
                <w:sz w:val="20"/>
                <w:szCs w:val="20"/>
              </w:rPr>
              <w:t>Assumptions</w:t>
            </w:r>
            <w:commentRangeEnd w:id="163"/>
            <w:r w:rsidR="004478A1">
              <w:rPr>
                <w:rStyle w:val="CommentReference"/>
                <w:szCs w:val="20"/>
                <w:lang w:val="en-US" w:eastAsia="ja-JP"/>
              </w:rPr>
              <w:commentReference w:id="163"/>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9C4A0AC" w:rsidR="00E85C9B" w:rsidRPr="00131078" w:rsidRDefault="00E85C9B" w:rsidP="00A70032">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agreement between </w:t>
            </w:r>
            <w:ins w:id="164" w:author="FEHERPATAKY Michal" w:date="2016-09-29T09:24:00Z">
              <w:r w:rsidR="00A70032">
                <w:rPr>
                  <w:rFonts w:asciiTheme="minorHAnsi" w:hAnsiTheme="minorHAnsi"/>
                  <w:sz w:val="20"/>
                  <w:szCs w:val="20"/>
                </w:rPr>
                <w:t>the European Parliament and the Council</w:t>
              </w:r>
            </w:ins>
            <w:r w:rsidR="002E0B98">
              <w:rPr>
                <w:rFonts w:asciiTheme="minorHAnsi" w:hAnsiTheme="minorHAnsi"/>
                <w:sz w:val="20"/>
                <w:szCs w:val="20"/>
              </w:rPr>
              <w:t xml:space="preserve"> that</w:t>
            </w:r>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40F42524"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w:t>
            </w:r>
            <w:r w:rsidR="00EA378C">
              <w:rPr>
                <w:rFonts w:asciiTheme="minorHAnsi" w:hAnsiTheme="minorHAnsi"/>
                <w:sz w:val="20"/>
                <w:szCs w:val="20"/>
              </w:rPr>
              <w:t>reason,</w:t>
            </w:r>
            <w:r>
              <w:rPr>
                <w:rFonts w:asciiTheme="minorHAnsi" w:hAnsiTheme="minorHAnsi"/>
                <w:sz w:val="20"/>
                <w:szCs w:val="20"/>
              </w:rPr>
              <w:t xml:space="preserve"> there will be </w:t>
            </w:r>
            <w:r w:rsidR="00EA378C">
              <w:rPr>
                <w:rFonts w:asciiTheme="minorHAnsi" w:hAnsiTheme="minorHAnsi"/>
                <w:sz w:val="20"/>
                <w:szCs w:val="20"/>
              </w:rPr>
              <w:t>a</w:t>
            </w:r>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65" w:name="_Toc343177403"/>
      <w:bookmarkStart w:id="166" w:name="_Toc462904936"/>
      <w:r w:rsidRPr="00131078">
        <w:rPr>
          <w:rFonts w:asciiTheme="minorHAnsi" w:hAnsiTheme="minorHAnsi"/>
          <w:b w:val="0"/>
          <w:sz w:val="20"/>
          <w:szCs w:val="20"/>
          <w:lang w:val="en-GB"/>
        </w:rPr>
        <w:t>Time scale</w:t>
      </w:r>
      <w:bookmarkEnd w:id="165"/>
      <w:bookmarkEnd w:id="166"/>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For each scenario, you can compl</w:t>
      </w:r>
      <w:r w:rsidR="0066762D" w:rsidRPr="00287F3D">
        <w:rPr>
          <w:rFonts w:asciiTheme="minorHAnsi" w:hAnsiTheme="minorHAnsi"/>
          <w:b/>
          <w:sz w:val="20"/>
          <w:szCs w:val="20"/>
        </w:rPr>
        <w:t>ete this form referring to the T</w:t>
      </w:r>
      <w:r w:rsidRPr="00287F3D">
        <w:rPr>
          <w:rFonts w:asciiTheme="minorHAnsi" w:hAnsiTheme="minorHAnsi"/>
          <w:b/>
          <w:sz w:val="20"/>
          <w:szCs w:val="20"/>
        </w:rPr>
        <w:t>o-be map.</w:t>
      </w:r>
    </w:p>
    <w:p w14:paraId="778E06A0"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internal entity type meets the following criteria:</w:t>
      </w:r>
    </w:p>
    <w:p w14:paraId="28F6806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13A9DB1F"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the application to be counted. </w:t>
      </w:r>
    </w:p>
    <w:p w14:paraId="764801F6" w14:textId="77777777" w:rsidR="008C12DC" w:rsidRPr="00287F3D" w:rsidRDefault="008C12DC" w:rsidP="008C12DC">
      <w:pPr>
        <w:pStyle w:val="Conseilsinvisibles"/>
        <w:rPr>
          <w:rFonts w:asciiTheme="minorHAnsi" w:hAnsiTheme="minorHAnsi"/>
          <w:b/>
          <w:sz w:val="20"/>
          <w:szCs w:val="20"/>
        </w:rPr>
      </w:pPr>
      <w:r w:rsidRPr="00287F3D">
        <w:rPr>
          <w:rFonts w:asciiTheme="minorHAnsi" w:hAnsiTheme="minorHAnsi"/>
          <w:b/>
          <w:sz w:val="20"/>
          <w:szCs w:val="20"/>
        </w:rPr>
        <w:t>An external entity type meets the following criteria:</w:t>
      </w:r>
    </w:p>
    <w:p w14:paraId="4380221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used by the application to be counted. </w:t>
      </w:r>
    </w:p>
    <w:p w14:paraId="25A7CF01"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not maintained by the application to be counted. </w:t>
      </w:r>
    </w:p>
    <w:p w14:paraId="31BD1143" w14:textId="77777777" w:rsidR="008C12DC" w:rsidRPr="00287F3D" w:rsidRDefault="008C12DC" w:rsidP="008C12DC">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 xml:space="preserve">It is maintained by a different application (excluded from count). </w:t>
      </w:r>
    </w:p>
    <w:p w14:paraId="56F38363" w14:textId="311755C3" w:rsidR="00422786" w:rsidRPr="00287F3D" w:rsidRDefault="008C12DC" w:rsidP="00422786">
      <w:pPr>
        <w:pStyle w:val="Conseilsinvisibles"/>
        <w:numPr>
          <w:ilvl w:val="0"/>
          <w:numId w:val="15"/>
        </w:numPr>
        <w:rPr>
          <w:rFonts w:asciiTheme="minorHAnsi" w:hAnsiTheme="minorHAnsi"/>
          <w:b/>
          <w:sz w:val="20"/>
          <w:szCs w:val="20"/>
        </w:rPr>
      </w:pPr>
      <w:r w:rsidRPr="00287F3D">
        <w:rPr>
          <w:rFonts w:asciiTheme="minorHAnsi" w:hAnsiTheme="minorHAnsi"/>
          <w:b/>
          <w:sz w:val="20"/>
          <w:szCs w:val="20"/>
        </w:rPr>
        <w:t>It is directly available to the appli</w:t>
      </w:r>
      <w:r w:rsidR="00FD0636" w:rsidRPr="00287F3D">
        <w:rPr>
          <w:rFonts w:asciiTheme="minorHAnsi" w:hAnsiTheme="minorHAnsi"/>
          <w:b/>
          <w:sz w:val="20"/>
          <w:szCs w:val="20"/>
        </w:rPr>
        <w:t>cation to be counted.</w:t>
      </w:r>
      <w:r w:rsidRPr="00287F3D">
        <w:rPr>
          <w:rFonts w:asciiTheme="minorHAnsi" w:hAnsiTheme="minorHAnsi"/>
          <w:b/>
          <w:sz w:val="20"/>
          <w:szCs w:val="20"/>
        </w:rPr>
        <w:t xml:space="preserve"> </w:t>
      </w:r>
    </w:p>
    <w:p w14:paraId="6741DDF3" w14:textId="77777777" w:rsidR="00422786" w:rsidRPr="00287F3D" w:rsidRDefault="00422786" w:rsidP="00422786">
      <w:pPr>
        <w:pStyle w:val="Conseilsinvisibles"/>
        <w:rPr>
          <w:rFonts w:asciiTheme="minorHAnsi" w:hAnsiTheme="minorHAnsi"/>
          <w:b/>
          <w:sz w:val="20"/>
          <w:szCs w:val="20"/>
        </w:rPr>
      </w:pPr>
    </w:p>
    <w:p w14:paraId="64EC9163" w14:textId="77777777" w:rsidR="00422786" w:rsidRPr="00287F3D"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287F3D">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287F3D">
        <w:rPr>
          <w:rFonts w:asciiTheme="minorHAnsi" w:hAnsiTheme="minorHAnsi"/>
          <w:sz w:val="20"/>
          <w:szCs w:val="20"/>
        </w:rPr>
        <w:t xml:space="preserve">solution as per the e-Parliament Plans 2016-2019 document </w:t>
      </w:r>
      <w:r w:rsidRPr="00287F3D">
        <w:rPr>
          <w:rFonts w:asciiTheme="minorHAnsi" w:hAnsiTheme="minorHAnsi"/>
          <w:sz w:val="20"/>
          <w:szCs w:val="20"/>
        </w:rPr>
        <w:t xml:space="preserve">is foreseen at the end of 2018. </w:t>
      </w:r>
      <w:r w:rsidR="00392985" w:rsidRPr="00287F3D">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167" w:name="_Toc324320798"/>
      <w:bookmarkStart w:id="168" w:name="_Toc336600699"/>
      <w:bookmarkStart w:id="169" w:name="_Toc343177404"/>
      <w:bookmarkStart w:id="170" w:name="_Toc462904937"/>
      <w:r w:rsidRPr="00131078">
        <w:rPr>
          <w:rFonts w:asciiTheme="minorHAnsi" w:hAnsiTheme="minorHAnsi"/>
          <w:b/>
        </w:rPr>
        <w:lastRenderedPageBreak/>
        <w:t>ANNEX for Data Protection</w:t>
      </w:r>
      <w:bookmarkEnd w:id="170"/>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141BEA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023CE292"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171" w:name="Check2"/>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bookmarkEnd w:id="171"/>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172" w:name="Check3"/>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bookmarkEnd w:id="172"/>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173" w:name="Check4"/>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bookmarkEnd w:id="173"/>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686B2F5D" w:rsidR="00E82E87" w:rsidRPr="00131078" w:rsidRDefault="002A1369" w:rsidP="002A1369">
            <w:pPr>
              <w:pStyle w:val="Saisieparagraph"/>
              <w:rPr>
                <w:rFonts w:asciiTheme="minorHAnsi" w:hAnsiTheme="minorHAnsi"/>
                <w:sz w:val="20"/>
                <w:szCs w:val="20"/>
              </w:rPr>
            </w:pPr>
            <w:r>
              <w:rPr>
                <w:rFonts w:asciiTheme="minorHAnsi" w:hAnsiTheme="minorHAnsi"/>
                <w:sz w:val="20"/>
                <w:szCs w:val="20"/>
              </w:rPr>
              <w:t>Concerned personal data are more or less public: name of a MEP, office phone number, EP e-mail and equivalent data on Council side</w:t>
            </w: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174"/>
            <w:r w:rsidRPr="00131078">
              <w:rPr>
                <w:rFonts w:asciiTheme="minorHAnsi" w:hAnsiTheme="minorHAnsi" w:cs="Arial"/>
                <w:sz w:val="20"/>
                <w:szCs w:val="20"/>
              </w:rPr>
              <w:t>How will consistency of the processing be ensured across the various storage locations?</w:t>
            </w:r>
            <w:commentRangeEnd w:id="174"/>
            <w:r w:rsidR="001268E4">
              <w:rPr>
                <w:rStyle w:val="CommentReference"/>
                <w:szCs w:val="20"/>
                <w:lang w:val="en-US" w:eastAsia="ja-JP"/>
              </w:rPr>
              <w:commentReference w:id="174"/>
            </w:r>
            <w:r w:rsidRPr="00131078">
              <w:rPr>
                <w:rFonts w:asciiTheme="minorHAnsi" w:hAnsiTheme="minorHAnsi" w:cs="Arial"/>
                <w:sz w:val="20"/>
                <w:szCs w:val="20"/>
              </w:rPr>
              <w:t xml:space="preserve"> </w:t>
            </w:r>
          </w:p>
        </w:tc>
        <w:tc>
          <w:tcPr>
            <w:tcW w:w="2171" w:type="pct"/>
            <w:shd w:val="clear" w:color="auto" w:fill="auto"/>
          </w:tcPr>
          <w:p w14:paraId="237DC77E" w14:textId="7304E0BE" w:rsidR="00E82E87" w:rsidRPr="00131078" w:rsidRDefault="002A1369" w:rsidP="005F7392">
            <w:pPr>
              <w:pStyle w:val="Saisieparagraph"/>
              <w:rPr>
                <w:rFonts w:asciiTheme="minorHAnsi" w:hAnsiTheme="minorHAnsi"/>
                <w:sz w:val="20"/>
                <w:szCs w:val="20"/>
              </w:rPr>
            </w:pPr>
            <w:r>
              <w:rPr>
                <w:rFonts w:asciiTheme="minorHAnsi" w:hAnsiTheme="minorHAnsi"/>
                <w:sz w:val="20"/>
                <w:szCs w:val="20"/>
              </w:rPr>
              <w:t>Exchange of data between EP and Council will be handled through eTrustX</w:t>
            </w: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175"/>
            <w:r w:rsidRPr="00131078">
              <w:rPr>
                <w:rFonts w:asciiTheme="minorHAnsi" w:hAnsiTheme="minorHAnsi"/>
                <w:sz w:val="20"/>
                <w:szCs w:val="20"/>
              </w:rPr>
              <w:t>Mitigation actions</w:t>
            </w:r>
            <w:commentRangeEnd w:id="175"/>
            <w:r w:rsidR="00BF16AA">
              <w:rPr>
                <w:rStyle w:val="CommentReference"/>
                <w:szCs w:val="20"/>
                <w:lang w:val="en-US" w:eastAsia="ja-JP"/>
              </w:rPr>
              <w:commentReference w:id="175"/>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5851A5">
              <w:rPr>
                <w:rFonts w:asciiTheme="minorHAnsi" w:hAnsiTheme="minorHAnsi"/>
                <w:sz w:val="20"/>
                <w:szCs w:val="20"/>
              </w:rPr>
            </w:r>
            <w:r w:rsidR="005851A5">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176" w:name="_Toc462904938"/>
      <w:r w:rsidRPr="00131078">
        <w:rPr>
          <w:rFonts w:asciiTheme="minorHAnsi" w:hAnsiTheme="minorHAnsi"/>
          <w:b/>
        </w:rPr>
        <w:lastRenderedPageBreak/>
        <w:t>ANNEX to assess security needs</w:t>
      </w:r>
      <w:bookmarkEnd w:id="176"/>
    </w:p>
    <w:p w14:paraId="16DE35B1" w14:textId="77777777" w:rsidR="004601EE" w:rsidRPr="00131078" w:rsidRDefault="004601EE" w:rsidP="004601EE">
      <w:pPr>
        <w:jc w:val="left"/>
        <w:rPr>
          <w:rFonts w:asciiTheme="minorHAnsi" w:hAnsiTheme="minorHAnsi"/>
          <w:sz w:val="20"/>
          <w:szCs w:val="20"/>
        </w:rPr>
      </w:pPr>
      <w:r w:rsidRPr="00EA378C">
        <w:rPr>
          <w:rFonts w:asciiTheme="minorHAnsi" w:hAnsiTheme="minorHAnsi"/>
          <w:sz w:val="20"/>
          <w:szCs w:val="20"/>
        </w:rPr>
        <w:t xml:space="preserve">The purpose of this annex is to identify security needs that </w:t>
      </w:r>
      <w:r w:rsidR="00644837" w:rsidRPr="00EA378C">
        <w:rPr>
          <w:rFonts w:asciiTheme="minorHAnsi" w:hAnsiTheme="minorHAnsi"/>
          <w:sz w:val="20"/>
          <w:szCs w:val="20"/>
        </w:rPr>
        <w:t xml:space="preserve">relate business processes and scenarios </w:t>
      </w:r>
      <w:r w:rsidRPr="00EA378C">
        <w:rPr>
          <w:rFonts w:asciiTheme="minorHAnsi" w:hAnsiTheme="minorHAnsi"/>
          <w:sz w:val="20"/>
          <w:szCs w:val="20"/>
        </w:rPr>
        <w:t>to the Information</w:t>
      </w:r>
      <w:r w:rsidRPr="00131078">
        <w:rPr>
          <w:rFonts w:asciiTheme="minorHAnsi" w:hAnsiTheme="minorHAnsi"/>
          <w:sz w:val="20"/>
          <w:szCs w:val="20"/>
        </w:rPr>
        <w:t xml:space="preserve"> Systems at hand. The Annex itself is located in the BREQ file/log.</w:t>
      </w:r>
    </w:p>
    <w:p w14:paraId="65BE9560"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Cassandre team. </w:t>
      </w:r>
      <w:r w:rsidRPr="00131078">
        <w:rPr>
          <w:rFonts w:asciiTheme="minorHAnsi" w:hAnsiTheme="minorHAnsi"/>
          <w:sz w:val="20"/>
          <w:szCs w:val="20"/>
          <w:lang w:val="fr-FR"/>
        </w:rPr>
        <w:t xml:space="preserve">Please,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Cassandre programme management. </w:t>
      </w:r>
    </w:p>
    <w:p w14:paraId="5B75680E" w14:textId="77777777" w:rsidR="004601EE" w:rsidRPr="00131078" w:rsidRDefault="004601EE" w:rsidP="004601EE">
      <w:pPr>
        <w:rPr>
          <w:rFonts w:asciiTheme="minorHAnsi" w:hAnsiTheme="minorHAnsi"/>
          <w:sz w:val="20"/>
          <w:szCs w:val="20"/>
        </w:rPr>
      </w:pPr>
      <w:r w:rsidRPr="00EA378C">
        <w:rPr>
          <w:rFonts w:asciiTheme="minorHAnsi" w:hAnsiTheme="minorHAnsi"/>
          <w:sz w:val="20"/>
          <w:szCs w:val="20"/>
        </w:rPr>
        <w:t>Each requirement within the BREQ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are the Information System's Recovery time objective (RTO) i.e. the time lost from normal business process functioning and the Recovery point objective (RPO). i.e.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commentRangeStart w:id="177"/>
      <w:r w:rsidRPr="00131078">
        <w:rPr>
          <w:rFonts w:asciiTheme="minorHAnsi" w:hAnsiTheme="minorHAnsi"/>
          <w:sz w:val="20"/>
          <w:szCs w:val="20"/>
        </w:rPr>
        <w:t>3. CONFIDENTIALITY: What are the confidentialities needs of the information System?</w:t>
      </w:r>
      <w:commentRangeEnd w:id="177"/>
      <w:r w:rsidR="00B62EC5">
        <w:rPr>
          <w:rStyle w:val="CommentReference"/>
          <w:szCs w:val="20"/>
          <w:lang w:val="en-US" w:eastAsia="ja-JP"/>
        </w:rPr>
        <w:commentReference w:id="177"/>
      </w:r>
    </w:p>
    <w:p w14:paraId="7E347E7A" w14:textId="77777777" w:rsidR="004601EE" w:rsidRPr="004478A1" w:rsidRDefault="004601EE" w:rsidP="00925EB1">
      <w:pPr>
        <w:pStyle w:val="ListParagraph"/>
        <w:numPr>
          <w:ilvl w:val="0"/>
          <w:numId w:val="23"/>
        </w:numPr>
        <w:rPr>
          <w:rFonts w:asciiTheme="minorHAnsi" w:hAnsiTheme="minorHAnsi"/>
          <w:sz w:val="20"/>
          <w:szCs w:val="20"/>
          <w:highlight w:val="yellow"/>
          <w:rPrChange w:id="178" w:author="DITTHARD Juergen" w:date="2016-09-19T14:19:00Z">
            <w:rPr>
              <w:rFonts w:asciiTheme="minorHAnsi" w:hAnsiTheme="minorHAnsi"/>
              <w:sz w:val="20"/>
              <w:szCs w:val="20"/>
            </w:rPr>
          </w:rPrChange>
        </w:rPr>
      </w:pPr>
      <w:r w:rsidRPr="004478A1">
        <w:rPr>
          <w:rFonts w:asciiTheme="minorHAnsi" w:hAnsiTheme="minorHAnsi"/>
          <w:sz w:val="20"/>
          <w:szCs w:val="20"/>
          <w:highlight w:val="yellow"/>
          <w:rPrChange w:id="179" w:author="DITTHARD Juergen" w:date="2016-09-19T14:19:00Z">
            <w:rPr>
              <w:rFonts w:asciiTheme="minorHAnsi" w:hAnsiTheme="minorHAnsi"/>
              <w:sz w:val="20"/>
              <w:szCs w:val="20"/>
            </w:rPr>
          </w:rPrChange>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180" w:name="_Toc462904939"/>
      <w:r w:rsidRPr="00131078">
        <w:rPr>
          <w:rFonts w:asciiTheme="minorHAnsi" w:hAnsiTheme="minorHAnsi"/>
          <w:b/>
        </w:rPr>
        <w:lastRenderedPageBreak/>
        <w:t xml:space="preserve">ANNEXES for the Initial Business </w:t>
      </w:r>
      <w:commentRangeStart w:id="181"/>
      <w:r w:rsidRPr="00131078">
        <w:rPr>
          <w:rFonts w:asciiTheme="minorHAnsi" w:hAnsiTheme="minorHAnsi"/>
          <w:b/>
        </w:rPr>
        <w:t>Case</w:t>
      </w:r>
      <w:bookmarkEnd w:id="167"/>
      <w:bookmarkEnd w:id="168"/>
      <w:bookmarkEnd w:id="169"/>
      <w:commentRangeEnd w:id="181"/>
      <w:r w:rsidR="007E6D48">
        <w:rPr>
          <w:rStyle w:val="CommentReference"/>
          <w:bCs w:val="0"/>
          <w:smallCaps w:val="0"/>
          <w:kern w:val="0"/>
          <w:szCs w:val="20"/>
          <w:lang w:val="en-US" w:eastAsia="ja-JP"/>
        </w:rPr>
        <w:commentReference w:id="181"/>
      </w:r>
      <w:bookmarkEnd w:id="180"/>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182" w:name="_Toc462904940"/>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182"/>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183" w:name="_Toc462904941"/>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183"/>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184" w:name="_Toc462904942"/>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184"/>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85" w:name="_Toc462904943"/>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185"/>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86" w:name="_Toc462904944"/>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186"/>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187" w:name="_Toc343177406"/>
      <w:bookmarkStart w:id="188" w:name="_Toc127238672"/>
      <w:bookmarkStart w:id="189" w:name="_Toc216171225"/>
      <w:bookmarkStart w:id="190" w:name="_Toc462904945"/>
      <w:bookmarkEnd w:id="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187"/>
      <w:bookmarkEnd w:id="190"/>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191" w:name="_Toc343177407"/>
      <w:bookmarkStart w:id="192" w:name="_Toc462904946"/>
      <w:commentRangeStart w:id="193"/>
      <w:r w:rsidRPr="00131078">
        <w:rPr>
          <w:rFonts w:asciiTheme="minorHAnsi" w:hAnsiTheme="minorHAnsi"/>
          <w:sz w:val="20"/>
          <w:szCs w:val="20"/>
          <w:lang w:val="en-GB"/>
        </w:rPr>
        <w:t>Circulation</w:t>
      </w:r>
      <w:bookmarkEnd w:id="191"/>
      <w:commentRangeEnd w:id="193"/>
      <w:r w:rsidR="005F68A5">
        <w:rPr>
          <w:rStyle w:val="CommentReference"/>
          <w:b w:val="0"/>
          <w:bCs w:val="0"/>
          <w:iCs w:val="0"/>
          <w:szCs w:val="20"/>
        </w:rPr>
        <w:commentReference w:id="193"/>
      </w:r>
      <w:bookmarkEnd w:id="1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35"/>
        <w:gridCol w:w="3114"/>
        <w:gridCol w:w="2990"/>
        <w:gridCol w:w="897"/>
        <w:gridCol w:w="892"/>
      </w:tblGrid>
      <w:tr w:rsidR="00D33D98" w:rsidRPr="00EA378C" w14:paraId="35716911" w14:textId="77777777" w:rsidTr="008833FD">
        <w:trPr>
          <w:trHeight w:val="307"/>
          <w:tblHeader/>
        </w:trPr>
        <w:tc>
          <w:tcPr>
            <w:tcW w:w="901" w:type="pct"/>
            <w:shd w:val="clear" w:color="auto" w:fill="C0C0C0"/>
            <w:vAlign w:val="center"/>
          </w:tcPr>
          <w:p w14:paraId="4E8E33D9"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DG or Company</w:t>
            </w:r>
          </w:p>
        </w:tc>
        <w:tc>
          <w:tcPr>
            <w:tcW w:w="1617" w:type="pct"/>
            <w:shd w:val="clear" w:color="auto" w:fill="C0C0C0"/>
            <w:vAlign w:val="center"/>
          </w:tcPr>
          <w:p w14:paraId="4067EBF7" w14:textId="77777777" w:rsidR="00D33D98" w:rsidRPr="00EA378C" w:rsidRDefault="00D33D98" w:rsidP="00C25BCA">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Name/Initials</w:t>
            </w:r>
          </w:p>
        </w:tc>
        <w:tc>
          <w:tcPr>
            <w:tcW w:w="463" w:type="pct"/>
            <w:shd w:val="clear" w:color="auto" w:fill="C0C0C0"/>
            <w:vAlign w:val="center"/>
          </w:tcPr>
          <w:p w14:paraId="02669BBE" w14:textId="77777777" w:rsidR="00D33D98" w:rsidRPr="00EA378C" w:rsidRDefault="00A529ED"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E</w:t>
            </w:r>
            <w:r w:rsidR="00D33D98" w:rsidRPr="00EA378C">
              <w:rPr>
                <w:rFonts w:asciiTheme="minorHAnsi" w:hAnsiTheme="minorHAnsi"/>
                <w:sz w:val="20"/>
                <w:szCs w:val="20"/>
              </w:rPr>
              <w:t>R</w:t>
            </w:r>
            <w:r w:rsidRPr="00EA378C">
              <w:rPr>
                <w:rFonts w:asciiTheme="minorHAnsi" w:hAnsiTheme="minorHAnsi"/>
                <w:sz w:val="20"/>
                <w:szCs w:val="20"/>
              </w:rPr>
              <w:t>I</w:t>
            </w:r>
            <w:r w:rsidR="00D33D98" w:rsidRPr="00EA378C">
              <w:rPr>
                <w:rFonts w:asciiTheme="minorHAnsi" w:hAnsiTheme="minorHAnsi"/>
                <w:sz w:val="20"/>
                <w:szCs w:val="20"/>
              </w:rPr>
              <w:t>C</w:t>
            </w:r>
            <w:r w:rsidRPr="00EA378C">
              <w:rPr>
                <w:rFonts w:asciiTheme="minorHAnsi" w:hAnsiTheme="minorHAnsi"/>
                <w:sz w:val="20"/>
                <w:szCs w:val="20"/>
              </w:rPr>
              <w:t>A</w:t>
            </w:r>
            <w:r w:rsidR="00D33D98" w:rsidRPr="00EA378C">
              <w:rPr>
                <w:rStyle w:val="FootnoteReference"/>
                <w:rFonts w:asciiTheme="minorHAnsi" w:hAnsiTheme="minorHAnsi"/>
                <w:sz w:val="20"/>
                <w:szCs w:val="20"/>
              </w:rPr>
              <w:footnoteReference w:id="8"/>
            </w:r>
            <w:r w:rsidR="00D33D98" w:rsidRPr="00EA378C">
              <w:rPr>
                <w:rFonts w:asciiTheme="minorHAnsi" w:hAnsiTheme="minorHAnsi"/>
                <w:sz w:val="20"/>
                <w:szCs w:val="20"/>
              </w:rPr>
              <w:t xml:space="preserve"> code</w:t>
            </w:r>
          </w:p>
        </w:tc>
      </w:tr>
      <w:tr w:rsidR="008833FD" w:rsidRPr="00EA378C" w14:paraId="4A05149F" w14:textId="77777777" w:rsidTr="008833FD">
        <w:tc>
          <w:tcPr>
            <w:tcW w:w="901" w:type="pct"/>
            <w:vAlign w:val="center"/>
          </w:tcPr>
          <w:p w14:paraId="54CD9E60"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DG IPOL</w:t>
            </w:r>
          </w:p>
        </w:tc>
        <w:tc>
          <w:tcPr>
            <w:tcW w:w="1617" w:type="pct"/>
            <w:vAlign w:val="center"/>
          </w:tcPr>
          <w:p w14:paraId="6F41A8B5"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BUSINESS-Project Owner</w:t>
            </w:r>
          </w:p>
        </w:tc>
        <w:tc>
          <w:tcPr>
            <w:tcW w:w="1553" w:type="pct"/>
            <w:vAlign w:val="center"/>
          </w:tcPr>
          <w:p w14:paraId="44F20DCE"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Sarah BLAU</w:t>
            </w:r>
          </w:p>
        </w:tc>
        <w:tc>
          <w:tcPr>
            <w:tcW w:w="466" w:type="pct"/>
            <w:vAlign w:val="center"/>
          </w:tcPr>
          <w:p w14:paraId="150880D0" w14:textId="77777777" w:rsidR="008833FD" w:rsidRPr="00EA378C" w:rsidRDefault="008833FD" w:rsidP="008833FD">
            <w:pPr>
              <w:spacing w:before="100" w:beforeAutospacing="1" w:after="100" w:afterAutospacing="1"/>
              <w:jc w:val="center"/>
              <w:rPr>
                <w:rFonts w:asciiTheme="minorHAnsi" w:hAnsiTheme="minorHAnsi"/>
                <w:sz w:val="20"/>
                <w:szCs w:val="20"/>
              </w:rPr>
            </w:pPr>
          </w:p>
        </w:tc>
        <w:tc>
          <w:tcPr>
            <w:tcW w:w="463" w:type="pct"/>
            <w:vAlign w:val="center"/>
          </w:tcPr>
          <w:p w14:paraId="02427166" w14:textId="77777777" w:rsidR="008833FD" w:rsidRPr="00EA378C" w:rsidRDefault="008833FD" w:rsidP="008833FD">
            <w:pPr>
              <w:spacing w:before="100" w:beforeAutospacing="1" w:after="100" w:afterAutospacing="1"/>
              <w:jc w:val="center"/>
              <w:rPr>
                <w:rFonts w:asciiTheme="minorHAnsi" w:hAnsiTheme="minorHAnsi"/>
                <w:sz w:val="20"/>
                <w:szCs w:val="20"/>
              </w:rPr>
            </w:pPr>
            <w:r w:rsidRPr="00EA378C">
              <w:t>A</w:t>
            </w:r>
          </w:p>
        </w:tc>
      </w:tr>
      <w:tr w:rsidR="00AF4E30" w:rsidRPr="00EA378C" w14:paraId="6EB1B81A" w14:textId="77777777" w:rsidTr="008833FD">
        <w:tc>
          <w:tcPr>
            <w:tcW w:w="901" w:type="pct"/>
            <w:vAlign w:val="center"/>
          </w:tcPr>
          <w:p w14:paraId="5AD88EFD" w14:textId="503C0455" w:rsidR="00AF4E30" w:rsidRPr="00EA378C" w:rsidRDefault="002E0B98"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40F25A46" w14:textId="6E898A80" w:rsidR="00AF4E30" w:rsidRPr="00EA378C" w:rsidRDefault="008833FD" w:rsidP="00AF4E30">
            <w:pPr>
              <w:spacing w:before="100" w:beforeAutospacing="1" w:after="100" w:afterAutospacing="1"/>
              <w:jc w:val="center"/>
              <w:rPr>
                <w:rFonts w:asciiTheme="minorHAnsi" w:hAnsiTheme="minorHAnsi"/>
                <w:color w:val="000000"/>
                <w:sz w:val="20"/>
                <w:szCs w:val="20"/>
              </w:rPr>
            </w:pPr>
            <w:r w:rsidRPr="00EA378C">
              <w:rPr>
                <w:color w:val="000000"/>
              </w:rPr>
              <w:t>IT</w:t>
            </w:r>
            <w:r w:rsidR="00AF4E30" w:rsidRPr="00EA378C">
              <w:rPr>
                <w:color w:val="000000"/>
              </w:rPr>
              <w:t>-Sponsor</w:t>
            </w:r>
          </w:p>
        </w:tc>
        <w:tc>
          <w:tcPr>
            <w:tcW w:w="1553" w:type="pct"/>
            <w:vAlign w:val="center"/>
          </w:tcPr>
          <w:p w14:paraId="2C7E0B85" w14:textId="6881AD12" w:rsidR="00AF4E30" w:rsidRPr="00EA378C" w:rsidRDefault="002E0B98" w:rsidP="00AF4E30">
            <w:pPr>
              <w:spacing w:before="100" w:beforeAutospacing="1" w:after="100" w:afterAutospacing="1"/>
              <w:jc w:val="center"/>
              <w:rPr>
                <w:rFonts w:asciiTheme="minorHAnsi" w:hAnsiTheme="minorHAnsi"/>
                <w:sz w:val="20"/>
                <w:szCs w:val="20"/>
              </w:rPr>
            </w:pPr>
            <w:r w:rsidRPr="00EA378C">
              <w:t>Steen EILERTSEN</w:t>
            </w:r>
          </w:p>
        </w:tc>
        <w:tc>
          <w:tcPr>
            <w:tcW w:w="466" w:type="pct"/>
            <w:vAlign w:val="center"/>
          </w:tcPr>
          <w:p w14:paraId="7A8CA9DB"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015D2DC6" w14:textId="355C8BA9" w:rsidR="00AF4E30" w:rsidRPr="00EA378C" w:rsidRDefault="00AF4E30" w:rsidP="00AF4E30">
            <w:pPr>
              <w:spacing w:before="100" w:beforeAutospacing="1" w:after="100" w:afterAutospacing="1"/>
              <w:jc w:val="center"/>
              <w:rPr>
                <w:rFonts w:asciiTheme="minorHAnsi" w:hAnsiTheme="minorHAnsi"/>
                <w:sz w:val="20"/>
                <w:szCs w:val="20"/>
              </w:rPr>
            </w:pPr>
            <w:r w:rsidRPr="00EA378C">
              <w:rPr>
                <w:b/>
              </w:rPr>
              <w:t>A</w:t>
            </w:r>
          </w:p>
        </w:tc>
      </w:tr>
      <w:tr w:rsidR="00AF4E30" w:rsidRPr="00EA378C" w14:paraId="4C099508" w14:textId="77777777" w:rsidTr="008833FD">
        <w:tc>
          <w:tcPr>
            <w:tcW w:w="901" w:type="pct"/>
            <w:vAlign w:val="center"/>
          </w:tcPr>
          <w:p w14:paraId="03B1F1EA" w14:textId="53C8015B"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5C9A5E4B" w14:textId="66934310" w:rsidR="00AF4E30" w:rsidRPr="00EA378C" w:rsidRDefault="008833FD" w:rsidP="008833FD">
            <w:pPr>
              <w:spacing w:before="100" w:beforeAutospacing="1" w:after="100" w:afterAutospacing="1"/>
              <w:jc w:val="center"/>
              <w:rPr>
                <w:rFonts w:asciiTheme="minorHAnsi" w:hAnsiTheme="minorHAnsi"/>
                <w:sz w:val="20"/>
                <w:szCs w:val="20"/>
              </w:rPr>
            </w:pPr>
            <w:r w:rsidRPr="00EA378C">
              <w:t>PROMS</w:t>
            </w:r>
          </w:p>
        </w:tc>
        <w:tc>
          <w:tcPr>
            <w:tcW w:w="1553" w:type="pct"/>
            <w:vAlign w:val="center"/>
          </w:tcPr>
          <w:p w14:paraId="29205D9B" w14:textId="1166A4F4" w:rsidR="00AF4E30" w:rsidRPr="00EA378C" w:rsidRDefault="00AF4E30" w:rsidP="00AF4E30">
            <w:pPr>
              <w:spacing w:before="100" w:beforeAutospacing="1" w:after="100" w:afterAutospacing="1"/>
              <w:jc w:val="center"/>
              <w:rPr>
                <w:rFonts w:asciiTheme="minorHAnsi" w:hAnsiTheme="minorHAnsi"/>
                <w:sz w:val="20"/>
                <w:szCs w:val="20"/>
              </w:rPr>
            </w:pPr>
            <w:r w:rsidRPr="00EA378C">
              <w:t>Michal FEHERPATAKY</w:t>
            </w:r>
          </w:p>
        </w:tc>
        <w:tc>
          <w:tcPr>
            <w:tcW w:w="466" w:type="pct"/>
            <w:vAlign w:val="center"/>
          </w:tcPr>
          <w:p w14:paraId="59B3CE8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620745B1" w14:textId="7840B47D" w:rsidR="00AF4E30" w:rsidRPr="00EA378C" w:rsidRDefault="002E0B98" w:rsidP="00AF4E30">
            <w:pPr>
              <w:spacing w:before="100" w:beforeAutospacing="1" w:after="100" w:afterAutospacing="1"/>
              <w:jc w:val="center"/>
              <w:rPr>
                <w:rFonts w:asciiTheme="minorHAnsi" w:hAnsiTheme="minorHAnsi"/>
                <w:sz w:val="20"/>
                <w:szCs w:val="20"/>
              </w:rPr>
            </w:pPr>
            <w:r w:rsidRPr="00EA378C">
              <w:t>R</w:t>
            </w:r>
          </w:p>
        </w:tc>
      </w:tr>
      <w:tr w:rsidR="0071426D" w:rsidRPr="00EA378C" w14:paraId="6A5E5789" w14:textId="77777777" w:rsidTr="008833FD">
        <w:tc>
          <w:tcPr>
            <w:tcW w:w="901" w:type="pct"/>
            <w:vAlign w:val="center"/>
          </w:tcPr>
          <w:p w14:paraId="67D110DA" w14:textId="004DA373" w:rsidR="0071426D" w:rsidRPr="00EA378C" w:rsidRDefault="0071426D" w:rsidP="00AF4E30">
            <w:pPr>
              <w:spacing w:before="100" w:beforeAutospacing="1" w:after="100" w:afterAutospacing="1"/>
              <w:jc w:val="center"/>
            </w:pPr>
            <w:r w:rsidRPr="00EA378C">
              <w:t>DG ITEC</w:t>
            </w:r>
          </w:p>
        </w:tc>
        <w:tc>
          <w:tcPr>
            <w:tcW w:w="1617" w:type="pct"/>
            <w:vAlign w:val="center"/>
          </w:tcPr>
          <w:p w14:paraId="5A8072C8" w14:textId="03BCC552" w:rsidR="0071426D" w:rsidRPr="00EA378C" w:rsidRDefault="008833FD" w:rsidP="00AF4E30">
            <w:pPr>
              <w:spacing w:before="100" w:beforeAutospacing="1" w:after="100" w:afterAutospacing="1"/>
              <w:jc w:val="center"/>
            </w:pPr>
            <w:r w:rsidRPr="00EA378C">
              <w:t>Senior Supplier</w:t>
            </w:r>
          </w:p>
        </w:tc>
        <w:tc>
          <w:tcPr>
            <w:tcW w:w="1553" w:type="pct"/>
            <w:vAlign w:val="center"/>
          </w:tcPr>
          <w:p w14:paraId="0CC0389A" w14:textId="3D84189E" w:rsidR="0071426D" w:rsidRPr="00EA378C" w:rsidRDefault="0071426D" w:rsidP="00AF4E30">
            <w:pPr>
              <w:spacing w:before="100" w:beforeAutospacing="1" w:after="100" w:afterAutospacing="1"/>
              <w:jc w:val="center"/>
            </w:pPr>
            <w:r w:rsidRPr="00EA378C">
              <w:t>Olivier LEBOEUF</w:t>
            </w:r>
          </w:p>
        </w:tc>
        <w:tc>
          <w:tcPr>
            <w:tcW w:w="466" w:type="pct"/>
            <w:vAlign w:val="center"/>
          </w:tcPr>
          <w:p w14:paraId="45482C89" w14:textId="77777777" w:rsidR="0071426D" w:rsidRPr="00EA378C" w:rsidRDefault="0071426D" w:rsidP="00AF4E30">
            <w:pPr>
              <w:spacing w:before="100" w:beforeAutospacing="1" w:after="100" w:afterAutospacing="1"/>
              <w:jc w:val="center"/>
              <w:rPr>
                <w:rFonts w:asciiTheme="minorHAnsi" w:hAnsiTheme="minorHAnsi"/>
                <w:sz w:val="20"/>
                <w:szCs w:val="20"/>
              </w:rPr>
            </w:pPr>
          </w:p>
        </w:tc>
        <w:tc>
          <w:tcPr>
            <w:tcW w:w="463" w:type="pct"/>
            <w:vAlign w:val="center"/>
          </w:tcPr>
          <w:p w14:paraId="7CE14D45" w14:textId="0FB134D4" w:rsidR="0071426D" w:rsidRPr="00EA378C" w:rsidRDefault="0071426D" w:rsidP="00AF4E30">
            <w:pPr>
              <w:spacing w:before="100" w:beforeAutospacing="1" w:after="100" w:afterAutospacing="1"/>
              <w:jc w:val="center"/>
            </w:pPr>
            <w:r w:rsidRPr="00EA378C">
              <w:t>C</w:t>
            </w:r>
          </w:p>
        </w:tc>
      </w:tr>
      <w:tr w:rsidR="00AF4E30" w:rsidRPr="00EA378C" w14:paraId="767A48C9" w14:textId="77777777" w:rsidTr="008833FD">
        <w:tc>
          <w:tcPr>
            <w:tcW w:w="901" w:type="pct"/>
            <w:vAlign w:val="center"/>
          </w:tcPr>
          <w:p w14:paraId="26A725CE" w14:textId="1C06E28D" w:rsidR="00AF4E30" w:rsidRPr="00EA378C" w:rsidRDefault="00AF4E30" w:rsidP="00AF4E30">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756217C4" w14:textId="6F67A002" w:rsidR="00AF4E30" w:rsidRPr="00EA378C" w:rsidRDefault="00AF4E30" w:rsidP="00AF4E30">
            <w:pPr>
              <w:spacing w:before="100" w:beforeAutospacing="1" w:after="100" w:afterAutospacing="1"/>
              <w:jc w:val="center"/>
              <w:rPr>
                <w:rFonts w:asciiTheme="minorHAnsi" w:hAnsiTheme="minorHAnsi"/>
                <w:sz w:val="20"/>
                <w:szCs w:val="20"/>
              </w:rPr>
            </w:pPr>
            <w:r w:rsidRPr="00EA378C">
              <w:t>IT</w:t>
            </w:r>
            <w:r w:rsidR="002E0B98" w:rsidRPr="00EA378C">
              <w:t xml:space="preserve"> </w:t>
            </w:r>
            <w:r w:rsidRPr="00EA378C">
              <w:t>Project Manager</w:t>
            </w:r>
          </w:p>
        </w:tc>
        <w:tc>
          <w:tcPr>
            <w:tcW w:w="1553" w:type="pct"/>
            <w:vAlign w:val="center"/>
          </w:tcPr>
          <w:p w14:paraId="4F36A26E" w14:textId="3280FFCD" w:rsidR="00AF4E30" w:rsidRPr="00EA378C" w:rsidRDefault="00AF4E30" w:rsidP="00AF4E30">
            <w:pPr>
              <w:spacing w:before="100" w:beforeAutospacing="1" w:after="100" w:afterAutospacing="1"/>
              <w:jc w:val="center"/>
              <w:rPr>
                <w:rFonts w:asciiTheme="minorHAnsi" w:hAnsiTheme="minorHAnsi"/>
                <w:sz w:val="20"/>
                <w:szCs w:val="20"/>
              </w:rPr>
            </w:pPr>
            <w:r w:rsidRPr="00EA378C">
              <w:t>Gianluigi ALARI</w:t>
            </w:r>
          </w:p>
        </w:tc>
        <w:tc>
          <w:tcPr>
            <w:tcW w:w="466" w:type="pct"/>
            <w:vAlign w:val="center"/>
          </w:tcPr>
          <w:p w14:paraId="7E0222E9"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33023364" w14:textId="19E227AD" w:rsidR="00AF4E30" w:rsidRPr="00EA378C" w:rsidRDefault="00AF4E30" w:rsidP="00AF4E30">
            <w:pPr>
              <w:spacing w:before="100" w:beforeAutospacing="1" w:after="100" w:afterAutospacing="1"/>
              <w:jc w:val="center"/>
              <w:rPr>
                <w:rFonts w:asciiTheme="minorHAnsi" w:hAnsiTheme="minorHAnsi"/>
                <w:sz w:val="20"/>
                <w:szCs w:val="20"/>
              </w:rPr>
            </w:pPr>
            <w:r w:rsidRPr="00EA378C">
              <w:t>C</w:t>
            </w:r>
          </w:p>
        </w:tc>
      </w:tr>
      <w:tr w:rsidR="002E0B98" w:rsidRPr="00EA378C" w14:paraId="7276EB91" w14:textId="77777777" w:rsidTr="008833FD">
        <w:tc>
          <w:tcPr>
            <w:tcW w:w="901" w:type="pct"/>
            <w:vAlign w:val="center"/>
          </w:tcPr>
          <w:p w14:paraId="69741525"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DG ITEC</w:t>
            </w:r>
          </w:p>
        </w:tc>
        <w:tc>
          <w:tcPr>
            <w:tcW w:w="1617" w:type="pct"/>
            <w:vAlign w:val="center"/>
          </w:tcPr>
          <w:p w14:paraId="255C2DB2" w14:textId="7BEA7CBA" w:rsidR="002E0B98" w:rsidRPr="00EA378C" w:rsidRDefault="002E0B98" w:rsidP="002E0B98">
            <w:pPr>
              <w:spacing w:before="100" w:beforeAutospacing="1" w:after="100" w:afterAutospacing="1"/>
              <w:jc w:val="center"/>
              <w:rPr>
                <w:rFonts w:asciiTheme="minorHAnsi" w:hAnsiTheme="minorHAnsi"/>
                <w:sz w:val="20"/>
                <w:szCs w:val="20"/>
              </w:rPr>
            </w:pPr>
            <w:r w:rsidRPr="00EA378C">
              <w:t xml:space="preserve">IT </w:t>
            </w:r>
            <w:r w:rsidR="008833FD" w:rsidRPr="00EA378C">
              <w:t xml:space="preserve">Project </w:t>
            </w:r>
            <w:r w:rsidRPr="00EA378C">
              <w:t>Delivery Manager</w:t>
            </w:r>
          </w:p>
        </w:tc>
        <w:tc>
          <w:tcPr>
            <w:tcW w:w="1553" w:type="pct"/>
            <w:vAlign w:val="center"/>
          </w:tcPr>
          <w:p w14:paraId="5C51C5CD" w14:textId="47991799" w:rsidR="002E0B98" w:rsidRPr="00EA378C" w:rsidRDefault="002E0B98" w:rsidP="002E0B98">
            <w:pPr>
              <w:spacing w:before="100" w:beforeAutospacing="1" w:after="100" w:afterAutospacing="1"/>
              <w:jc w:val="center"/>
              <w:rPr>
                <w:rFonts w:asciiTheme="minorHAnsi" w:hAnsiTheme="minorHAnsi"/>
                <w:sz w:val="20"/>
                <w:szCs w:val="20"/>
              </w:rPr>
            </w:pPr>
            <w:r w:rsidRPr="00EA378C">
              <w:t>Georgios KOUKLAKIS</w:t>
            </w:r>
          </w:p>
        </w:tc>
        <w:tc>
          <w:tcPr>
            <w:tcW w:w="466" w:type="pct"/>
            <w:vAlign w:val="center"/>
          </w:tcPr>
          <w:p w14:paraId="481E35E5" w14:textId="77777777" w:rsidR="002E0B98" w:rsidRPr="00EA378C" w:rsidRDefault="002E0B98" w:rsidP="002E0B98">
            <w:pPr>
              <w:spacing w:before="100" w:beforeAutospacing="1" w:after="100" w:afterAutospacing="1"/>
              <w:jc w:val="center"/>
              <w:rPr>
                <w:rFonts w:asciiTheme="minorHAnsi" w:hAnsiTheme="minorHAnsi"/>
                <w:sz w:val="20"/>
                <w:szCs w:val="20"/>
              </w:rPr>
            </w:pPr>
          </w:p>
        </w:tc>
        <w:tc>
          <w:tcPr>
            <w:tcW w:w="463" w:type="pct"/>
            <w:vAlign w:val="center"/>
          </w:tcPr>
          <w:p w14:paraId="4A0665A9" w14:textId="77777777" w:rsidR="002E0B98" w:rsidRPr="00EA378C" w:rsidRDefault="002E0B98" w:rsidP="002E0B98">
            <w:pPr>
              <w:spacing w:before="100" w:beforeAutospacing="1" w:after="100" w:afterAutospacing="1"/>
              <w:jc w:val="center"/>
              <w:rPr>
                <w:rFonts w:asciiTheme="minorHAnsi" w:hAnsiTheme="minorHAnsi"/>
                <w:sz w:val="20"/>
                <w:szCs w:val="20"/>
              </w:rPr>
            </w:pPr>
            <w:r w:rsidRPr="00EA378C">
              <w:t>C</w:t>
            </w:r>
          </w:p>
        </w:tc>
      </w:tr>
      <w:tr w:rsidR="00AF4E30" w:rsidRPr="00EA378C" w14:paraId="1C05962C" w14:textId="77777777" w:rsidTr="008833FD">
        <w:tc>
          <w:tcPr>
            <w:tcW w:w="901" w:type="pct"/>
            <w:vAlign w:val="center"/>
          </w:tcPr>
          <w:p w14:paraId="4C472F7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61F4F086" w14:textId="405D11D5" w:rsidR="00AF4E30" w:rsidRPr="00EA378C" w:rsidRDefault="00AF4E30" w:rsidP="00AF4E30">
            <w:pPr>
              <w:spacing w:before="100" w:beforeAutospacing="1" w:after="100" w:afterAutospacing="1"/>
              <w:jc w:val="center"/>
              <w:rPr>
                <w:rFonts w:asciiTheme="minorHAnsi" w:hAnsiTheme="minorHAnsi"/>
                <w:sz w:val="20"/>
                <w:szCs w:val="20"/>
              </w:rPr>
            </w:pPr>
            <w:r w:rsidRPr="00EA378C">
              <w:t>Data Protection Officer</w:t>
            </w:r>
            <w:r w:rsidRPr="00EA378C">
              <w:rPr>
                <w:rStyle w:val="FootnoteReference"/>
              </w:rPr>
              <w:footnoteReference w:id="9"/>
            </w:r>
            <w:r w:rsidRPr="00EA378C">
              <w:t xml:space="preserve"> (DPO)</w:t>
            </w:r>
          </w:p>
        </w:tc>
        <w:tc>
          <w:tcPr>
            <w:tcW w:w="1553" w:type="pct"/>
            <w:vAlign w:val="center"/>
          </w:tcPr>
          <w:p w14:paraId="0CBC2E0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13B53AB" w14:textId="0E7DD147" w:rsidR="00AF4E30" w:rsidRPr="00EA378C" w:rsidRDefault="00AF4E30" w:rsidP="00AF4E30">
            <w:pPr>
              <w:spacing w:before="100" w:beforeAutospacing="1" w:after="100" w:afterAutospacing="1"/>
              <w:jc w:val="center"/>
              <w:rPr>
                <w:rFonts w:asciiTheme="minorHAnsi" w:hAnsiTheme="minorHAnsi"/>
                <w:sz w:val="20"/>
                <w:szCs w:val="20"/>
              </w:rPr>
            </w:pPr>
            <w:r w:rsidRPr="00EA378C">
              <w:t>I</w:t>
            </w:r>
          </w:p>
        </w:tc>
      </w:tr>
      <w:tr w:rsidR="00AF4E30" w:rsidRPr="00EA378C" w14:paraId="722CE553" w14:textId="77777777" w:rsidTr="008833FD">
        <w:tc>
          <w:tcPr>
            <w:tcW w:w="901" w:type="pct"/>
            <w:vAlign w:val="center"/>
          </w:tcPr>
          <w:p w14:paraId="5053553C"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1617" w:type="pct"/>
            <w:vAlign w:val="center"/>
          </w:tcPr>
          <w:p w14:paraId="27F9AE99" w14:textId="3F669272" w:rsidR="00AF4E30" w:rsidRPr="00EA378C" w:rsidRDefault="00AF4E30" w:rsidP="00AF4E30">
            <w:pPr>
              <w:spacing w:before="100" w:beforeAutospacing="1" w:after="100" w:afterAutospacing="1"/>
              <w:jc w:val="center"/>
            </w:pPr>
            <w:r w:rsidRPr="00EA378C">
              <w:t>Key User</w:t>
            </w:r>
          </w:p>
        </w:tc>
        <w:tc>
          <w:tcPr>
            <w:tcW w:w="1553" w:type="pct"/>
            <w:vAlign w:val="center"/>
          </w:tcPr>
          <w:p w14:paraId="30ABE838"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4DF86E81" w14:textId="77777777" w:rsidR="00AF4E30" w:rsidRPr="00EA378C" w:rsidRDefault="00AF4E30" w:rsidP="00AF4E30">
            <w:pPr>
              <w:spacing w:before="100" w:beforeAutospacing="1" w:after="100" w:afterAutospacing="1"/>
              <w:jc w:val="center"/>
              <w:rPr>
                <w:rFonts w:asciiTheme="minorHAnsi" w:hAnsiTheme="minorHAnsi"/>
                <w:sz w:val="20"/>
                <w:szCs w:val="20"/>
              </w:rPr>
            </w:pPr>
          </w:p>
        </w:tc>
        <w:tc>
          <w:tcPr>
            <w:tcW w:w="463" w:type="pct"/>
            <w:vAlign w:val="center"/>
          </w:tcPr>
          <w:p w14:paraId="4EB4339D" w14:textId="5D0CEB77" w:rsidR="00AF4E30" w:rsidRPr="00EA378C" w:rsidRDefault="00AF4E30" w:rsidP="00AF4E30">
            <w:pPr>
              <w:spacing w:before="100" w:beforeAutospacing="1" w:after="100" w:afterAutospacing="1"/>
              <w:jc w:val="center"/>
            </w:pPr>
            <w:r w:rsidRPr="00EA378C">
              <w:t>I</w:t>
            </w:r>
          </w:p>
        </w:tc>
      </w:tr>
      <w:tr w:rsidR="008833FD" w:rsidRPr="00131078" w14:paraId="1495E017" w14:textId="77777777" w:rsidTr="008833FD">
        <w:tc>
          <w:tcPr>
            <w:tcW w:w="901" w:type="pct"/>
            <w:vAlign w:val="center"/>
          </w:tcPr>
          <w:p w14:paraId="104FAC99"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1617" w:type="pct"/>
            <w:vAlign w:val="center"/>
          </w:tcPr>
          <w:p w14:paraId="5B9D1B42" w14:textId="3ED2FA7B" w:rsidR="008833FD" w:rsidRPr="00EA378C" w:rsidRDefault="008833FD" w:rsidP="00AF4E30">
            <w:pPr>
              <w:spacing w:before="100" w:beforeAutospacing="1" w:after="100" w:afterAutospacing="1"/>
              <w:jc w:val="center"/>
            </w:pPr>
            <w:r w:rsidRPr="00EA378C">
              <w:t>e-Parliament PGBST members</w:t>
            </w:r>
          </w:p>
        </w:tc>
        <w:tc>
          <w:tcPr>
            <w:tcW w:w="1553" w:type="pct"/>
            <w:vAlign w:val="center"/>
          </w:tcPr>
          <w:p w14:paraId="352B9D3A"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6" w:type="pct"/>
            <w:vAlign w:val="center"/>
          </w:tcPr>
          <w:p w14:paraId="653B8346" w14:textId="77777777" w:rsidR="008833FD" w:rsidRPr="00EA378C" w:rsidRDefault="008833FD" w:rsidP="00AF4E30">
            <w:pPr>
              <w:spacing w:before="100" w:beforeAutospacing="1" w:after="100" w:afterAutospacing="1"/>
              <w:jc w:val="center"/>
              <w:rPr>
                <w:rFonts w:asciiTheme="minorHAnsi" w:hAnsiTheme="minorHAnsi"/>
                <w:sz w:val="20"/>
                <w:szCs w:val="20"/>
              </w:rPr>
            </w:pPr>
          </w:p>
        </w:tc>
        <w:tc>
          <w:tcPr>
            <w:tcW w:w="463" w:type="pct"/>
            <w:vAlign w:val="center"/>
          </w:tcPr>
          <w:p w14:paraId="37280007" w14:textId="3EE027B6" w:rsidR="008833FD" w:rsidRPr="00EA378C" w:rsidRDefault="008833FD" w:rsidP="00AF4E30">
            <w:pPr>
              <w:spacing w:before="100" w:beforeAutospacing="1" w:after="100" w:afterAutospacing="1"/>
              <w:jc w:val="center"/>
            </w:pPr>
            <w:r w:rsidRPr="00EA378C">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194" w:name="_Toc343177408"/>
      <w:bookmarkStart w:id="195" w:name="_Toc462904947"/>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EA378C" w14:paraId="0B4106AA" w14:textId="77777777" w:rsidTr="007739C4">
        <w:trPr>
          <w:trHeight w:val="276"/>
          <w:tblHeader/>
        </w:trPr>
        <w:tc>
          <w:tcPr>
            <w:tcW w:w="593" w:type="pct"/>
            <w:shd w:val="clear" w:color="auto" w:fill="C0C0C0"/>
            <w:vAlign w:val="center"/>
          </w:tcPr>
          <w:p w14:paraId="5C03FBC4"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Version number</w:t>
            </w:r>
            <w:r w:rsidRPr="00EA378C">
              <w:rPr>
                <w:rStyle w:val="FootnoteReference"/>
                <w:rFonts w:asciiTheme="minorHAnsi" w:hAnsiTheme="minorHAnsi"/>
                <w:sz w:val="20"/>
                <w:szCs w:val="20"/>
              </w:rPr>
              <w:footnoteReference w:id="10"/>
            </w:r>
          </w:p>
        </w:tc>
        <w:tc>
          <w:tcPr>
            <w:tcW w:w="599" w:type="pct"/>
            <w:shd w:val="clear" w:color="auto" w:fill="C0C0C0"/>
            <w:vAlign w:val="center"/>
          </w:tcPr>
          <w:p w14:paraId="1FDE7335"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Status</w:t>
            </w:r>
            <w:r w:rsidRPr="00EA378C">
              <w:rPr>
                <w:rStyle w:val="FootnoteReference"/>
                <w:rFonts w:asciiTheme="minorHAnsi" w:hAnsiTheme="minorHAnsi"/>
                <w:sz w:val="20"/>
                <w:szCs w:val="20"/>
              </w:rPr>
              <w:footnoteReference w:id="11"/>
            </w:r>
          </w:p>
        </w:tc>
        <w:tc>
          <w:tcPr>
            <w:tcW w:w="654" w:type="pct"/>
            <w:shd w:val="clear" w:color="auto" w:fill="C0C0C0"/>
            <w:vAlign w:val="center"/>
          </w:tcPr>
          <w:p w14:paraId="33F68C6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Date</w:t>
            </w:r>
          </w:p>
        </w:tc>
        <w:tc>
          <w:tcPr>
            <w:tcW w:w="437" w:type="pct"/>
            <w:shd w:val="clear" w:color="auto" w:fill="C0C0C0"/>
            <w:vAlign w:val="center"/>
          </w:tcPr>
          <w:p w14:paraId="1474FE39"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Initials</w:t>
            </w:r>
          </w:p>
        </w:tc>
        <w:tc>
          <w:tcPr>
            <w:tcW w:w="2717" w:type="pct"/>
            <w:shd w:val="clear" w:color="auto" w:fill="C0C0C0"/>
            <w:vAlign w:val="center"/>
          </w:tcPr>
          <w:p w14:paraId="67498A06" w14:textId="77777777" w:rsidR="007739C4" w:rsidRPr="00EA378C" w:rsidRDefault="007739C4"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Summary of changes</w:t>
            </w:r>
          </w:p>
        </w:tc>
      </w:tr>
      <w:tr w:rsidR="007739C4" w:rsidRPr="00EA378C" w14:paraId="6E4FA027" w14:textId="77777777" w:rsidTr="007739C4">
        <w:tc>
          <w:tcPr>
            <w:tcW w:w="593" w:type="pct"/>
            <w:vAlign w:val="center"/>
          </w:tcPr>
          <w:p w14:paraId="58A94C3F" w14:textId="1C445932"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0.5</w:t>
            </w:r>
          </w:p>
        </w:tc>
        <w:tc>
          <w:tcPr>
            <w:tcW w:w="599" w:type="pct"/>
            <w:vAlign w:val="center"/>
          </w:tcPr>
          <w:p w14:paraId="71DEF855"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051EA524"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09/09/2016</w:t>
            </w:r>
          </w:p>
        </w:tc>
        <w:tc>
          <w:tcPr>
            <w:tcW w:w="437" w:type="pct"/>
            <w:vAlign w:val="center"/>
          </w:tcPr>
          <w:p w14:paraId="4F983B4B" w14:textId="03B1FE9E" w:rsidR="007739C4" w:rsidRPr="00EA378C" w:rsidRDefault="0071426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MF</w:t>
            </w:r>
          </w:p>
        </w:tc>
        <w:tc>
          <w:tcPr>
            <w:tcW w:w="2717" w:type="pct"/>
            <w:vAlign w:val="center"/>
          </w:tcPr>
          <w:p w14:paraId="1E278CC2" w14:textId="26A29DC6" w:rsidR="007739C4" w:rsidRPr="00EA378C" w:rsidRDefault="0071426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Initial draft document</w:t>
            </w:r>
          </w:p>
        </w:tc>
      </w:tr>
      <w:tr w:rsidR="007739C4" w:rsidRPr="00131078" w14:paraId="2DD67E33" w14:textId="77777777" w:rsidTr="007739C4">
        <w:tc>
          <w:tcPr>
            <w:tcW w:w="593" w:type="pct"/>
            <w:vAlign w:val="center"/>
          </w:tcPr>
          <w:p w14:paraId="7FBFE26A" w14:textId="462E0E34"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0.6</w:t>
            </w:r>
          </w:p>
        </w:tc>
        <w:tc>
          <w:tcPr>
            <w:tcW w:w="599" w:type="pct"/>
            <w:vAlign w:val="center"/>
          </w:tcPr>
          <w:p w14:paraId="7F5DEC39" w14:textId="77777777" w:rsidR="007739C4" w:rsidRPr="00EA378C"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6FE3B016"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14/09/2016</w:t>
            </w:r>
          </w:p>
        </w:tc>
        <w:tc>
          <w:tcPr>
            <w:tcW w:w="437" w:type="pct"/>
            <w:vAlign w:val="center"/>
          </w:tcPr>
          <w:p w14:paraId="0F7C35C6" w14:textId="0CE73BF9" w:rsidR="007739C4" w:rsidRPr="00EA378C" w:rsidRDefault="008833FD" w:rsidP="007739C4">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OL GK</w:t>
            </w:r>
          </w:p>
        </w:tc>
        <w:tc>
          <w:tcPr>
            <w:tcW w:w="2717" w:type="pct"/>
            <w:vAlign w:val="center"/>
          </w:tcPr>
          <w:p w14:paraId="2B27B84F" w14:textId="1DF47C3A" w:rsidR="007739C4" w:rsidRPr="00131078" w:rsidRDefault="008833FD" w:rsidP="007739C4">
            <w:pPr>
              <w:spacing w:before="100" w:beforeAutospacing="1" w:after="100" w:afterAutospacing="1"/>
              <w:jc w:val="left"/>
              <w:rPr>
                <w:rFonts w:asciiTheme="minorHAnsi" w:hAnsiTheme="minorHAnsi"/>
                <w:sz w:val="20"/>
                <w:szCs w:val="20"/>
              </w:rPr>
            </w:pPr>
            <w:r w:rsidRPr="00EA378C">
              <w:rPr>
                <w:rFonts w:asciiTheme="minorHAnsi" w:hAnsiTheme="minorHAnsi"/>
                <w:sz w:val="20"/>
                <w:szCs w:val="20"/>
              </w:rPr>
              <w:t>Review</w:t>
            </w:r>
          </w:p>
        </w:tc>
      </w:tr>
      <w:tr w:rsidR="007739C4" w:rsidRPr="00131078" w14:paraId="0338E869" w14:textId="77777777" w:rsidTr="007739C4">
        <w:tc>
          <w:tcPr>
            <w:tcW w:w="593" w:type="pct"/>
            <w:vAlign w:val="center"/>
          </w:tcPr>
          <w:p w14:paraId="18B439A8" w14:textId="3A80B213"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63C6701"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15/09/2016</w:t>
            </w:r>
          </w:p>
        </w:tc>
        <w:tc>
          <w:tcPr>
            <w:tcW w:w="437" w:type="pct"/>
            <w:vAlign w:val="center"/>
          </w:tcPr>
          <w:p w14:paraId="10F53472" w14:textId="064884FB" w:rsidR="007739C4" w:rsidRPr="00131078" w:rsidRDefault="00EA378C" w:rsidP="007739C4">
            <w:pPr>
              <w:spacing w:before="100" w:beforeAutospacing="1" w:after="100" w:afterAutospacing="1"/>
              <w:jc w:val="center"/>
              <w:rPr>
                <w:rFonts w:asciiTheme="minorHAnsi" w:hAnsiTheme="minorHAnsi"/>
                <w:sz w:val="20"/>
                <w:szCs w:val="20"/>
              </w:rPr>
            </w:pPr>
            <w:r>
              <w:rPr>
                <w:rFonts w:asciiTheme="minorHAnsi" w:hAnsiTheme="minorHAnsi"/>
                <w:sz w:val="20"/>
                <w:szCs w:val="20"/>
              </w:rPr>
              <w:t>GK</w:t>
            </w:r>
          </w:p>
        </w:tc>
        <w:tc>
          <w:tcPr>
            <w:tcW w:w="2717" w:type="pct"/>
            <w:vAlign w:val="center"/>
          </w:tcPr>
          <w:p w14:paraId="29E9A3AD" w14:textId="27224F27" w:rsidR="007739C4" w:rsidRPr="00131078" w:rsidRDefault="00EA378C" w:rsidP="007739C4">
            <w:pPr>
              <w:spacing w:before="100" w:beforeAutospacing="1" w:after="100" w:afterAutospacing="1"/>
              <w:jc w:val="left"/>
              <w:rPr>
                <w:rFonts w:asciiTheme="minorHAnsi" w:hAnsiTheme="minorHAnsi"/>
                <w:sz w:val="20"/>
                <w:szCs w:val="20"/>
              </w:rPr>
            </w:pPr>
            <w:r>
              <w:rPr>
                <w:rFonts w:asciiTheme="minorHAnsi" w:hAnsiTheme="minorHAnsi"/>
                <w:sz w:val="20"/>
                <w:szCs w:val="20"/>
              </w:rPr>
              <w:t>Clean version for Business review and feedback</w:t>
            </w: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196" w:name="_Toc343177409"/>
      <w:bookmarkStart w:id="197" w:name="_Toc462904948"/>
      <w:r w:rsidRPr="00131078">
        <w:rPr>
          <w:rFonts w:asciiTheme="minorHAnsi" w:hAnsiTheme="minorHAnsi"/>
          <w:sz w:val="20"/>
          <w:szCs w:val="20"/>
          <w:lang w:val="en-GB"/>
        </w:rPr>
        <w:t>Applicable</w:t>
      </w:r>
      <w:bookmarkEnd w:id="188"/>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189"/>
      <w:bookmarkEnd w:id="196"/>
      <w:bookmarkEnd w:id="197"/>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EA378C" w14:paraId="4071D0D1" w14:textId="77777777" w:rsidTr="00C27140">
        <w:trPr>
          <w:tblHeader/>
        </w:trPr>
        <w:tc>
          <w:tcPr>
            <w:tcW w:w="438" w:type="pct"/>
            <w:shd w:val="clear" w:color="auto" w:fill="C0C0C0"/>
            <w:vAlign w:val="center"/>
          </w:tcPr>
          <w:p w14:paraId="1BE2CD75"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N°</w:t>
            </w:r>
          </w:p>
        </w:tc>
        <w:tc>
          <w:tcPr>
            <w:tcW w:w="1673" w:type="pct"/>
            <w:shd w:val="clear" w:color="auto" w:fill="C0C0C0"/>
            <w:vAlign w:val="center"/>
          </w:tcPr>
          <w:p w14:paraId="66F0C6E3" w14:textId="77777777" w:rsidR="00D33D98" w:rsidRPr="00EA378C" w:rsidRDefault="00AF38C2"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Document n</w:t>
            </w:r>
            <w:r w:rsidR="00D33D98" w:rsidRPr="00EA378C">
              <w:rPr>
                <w:rFonts w:asciiTheme="minorHAnsi" w:hAnsiTheme="minorHAnsi"/>
                <w:sz w:val="20"/>
                <w:szCs w:val="20"/>
              </w:rPr>
              <w:t>ame</w:t>
            </w:r>
          </w:p>
        </w:tc>
        <w:tc>
          <w:tcPr>
            <w:tcW w:w="2889" w:type="pct"/>
            <w:shd w:val="clear" w:color="auto" w:fill="C0C0C0"/>
            <w:vAlign w:val="center"/>
          </w:tcPr>
          <w:p w14:paraId="3E0AD3F2" w14:textId="77777777" w:rsidR="00D33D98" w:rsidRPr="00EA378C" w:rsidRDefault="00D33D98" w:rsidP="00AF38C2">
            <w:pPr>
              <w:spacing w:before="100" w:beforeAutospacing="1" w:after="100" w:afterAutospacing="1"/>
              <w:jc w:val="center"/>
              <w:rPr>
                <w:rFonts w:asciiTheme="minorHAnsi" w:hAnsiTheme="minorHAnsi"/>
                <w:sz w:val="20"/>
                <w:szCs w:val="20"/>
              </w:rPr>
            </w:pPr>
            <w:r w:rsidRPr="00EA378C">
              <w:rPr>
                <w:rFonts w:asciiTheme="minorHAnsi" w:hAnsiTheme="minorHAnsi"/>
                <w:sz w:val="20"/>
                <w:szCs w:val="20"/>
              </w:rPr>
              <w:t>Description</w:t>
            </w:r>
            <w:r w:rsidRPr="00EA378C">
              <w:rPr>
                <w:rStyle w:val="FootnoteReference"/>
                <w:rFonts w:asciiTheme="minorHAnsi" w:hAnsiTheme="minorHAnsi"/>
                <w:sz w:val="20"/>
                <w:szCs w:val="20"/>
              </w:rPr>
              <w:footnoteReference w:id="12"/>
            </w:r>
          </w:p>
        </w:tc>
      </w:tr>
      <w:tr w:rsidR="00AF31F5" w:rsidRPr="00EA378C" w14:paraId="3F2709AC" w14:textId="77777777" w:rsidTr="00C27140">
        <w:tc>
          <w:tcPr>
            <w:tcW w:w="438" w:type="pct"/>
            <w:shd w:val="clear" w:color="auto" w:fill="C0C0C0"/>
            <w:vAlign w:val="center"/>
          </w:tcPr>
          <w:p w14:paraId="6964BCF6"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[1]</w:t>
            </w:r>
          </w:p>
        </w:tc>
        <w:tc>
          <w:tcPr>
            <w:tcW w:w="1673" w:type="pct"/>
            <w:vAlign w:val="center"/>
          </w:tcPr>
          <w:p w14:paraId="58B21DCE" w14:textId="7963397F" w:rsidR="00AF31F5" w:rsidRPr="00EA378C" w:rsidRDefault="00EA378C" w:rsidP="00AF38C2">
            <w:pPr>
              <w:spacing w:before="100" w:beforeAutospacing="1" w:after="100" w:afterAutospacing="1"/>
              <w:rPr>
                <w:rFonts w:asciiTheme="minorHAnsi" w:hAnsiTheme="minorHAnsi"/>
                <w:sz w:val="20"/>
                <w:szCs w:val="20"/>
              </w:rPr>
            </w:pPr>
            <w:r w:rsidRPr="00EA378C">
              <w:rPr>
                <w:rFonts w:asciiTheme="minorHAnsi" w:hAnsiTheme="minorHAnsi"/>
                <w:b/>
                <w:sz w:val="20"/>
                <w:szCs w:val="20"/>
              </w:rPr>
              <w:t>e-Parliament 2016-2019  Project Plan v1</w:t>
            </w:r>
          </w:p>
        </w:tc>
        <w:tc>
          <w:tcPr>
            <w:tcW w:w="2889" w:type="pct"/>
            <w:vAlign w:val="center"/>
          </w:tcPr>
          <w:p w14:paraId="442E4C04" w14:textId="77777777" w:rsidR="00AF31F5" w:rsidRPr="00EA378C" w:rsidRDefault="00AF31F5" w:rsidP="00AF38C2">
            <w:pPr>
              <w:spacing w:before="100" w:beforeAutospacing="1" w:after="100" w:afterAutospacing="1"/>
              <w:rPr>
                <w:rFonts w:asciiTheme="minorHAnsi" w:hAnsiTheme="minorHAnsi"/>
                <w:vanish/>
                <w:color w:val="0000FF"/>
                <w:sz w:val="20"/>
                <w:szCs w:val="20"/>
              </w:rPr>
            </w:pPr>
            <w:r w:rsidRPr="00EA378C">
              <w:rPr>
                <w:rFonts w:asciiTheme="minorHAnsi" w:hAnsiTheme="minorHAnsi"/>
                <w:vanish/>
                <w:color w:val="0000FF"/>
                <w:sz w:val="20"/>
                <w:szCs w:val="20"/>
              </w:rPr>
              <w:t>Deliverable of the BPM analysis (insert reference)</w:t>
            </w:r>
          </w:p>
        </w:tc>
      </w:tr>
      <w:tr w:rsidR="00AF31F5" w:rsidRPr="00EA378C" w14:paraId="0C1FDF42" w14:textId="77777777" w:rsidTr="00C27140">
        <w:tc>
          <w:tcPr>
            <w:tcW w:w="438" w:type="pct"/>
            <w:shd w:val="clear" w:color="auto" w:fill="C0C0C0"/>
            <w:vAlign w:val="center"/>
          </w:tcPr>
          <w:p w14:paraId="57AAEB9E"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[2]</w:t>
            </w:r>
          </w:p>
        </w:tc>
        <w:tc>
          <w:tcPr>
            <w:tcW w:w="1673" w:type="pct"/>
            <w:vAlign w:val="center"/>
          </w:tcPr>
          <w:p w14:paraId="531DE7F6" w14:textId="32062342"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3D58A0DC"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D5E57C1" w14:textId="77777777" w:rsidTr="00C27140">
        <w:tc>
          <w:tcPr>
            <w:tcW w:w="438" w:type="pct"/>
            <w:shd w:val="clear" w:color="auto" w:fill="C0C0C0"/>
            <w:vAlign w:val="center"/>
          </w:tcPr>
          <w:p w14:paraId="3DC4977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[3]</w:t>
            </w:r>
          </w:p>
        </w:tc>
        <w:tc>
          <w:tcPr>
            <w:tcW w:w="1673" w:type="pct"/>
            <w:vAlign w:val="center"/>
          </w:tcPr>
          <w:p w14:paraId="39F32AFC" w14:textId="3083774A"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40C4EA53"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2A47A000" w14:textId="77777777" w:rsidTr="00C27140">
        <w:tc>
          <w:tcPr>
            <w:tcW w:w="438" w:type="pct"/>
            <w:shd w:val="clear" w:color="auto" w:fill="C0C0C0"/>
            <w:vAlign w:val="center"/>
          </w:tcPr>
          <w:p w14:paraId="07596CA5"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[4]</w:t>
            </w:r>
          </w:p>
        </w:tc>
        <w:tc>
          <w:tcPr>
            <w:tcW w:w="1673" w:type="pct"/>
            <w:vAlign w:val="center"/>
          </w:tcPr>
          <w:p w14:paraId="0CA9AE24" w14:textId="3E842355"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648A5765"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EA378C" w14:paraId="54BDCD6D" w14:textId="77777777" w:rsidTr="00C27140">
        <w:tc>
          <w:tcPr>
            <w:tcW w:w="438" w:type="pct"/>
            <w:shd w:val="clear" w:color="auto" w:fill="C0C0C0"/>
            <w:vAlign w:val="center"/>
          </w:tcPr>
          <w:p w14:paraId="18D1DF78" w14:textId="77777777" w:rsidR="00AF31F5" w:rsidRPr="00EA378C" w:rsidRDefault="00AF31F5" w:rsidP="00AF31F5">
            <w:pPr>
              <w:spacing w:before="100" w:beforeAutospacing="1" w:after="100" w:afterAutospacing="1"/>
              <w:jc w:val="center"/>
              <w:rPr>
                <w:rFonts w:asciiTheme="minorHAnsi" w:hAnsiTheme="minorHAnsi"/>
                <w:color w:val="000000"/>
                <w:sz w:val="20"/>
                <w:szCs w:val="20"/>
              </w:rPr>
            </w:pPr>
            <w:r w:rsidRPr="00EA378C">
              <w:rPr>
                <w:rFonts w:asciiTheme="minorHAnsi" w:hAnsiTheme="minorHAnsi"/>
                <w:color w:val="000000"/>
                <w:sz w:val="20"/>
                <w:szCs w:val="20"/>
              </w:rPr>
              <w:t>[5]</w:t>
            </w:r>
          </w:p>
        </w:tc>
        <w:tc>
          <w:tcPr>
            <w:tcW w:w="1673" w:type="pct"/>
            <w:vAlign w:val="center"/>
          </w:tcPr>
          <w:p w14:paraId="4676AC4D" w14:textId="6E4C385C" w:rsidR="00AF31F5" w:rsidRPr="00EA378C" w:rsidRDefault="00AF31F5" w:rsidP="00AF38C2">
            <w:pPr>
              <w:spacing w:before="100" w:beforeAutospacing="1" w:after="100" w:afterAutospacing="1"/>
              <w:rPr>
                <w:rFonts w:asciiTheme="minorHAnsi" w:hAnsiTheme="minorHAnsi"/>
                <w:sz w:val="20"/>
                <w:szCs w:val="20"/>
              </w:rPr>
            </w:pPr>
          </w:p>
        </w:tc>
        <w:tc>
          <w:tcPr>
            <w:tcW w:w="2889" w:type="pct"/>
            <w:vAlign w:val="center"/>
          </w:tcPr>
          <w:p w14:paraId="51BCD82B" w14:textId="77777777" w:rsidR="00AF31F5" w:rsidRPr="00EA378C" w:rsidRDefault="00AF31F5" w:rsidP="00AF38C2">
            <w:pPr>
              <w:spacing w:before="100" w:beforeAutospacing="1" w:after="100" w:afterAutospacing="1"/>
              <w:rPr>
                <w:rFonts w:asciiTheme="minorHAnsi" w:hAnsiTheme="minorHAnsi"/>
                <w:sz w:val="20"/>
                <w:szCs w:val="20"/>
              </w:rPr>
            </w:pPr>
            <w:r w:rsidRPr="00EA378C">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EA378C"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0C357201" w:rsidR="00AF31F5" w:rsidRPr="00131078" w:rsidRDefault="006B7C0B" w:rsidP="00EA378C">
            <w:pPr>
              <w:spacing w:before="100" w:beforeAutospacing="1" w:after="100" w:afterAutospacing="1"/>
              <w:rPr>
                <w:rFonts w:asciiTheme="minorHAnsi" w:hAnsiTheme="minorHAnsi"/>
                <w:sz w:val="20"/>
                <w:szCs w:val="20"/>
              </w:rPr>
            </w:pPr>
            <w:r w:rsidRPr="00EA378C">
              <w:rPr>
                <w:rFonts w:asciiTheme="minorHAnsi" w:hAnsiTheme="minorHAnsi"/>
                <w:b/>
                <w:sz w:val="20"/>
                <w:szCs w:val="20"/>
              </w:rPr>
              <w:t xml:space="preserve"> </w:t>
            </w: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98" w:name="_Toc127238673"/>
      <w:bookmarkStart w:id="199" w:name="_Toc216171226"/>
      <w:bookmarkStart w:id="200" w:name="_Toc343177410"/>
      <w:bookmarkStart w:id="201" w:name="_Toc462904949"/>
      <w:r w:rsidRPr="00131078">
        <w:rPr>
          <w:rFonts w:asciiTheme="minorHAnsi" w:hAnsiTheme="minorHAnsi"/>
          <w:b w:val="0"/>
          <w:sz w:val="20"/>
          <w:szCs w:val="20"/>
          <w:lang w:val="en-GB"/>
        </w:rPr>
        <w:lastRenderedPageBreak/>
        <w:t>Reference</w:t>
      </w:r>
      <w:bookmarkEnd w:id="198"/>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199"/>
      <w:bookmarkEnd w:id="200"/>
      <w:bookmarkEnd w:id="201"/>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5851A5"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r w:rsidRPr="00546355">
              <w:rPr>
                <w:rFonts w:asciiTheme="minorHAnsi" w:hAnsiTheme="minorHAnsi"/>
                <w:color w:val="000000"/>
                <w:sz w:val="20"/>
                <w:szCs w:val="20"/>
                <w:lang w:val="fr-FR"/>
              </w:rPr>
              <w:t>Available</w:t>
            </w:r>
            <w:r w:rsidRPr="00131078">
              <w:rPr>
                <w:rFonts w:asciiTheme="minorHAnsi" w:hAnsiTheme="minorHAnsi"/>
                <w:color w:val="000000"/>
                <w:sz w:val="20"/>
                <w:szCs w:val="20"/>
                <w:lang w:val="fr-FR"/>
              </w:rPr>
              <w:t xml:space="preserve"> on </w:t>
            </w:r>
            <w:r w:rsidR="009E1FAC">
              <w:fldChar w:fldCharType="begin"/>
            </w:r>
            <w:r w:rsidR="009E1FAC" w:rsidRPr="009E1FAC">
              <w:rPr>
                <w:lang w:val="fr-FR"/>
                <w:rPrChange w:id="202" w:author="DITTHARD Juergen" w:date="2016-09-20T14:58:00Z">
                  <w:rPr/>
                </w:rPrChange>
              </w:rPr>
              <w:instrText xml:space="preserve"> HYPERLINK "http://www.ismsnet.ep.parl.union.eu/ispnet/cms/Accueil/preconisations/P_Methodologie/PPO4EP" </w:instrText>
            </w:r>
            <w:r w:rsidR="009E1FAC">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website</w:t>
            </w:r>
            <w:r w:rsidR="009E1FAC">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4C4E76C5"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203" w:name="_Toc343177411"/>
      <w:bookmarkStart w:id="204" w:name="_Toc462904950"/>
      <w:r w:rsidRPr="00131078">
        <w:rPr>
          <w:rFonts w:asciiTheme="minorHAnsi" w:hAnsiTheme="minorHAnsi"/>
          <w:sz w:val="20"/>
          <w:szCs w:val="20"/>
          <w:lang w:val="en-GB"/>
        </w:rPr>
        <w:t>Glossary</w:t>
      </w:r>
      <w:bookmarkEnd w:id="203"/>
      <w:bookmarkEnd w:id="204"/>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BPOw</w:t>
            </w:r>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TAS-Labo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5372505C"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r w:rsidR="006B7C0B">
              <w:rPr>
                <w:rFonts w:asciiTheme="minorHAnsi" w:hAnsiTheme="minorHAnsi"/>
                <w:sz w:val="20"/>
                <w:szCs w:val="20"/>
              </w:rPr>
              <w:t xml:space="preserve"> / DQL</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05" w:name="_Toc216171223"/>
      <w:bookmarkStart w:id="206" w:name="_Toc216250819"/>
      <w:bookmarkStart w:id="207" w:name="_Toc333222800"/>
      <w:bookmarkStart w:id="208" w:name="_Toc343177412"/>
      <w:bookmarkStart w:id="209" w:name="_Toc462904951"/>
      <w:r w:rsidRPr="00131078">
        <w:rPr>
          <w:rFonts w:asciiTheme="minorHAnsi" w:hAnsiTheme="minorHAnsi"/>
          <w:b w:val="0"/>
          <w:sz w:val="20"/>
          <w:szCs w:val="20"/>
          <w:lang w:val="en-GB"/>
        </w:rPr>
        <w:t>Usage conventions</w:t>
      </w:r>
      <w:bookmarkEnd w:id="205"/>
      <w:bookmarkEnd w:id="206"/>
      <w:bookmarkEnd w:id="207"/>
      <w:bookmarkEnd w:id="208"/>
      <w:bookmarkEnd w:id="209"/>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ITTHARD Juergen" w:date="2016-09-26T13:40:00Z" w:initials="DJ">
    <w:p w14:paraId="2B5A933A" w14:textId="6C304638" w:rsidR="00A70032" w:rsidRDefault="00A70032">
      <w:pPr>
        <w:pStyle w:val="CommentText"/>
      </w:pPr>
      <w:r>
        <w:rPr>
          <w:rStyle w:val="CommentReference"/>
        </w:rPr>
        <w:annotationRef/>
      </w:r>
      <w:r>
        <w:t>refer to exchange of letters Sec Gens?</w:t>
      </w:r>
    </w:p>
  </w:comment>
  <w:comment w:id="121" w:author="DITTHARD Juergen" w:date="2016-09-26T13:28:00Z" w:initials="DJ">
    <w:p w14:paraId="00CA3E98" w14:textId="72FCE71C" w:rsidR="00A70032" w:rsidRDefault="00A70032">
      <w:pPr>
        <w:pStyle w:val="CommentText"/>
      </w:pPr>
      <w:r>
        <w:rPr>
          <w:rStyle w:val="CommentReference"/>
        </w:rPr>
        <w:annotationRef/>
      </w:r>
      <w:r>
        <w:t>should this body also be used for managing the change as referred to in the previous paragraph? How do these bodies relate to the overall governance structure?</w:t>
      </w:r>
    </w:p>
  </w:comment>
  <w:comment w:id="123" w:author="DITTHARD Juergen" w:date="2016-09-26T13:25:00Z" w:initials="DJ">
    <w:p w14:paraId="01974974" w14:textId="7483265F" w:rsidR="00A70032" w:rsidRDefault="00A70032">
      <w:pPr>
        <w:pStyle w:val="CommentText"/>
      </w:pPr>
      <w:r>
        <w:rPr>
          <w:rStyle w:val="CommentReference"/>
        </w:rPr>
        <w:annotationRef/>
      </w:r>
      <w:r>
        <w:t>what information are you referring to?</w:t>
      </w:r>
    </w:p>
  </w:comment>
  <w:comment w:id="126" w:author="DITTHARD Juergen" w:date="2016-09-26T13:31:00Z" w:initials="DJ">
    <w:p w14:paraId="6663F1FC" w14:textId="4AA75F89" w:rsidR="00A70032" w:rsidRDefault="00A70032">
      <w:pPr>
        <w:pStyle w:val="CommentText"/>
      </w:pPr>
      <w:r>
        <w:rPr>
          <w:rStyle w:val="CommentReference"/>
        </w:rPr>
        <w:annotationRef/>
      </w:r>
      <w:r>
        <w:t>this is different from the body you mentioned under 4.5.2., right?</w:t>
      </w:r>
    </w:p>
  </w:comment>
  <w:comment w:id="142" w:author="ALARI Gianluigi" w:date="2016-09-06T15:13:00Z" w:initials="AG">
    <w:p w14:paraId="18CA41A3" w14:textId="7EB6719F" w:rsidR="00A70032" w:rsidRDefault="00A70032">
      <w:pPr>
        <w:pStyle w:val="CommentText"/>
      </w:pPr>
      <w:r>
        <w:rPr>
          <w:rStyle w:val="CommentReference"/>
        </w:rPr>
        <w:annotationRef/>
      </w:r>
      <w:r>
        <w:t>Politically delicate, we have to talk with Sarah about it</w:t>
      </w:r>
    </w:p>
  </w:comment>
  <w:comment w:id="140" w:author="DITTHARD Juergen" w:date="2016-09-28T15:38:00Z" w:initials="DJ">
    <w:p w14:paraId="5F7E036E" w14:textId="446E39A7" w:rsidR="00A70032" w:rsidRDefault="00A70032" w:rsidP="00287F3D">
      <w:pPr>
        <w:rPr>
          <w:rFonts w:asciiTheme="minorHAnsi" w:hAnsiTheme="minorHAnsi"/>
          <w:sz w:val="20"/>
          <w:szCs w:val="20"/>
        </w:rPr>
      </w:pPr>
      <w:r>
        <w:rPr>
          <w:rStyle w:val="CommentReference"/>
        </w:rPr>
        <w:annotationRef/>
      </w:r>
      <w:r w:rsidRPr="00287F3D">
        <w:rPr>
          <w:rFonts w:asciiTheme="minorHAnsi" w:hAnsiTheme="minorHAnsi"/>
          <w:sz w:val="20"/>
          <w:szCs w:val="20"/>
        </w:rPr>
        <w:t xml:space="preserve">An understanding/definition needs to be found as to the exact moment when the </w:t>
      </w:r>
      <w:r>
        <w:rPr>
          <w:rFonts w:asciiTheme="minorHAnsi" w:hAnsiTheme="minorHAnsi"/>
          <w:sz w:val="20"/>
          <w:szCs w:val="20"/>
        </w:rPr>
        <w:t>“</w:t>
      </w:r>
      <w:r w:rsidRPr="00287F3D">
        <w:rPr>
          <w:rFonts w:asciiTheme="minorHAnsi" w:hAnsiTheme="minorHAnsi"/>
          <w:sz w:val="20"/>
          <w:szCs w:val="20"/>
        </w:rPr>
        <w:t>content</w:t>
      </w:r>
      <w:r>
        <w:rPr>
          <w:rFonts w:asciiTheme="minorHAnsi" w:hAnsiTheme="minorHAnsi"/>
          <w:sz w:val="20"/>
          <w:szCs w:val="20"/>
        </w:rPr>
        <w:t>”/”information”</w:t>
      </w:r>
      <w:r w:rsidRPr="00287F3D">
        <w:rPr>
          <w:rFonts w:asciiTheme="minorHAnsi" w:hAnsiTheme="minorHAnsi"/>
          <w:sz w:val="20"/>
          <w:szCs w:val="20"/>
        </w:rPr>
        <w:t xml:space="preserve"> exchanged via the editor becomes a document. Once a “document” exists questions regarding request for access to documents and the EP register become relevant and need to be taken into account. This would ideally be dealt with at an interinstitutional level to ensure a coherent approach by all institutions.</w:t>
      </w:r>
      <w:r>
        <w:rPr>
          <w:rFonts w:asciiTheme="minorHAnsi" w:hAnsiTheme="minorHAnsi"/>
          <w:sz w:val="20"/>
          <w:szCs w:val="20"/>
        </w:rPr>
        <w:t xml:space="preserve"> It would be good if the wording in this document would take this distinction into account.</w:t>
      </w:r>
    </w:p>
    <w:p w14:paraId="09BDCECC" w14:textId="51B31D75" w:rsidR="00A70032" w:rsidRPr="00287F3D" w:rsidRDefault="00A70032">
      <w:pPr>
        <w:pStyle w:val="CommentText"/>
        <w:rPr>
          <w:lang w:val="en-GB"/>
        </w:rPr>
      </w:pPr>
    </w:p>
  </w:comment>
  <w:comment w:id="163" w:author="DITTHARD Juergen" w:date="2016-09-19T14:17:00Z" w:initials="DJ">
    <w:p w14:paraId="459CD48D" w14:textId="56DF80C2" w:rsidR="00A70032" w:rsidRDefault="00A70032">
      <w:pPr>
        <w:pStyle w:val="CommentText"/>
      </w:pPr>
      <w:r>
        <w:rPr>
          <w:rStyle w:val="CommentReference"/>
        </w:rPr>
        <w:annotationRef/>
      </w:r>
      <w:r>
        <w:t>The fact that we have on EP side a certain structure with CODE, DLA, ITEC is missing. See also letter Sec Gen where Sarah and Steen have been appointed.</w:t>
      </w:r>
    </w:p>
  </w:comment>
  <w:comment w:id="174" w:author="Olivier LEBOEUF" w:date="2016-09-14T18:36:00Z" w:initials="OL">
    <w:p w14:paraId="212BEB4F" w14:textId="67F22CCC" w:rsidR="00A70032" w:rsidRDefault="00A70032">
      <w:pPr>
        <w:pStyle w:val="CommentText"/>
      </w:pPr>
      <w:r>
        <w:rPr>
          <w:rStyle w:val="CommentReference"/>
        </w:rPr>
        <w:annotationRef/>
      </w:r>
      <w:r>
        <w:t>As I understand, the goal of this question is to ensure that transfer of data from one location to another is safe enough</w:t>
      </w:r>
    </w:p>
  </w:comment>
  <w:comment w:id="175" w:author="FEHERPATAKY Michal" w:date="2016-09-07T10:06:00Z" w:initials="FM">
    <w:p w14:paraId="671E4371" w14:textId="2CFB5337" w:rsidR="00A70032" w:rsidRDefault="00A70032">
      <w:pPr>
        <w:pStyle w:val="CommentText"/>
      </w:pPr>
      <w:r>
        <w:rPr>
          <w:rStyle w:val="CommentReference"/>
        </w:rPr>
        <w:annotationRef/>
      </w:r>
      <w:r>
        <w:t>To be filled at a later stage - live document idea.</w:t>
      </w:r>
    </w:p>
  </w:comment>
  <w:comment w:id="177" w:author="DITTHARD Juergen" w:date="2016-09-19T09:47:00Z" w:initials="DJ">
    <w:p w14:paraId="677D9983" w14:textId="4ED9D15F" w:rsidR="00A70032" w:rsidRDefault="00A70032">
      <w:pPr>
        <w:pStyle w:val="CommentText"/>
      </w:pPr>
      <w:r>
        <w:rPr>
          <w:rStyle w:val="CommentReference"/>
        </w:rPr>
        <w:annotationRef/>
      </w:r>
      <w:r>
        <w:t>Potentially level 1 “other confidential information”. Need to evaluate in light of ombudsman and de Capitani</w:t>
      </w:r>
    </w:p>
  </w:comment>
  <w:comment w:id="181" w:author="KOUKLAKIS Georgios" w:date="2016-09-06T12:10:00Z" w:initials="KG">
    <w:p w14:paraId="6004CBA0" w14:textId="55D0EE00" w:rsidR="00A70032" w:rsidRDefault="00A70032">
      <w:pPr>
        <w:pStyle w:val="CommentText"/>
      </w:pPr>
      <w:r>
        <w:rPr>
          <w:rStyle w:val="CommentReference"/>
        </w:rPr>
        <w:annotationRef/>
      </w:r>
      <w:r>
        <w:t>BREQ will be a separate document</w:t>
      </w:r>
    </w:p>
  </w:comment>
  <w:comment w:id="193" w:author="DITTHARD Juergen" w:date="2016-09-19T14:20:00Z" w:initials="DJ">
    <w:p w14:paraId="5D319E06" w14:textId="74DD2370" w:rsidR="00A70032" w:rsidRDefault="00A70032">
      <w:pPr>
        <w:pStyle w:val="CommentText"/>
      </w:pPr>
      <w:r>
        <w:rPr>
          <w:rStyle w:val="CommentReference"/>
        </w:rPr>
        <w:annotationRef/>
      </w:r>
      <w:r>
        <w:t>include Ellen Robson and Georgios from DLA for information or approval?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5A933A" w15:done="0"/>
  <w15:commentEx w15:paraId="00CA3E98" w15:done="0"/>
  <w15:commentEx w15:paraId="01974974" w15:done="0"/>
  <w15:commentEx w15:paraId="6663F1FC" w15:done="0"/>
  <w15:commentEx w15:paraId="18CA41A3" w15:done="0"/>
  <w15:commentEx w15:paraId="09BDCECC" w15:done="0"/>
  <w15:commentEx w15:paraId="459CD48D" w15:done="0"/>
  <w15:commentEx w15:paraId="212BEB4F" w15:done="0"/>
  <w15:commentEx w15:paraId="671E4371" w15:done="0"/>
  <w15:commentEx w15:paraId="677D9983" w15:done="0"/>
  <w15:commentEx w15:paraId="6004CBA0" w15:done="0"/>
  <w15:commentEx w15:paraId="5D319E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A70032" w:rsidRDefault="00A70032">
      <w:r>
        <w:separator/>
      </w:r>
    </w:p>
  </w:endnote>
  <w:endnote w:type="continuationSeparator" w:id="0">
    <w:p w14:paraId="71783408" w14:textId="77777777" w:rsidR="00A70032" w:rsidRDefault="00A7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A70032" w:rsidRPr="00D269A9" w:rsidRDefault="00A70032"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A70032" w:rsidRPr="00D269A9" w14:paraId="07A25E1D" w14:textId="77777777" w:rsidTr="002C773C">
      <w:tc>
        <w:tcPr>
          <w:tcW w:w="757" w:type="pct"/>
          <w:vAlign w:val="center"/>
        </w:tcPr>
        <w:p w14:paraId="1F33AD78" w14:textId="77777777" w:rsidR="00A70032" w:rsidRPr="00D269A9" w:rsidRDefault="00A70032" w:rsidP="002C773C">
          <w:pPr>
            <w:pStyle w:val="Footer"/>
            <w:jc w:val="left"/>
          </w:pPr>
          <w:r w:rsidRPr="00D269A9">
            <w:t>Document name</w:t>
          </w:r>
        </w:p>
      </w:tc>
      <w:tc>
        <w:tcPr>
          <w:tcW w:w="3125" w:type="pct"/>
          <w:gridSpan w:val="3"/>
          <w:vAlign w:val="center"/>
        </w:tcPr>
        <w:p w14:paraId="1C9291BD" w14:textId="52072C6C" w:rsidR="00A70032" w:rsidRPr="00A5510F" w:rsidRDefault="00A70032"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ins w:id="0" w:author="DITTHARD Juergen" w:date="2016-09-28T13:49:00Z">
            <w:r>
              <w:rPr>
                <w:noProof/>
                <w:lang w:val="nl-NL"/>
              </w:rPr>
              <w:t>BPMM4EP_BusinessCase_EN-0 7 comments JD</w:t>
            </w:r>
          </w:ins>
          <w:r w:rsidRPr="00D269A9">
            <w:rPr>
              <w:noProof/>
              <w:lang w:val="nl-NL"/>
            </w:rPr>
            <w:fldChar w:fldCharType="end"/>
          </w:r>
        </w:p>
      </w:tc>
      <w:tc>
        <w:tcPr>
          <w:tcW w:w="801" w:type="pct"/>
          <w:vAlign w:val="center"/>
        </w:tcPr>
        <w:p w14:paraId="3DEDBB87" w14:textId="77777777" w:rsidR="00A70032" w:rsidRPr="00D269A9" w:rsidRDefault="00A70032" w:rsidP="002C773C">
          <w:pPr>
            <w:pStyle w:val="Footer"/>
            <w:jc w:val="left"/>
          </w:pPr>
          <w:r w:rsidRPr="00D269A9">
            <w:t>Number of pages</w:t>
          </w:r>
        </w:p>
      </w:tc>
      <w:tc>
        <w:tcPr>
          <w:tcW w:w="317" w:type="pct"/>
          <w:vAlign w:val="center"/>
        </w:tcPr>
        <w:p w14:paraId="644008E6" w14:textId="77777777" w:rsidR="00A70032" w:rsidRPr="00D269A9" w:rsidRDefault="00A70032" w:rsidP="002C773C">
          <w:pPr>
            <w:pStyle w:val="Footer"/>
          </w:pPr>
          <w:fldSimple w:instr=" NUMPAGES  \* Arabic  \* MERGEFORMAT ">
            <w:r w:rsidR="008542B1">
              <w:rPr>
                <w:noProof/>
              </w:rPr>
              <w:t>27</w:t>
            </w:r>
          </w:fldSimple>
        </w:p>
      </w:tc>
    </w:tr>
    <w:tr w:rsidR="00A70032" w:rsidRPr="004F69AB" w14:paraId="1F633196" w14:textId="77777777" w:rsidTr="002C773C">
      <w:tc>
        <w:tcPr>
          <w:tcW w:w="757" w:type="pct"/>
          <w:vAlign w:val="center"/>
        </w:tcPr>
        <w:p w14:paraId="7B0129FE" w14:textId="77777777" w:rsidR="00A70032" w:rsidRPr="004F69AB" w:rsidRDefault="00A70032" w:rsidP="002C773C">
          <w:pPr>
            <w:pStyle w:val="Footer"/>
            <w:jc w:val="left"/>
          </w:pPr>
          <w:r w:rsidRPr="004F69AB">
            <w:t>Author</w:t>
          </w:r>
        </w:p>
      </w:tc>
      <w:tc>
        <w:tcPr>
          <w:tcW w:w="1598" w:type="pct"/>
          <w:vAlign w:val="center"/>
        </w:tcPr>
        <w:p w14:paraId="76B4DC99" w14:textId="77777777" w:rsidR="00A70032" w:rsidRPr="004F69AB" w:rsidRDefault="00A70032" w:rsidP="00D139C0">
          <w:pPr>
            <w:pStyle w:val="Footer"/>
            <w:jc w:val="left"/>
          </w:pPr>
        </w:p>
      </w:tc>
      <w:tc>
        <w:tcPr>
          <w:tcW w:w="872" w:type="pct"/>
          <w:vAlign w:val="center"/>
        </w:tcPr>
        <w:p w14:paraId="137FC602" w14:textId="77777777" w:rsidR="00A70032" w:rsidRPr="004F69AB" w:rsidRDefault="00A70032" w:rsidP="00D139C0">
          <w:pPr>
            <w:pStyle w:val="Footer"/>
            <w:jc w:val="left"/>
          </w:pPr>
          <w:r w:rsidRPr="004F69AB">
            <w:t>Date</w:t>
          </w:r>
        </w:p>
      </w:tc>
      <w:tc>
        <w:tcPr>
          <w:tcW w:w="655" w:type="pct"/>
          <w:vAlign w:val="center"/>
        </w:tcPr>
        <w:p w14:paraId="27DBE7E9" w14:textId="77777777" w:rsidR="00A70032" w:rsidRPr="004F69AB" w:rsidRDefault="00A70032" w:rsidP="002C773C">
          <w:pPr>
            <w:pStyle w:val="Footer"/>
          </w:pPr>
        </w:p>
      </w:tc>
      <w:tc>
        <w:tcPr>
          <w:tcW w:w="801" w:type="pct"/>
          <w:vAlign w:val="center"/>
        </w:tcPr>
        <w:p w14:paraId="3A5C9D6D" w14:textId="77777777" w:rsidR="00A70032" w:rsidRPr="004F69AB" w:rsidRDefault="00A70032" w:rsidP="002C773C">
          <w:pPr>
            <w:pStyle w:val="Footer"/>
            <w:jc w:val="left"/>
          </w:pPr>
          <w:r w:rsidRPr="004F69AB">
            <w:t>Version</w:t>
          </w:r>
        </w:p>
      </w:tc>
      <w:tc>
        <w:tcPr>
          <w:tcW w:w="317" w:type="pct"/>
          <w:vAlign w:val="center"/>
        </w:tcPr>
        <w:p w14:paraId="0E1038E4" w14:textId="77777777" w:rsidR="00A70032" w:rsidRPr="004F69AB" w:rsidRDefault="00A70032" w:rsidP="002C773C">
          <w:pPr>
            <w:pStyle w:val="Footer"/>
          </w:pPr>
        </w:p>
      </w:tc>
    </w:tr>
  </w:tbl>
  <w:p w14:paraId="3B720828" w14:textId="77777777" w:rsidR="00A70032" w:rsidRPr="007C51FA" w:rsidRDefault="00A70032"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A70032" w:rsidRPr="003B06E3" w:rsidRDefault="00A70032" w:rsidP="005C5B83">
    <w:pPr>
      <w:pStyle w:val="Footer2"/>
    </w:pPr>
    <w:r w:rsidRPr="003B06E3">
      <w:t xml:space="preserve">Page </w:t>
    </w:r>
    <w:r w:rsidRPr="003B06E3">
      <w:fldChar w:fldCharType="begin"/>
    </w:r>
    <w:r w:rsidRPr="003B06E3">
      <w:instrText xml:space="preserve"> PAGE </w:instrText>
    </w:r>
    <w:r w:rsidRPr="003B06E3">
      <w:fldChar w:fldCharType="separate"/>
    </w:r>
    <w:r w:rsidR="00C95585">
      <w:rPr>
        <w:noProof/>
      </w:rPr>
      <w:t>21</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C95585">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A70032" w:rsidRDefault="00A70032">
      <w:r>
        <w:separator/>
      </w:r>
    </w:p>
  </w:footnote>
  <w:footnote w:type="continuationSeparator" w:id="0">
    <w:p w14:paraId="6A59CF2A" w14:textId="77777777" w:rsidR="00A70032" w:rsidRDefault="00A70032">
      <w:r>
        <w:continuationSeparator/>
      </w:r>
    </w:p>
  </w:footnote>
  <w:footnote w:id="1">
    <w:p w14:paraId="1798B40D" w14:textId="77777777" w:rsidR="00A70032" w:rsidRPr="00F124D0" w:rsidRDefault="00A70032"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A70032" w:rsidRPr="00D64B8B" w:rsidRDefault="00A70032">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A70032" w:rsidRDefault="00A70032"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A70032" w:rsidRDefault="00A70032">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A70032" w:rsidRPr="00E5494B" w:rsidRDefault="00A70032"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A70032" w:rsidDel="0048451E" w:rsidRDefault="00A70032"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 xml:space="preserve">means here external provider - intra-muros or extra-muros- </w:t>
      </w:r>
      <w:r w:rsidRPr="006D1B48" w:rsidDel="0048451E">
        <w:rPr>
          <w:rStyle w:val="FooterChar"/>
        </w:rPr>
        <w:t>(e.g. service provider having won a EP tender)</w:t>
      </w:r>
    </w:p>
  </w:footnote>
  <w:footnote w:id="7">
    <w:p w14:paraId="50C8B645" w14:textId="77777777" w:rsidR="00A70032" w:rsidRPr="00E82B8C" w:rsidRDefault="00A70032"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A70032" w:rsidRDefault="00A70032">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A70032" w:rsidRPr="00903603" w:rsidRDefault="00A70032">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A70032" w:rsidRDefault="00A70032"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A70032" w:rsidRDefault="00A70032" w:rsidP="007739C4">
      <w:pPr>
        <w:pStyle w:val="FootnoteText"/>
      </w:pPr>
      <w:r w:rsidRPr="003D680D">
        <w:rPr>
          <w:rStyle w:val="FootnoteReference"/>
        </w:rPr>
        <w:footnoteRef/>
      </w:r>
      <w:r w:rsidRPr="003D680D">
        <w:t xml:space="preserve"> Status: Draft, Final, Approved</w:t>
      </w:r>
    </w:p>
  </w:footnote>
  <w:footnote w:id="12">
    <w:p w14:paraId="5976C965" w14:textId="77777777" w:rsidR="00A70032" w:rsidRDefault="00A70032">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1986C3E2" w:rsidR="00A70032" w:rsidRPr="00546355" w:rsidRDefault="00A70032" w:rsidP="002C773C">
    <w:pPr>
      <w:spacing w:line="240" w:lineRule="auto"/>
      <w:jc w:val="center"/>
      <w:rPr>
        <w:lang w:val="fr-FR"/>
      </w:rP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6355">
      <w:rPr>
        <w:lang w:val="fr-FR"/>
      </w:rPr>
      <w:t>Directorate General: ITEC</w:t>
    </w:r>
  </w:p>
  <w:p w14:paraId="3809D11E" w14:textId="621575EA" w:rsidR="00A70032" w:rsidRPr="00546355" w:rsidRDefault="00A70032" w:rsidP="002C773C">
    <w:pPr>
      <w:spacing w:line="240" w:lineRule="auto"/>
      <w:jc w:val="center"/>
      <w:rPr>
        <w:lang w:val="fr-FR"/>
      </w:rPr>
    </w:pPr>
    <w:r w:rsidRPr="00546355">
      <w:rPr>
        <w:lang w:val="fr-FR"/>
      </w:rPr>
      <w:t>Directorate: DES</w:t>
    </w:r>
  </w:p>
  <w:p w14:paraId="6BA8304E" w14:textId="2837967E" w:rsidR="00A70032" w:rsidRPr="00546355" w:rsidRDefault="00A70032" w:rsidP="002C773C">
    <w:pPr>
      <w:spacing w:line="240" w:lineRule="auto"/>
      <w:jc w:val="center"/>
      <w:rPr>
        <w:lang w:val="fr-FR"/>
      </w:rPr>
    </w:pPr>
    <w:r w:rsidRPr="00546355">
      <w:rPr>
        <w:lang w:val="fr-FR"/>
      </w:rPr>
      <w:t>Unit: CONCEPT</w:t>
    </w:r>
  </w:p>
  <w:p w14:paraId="2E521A52" w14:textId="7795314B" w:rsidR="00A70032" w:rsidRPr="002C773C" w:rsidRDefault="00A70032" w:rsidP="002C773C">
    <w:pPr>
      <w:spacing w:line="240" w:lineRule="auto"/>
      <w:jc w:val="center"/>
    </w:pPr>
    <w:r w:rsidRPr="00091BC2">
      <w:t>Servic</w:t>
    </w:r>
    <w:r>
      <w:t>e: PROJECTS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A70032" w:rsidRDefault="00A7003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0F71B27E" w:rsidR="00A70032" w:rsidRPr="009B24AC" w:rsidRDefault="00A70032" w:rsidP="000357EF">
    <w:pPr>
      <w:pStyle w:val="Header"/>
      <w:jc w:val="right"/>
      <w:rPr>
        <w:szCs w:val="18"/>
      </w:rPr>
    </w:pPr>
    <w:r w:rsidRPr="009B24AC">
      <w:rPr>
        <w:szCs w:val="18"/>
      </w:rPr>
      <w:t>Business Case</w:t>
    </w:r>
    <w:r>
      <w:rPr>
        <w:szCs w:val="18"/>
      </w:rPr>
      <w:t xml:space="preserve"> - TRILOEDIT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TTHARD Juergen">
    <w15:presenceInfo w15:providerId="None" w15:userId="DITTHARD Juergen"/>
  </w15:person>
  <w15:person w15:author="FEHERPATAKY Michal">
    <w15:presenceInfo w15:providerId="None" w15:userId="FEHERPATAKY Michal"/>
  </w15:person>
  <w15:person w15:author="ALARI Gianluigi">
    <w15:presenceInfo w15:providerId="None" w15:userId="ALARI Gianluigi"/>
  </w15:person>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045D"/>
    <w:rsid w:val="000F170E"/>
    <w:rsid w:val="000F1C1A"/>
    <w:rsid w:val="000F3F7E"/>
    <w:rsid w:val="000F7560"/>
    <w:rsid w:val="00102FB3"/>
    <w:rsid w:val="00106CE1"/>
    <w:rsid w:val="00113B5A"/>
    <w:rsid w:val="001221AB"/>
    <w:rsid w:val="00123EE1"/>
    <w:rsid w:val="00125F78"/>
    <w:rsid w:val="00126723"/>
    <w:rsid w:val="001268E4"/>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956F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87F3D"/>
    <w:rsid w:val="00290189"/>
    <w:rsid w:val="00290235"/>
    <w:rsid w:val="00290469"/>
    <w:rsid w:val="00290F4F"/>
    <w:rsid w:val="0029399D"/>
    <w:rsid w:val="002A1369"/>
    <w:rsid w:val="002A4F1D"/>
    <w:rsid w:val="002B31EA"/>
    <w:rsid w:val="002B56A2"/>
    <w:rsid w:val="002C0082"/>
    <w:rsid w:val="002C247B"/>
    <w:rsid w:val="002C36B1"/>
    <w:rsid w:val="002C5192"/>
    <w:rsid w:val="002C672F"/>
    <w:rsid w:val="002C773C"/>
    <w:rsid w:val="002D618F"/>
    <w:rsid w:val="002E0B98"/>
    <w:rsid w:val="002E265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38A"/>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478A1"/>
    <w:rsid w:val="004513C1"/>
    <w:rsid w:val="004601EE"/>
    <w:rsid w:val="00461289"/>
    <w:rsid w:val="0046231E"/>
    <w:rsid w:val="00462F25"/>
    <w:rsid w:val="0046387E"/>
    <w:rsid w:val="004772D8"/>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46355"/>
    <w:rsid w:val="00550A51"/>
    <w:rsid w:val="00551552"/>
    <w:rsid w:val="0055552E"/>
    <w:rsid w:val="00555B8E"/>
    <w:rsid w:val="005628DE"/>
    <w:rsid w:val="005664FA"/>
    <w:rsid w:val="0056719F"/>
    <w:rsid w:val="00567EE6"/>
    <w:rsid w:val="00570CBC"/>
    <w:rsid w:val="005739D1"/>
    <w:rsid w:val="00575CEC"/>
    <w:rsid w:val="0058010B"/>
    <w:rsid w:val="00580272"/>
    <w:rsid w:val="005851A5"/>
    <w:rsid w:val="00590A11"/>
    <w:rsid w:val="005915AB"/>
    <w:rsid w:val="005955B1"/>
    <w:rsid w:val="0059766A"/>
    <w:rsid w:val="005A3388"/>
    <w:rsid w:val="005A398E"/>
    <w:rsid w:val="005A7E89"/>
    <w:rsid w:val="005B6228"/>
    <w:rsid w:val="005C5B83"/>
    <w:rsid w:val="005C5D3D"/>
    <w:rsid w:val="005C7C00"/>
    <w:rsid w:val="005D20D2"/>
    <w:rsid w:val="005D4957"/>
    <w:rsid w:val="005E00AD"/>
    <w:rsid w:val="005E7777"/>
    <w:rsid w:val="005F31D1"/>
    <w:rsid w:val="005F68A5"/>
    <w:rsid w:val="005F7392"/>
    <w:rsid w:val="00616535"/>
    <w:rsid w:val="0062012A"/>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00DE"/>
    <w:rsid w:val="006A02EA"/>
    <w:rsid w:val="006A45CA"/>
    <w:rsid w:val="006A4D6B"/>
    <w:rsid w:val="006A7839"/>
    <w:rsid w:val="006B0321"/>
    <w:rsid w:val="006B7C0B"/>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542B1"/>
    <w:rsid w:val="00865FEC"/>
    <w:rsid w:val="00866108"/>
    <w:rsid w:val="008713E7"/>
    <w:rsid w:val="00872965"/>
    <w:rsid w:val="008808D9"/>
    <w:rsid w:val="008833FD"/>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1FAC"/>
    <w:rsid w:val="009E4526"/>
    <w:rsid w:val="009E7065"/>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0032"/>
    <w:rsid w:val="00A75FDA"/>
    <w:rsid w:val="00A77C43"/>
    <w:rsid w:val="00A81CE5"/>
    <w:rsid w:val="00A93A90"/>
    <w:rsid w:val="00A94230"/>
    <w:rsid w:val="00AA275A"/>
    <w:rsid w:val="00AA6AD2"/>
    <w:rsid w:val="00AB2789"/>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2EC5"/>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6E5C"/>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95585"/>
    <w:rsid w:val="00CA50DC"/>
    <w:rsid w:val="00CB0929"/>
    <w:rsid w:val="00CB2B4A"/>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66879"/>
    <w:rsid w:val="00D705F0"/>
    <w:rsid w:val="00D71A61"/>
    <w:rsid w:val="00D72164"/>
    <w:rsid w:val="00D83331"/>
    <w:rsid w:val="00D84193"/>
    <w:rsid w:val="00D858CA"/>
    <w:rsid w:val="00D903A1"/>
    <w:rsid w:val="00D95FA1"/>
    <w:rsid w:val="00DA3D77"/>
    <w:rsid w:val="00DA6CBA"/>
    <w:rsid w:val="00DB1E1B"/>
    <w:rsid w:val="00DB2116"/>
    <w:rsid w:val="00DB65AE"/>
    <w:rsid w:val="00DC6A4C"/>
    <w:rsid w:val="00DC7198"/>
    <w:rsid w:val="00DC78E8"/>
    <w:rsid w:val="00DD3700"/>
    <w:rsid w:val="00DD4315"/>
    <w:rsid w:val="00DD5098"/>
    <w:rsid w:val="00DE030F"/>
    <w:rsid w:val="00DE17F8"/>
    <w:rsid w:val="00DE1809"/>
    <w:rsid w:val="00DE3C87"/>
    <w:rsid w:val="00DE78DB"/>
    <w:rsid w:val="00DF195B"/>
    <w:rsid w:val="00DF496B"/>
    <w:rsid w:val="00E030BD"/>
    <w:rsid w:val="00E12888"/>
    <w:rsid w:val="00E16758"/>
    <w:rsid w:val="00E20909"/>
    <w:rsid w:val="00E21B16"/>
    <w:rsid w:val="00E21BE6"/>
    <w:rsid w:val="00E23CD2"/>
    <w:rsid w:val="00E24C44"/>
    <w:rsid w:val="00E25328"/>
    <w:rsid w:val="00E401D5"/>
    <w:rsid w:val="00E5494B"/>
    <w:rsid w:val="00E55E16"/>
    <w:rsid w:val="00E57F1B"/>
    <w:rsid w:val="00E64906"/>
    <w:rsid w:val="00E65BB9"/>
    <w:rsid w:val="00E66E6F"/>
    <w:rsid w:val="00E6719E"/>
    <w:rsid w:val="00E71E4F"/>
    <w:rsid w:val="00E74BE8"/>
    <w:rsid w:val="00E81425"/>
    <w:rsid w:val="00E82B8C"/>
    <w:rsid w:val="00E82E87"/>
    <w:rsid w:val="00E83A96"/>
    <w:rsid w:val="00E845C5"/>
    <w:rsid w:val="00E8506D"/>
    <w:rsid w:val="00E85C9B"/>
    <w:rsid w:val="00E86A76"/>
    <w:rsid w:val="00E874D0"/>
    <w:rsid w:val="00E94BBE"/>
    <w:rsid w:val="00E95B7C"/>
    <w:rsid w:val="00EA378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83D3B"/>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ecimalSymbol w:val=","/>
  <w:listSeparator w:val=";"/>
  <w14:docId w14:val="2EAF8B94"/>
  <w15:docId w15:val="{903AC1BA-F8FA-4BD5-852A-F0EA401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ANDRE@europarl.europa.e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B8FC-C0EA-47A0-8DCB-2A2D5027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EAE2BE0B.dotm</Template>
  <TotalTime>1</TotalTime>
  <Pages>27</Pages>
  <Words>7646</Words>
  <Characters>43586</Characters>
  <Application>Microsoft Office Word</Application>
  <DocSecurity>4</DocSecurity>
  <Lines>363</Lines>
  <Paragraphs>102</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51130</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lastModifiedBy>FEHERPATAKY Michal</cp:lastModifiedBy>
  <cp:revision>2</cp:revision>
  <cp:lastPrinted>2016-09-28T11:49:00Z</cp:lastPrinted>
  <dcterms:created xsi:type="dcterms:W3CDTF">2016-09-29T13:02:00Z</dcterms:created>
  <dcterms:modified xsi:type="dcterms:W3CDTF">2016-09-29T13:02:00Z</dcterms:modified>
</cp:coreProperties>
</file>