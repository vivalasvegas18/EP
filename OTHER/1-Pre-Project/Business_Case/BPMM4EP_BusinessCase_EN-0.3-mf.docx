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448E7" w14:textId="77777777" w:rsidR="00D33D98" w:rsidRPr="00131078" w:rsidRDefault="003E027B" w:rsidP="001619AA">
      <w:pPr>
        <w:pBdr>
          <w:top w:val="single" w:sz="4" w:space="1" w:color="auto"/>
          <w:left w:val="single" w:sz="4" w:space="4" w:color="auto"/>
          <w:bottom w:val="single" w:sz="4" w:space="1" w:color="auto"/>
          <w:right w:val="single" w:sz="4" w:space="4" w:color="auto"/>
        </w:pBdr>
        <w:spacing w:before="3200" w:after="1680" w:line="480" w:lineRule="auto"/>
        <w:jc w:val="center"/>
        <w:rPr>
          <w:rFonts w:asciiTheme="minorHAnsi" w:hAnsiTheme="minorHAnsi"/>
          <w:b/>
          <w:sz w:val="32"/>
          <w:szCs w:val="32"/>
        </w:rPr>
      </w:pPr>
      <w:r w:rsidRPr="00131078">
        <w:rPr>
          <w:rFonts w:asciiTheme="minorHAnsi" w:hAnsiTheme="minorHAnsi"/>
          <w:b/>
          <w:sz w:val="32"/>
          <w:szCs w:val="32"/>
        </w:rPr>
        <w:t>Business Case</w:t>
      </w:r>
      <w:r w:rsidR="00D33D98" w:rsidRPr="00131078">
        <w:rPr>
          <w:rFonts w:asciiTheme="minorHAnsi" w:hAnsiTheme="minorHAnsi"/>
          <w:b/>
          <w:sz w:val="32"/>
          <w:szCs w:val="32"/>
        </w:rPr>
        <w:br/>
      </w:r>
      <w:r w:rsidR="00062F48" w:rsidRPr="00131078">
        <w:rPr>
          <w:rFonts w:asciiTheme="minorHAnsi" w:hAnsiTheme="minorHAnsi"/>
          <w:b/>
          <w:sz w:val="32"/>
          <w:szCs w:val="32"/>
        </w:rPr>
        <w:t>Project Code - TILOGEDIT</w:t>
      </w:r>
    </w:p>
    <w:p w14:paraId="589D6B15" w14:textId="77777777" w:rsidR="00D33D98" w:rsidRPr="00131078" w:rsidRDefault="00D33D98" w:rsidP="00D903A1">
      <w:pPr>
        <w:rPr>
          <w:rFonts w:asciiTheme="minorHAnsi" w:hAnsiTheme="minorHAnsi"/>
          <w:b/>
          <w:sz w:val="20"/>
        </w:rPr>
      </w:pPr>
      <w:r w:rsidRPr="00131078">
        <w:rPr>
          <w:rFonts w:asciiTheme="minorHAnsi" w:hAnsiTheme="minorHAnsi"/>
          <w:b/>
          <w:sz w:val="20"/>
        </w:rPr>
        <w:t>Purpose:</w:t>
      </w:r>
    </w:p>
    <w:p w14:paraId="2A21E211"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This document is the template</w:t>
      </w:r>
      <w:r w:rsidR="00761060" w:rsidRPr="00131078">
        <w:rPr>
          <w:rFonts w:asciiTheme="minorHAnsi" w:hAnsiTheme="minorHAnsi"/>
          <w:b/>
          <w:sz w:val="20"/>
        </w:rPr>
        <w:t xml:space="preserve"> for producing a business case.</w:t>
      </w:r>
    </w:p>
    <w:p w14:paraId="70EA6D0E"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The business case describes the justification for one or several initiative(s) (IT or non-IT initiatives) in terms of the value to be added to the business as a result of the initiative outcomes.</w:t>
      </w:r>
    </w:p>
    <w:p w14:paraId="6C66ABD8"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 xml:space="preserve">Prior submission for the IT requirements analysis, the initial business case should be composed of the core document and 2 annexes: Business Requirements </w:t>
      </w:r>
      <w:r w:rsidR="002522F8" w:rsidRPr="00131078">
        <w:rPr>
          <w:rFonts w:asciiTheme="minorHAnsi" w:hAnsiTheme="minorHAnsi"/>
          <w:b/>
          <w:sz w:val="20"/>
        </w:rPr>
        <w:t>l</w:t>
      </w:r>
      <w:r w:rsidRPr="00131078">
        <w:rPr>
          <w:rFonts w:asciiTheme="minorHAnsi" w:hAnsiTheme="minorHAnsi"/>
          <w:b/>
          <w:sz w:val="20"/>
        </w:rPr>
        <w:t>og, an</w:t>
      </w:r>
      <w:r w:rsidR="00731219" w:rsidRPr="00131078">
        <w:rPr>
          <w:rFonts w:asciiTheme="minorHAnsi" w:hAnsiTheme="minorHAnsi"/>
          <w:b/>
          <w:sz w:val="20"/>
        </w:rPr>
        <w:t>d Business Case Methodological R</w:t>
      </w:r>
      <w:r w:rsidRPr="00131078">
        <w:rPr>
          <w:rFonts w:asciiTheme="minorHAnsi" w:hAnsiTheme="minorHAnsi"/>
          <w:b/>
          <w:sz w:val="20"/>
        </w:rPr>
        <w:t>eview</w:t>
      </w:r>
      <w:r w:rsidR="00E94BBE" w:rsidRPr="00131078">
        <w:rPr>
          <w:rFonts w:asciiTheme="minorHAnsi" w:hAnsiTheme="minorHAnsi"/>
          <w:b/>
          <w:sz w:val="20"/>
        </w:rPr>
        <w:t>.</w:t>
      </w:r>
    </w:p>
    <w:p w14:paraId="39DB5DC1"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 xml:space="preserve">After the IT requirements analysis, the business case </w:t>
      </w:r>
      <w:r w:rsidR="00761060" w:rsidRPr="00131078">
        <w:rPr>
          <w:rFonts w:asciiTheme="minorHAnsi" w:hAnsiTheme="minorHAnsi"/>
          <w:b/>
          <w:sz w:val="20"/>
        </w:rPr>
        <w:t>should be</w:t>
      </w:r>
      <w:r w:rsidRPr="00131078">
        <w:rPr>
          <w:rFonts w:asciiTheme="minorHAnsi" w:hAnsiTheme="minorHAnsi"/>
          <w:b/>
          <w:sz w:val="20"/>
        </w:rPr>
        <w:t xml:space="preserve"> updated and completed with </w:t>
      </w:r>
      <w:r w:rsidR="007A4EFD" w:rsidRPr="00131078">
        <w:rPr>
          <w:rFonts w:asciiTheme="minorHAnsi" w:hAnsiTheme="minorHAnsi"/>
          <w:b/>
          <w:sz w:val="20"/>
        </w:rPr>
        <w:t>2</w:t>
      </w:r>
      <w:r w:rsidRPr="00131078">
        <w:rPr>
          <w:rFonts w:asciiTheme="minorHAnsi" w:hAnsiTheme="minorHAnsi"/>
          <w:b/>
          <w:sz w:val="20"/>
        </w:rPr>
        <w:t xml:space="preserve"> additional </w:t>
      </w:r>
      <w:r w:rsidR="007A4EFD" w:rsidRPr="00131078">
        <w:rPr>
          <w:rFonts w:asciiTheme="minorHAnsi" w:hAnsiTheme="minorHAnsi"/>
          <w:b/>
          <w:sz w:val="20"/>
        </w:rPr>
        <w:t>annexes</w:t>
      </w:r>
      <w:r w:rsidRPr="00131078">
        <w:rPr>
          <w:rFonts w:asciiTheme="minorHAnsi" w:hAnsiTheme="minorHAnsi"/>
          <w:b/>
          <w:sz w:val="20"/>
        </w:rPr>
        <w:t>: IT Scenario Feasibil</w:t>
      </w:r>
      <w:r w:rsidR="007A4EFD" w:rsidRPr="00131078">
        <w:rPr>
          <w:rFonts w:asciiTheme="minorHAnsi" w:hAnsiTheme="minorHAnsi"/>
          <w:b/>
          <w:sz w:val="20"/>
        </w:rPr>
        <w:t xml:space="preserve">ity, </w:t>
      </w:r>
      <w:r w:rsidR="00A22B1E" w:rsidRPr="00131078">
        <w:rPr>
          <w:rFonts w:asciiTheme="minorHAnsi" w:hAnsiTheme="minorHAnsi"/>
          <w:b/>
          <w:sz w:val="20"/>
        </w:rPr>
        <w:t xml:space="preserve">and </w:t>
      </w:r>
      <w:r w:rsidR="007A4EFD" w:rsidRPr="00131078">
        <w:rPr>
          <w:rFonts w:asciiTheme="minorHAnsi" w:hAnsiTheme="minorHAnsi"/>
          <w:b/>
          <w:sz w:val="20"/>
        </w:rPr>
        <w:t xml:space="preserve">IT </w:t>
      </w:r>
      <w:r w:rsidR="00A22B1E" w:rsidRPr="00131078">
        <w:rPr>
          <w:rFonts w:asciiTheme="minorHAnsi" w:hAnsiTheme="minorHAnsi"/>
          <w:b/>
          <w:sz w:val="20"/>
        </w:rPr>
        <w:t xml:space="preserve">Financial Cost and Benefits / </w:t>
      </w:r>
      <w:r w:rsidR="007A4EFD" w:rsidRPr="00131078">
        <w:rPr>
          <w:rFonts w:asciiTheme="minorHAnsi" w:hAnsiTheme="minorHAnsi"/>
          <w:b/>
          <w:sz w:val="20"/>
        </w:rPr>
        <w:t>Scenario.</w:t>
      </w:r>
    </w:p>
    <w:p w14:paraId="2FA87853" w14:textId="77777777" w:rsidR="00A22B1E" w:rsidRPr="00131078" w:rsidRDefault="00A22B1E" w:rsidP="00A22B1E">
      <w:pPr>
        <w:rPr>
          <w:rFonts w:asciiTheme="minorHAnsi" w:hAnsiTheme="minorHAnsi"/>
          <w:b/>
          <w:sz w:val="20"/>
        </w:rPr>
      </w:pPr>
      <w:r w:rsidRPr="00131078">
        <w:rPr>
          <w:rFonts w:asciiTheme="minorHAnsi" w:hAnsiTheme="minorHAnsi"/>
          <w:b/>
          <w:sz w:val="20"/>
        </w:rPr>
        <w:t>A business case assists in the determination of strengths and weaknesses of a proposal in a systematic and objective manner. The business case should be designed to be business oriented and measurable.</w:t>
      </w:r>
    </w:p>
    <w:p w14:paraId="6D1CDF5E" w14:textId="77777777" w:rsidR="00A22B1E" w:rsidRPr="00131078" w:rsidRDefault="00A22B1E" w:rsidP="00A22B1E">
      <w:pPr>
        <w:rPr>
          <w:rFonts w:asciiTheme="minorHAnsi" w:hAnsiTheme="minorHAnsi"/>
          <w:b/>
          <w:sz w:val="20"/>
        </w:rPr>
      </w:pPr>
      <w:r w:rsidRPr="00131078">
        <w:rPr>
          <w:rFonts w:asciiTheme="minorHAnsi" w:hAnsiTheme="minorHAnsi"/>
          <w:b/>
          <w:sz w:val="20"/>
        </w:rPr>
        <w:t>This document is designed as a tool to assist decision makers and/or business analysts in consideration of implementation issues.</w:t>
      </w:r>
    </w:p>
    <w:p w14:paraId="07B2037A" w14:textId="77777777" w:rsidR="00A22B1E" w:rsidRPr="00131078" w:rsidRDefault="00A22B1E" w:rsidP="00A22B1E">
      <w:pPr>
        <w:rPr>
          <w:rFonts w:asciiTheme="minorHAnsi" w:hAnsiTheme="minorHAnsi"/>
          <w:b/>
          <w:sz w:val="20"/>
        </w:rPr>
      </w:pPr>
      <w:r w:rsidRPr="00131078">
        <w:rPr>
          <w:rFonts w:asciiTheme="minorHAnsi" w:hAnsiTheme="minorHAnsi"/>
          <w:b/>
          <w:sz w:val="20"/>
        </w:rPr>
        <w:t>A business case is a major input for the IT Programme Management. At various stages, the business case can be updated. For instance, the initial business case is amended after the IT requirements analysis.</w:t>
      </w:r>
    </w:p>
    <w:p w14:paraId="533C0934" w14:textId="77777777" w:rsidR="00BF0512" w:rsidRPr="00131078" w:rsidRDefault="00A22B1E" w:rsidP="00A22B1E">
      <w:pPr>
        <w:rPr>
          <w:rFonts w:asciiTheme="minorHAnsi" w:hAnsiTheme="minorHAnsi"/>
          <w:b/>
          <w:sz w:val="20"/>
          <w:lang w:val="en-US"/>
        </w:rPr>
      </w:pPr>
      <w:r w:rsidRPr="00131078">
        <w:rPr>
          <w:rFonts w:asciiTheme="minorHAnsi" w:hAnsiTheme="minorHAnsi"/>
          <w:b/>
          <w:sz w:val="20"/>
        </w:rPr>
        <w:t>Every business case should demonstrate that considerable thought has been given to the implementation of proposals and to how it will be managed.</w:t>
      </w:r>
    </w:p>
    <w:p w14:paraId="4139FE56" w14:textId="77777777" w:rsidR="00D33D98" w:rsidRPr="00131078" w:rsidRDefault="00D33D98" w:rsidP="00D269A9">
      <w:pPr>
        <w:rPr>
          <w:rFonts w:asciiTheme="minorHAnsi" w:hAnsiTheme="minorHAnsi"/>
          <w:b/>
          <w:sz w:val="20"/>
          <w:lang w:val="en-US"/>
        </w:rPr>
        <w:sectPr w:rsidR="00D33D98" w:rsidRPr="00131078" w:rsidSect="00B409DA">
          <w:headerReference w:type="default" r:id="rId8"/>
          <w:footerReference w:type="default" r:id="rId9"/>
          <w:type w:val="nextColumn"/>
          <w:pgSz w:w="11906" w:h="16838"/>
          <w:pgMar w:top="2656" w:right="1134" w:bottom="1440" w:left="1134" w:header="2336" w:footer="709" w:gutter="0"/>
          <w:cols w:space="708"/>
          <w:docGrid w:linePitch="360"/>
        </w:sectPr>
      </w:pPr>
    </w:p>
    <w:p w14:paraId="68DEF90A" w14:textId="77777777" w:rsidR="00D33D98" w:rsidRPr="00131078" w:rsidRDefault="00D269A9" w:rsidP="00332F85">
      <w:pPr>
        <w:pStyle w:val="Simpletitle"/>
        <w:rPr>
          <w:rFonts w:asciiTheme="minorHAnsi" w:hAnsiTheme="minorHAnsi"/>
          <w:caps w:val="0"/>
          <w:smallCaps/>
          <w:sz w:val="28"/>
          <w:szCs w:val="28"/>
        </w:rPr>
      </w:pPr>
      <w:bookmarkStart w:id="0" w:name="_Toc127090513"/>
      <w:r w:rsidRPr="00131078">
        <w:rPr>
          <w:rFonts w:asciiTheme="minorHAnsi" w:hAnsiTheme="minorHAnsi"/>
          <w:caps w:val="0"/>
          <w:smallCaps/>
          <w:sz w:val="28"/>
          <w:szCs w:val="28"/>
        </w:rPr>
        <w:lastRenderedPageBreak/>
        <w:t>Table of contents</w:t>
      </w:r>
    </w:p>
    <w:p w14:paraId="0DE6D486" w14:textId="77777777" w:rsidR="009D5FB7" w:rsidRDefault="00A529ED">
      <w:pPr>
        <w:pStyle w:val="TOC1"/>
        <w:rPr>
          <w:rFonts w:asciiTheme="minorHAnsi" w:eastAsiaTheme="minorEastAsia" w:hAnsiTheme="minorHAnsi" w:cstheme="minorBidi"/>
          <w:b w:val="0"/>
          <w:caps w:val="0"/>
        </w:rPr>
      </w:pPr>
      <w:r w:rsidRPr="00131078">
        <w:rPr>
          <w:rFonts w:asciiTheme="minorHAnsi" w:hAnsiTheme="minorHAnsi"/>
          <w:b w:val="0"/>
          <w:noProof w:val="0"/>
        </w:rPr>
        <w:fldChar w:fldCharType="begin"/>
      </w:r>
      <w:r w:rsidRPr="00131078">
        <w:rPr>
          <w:rFonts w:asciiTheme="minorHAnsi" w:hAnsiTheme="minorHAnsi"/>
          <w:b w:val="0"/>
          <w:noProof w:val="0"/>
        </w:rPr>
        <w:instrText xml:space="preserve"> TOC \o "1-3" \h \z \u </w:instrText>
      </w:r>
      <w:r w:rsidRPr="00131078">
        <w:rPr>
          <w:rFonts w:asciiTheme="minorHAnsi" w:hAnsiTheme="minorHAnsi"/>
          <w:b w:val="0"/>
          <w:noProof w:val="0"/>
        </w:rPr>
        <w:fldChar w:fldCharType="separate"/>
      </w:r>
      <w:hyperlink w:anchor="_Toc461006416" w:history="1">
        <w:r w:rsidR="009D5FB7" w:rsidRPr="002A0FA6">
          <w:rPr>
            <w:rStyle w:val="Hyperlink"/>
          </w:rPr>
          <w:t>1.</w:t>
        </w:r>
        <w:r w:rsidR="009D5FB7">
          <w:rPr>
            <w:rFonts w:asciiTheme="minorHAnsi" w:eastAsiaTheme="minorEastAsia" w:hAnsiTheme="minorHAnsi" w:cstheme="minorBidi"/>
            <w:b w:val="0"/>
            <w:caps w:val="0"/>
          </w:rPr>
          <w:tab/>
        </w:r>
        <w:r w:rsidR="009D5FB7" w:rsidRPr="002A0FA6">
          <w:rPr>
            <w:rStyle w:val="Hyperlink"/>
          </w:rPr>
          <w:t>Executive Summary</w:t>
        </w:r>
        <w:r w:rsidR="009D5FB7">
          <w:rPr>
            <w:webHidden/>
          </w:rPr>
          <w:tab/>
        </w:r>
        <w:r w:rsidR="009D5FB7">
          <w:rPr>
            <w:webHidden/>
          </w:rPr>
          <w:fldChar w:fldCharType="begin"/>
        </w:r>
        <w:r w:rsidR="009D5FB7">
          <w:rPr>
            <w:webHidden/>
          </w:rPr>
          <w:instrText xml:space="preserve"> PAGEREF _Toc461006416 \h </w:instrText>
        </w:r>
        <w:r w:rsidR="009D5FB7">
          <w:rPr>
            <w:webHidden/>
          </w:rPr>
        </w:r>
        <w:r w:rsidR="009D5FB7">
          <w:rPr>
            <w:webHidden/>
          </w:rPr>
          <w:fldChar w:fldCharType="separate"/>
        </w:r>
        <w:r w:rsidR="009D5FB7">
          <w:rPr>
            <w:webHidden/>
          </w:rPr>
          <w:t>4</w:t>
        </w:r>
        <w:r w:rsidR="009D5FB7">
          <w:rPr>
            <w:webHidden/>
          </w:rPr>
          <w:fldChar w:fldCharType="end"/>
        </w:r>
      </w:hyperlink>
    </w:p>
    <w:p w14:paraId="6B73D392" w14:textId="77777777" w:rsidR="009D5FB7" w:rsidRDefault="00AE711A">
      <w:pPr>
        <w:pStyle w:val="TOC1"/>
        <w:rPr>
          <w:rFonts w:asciiTheme="minorHAnsi" w:eastAsiaTheme="minorEastAsia" w:hAnsiTheme="minorHAnsi" w:cstheme="minorBidi"/>
          <w:b w:val="0"/>
          <w:caps w:val="0"/>
        </w:rPr>
      </w:pPr>
      <w:hyperlink w:anchor="_Toc461006417" w:history="1">
        <w:r w:rsidR="009D5FB7" w:rsidRPr="002A0FA6">
          <w:rPr>
            <w:rStyle w:val="Hyperlink"/>
          </w:rPr>
          <w:t>2.</w:t>
        </w:r>
        <w:r w:rsidR="009D5FB7">
          <w:rPr>
            <w:rFonts w:asciiTheme="minorHAnsi" w:eastAsiaTheme="minorEastAsia" w:hAnsiTheme="minorHAnsi" w:cstheme="minorBidi"/>
            <w:b w:val="0"/>
            <w:caps w:val="0"/>
          </w:rPr>
          <w:tab/>
        </w:r>
        <w:r w:rsidR="009D5FB7" w:rsidRPr="002A0FA6">
          <w:rPr>
            <w:rStyle w:val="Hyperlink"/>
          </w:rPr>
          <w:t>Business Objectives and Expected Benefits</w:t>
        </w:r>
        <w:r w:rsidR="009D5FB7">
          <w:rPr>
            <w:webHidden/>
          </w:rPr>
          <w:tab/>
        </w:r>
        <w:r w:rsidR="009D5FB7">
          <w:rPr>
            <w:webHidden/>
          </w:rPr>
          <w:fldChar w:fldCharType="begin"/>
        </w:r>
        <w:r w:rsidR="009D5FB7">
          <w:rPr>
            <w:webHidden/>
          </w:rPr>
          <w:instrText xml:space="preserve"> PAGEREF _Toc461006417 \h </w:instrText>
        </w:r>
        <w:r w:rsidR="009D5FB7">
          <w:rPr>
            <w:webHidden/>
          </w:rPr>
        </w:r>
        <w:r w:rsidR="009D5FB7">
          <w:rPr>
            <w:webHidden/>
          </w:rPr>
          <w:fldChar w:fldCharType="separate"/>
        </w:r>
        <w:r w:rsidR="009D5FB7">
          <w:rPr>
            <w:webHidden/>
          </w:rPr>
          <w:t>5</w:t>
        </w:r>
        <w:r w:rsidR="009D5FB7">
          <w:rPr>
            <w:webHidden/>
          </w:rPr>
          <w:fldChar w:fldCharType="end"/>
        </w:r>
      </w:hyperlink>
    </w:p>
    <w:p w14:paraId="55887F66" w14:textId="77777777" w:rsidR="009D5FB7" w:rsidRDefault="00AE711A">
      <w:pPr>
        <w:pStyle w:val="TOC1"/>
        <w:rPr>
          <w:rFonts w:asciiTheme="minorHAnsi" w:eastAsiaTheme="minorEastAsia" w:hAnsiTheme="minorHAnsi" w:cstheme="minorBidi"/>
          <w:b w:val="0"/>
          <w:caps w:val="0"/>
        </w:rPr>
      </w:pPr>
      <w:hyperlink w:anchor="_Toc461006418" w:history="1">
        <w:r w:rsidR="009D5FB7" w:rsidRPr="002A0FA6">
          <w:rPr>
            <w:rStyle w:val="Hyperlink"/>
          </w:rPr>
          <w:t>3.</w:t>
        </w:r>
        <w:r w:rsidR="009D5FB7">
          <w:rPr>
            <w:rFonts w:asciiTheme="minorHAnsi" w:eastAsiaTheme="minorEastAsia" w:hAnsiTheme="minorHAnsi" w:cstheme="minorBidi"/>
            <w:b w:val="0"/>
            <w:caps w:val="0"/>
          </w:rPr>
          <w:tab/>
        </w:r>
        <w:r w:rsidR="009D5FB7" w:rsidRPr="002A0FA6">
          <w:rPr>
            <w:rStyle w:val="Hyperlink"/>
          </w:rPr>
          <w:t>Key Performance Indicators</w:t>
        </w:r>
        <w:r w:rsidR="009D5FB7">
          <w:rPr>
            <w:webHidden/>
          </w:rPr>
          <w:tab/>
        </w:r>
        <w:r w:rsidR="009D5FB7">
          <w:rPr>
            <w:webHidden/>
          </w:rPr>
          <w:fldChar w:fldCharType="begin"/>
        </w:r>
        <w:r w:rsidR="009D5FB7">
          <w:rPr>
            <w:webHidden/>
          </w:rPr>
          <w:instrText xml:space="preserve"> PAGEREF _Toc461006418 \h </w:instrText>
        </w:r>
        <w:r w:rsidR="009D5FB7">
          <w:rPr>
            <w:webHidden/>
          </w:rPr>
        </w:r>
        <w:r w:rsidR="009D5FB7">
          <w:rPr>
            <w:webHidden/>
          </w:rPr>
          <w:fldChar w:fldCharType="separate"/>
        </w:r>
        <w:r w:rsidR="009D5FB7">
          <w:rPr>
            <w:webHidden/>
          </w:rPr>
          <w:t>7</w:t>
        </w:r>
        <w:r w:rsidR="009D5FB7">
          <w:rPr>
            <w:webHidden/>
          </w:rPr>
          <w:fldChar w:fldCharType="end"/>
        </w:r>
      </w:hyperlink>
    </w:p>
    <w:p w14:paraId="708C5387" w14:textId="77777777" w:rsidR="009D5FB7" w:rsidRDefault="00AE711A">
      <w:pPr>
        <w:pStyle w:val="TOC1"/>
        <w:rPr>
          <w:rFonts w:asciiTheme="minorHAnsi" w:eastAsiaTheme="minorEastAsia" w:hAnsiTheme="minorHAnsi" w:cstheme="minorBidi"/>
          <w:b w:val="0"/>
          <w:caps w:val="0"/>
        </w:rPr>
      </w:pPr>
      <w:hyperlink w:anchor="_Toc461006419" w:history="1">
        <w:r w:rsidR="009D5FB7" w:rsidRPr="002A0FA6">
          <w:rPr>
            <w:rStyle w:val="Hyperlink"/>
          </w:rPr>
          <w:t>4.</w:t>
        </w:r>
        <w:r w:rsidR="009D5FB7">
          <w:rPr>
            <w:rFonts w:asciiTheme="minorHAnsi" w:eastAsiaTheme="minorEastAsia" w:hAnsiTheme="minorHAnsi" w:cstheme="minorBidi"/>
            <w:b w:val="0"/>
            <w:caps w:val="0"/>
          </w:rPr>
          <w:tab/>
        </w:r>
        <w:r w:rsidR="009D5FB7" w:rsidRPr="002A0FA6">
          <w:rPr>
            <w:rStyle w:val="Hyperlink"/>
          </w:rPr>
          <w:t>Potential Business Scenarios</w:t>
        </w:r>
        <w:r w:rsidR="009D5FB7">
          <w:rPr>
            <w:webHidden/>
          </w:rPr>
          <w:tab/>
        </w:r>
        <w:r w:rsidR="009D5FB7">
          <w:rPr>
            <w:webHidden/>
          </w:rPr>
          <w:fldChar w:fldCharType="begin"/>
        </w:r>
        <w:r w:rsidR="009D5FB7">
          <w:rPr>
            <w:webHidden/>
          </w:rPr>
          <w:instrText xml:space="preserve"> PAGEREF _Toc461006419 \h </w:instrText>
        </w:r>
        <w:r w:rsidR="009D5FB7">
          <w:rPr>
            <w:webHidden/>
          </w:rPr>
        </w:r>
        <w:r w:rsidR="009D5FB7">
          <w:rPr>
            <w:webHidden/>
          </w:rPr>
          <w:fldChar w:fldCharType="separate"/>
        </w:r>
        <w:r w:rsidR="009D5FB7">
          <w:rPr>
            <w:webHidden/>
          </w:rPr>
          <w:t>8</w:t>
        </w:r>
        <w:r w:rsidR="009D5FB7">
          <w:rPr>
            <w:webHidden/>
          </w:rPr>
          <w:fldChar w:fldCharType="end"/>
        </w:r>
      </w:hyperlink>
    </w:p>
    <w:p w14:paraId="526D5C53" w14:textId="77777777" w:rsidR="009D5FB7" w:rsidRDefault="00AE711A">
      <w:pPr>
        <w:pStyle w:val="TOC2"/>
        <w:rPr>
          <w:rFonts w:asciiTheme="minorHAnsi" w:eastAsiaTheme="minorEastAsia" w:hAnsiTheme="minorHAnsi" w:cstheme="minorBidi"/>
          <w:smallCaps w:val="0"/>
          <w:sz w:val="22"/>
        </w:rPr>
      </w:pPr>
      <w:hyperlink w:anchor="_Toc461006420" w:history="1">
        <w:r w:rsidR="009D5FB7" w:rsidRPr="002A0FA6">
          <w:rPr>
            <w:rStyle w:val="Hyperlink"/>
          </w:rPr>
          <w:t>4.1.</w:t>
        </w:r>
        <w:r w:rsidR="009D5FB7">
          <w:rPr>
            <w:rFonts w:asciiTheme="minorHAnsi" w:eastAsiaTheme="minorEastAsia" w:hAnsiTheme="minorHAnsi" w:cstheme="minorBidi"/>
            <w:smallCaps w:val="0"/>
            <w:sz w:val="22"/>
          </w:rPr>
          <w:tab/>
        </w:r>
        <w:r w:rsidR="009D5FB7" w:rsidRPr="002A0FA6">
          <w:rPr>
            <w:rStyle w:val="Hyperlink"/>
          </w:rPr>
          <w:t>List of the possible scenarios</w:t>
        </w:r>
        <w:r w:rsidR="009D5FB7">
          <w:rPr>
            <w:webHidden/>
          </w:rPr>
          <w:tab/>
        </w:r>
        <w:r w:rsidR="009D5FB7">
          <w:rPr>
            <w:webHidden/>
          </w:rPr>
          <w:fldChar w:fldCharType="begin"/>
        </w:r>
        <w:r w:rsidR="009D5FB7">
          <w:rPr>
            <w:webHidden/>
          </w:rPr>
          <w:instrText xml:space="preserve"> PAGEREF _Toc461006420 \h </w:instrText>
        </w:r>
        <w:r w:rsidR="009D5FB7">
          <w:rPr>
            <w:webHidden/>
          </w:rPr>
        </w:r>
        <w:r w:rsidR="009D5FB7">
          <w:rPr>
            <w:webHidden/>
          </w:rPr>
          <w:fldChar w:fldCharType="separate"/>
        </w:r>
        <w:r w:rsidR="009D5FB7">
          <w:rPr>
            <w:webHidden/>
          </w:rPr>
          <w:t>8</w:t>
        </w:r>
        <w:r w:rsidR="009D5FB7">
          <w:rPr>
            <w:webHidden/>
          </w:rPr>
          <w:fldChar w:fldCharType="end"/>
        </w:r>
      </w:hyperlink>
    </w:p>
    <w:p w14:paraId="487BC6C6" w14:textId="77777777" w:rsidR="009D5FB7" w:rsidRDefault="00AE711A">
      <w:pPr>
        <w:pStyle w:val="TOC2"/>
        <w:rPr>
          <w:rFonts w:asciiTheme="minorHAnsi" w:eastAsiaTheme="minorEastAsia" w:hAnsiTheme="minorHAnsi" w:cstheme="minorBidi"/>
          <w:smallCaps w:val="0"/>
          <w:sz w:val="22"/>
        </w:rPr>
      </w:pPr>
      <w:hyperlink w:anchor="_Toc461006421" w:history="1">
        <w:r w:rsidR="009D5FB7" w:rsidRPr="002A0FA6">
          <w:rPr>
            <w:rStyle w:val="Hyperlink"/>
          </w:rPr>
          <w:t>4.2.</w:t>
        </w:r>
        <w:r w:rsidR="009D5FB7">
          <w:rPr>
            <w:rFonts w:asciiTheme="minorHAnsi" w:eastAsiaTheme="minorEastAsia" w:hAnsiTheme="minorHAnsi" w:cstheme="minorBidi"/>
            <w:smallCaps w:val="0"/>
            <w:sz w:val="22"/>
          </w:rPr>
          <w:tab/>
        </w:r>
        <w:r w:rsidR="009D5FB7" w:rsidRPr="002A0FA6">
          <w:rPr>
            <w:rStyle w:val="Hyperlink"/>
          </w:rPr>
          <w:t>Alignment</w:t>
        </w:r>
        <w:r w:rsidR="009D5FB7">
          <w:rPr>
            <w:webHidden/>
          </w:rPr>
          <w:tab/>
        </w:r>
        <w:r w:rsidR="009D5FB7">
          <w:rPr>
            <w:webHidden/>
          </w:rPr>
          <w:fldChar w:fldCharType="begin"/>
        </w:r>
        <w:r w:rsidR="009D5FB7">
          <w:rPr>
            <w:webHidden/>
          </w:rPr>
          <w:instrText xml:space="preserve"> PAGEREF _Toc461006421 \h </w:instrText>
        </w:r>
        <w:r w:rsidR="009D5FB7">
          <w:rPr>
            <w:webHidden/>
          </w:rPr>
        </w:r>
        <w:r w:rsidR="009D5FB7">
          <w:rPr>
            <w:webHidden/>
          </w:rPr>
          <w:fldChar w:fldCharType="separate"/>
        </w:r>
        <w:r w:rsidR="009D5FB7">
          <w:rPr>
            <w:webHidden/>
          </w:rPr>
          <w:t>8</w:t>
        </w:r>
        <w:r w:rsidR="009D5FB7">
          <w:rPr>
            <w:webHidden/>
          </w:rPr>
          <w:fldChar w:fldCharType="end"/>
        </w:r>
      </w:hyperlink>
    </w:p>
    <w:p w14:paraId="4F8585FA" w14:textId="77777777" w:rsidR="009D5FB7" w:rsidRDefault="00AE711A">
      <w:pPr>
        <w:pStyle w:val="TOC2"/>
        <w:rPr>
          <w:rFonts w:asciiTheme="minorHAnsi" w:eastAsiaTheme="minorEastAsia" w:hAnsiTheme="minorHAnsi" w:cstheme="minorBidi"/>
          <w:smallCaps w:val="0"/>
          <w:sz w:val="22"/>
        </w:rPr>
      </w:pPr>
      <w:hyperlink w:anchor="_Toc461006422" w:history="1">
        <w:r w:rsidR="009D5FB7" w:rsidRPr="002A0FA6">
          <w:rPr>
            <w:rStyle w:val="Hyperlink"/>
          </w:rPr>
          <w:t>4.3.</w:t>
        </w:r>
        <w:r w:rsidR="009D5FB7">
          <w:rPr>
            <w:rFonts w:asciiTheme="minorHAnsi" w:eastAsiaTheme="minorEastAsia" w:hAnsiTheme="minorHAnsi" w:cstheme="minorBidi"/>
            <w:smallCaps w:val="0"/>
            <w:sz w:val="22"/>
          </w:rPr>
          <w:tab/>
        </w:r>
        <w:r w:rsidR="009D5FB7" w:rsidRPr="002A0FA6">
          <w:rPr>
            <w:rStyle w:val="Hyperlink"/>
          </w:rPr>
          <w:t>Details - Scenario 1 - Status Quo</w:t>
        </w:r>
        <w:r w:rsidR="009D5FB7">
          <w:rPr>
            <w:webHidden/>
          </w:rPr>
          <w:tab/>
        </w:r>
        <w:r w:rsidR="009D5FB7">
          <w:rPr>
            <w:webHidden/>
          </w:rPr>
          <w:fldChar w:fldCharType="begin"/>
        </w:r>
        <w:r w:rsidR="009D5FB7">
          <w:rPr>
            <w:webHidden/>
          </w:rPr>
          <w:instrText xml:space="preserve"> PAGEREF _Toc461006422 \h </w:instrText>
        </w:r>
        <w:r w:rsidR="009D5FB7">
          <w:rPr>
            <w:webHidden/>
          </w:rPr>
        </w:r>
        <w:r w:rsidR="009D5FB7">
          <w:rPr>
            <w:webHidden/>
          </w:rPr>
          <w:fldChar w:fldCharType="separate"/>
        </w:r>
        <w:r w:rsidR="009D5FB7">
          <w:rPr>
            <w:webHidden/>
          </w:rPr>
          <w:t>9</w:t>
        </w:r>
        <w:r w:rsidR="009D5FB7">
          <w:rPr>
            <w:webHidden/>
          </w:rPr>
          <w:fldChar w:fldCharType="end"/>
        </w:r>
      </w:hyperlink>
    </w:p>
    <w:p w14:paraId="50719ED0" w14:textId="77777777" w:rsidR="009D5FB7" w:rsidRDefault="00AE711A">
      <w:pPr>
        <w:pStyle w:val="TOC3"/>
        <w:rPr>
          <w:rFonts w:asciiTheme="minorHAnsi" w:eastAsiaTheme="minorEastAsia" w:hAnsiTheme="minorHAnsi" w:cstheme="minorBidi"/>
          <w:i w:val="0"/>
          <w:sz w:val="22"/>
        </w:rPr>
      </w:pPr>
      <w:hyperlink w:anchor="_Toc461006423" w:history="1">
        <w:r w:rsidR="009D5FB7" w:rsidRPr="002A0FA6">
          <w:rPr>
            <w:rStyle w:val="Hyperlink"/>
          </w:rPr>
          <w:t>4.3.1.</w:t>
        </w:r>
        <w:r w:rsidR="009D5FB7">
          <w:rPr>
            <w:rFonts w:asciiTheme="minorHAnsi" w:eastAsiaTheme="minorEastAsia" w:hAnsiTheme="minorHAnsi" w:cstheme="minorBidi"/>
            <w:i w:val="0"/>
            <w:sz w:val="22"/>
          </w:rPr>
          <w:tab/>
        </w:r>
        <w:r w:rsidR="009D5FB7" w:rsidRPr="002A0FA6">
          <w:rPr>
            <w:rStyle w:val="Hyperlink"/>
          </w:rPr>
          <w:t>Business requirements coverage</w:t>
        </w:r>
        <w:r w:rsidR="009D5FB7">
          <w:rPr>
            <w:webHidden/>
          </w:rPr>
          <w:tab/>
        </w:r>
        <w:r w:rsidR="009D5FB7">
          <w:rPr>
            <w:webHidden/>
          </w:rPr>
          <w:fldChar w:fldCharType="begin"/>
        </w:r>
        <w:r w:rsidR="009D5FB7">
          <w:rPr>
            <w:webHidden/>
          </w:rPr>
          <w:instrText xml:space="preserve"> PAGEREF _Toc461006423 \h </w:instrText>
        </w:r>
        <w:r w:rsidR="009D5FB7">
          <w:rPr>
            <w:webHidden/>
          </w:rPr>
        </w:r>
        <w:r w:rsidR="009D5FB7">
          <w:rPr>
            <w:webHidden/>
          </w:rPr>
          <w:fldChar w:fldCharType="separate"/>
        </w:r>
        <w:r w:rsidR="009D5FB7">
          <w:rPr>
            <w:webHidden/>
          </w:rPr>
          <w:t>9</w:t>
        </w:r>
        <w:r w:rsidR="009D5FB7">
          <w:rPr>
            <w:webHidden/>
          </w:rPr>
          <w:fldChar w:fldCharType="end"/>
        </w:r>
      </w:hyperlink>
    </w:p>
    <w:p w14:paraId="31E666FB" w14:textId="77777777" w:rsidR="009D5FB7" w:rsidRDefault="00AE711A">
      <w:pPr>
        <w:pStyle w:val="TOC3"/>
        <w:rPr>
          <w:rFonts w:asciiTheme="minorHAnsi" w:eastAsiaTheme="minorEastAsia" w:hAnsiTheme="minorHAnsi" w:cstheme="minorBidi"/>
          <w:i w:val="0"/>
          <w:sz w:val="22"/>
        </w:rPr>
      </w:pPr>
      <w:hyperlink w:anchor="_Toc461006424" w:history="1">
        <w:r w:rsidR="009D5FB7" w:rsidRPr="002A0FA6">
          <w:rPr>
            <w:rStyle w:val="Hyperlink"/>
          </w:rPr>
          <w:t>4.3.2.</w:t>
        </w:r>
        <w:r w:rsidR="009D5FB7">
          <w:rPr>
            <w:rFonts w:asciiTheme="minorHAnsi" w:eastAsiaTheme="minorEastAsia" w:hAnsiTheme="minorHAnsi" w:cstheme="minorBidi"/>
            <w:i w:val="0"/>
            <w:sz w:val="22"/>
          </w:rPr>
          <w:tab/>
        </w:r>
        <w:r w:rsidR="009D5FB7" w:rsidRPr="002A0FA6">
          <w:rPr>
            <w:rStyle w:val="Hyperlink"/>
          </w:rPr>
          <w:t>Potential business and organisational impact</w:t>
        </w:r>
        <w:r w:rsidR="009D5FB7">
          <w:rPr>
            <w:webHidden/>
          </w:rPr>
          <w:tab/>
        </w:r>
        <w:r w:rsidR="009D5FB7">
          <w:rPr>
            <w:webHidden/>
          </w:rPr>
          <w:fldChar w:fldCharType="begin"/>
        </w:r>
        <w:r w:rsidR="009D5FB7">
          <w:rPr>
            <w:webHidden/>
          </w:rPr>
          <w:instrText xml:space="preserve"> PAGEREF _Toc461006424 \h </w:instrText>
        </w:r>
        <w:r w:rsidR="009D5FB7">
          <w:rPr>
            <w:webHidden/>
          </w:rPr>
        </w:r>
        <w:r w:rsidR="009D5FB7">
          <w:rPr>
            <w:webHidden/>
          </w:rPr>
          <w:fldChar w:fldCharType="separate"/>
        </w:r>
        <w:r w:rsidR="009D5FB7">
          <w:rPr>
            <w:webHidden/>
          </w:rPr>
          <w:t>9</w:t>
        </w:r>
        <w:r w:rsidR="009D5FB7">
          <w:rPr>
            <w:webHidden/>
          </w:rPr>
          <w:fldChar w:fldCharType="end"/>
        </w:r>
      </w:hyperlink>
    </w:p>
    <w:p w14:paraId="6F0987B8" w14:textId="77777777" w:rsidR="009D5FB7" w:rsidRDefault="00AE711A">
      <w:pPr>
        <w:pStyle w:val="TOC3"/>
        <w:rPr>
          <w:rFonts w:asciiTheme="minorHAnsi" w:eastAsiaTheme="minorEastAsia" w:hAnsiTheme="minorHAnsi" w:cstheme="minorBidi"/>
          <w:i w:val="0"/>
          <w:sz w:val="22"/>
        </w:rPr>
      </w:pPr>
      <w:hyperlink w:anchor="_Toc461006425" w:history="1">
        <w:r w:rsidR="009D5FB7" w:rsidRPr="002A0FA6">
          <w:rPr>
            <w:rStyle w:val="Hyperlink"/>
          </w:rPr>
          <w:t>4.3.3.</w:t>
        </w:r>
        <w:r w:rsidR="009D5FB7">
          <w:rPr>
            <w:rFonts w:asciiTheme="minorHAnsi" w:eastAsiaTheme="minorEastAsia" w:hAnsiTheme="minorHAnsi" w:cstheme="minorBidi"/>
            <w:i w:val="0"/>
            <w:sz w:val="22"/>
          </w:rPr>
          <w:tab/>
        </w:r>
        <w:r w:rsidR="009D5FB7" w:rsidRPr="002A0FA6">
          <w:rPr>
            <w:rStyle w:val="Hyperlink"/>
          </w:rPr>
          <w:t>Potential technological impact</w:t>
        </w:r>
        <w:r w:rsidR="009D5FB7">
          <w:rPr>
            <w:webHidden/>
          </w:rPr>
          <w:tab/>
        </w:r>
        <w:r w:rsidR="009D5FB7">
          <w:rPr>
            <w:webHidden/>
          </w:rPr>
          <w:fldChar w:fldCharType="begin"/>
        </w:r>
        <w:r w:rsidR="009D5FB7">
          <w:rPr>
            <w:webHidden/>
          </w:rPr>
          <w:instrText xml:space="preserve"> PAGEREF _Toc461006425 \h </w:instrText>
        </w:r>
        <w:r w:rsidR="009D5FB7">
          <w:rPr>
            <w:webHidden/>
          </w:rPr>
        </w:r>
        <w:r w:rsidR="009D5FB7">
          <w:rPr>
            <w:webHidden/>
          </w:rPr>
          <w:fldChar w:fldCharType="separate"/>
        </w:r>
        <w:r w:rsidR="009D5FB7">
          <w:rPr>
            <w:webHidden/>
          </w:rPr>
          <w:t>9</w:t>
        </w:r>
        <w:r w:rsidR="009D5FB7">
          <w:rPr>
            <w:webHidden/>
          </w:rPr>
          <w:fldChar w:fldCharType="end"/>
        </w:r>
      </w:hyperlink>
    </w:p>
    <w:p w14:paraId="5BA88432" w14:textId="77777777" w:rsidR="009D5FB7" w:rsidRDefault="00AE711A">
      <w:pPr>
        <w:pStyle w:val="TOC3"/>
        <w:rPr>
          <w:rFonts w:asciiTheme="minorHAnsi" w:eastAsiaTheme="minorEastAsia" w:hAnsiTheme="minorHAnsi" w:cstheme="minorBidi"/>
          <w:i w:val="0"/>
          <w:sz w:val="22"/>
        </w:rPr>
      </w:pPr>
      <w:hyperlink w:anchor="_Toc461006426" w:history="1">
        <w:r w:rsidR="009D5FB7" w:rsidRPr="002A0FA6">
          <w:rPr>
            <w:rStyle w:val="Hyperlink"/>
          </w:rPr>
          <w:t>4.3.4.</w:t>
        </w:r>
        <w:r w:rsidR="009D5FB7">
          <w:rPr>
            <w:rFonts w:asciiTheme="minorHAnsi" w:eastAsiaTheme="minorEastAsia" w:hAnsiTheme="minorHAnsi" w:cstheme="minorBidi"/>
            <w:i w:val="0"/>
            <w:sz w:val="22"/>
          </w:rPr>
          <w:tab/>
        </w:r>
        <w:r w:rsidR="009D5FB7" w:rsidRPr="002A0FA6">
          <w:rPr>
            <w:rStyle w:val="Hyperlink"/>
          </w:rPr>
          <w:t>Personal data impact</w:t>
        </w:r>
        <w:r w:rsidR="009D5FB7">
          <w:rPr>
            <w:webHidden/>
          </w:rPr>
          <w:tab/>
        </w:r>
        <w:r w:rsidR="009D5FB7">
          <w:rPr>
            <w:webHidden/>
          </w:rPr>
          <w:fldChar w:fldCharType="begin"/>
        </w:r>
        <w:r w:rsidR="009D5FB7">
          <w:rPr>
            <w:webHidden/>
          </w:rPr>
          <w:instrText xml:space="preserve"> PAGEREF _Toc461006426 \h </w:instrText>
        </w:r>
        <w:r w:rsidR="009D5FB7">
          <w:rPr>
            <w:webHidden/>
          </w:rPr>
        </w:r>
        <w:r w:rsidR="009D5FB7">
          <w:rPr>
            <w:webHidden/>
          </w:rPr>
          <w:fldChar w:fldCharType="separate"/>
        </w:r>
        <w:r w:rsidR="009D5FB7">
          <w:rPr>
            <w:webHidden/>
          </w:rPr>
          <w:t>9</w:t>
        </w:r>
        <w:r w:rsidR="009D5FB7">
          <w:rPr>
            <w:webHidden/>
          </w:rPr>
          <w:fldChar w:fldCharType="end"/>
        </w:r>
      </w:hyperlink>
    </w:p>
    <w:p w14:paraId="6AE450CC" w14:textId="77777777" w:rsidR="009D5FB7" w:rsidRDefault="00AE711A">
      <w:pPr>
        <w:pStyle w:val="TOC3"/>
        <w:rPr>
          <w:rFonts w:asciiTheme="minorHAnsi" w:eastAsiaTheme="minorEastAsia" w:hAnsiTheme="minorHAnsi" w:cstheme="minorBidi"/>
          <w:i w:val="0"/>
          <w:sz w:val="22"/>
        </w:rPr>
      </w:pPr>
      <w:hyperlink w:anchor="_Toc461006427" w:history="1">
        <w:r w:rsidR="009D5FB7" w:rsidRPr="002A0FA6">
          <w:rPr>
            <w:rStyle w:val="Hyperlink"/>
          </w:rPr>
          <w:t>4.3.5.</w:t>
        </w:r>
        <w:r w:rsidR="009D5FB7">
          <w:rPr>
            <w:rFonts w:asciiTheme="minorHAnsi" w:eastAsiaTheme="minorEastAsia" w:hAnsiTheme="minorHAnsi" w:cstheme="minorBidi"/>
            <w:i w:val="0"/>
            <w:sz w:val="22"/>
          </w:rPr>
          <w:tab/>
        </w:r>
        <w:r w:rsidR="009D5FB7" w:rsidRPr="002A0FA6">
          <w:rPr>
            <w:rStyle w:val="Hyperlink"/>
          </w:rPr>
          <w:t>Other potential impact</w:t>
        </w:r>
        <w:r w:rsidR="009D5FB7">
          <w:rPr>
            <w:webHidden/>
          </w:rPr>
          <w:tab/>
        </w:r>
        <w:r w:rsidR="009D5FB7">
          <w:rPr>
            <w:webHidden/>
          </w:rPr>
          <w:fldChar w:fldCharType="begin"/>
        </w:r>
        <w:r w:rsidR="009D5FB7">
          <w:rPr>
            <w:webHidden/>
          </w:rPr>
          <w:instrText xml:space="preserve"> PAGEREF _Toc461006427 \h </w:instrText>
        </w:r>
        <w:r w:rsidR="009D5FB7">
          <w:rPr>
            <w:webHidden/>
          </w:rPr>
        </w:r>
        <w:r w:rsidR="009D5FB7">
          <w:rPr>
            <w:webHidden/>
          </w:rPr>
          <w:fldChar w:fldCharType="separate"/>
        </w:r>
        <w:r w:rsidR="009D5FB7">
          <w:rPr>
            <w:webHidden/>
          </w:rPr>
          <w:t>9</w:t>
        </w:r>
        <w:r w:rsidR="009D5FB7">
          <w:rPr>
            <w:webHidden/>
          </w:rPr>
          <w:fldChar w:fldCharType="end"/>
        </w:r>
      </w:hyperlink>
    </w:p>
    <w:p w14:paraId="53FC8BC2" w14:textId="77777777" w:rsidR="009D5FB7" w:rsidRDefault="00AE711A">
      <w:pPr>
        <w:pStyle w:val="TOC3"/>
        <w:rPr>
          <w:rFonts w:asciiTheme="minorHAnsi" w:eastAsiaTheme="minorEastAsia" w:hAnsiTheme="minorHAnsi" w:cstheme="minorBidi"/>
          <w:i w:val="0"/>
          <w:sz w:val="22"/>
        </w:rPr>
      </w:pPr>
      <w:hyperlink w:anchor="_Toc461006428" w:history="1">
        <w:r w:rsidR="009D5FB7" w:rsidRPr="002A0FA6">
          <w:rPr>
            <w:rStyle w:val="Hyperlink"/>
          </w:rPr>
          <w:t>4.3.6.</w:t>
        </w:r>
        <w:r w:rsidR="009D5FB7">
          <w:rPr>
            <w:rFonts w:asciiTheme="minorHAnsi" w:eastAsiaTheme="minorEastAsia" w:hAnsiTheme="minorHAnsi" w:cstheme="minorBidi"/>
            <w:i w:val="0"/>
            <w:sz w:val="22"/>
          </w:rPr>
          <w:tab/>
        </w:r>
        <w:r w:rsidR="009D5FB7" w:rsidRPr="002A0FA6">
          <w:rPr>
            <w:rStyle w:val="Hyperlink"/>
          </w:rPr>
          <w:t>Benefits and costs analysis</w:t>
        </w:r>
        <w:r w:rsidR="009D5FB7">
          <w:rPr>
            <w:webHidden/>
          </w:rPr>
          <w:tab/>
        </w:r>
        <w:r w:rsidR="009D5FB7">
          <w:rPr>
            <w:webHidden/>
          </w:rPr>
          <w:fldChar w:fldCharType="begin"/>
        </w:r>
        <w:r w:rsidR="009D5FB7">
          <w:rPr>
            <w:webHidden/>
          </w:rPr>
          <w:instrText xml:space="preserve"> PAGEREF _Toc461006428 \h </w:instrText>
        </w:r>
        <w:r w:rsidR="009D5FB7">
          <w:rPr>
            <w:webHidden/>
          </w:rPr>
        </w:r>
        <w:r w:rsidR="009D5FB7">
          <w:rPr>
            <w:webHidden/>
          </w:rPr>
          <w:fldChar w:fldCharType="separate"/>
        </w:r>
        <w:r w:rsidR="009D5FB7">
          <w:rPr>
            <w:webHidden/>
          </w:rPr>
          <w:t>10</w:t>
        </w:r>
        <w:r w:rsidR="009D5FB7">
          <w:rPr>
            <w:webHidden/>
          </w:rPr>
          <w:fldChar w:fldCharType="end"/>
        </w:r>
      </w:hyperlink>
    </w:p>
    <w:p w14:paraId="1A8A6FD0" w14:textId="77777777" w:rsidR="009D5FB7" w:rsidRDefault="00AE711A">
      <w:pPr>
        <w:pStyle w:val="TOC3"/>
        <w:rPr>
          <w:rFonts w:asciiTheme="minorHAnsi" w:eastAsiaTheme="minorEastAsia" w:hAnsiTheme="minorHAnsi" w:cstheme="minorBidi"/>
          <w:i w:val="0"/>
          <w:sz w:val="22"/>
        </w:rPr>
      </w:pPr>
      <w:hyperlink w:anchor="_Toc461006429" w:history="1">
        <w:r w:rsidR="009D5FB7" w:rsidRPr="002A0FA6">
          <w:rPr>
            <w:rStyle w:val="Hyperlink"/>
          </w:rPr>
          <w:t>4.3.7.</w:t>
        </w:r>
        <w:r w:rsidR="009D5FB7">
          <w:rPr>
            <w:rFonts w:asciiTheme="minorHAnsi" w:eastAsiaTheme="minorEastAsia" w:hAnsiTheme="minorHAnsi" w:cstheme="minorBidi"/>
            <w:i w:val="0"/>
            <w:sz w:val="22"/>
          </w:rPr>
          <w:tab/>
        </w:r>
        <w:r w:rsidR="009D5FB7" w:rsidRPr="002A0FA6">
          <w:rPr>
            <w:rStyle w:val="Hyperlink"/>
          </w:rPr>
          <w:t>Risk assessment and mitigation actions</w:t>
        </w:r>
        <w:r w:rsidR="009D5FB7">
          <w:rPr>
            <w:webHidden/>
          </w:rPr>
          <w:tab/>
        </w:r>
        <w:r w:rsidR="009D5FB7">
          <w:rPr>
            <w:webHidden/>
          </w:rPr>
          <w:fldChar w:fldCharType="begin"/>
        </w:r>
        <w:r w:rsidR="009D5FB7">
          <w:rPr>
            <w:webHidden/>
          </w:rPr>
          <w:instrText xml:space="preserve"> PAGEREF _Toc461006429 \h </w:instrText>
        </w:r>
        <w:r w:rsidR="009D5FB7">
          <w:rPr>
            <w:webHidden/>
          </w:rPr>
        </w:r>
        <w:r w:rsidR="009D5FB7">
          <w:rPr>
            <w:webHidden/>
          </w:rPr>
          <w:fldChar w:fldCharType="separate"/>
        </w:r>
        <w:r w:rsidR="009D5FB7">
          <w:rPr>
            <w:webHidden/>
          </w:rPr>
          <w:t>10</w:t>
        </w:r>
        <w:r w:rsidR="009D5FB7">
          <w:rPr>
            <w:webHidden/>
          </w:rPr>
          <w:fldChar w:fldCharType="end"/>
        </w:r>
      </w:hyperlink>
    </w:p>
    <w:p w14:paraId="4BF04C56" w14:textId="77777777" w:rsidR="009D5FB7" w:rsidRDefault="00AE711A">
      <w:pPr>
        <w:pStyle w:val="TOC2"/>
        <w:rPr>
          <w:rFonts w:asciiTheme="minorHAnsi" w:eastAsiaTheme="minorEastAsia" w:hAnsiTheme="minorHAnsi" w:cstheme="minorBidi"/>
          <w:smallCaps w:val="0"/>
          <w:sz w:val="22"/>
        </w:rPr>
      </w:pPr>
      <w:hyperlink w:anchor="_Toc461006430" w:history="1">
        <w:r w:rsidR="009D5FB7" w:rsidRPr="002A0FA6">
          <w:rPr>
            <w:rStyle w:val="Hyperlink"/>
          </w:rPr>
          <w:t>4.4.</w:t>
        </w:r>
        <w:r w:rsidR="009D5FB7">
          <w:rPr>
            <w:rFonts w:asciiTheme="minorHAnsi" w:eastAsiaTheme="minorEastAsia" w:hAnsiTheme="minorHAnsi" w:cstheme="minorBidi"/>
            <w:smallCaps w:val="0"/>
            <w:sz w:val="22"/>
          </w:rPr>
          <w:tab/>
        </w:r>
        <w:r w:rsidR="009D5FB7" w:rsidRPr="002A0FA6">
          <w:rPr>
            <w:rStyle w:val="Hyperlink"/>
          </w:rPr>
          <w:t>Details - Scenario 2 - Desktop Hardware Upgrade</w:t>
        </w:r>
        <w:r w:rsidR="009D5FB7">
          <w:rPr>
            <w:webHidden/>
          </w:rPr>
          <w:tab/>
        </w:r>
        <w:r w:rsidR="009D5FB7">
          <w:rPr>
            <w:webHidden/>
          </w:rPr>
          <w:fldChar w:fldCharType="begin"/>
        </w:r>
        <w:r w:rsidR="009D5FB7">
          <w:rPr>
            <w:webHidden/>
          </w:rPr>
          <w:instrText xml:space="preserve"> PAGEREF _Toc461006430 \h </w:instrText>
        </w:r>
        <w:r w:rsidR="009D5FB7">
          <w:rPr>
            <w:webHidden/>
          </w:rPr>
        </w:r>
        <w:r w:rsidR="009D5FB7">
          <w:rPr>
            <w:webHidden/>
          </w:rPr>
          <w:fldChar w:fldCharType="separate"/>
        </w:r>
        <w:r w:rsidR="009D5FB7">
          <w:rPr>
            <w:webHidden/>
          </w:rPr>
          <w:t>11</w:t>
        </w:r>
        <w:r w:rsidR="009D5FB7">
          <w:rPr>
            <w:webHidden/>
          </w:rPr>
          <w:fldChar w:fldCharType="end"/>
        </w:r>
      </w:hyperlink>
    </w:p>
    <w:p w14:paraId="5CAD6DE9" w14:textId="77777777" w:rsidR="009D5FB7" w:rsidRDefault="00AE711A">
      <w:pPr>
        <w:pStyle w:val="TOC3"/>
        <w:rPr>
          <w:rFonts w:asciiTheme="minorHAnsi" w:eastAsiaTheme="minorEastAsia" w:hAnsiTheme="minorHAnsi" w:cstheme="minorBidi"/>
          <w:i w:val="0"/>
          <w:sz w:val="22"/>
        </w:rPr>
      </w:pPr>
      <w:hyperlink w:anchor="_Toc461006431" w:history="1">
        <w:r w:rsidR="009D5FB7" w:rsidRPr="002A0FA6">
          <w:rPr>
            <w:rStyle w:val="Hyperlink"/>
          </w:rPr>
          <w:t>4.4.1.</w:t>
        </w:r>
        <w:r w:rsidR="009D5FB7">
          <w:rPr>
            <w:rFonts w:asciiTheme="minorHAnsi" w:eastAsiaTheme="minorEastAsia" w:hAnsiTheme="minorHAnsi" w:cstheme="minorBidi"/>
            <w:i w:val="0"/>
            <w:sz w:val="22"/>
          </w:rPr>
          <w:tab/>
        </w:r>
        <w:r w:rsidR="009D5FB7" w:rsidRPr="002A0FA6">
          <w:rPr>
            <w:rStyle w:val="Hyperlink"/>
          </w:rPr>
          <w:t>Business requirements coverage</w:t>
        </w:r>
        <w:r w:rsidR="009D5FB7">
          <w:rPr>
            <w:webHidden/>
          </w:rPr>
          <w:tab/>
        </w:r>
        <w:r w:rsidR="009D5FB7">
          <w:rPr>
            <w:webHidden/>
          </w:rPr>
          <w:fldChar w:fldCharType="begin"/>
        </w:r>
        <w:r w:rsidR="009D5FB7">
          <w:rPr>
            <w:webHidden/>
          </w:rPr>
          <w:instrText xml:space="preserve"> PAGEREF _Toc461006431 \h </w:instrText>
        </w:r>
        <w:r w:rsidR="009D5FB7">
          <w:rPr>
            <w:webHidden/>
          </w:rPr>
        </w:r>
        <w:r w:rsidR="009D5FB7">
          <w:rPr>
            <w:webHidden/>
          </w:rPr>
          <w:fldChar w:fldCharType="separate"/>
        </w:r>
        <w:r w:rsidR="009D5FB7">
          <w:rPr>
            <w:webHidden/>
          </w:rPr>
          <w:t>11</w:t>
        </w:r>
        <w:r w:rsidR="009D5FB7">
          <w:rPr>
            <w:webHidden/>
          </w:rPr>
          <w:fldChar w:fldCharType="end"/>
        </w:r>
      </w:hyperlink>
    </w:p>
    <w:p w14:paraId="045E685A" w14:textId="77777777" w:rsidR="009D5FB7" w:rsidRDefault="00AE711A">
      <w:pPr>
        <w:pStyle w:val="TOC3"/>
        <w:rPr>
          <w:rFonts w:asciiTheme="minorHAnsi" w:eastAsiaTheme="minorEastAsia" w:hAnsiTheme="minorHAnsi" w:cstheme="minorBidi"/>
          <w:i w:val="0"/>
          <w:sz w:val="22"/>
        </w:rPr>
      </w:pPr>
      <w:hyperlink w:anchor="_Toc461006432" w:history="1">
        <w:r w:rsidR="009D5FB7" w:rsidRPr="002A0FA6">
          <w:rPr>
            <w:rStyle w:val="Hyperlink"/>
          </w:rPr>
          <w:t>4.4.2.</w:t>
        </w:r>
        <w:r w:rsidR="009D5FB7">
          <w:rPr>
            <w:rFonts w:asciiTheme="minorHAnsi" w:eastAsiaTheme="minorEastAsia" w:hAnsiTheme="minorHAnsi" w:cstheme="minorBidi"/>
            <w:i w:val="0"/>
            <w:sz w:val="22"/>
          </w:rPr>
          <w:tab/>
        </w:r>
        <w:r w:rsidR="009D5FB7" w:rsidRPr="002A0FA6">
          <w:rPr>
            <w:rStyle w:val="Hyperlink"/>
          </w:rPr>
          <w:t>Potential business and organisational impact</w:t>
        </w:r>
        <w:r w:rsidR="009D5FB7">
          <w:rPr>
            <w:webHidden/>
          </w:rPr>
          <w:tab/>
        </w:r>
        <w:r w:rsidR="009D5FB7">
          <w:rPr>
            <w:webHidden/>
          </w:rPr>
          <w:fldChar w:fldCharType="begin"/>
        </w:r>
        <w:r w:rsidR="009D5FB7">
          <w:rPr>
            <w:webHidden/>
          </w:rPr>
          <w:instrText xml:space="preserve"> PAGEREF _Toc461006432 \h </w:instrText>
        </w:r>
        <w:r w:rsidR="009D5FB7">
          <w:rPr>
            <w:webHidden/>
          </w:rPr>
        </w:r>
        <w:r w:rsidR="009D5FB7">
          <w:rPr>
            <w:webHidden/>
          </w:rPr>
          <w:fldChar w:fldCharType="separate"/>
        </w:r>
        <w:r w:rsidR="009D5FB7">
          <w:rPr>
            <w:webHidden/>
          </w:rPr>
          <w:t>11</w:t>
        </w:r>
        <w:r w:rsidR="009D5FB7">
          <w:rPr>
            <w:webHidden/>
          </w:rPr>
          <w:fldChar w:fldCharType="end"/>
        </w:r>
      </w:hyperlink>
    </w:p>
    <w:p w14:paraId="34D5FCF8" w14:textId="77777777" w:rsidR="009D5FB7" w:rsidRDefault="00AE711A">
      <w:pPr>
        <w:pStyle w:val="TOC3"/>
        <w:rPr>
          <w:rFonts w:asciiTheme="minorHAnsi" w:eastAsiaTheme="minorEastAsia" w:hAnsiTheme="minorHAnsi" w:cstheme="minorBidi"/>
          <w:i w:val="0"/>
          <w:sz w:val="22"/>
        </w:rPr>
      </w:pPr>
      <w:hyperlink w:anchor="_Toc461006433" w:history="1">
        <w:r w:rsidR="009D5FB7" w:rsidRPr="002A0FA6">
          <w:rPr>
            <w:rStyle w:val="Hyperlink"/>
          </w:rPr>
          <w:t>4.4.3.</w:t>
        </w:r>
        <w:r w:rsidR="009D5FB7">
          <w:rPr>
            <w:rFonts w:asciiTheme="minorHAnsi" w:eastAsiaTheme="minorEastAsia" w:hAnsiTheme="minorHAnsi" w:cstheme="minorBidi"/>
            <w:i w:val="0"/>
            <w:sz w:val="22"/>
          </w:rPr>
          <w:tab/>
        </w:r>
        <w:r w:rsidR="009D5FB7" w:rsidRPr="002A0FA6">
          <w:rPr>
            <w:rStyle w:val="Hyperlink"/>
          </w:rPr>
          <w:t>Potential technological impact</w:t>
        </w:r>
        <w:r w:rsidR="009D5FB7">
          <w:rPr>
            <w:webHidden/>
          </w:rPr>
          <w:tab/>
        </w:r>
        <w:r w:rsidR="009D5FB7">
          <w:rPr>
            <w:webHidden/>
          </w:rPr>
          <w:fldChar w:fldCharType="begin"/>
        </w:r>
        <w:r w:rsidR="009D5FB7">
          <w:rPr>
            <w:webHidden/>
          </w:rPr>
          <w:instrText xml:space="preserve"> PAGEREF _Toc461006433 \h </w:instrText>
        </w:r>
        <w:r w:rsidR="009D5FB7">
          <w:rPr>
            <w:webHidden/>
          </w:rPr>
        </w:r>
        <w:r w:rsidR="009D5FB7">
          <w:rPr>
            <w:webHidden/>
          </w:rPr>
          <w:fldChar w:fldCharType="separate"/>
        </w:r>
        <w:r w:rsidR="009D5FB7">
          <w:rPr>
            <w:webHidden/>
          </w:rPr>
          <w:t>11</w:t>
        </w:r>
        <w:r w:rsidR="009D5FB7">
          <w:rPr>
            <w:webHidden/>
          </w:rPr>
          <w:fldChar w:fldCharType="end"/>
        </w:r>
      </w:hyperlink>
    </w:p>
    <w:p w14:paraId="10567962" w14:textId="77777777" w:rsidR="009D5FB7" w:rsidRDefault="00AE711A">
      <w:pPr>
        <w:pStyle w:val="TOC3"/>
        <w:rPr>
          <w:rFonts w:asciiTheme="minorHAnsi" w:eastAsiaTheme="minorEastAsia" w:hAnsiTheme="minorHAnsi" w:cstheme="minorBidi"/>
          <w:i w:val="0"/>
          <w:sz w:val="22"/>
        </w:rPr>
      </w:pPr>
      <w:hyperlink w:anchor="_Toc461006434" w:history="1">
        <w:r w:rsidR="009D5FB7" w:rsidRPr="002A0FA6">
          <w:rPr>
            <w:rStyle w:val="Hyperlink"/>
          </w:rPr>
          <w:t>4.4.4.</w:t>
        </w:r>
        <w:r w:rsidR="009D5FB7">
          <w:rPr>
            <w:rFonts w:asciiTheme="minorHAnsi" w:eastAsiaTheme="minorEastAsia" w:hAnsiTheme="minorHAnsi" w:cstheme="minorBidi"/>
            <w:i w:val="0"/>
            <w:sz w:val="22"/>
          </w:rPr>
          <w:tab/>
        </w:r>
        <w:r w:rsidR="009D5FB7" w:rsidRPr="002A0FA6">
          <w:rPr>
            <w:rStyle w:val="Hyperlink"/>
          </w:rPr>
          <w:t>Personal data impact</w:t>
        </w:r>
        <w:r w:rsidR="009D5FB7">
          <w:rPr>
            <w:webHidden/>
          </w:rPr>
          <w:tab/>
        </w:r>
        <w:r w:rsidR="009D5FB7">
          <w:rPr>
            <w:webHidden/>
          </w:rPr>
          <w:fldChar w:fldCharType="begin"/>
        </w:r>
        <w:r w:rsidR="009D5FB7">
          <w:rPr>
            <w:webHidden/>
          </w:rPr>
          <w:instrText xml:space="preserve"> PAGEREF _Toc461006434 \h </w:instrText>
        </w:r>
        <w:r w:rsidR="009D5FB7">
          <w:rPr>
            <w:webHidden/>
          </w:rPr>
        </w:r>
        <w:r w:rsidR="009D5FB7">
          <w:rPr>
            <w:webHidden/>
          </w:rPr>
          <w:fldChar w:fldCharType="separate"/>
        </w:r>
        <w:r w:rsidR="009D5FB7">
          <w:rPr>
            <w:webHidden/>
          </w:rPr>
          <w:t>11</w:t>
        </w:r>
        <w:r w:rsidR="009D5FB7">
          <w:rPr>
            <w:webHidden/>
          </w:rPr>
          <w:fldChar w:fldCharType="end"/>
        </w:r>
      </w:hyperlink>
    </w:p>
    <w:p w14:paraId="607B5C6C" w14:textId="77777777" w:rsidR="009D5FB7" w:rsidRDefault="00AE711A">
      <w:pPr>
        <w:pStyle w:val="TOC3"/>
        <w:rPr>
          <w:rFonts w:asciiTheme="minorHAnsi" w:eastAsiaTheme="minorEastAsia" w:hAnsiTheme="minorHAnsi" w:cstheme="minorBidi"/>
          <w:i w:val="0"/>
          <w:sz w:val="22"/>
        </w:rPr>
      </w:pPr>
      <w:hyperlink w:anchor="_Toc461006435" w:history="1">
        <w:r w:rsidR="009D5FB7" w:rsidRPr="002A0FA6">
          <w:rPr>
            <w:rStyle w:val="Hyperlink"/>
          </w:rPr>
          <w:t>4.4.5.</w:t>
        </w:r>
        <w:r w:rsidR="009D5FB7">
          <w:rPr>
            <w:rFonts w:asciiTheme="minorHAnsi" w:eastAsiaTheme="minorEastAsia" w:hAnsiTheme="minorHAnsi" w:cstheme="minorBidi"/>
            <w:i w:val="0"/>
            <w:sz w:val="22"/>
          </w:rPr>
          <w:tab/>
        </w:r>
        <w:r w:rsidR="009D5FB7" w:rsidRPr="002A0FA6">
          <w:rPr>
            <w:rStyle w:val="Hyperlink"/>
          </w:rPr>
          <w:t>Other potential impact</w:t>
        </w:r>
        <w:r w:rsidR="009D5FB7">
          <w:rPr>
            <w:webHidden/>
          </w:rPr>
          <w:tab/>
        </w:r>
        <w:r w:rsidR="009D5FB7">
          <w:rPr>
            <w:webHidden/>
          </w:rPr>
          <w:fldChar w:fldCharType="begin"/>
        </w:r>
        <w:r w:rsidR="009D5FB7">
          <w:rPr>
            <w:webHidden/>
          </w:rPr>
          <w:instrText xml:space="preserve"> PAGEREF _Toc461006435 \h </w:instrText>
        </w:r>
        <w:r w:rsidR="009D5FB7">
          <w:rPr>
            <w:webHidden/>
          </w:rPr>
        </w:r>
        <w:r w:rsidR="009D5FB7">
          <w:rPr>
            <w:webHidden/>
          </w:rPr>
          <w:fldChar w:fldCharType="separate"/>
        </w:r>
        <w:r w:rsidR="009D5FB7">
          <w:rPr>
            <w:webHidden/>
          </w:rPr>
          <w:t>12</w:t>
        </w:r>
        <w:r w:rsidR="009D5FB7">
          <w:rPr>
            <w:webHidden/>
          </w:rPr>
          <w:fldChar w:fldCharType="end"/>
        </w:r>
      </w:hyperlink>
    </w:p>
    <w:p w14:paraId="7795816F" w14:textId="77777777" w:rsidR="009D5FB7" w:rsidRDefault="00AE711A">
      <w:pPr>
        <w:pStyle w:val="TOC3"/>
        <w:rPr>
          <w:rFonts w:asciiTheme="minorHAnsi" w:eastAsiaTheme="minorEastAsia" w:hAnsiTheme="minorHAnsi" w:cstheme="minorBidi"/>
          <w:i w:val="0"/>
          <w:sz w:val="22"/>
        </w:rPr>
      </w:pPr>
      <w:hyperlink w:anchor="_Toc461006436" w:history="1">
        <w:r w:rsidR="009D5FB7" w:rsidRPr="002A0FA6">
          <w:rPr>
            <w:rStyle w:val="Hyperlink"/>
          </w:rPr>
          <w:t>4.4.6.</w:t>
        </w:r>
        <w:r w:rsidR="009D5FB7">
          <w:rPr>
            <w:rFonts w:asciiTheme="minorHAnsi" w:eastAsiaTheme="minorEastAsia" w:hAnsiTheme="minorHAnsi" w:cstheme="minorBidi"/>
            <w:i w:val="0"/>
            <w:sz w:val="22"/>
          </w:rPr>
          <w:tab/>
        </w:r>
        <w:r w:rsidR="009D5FB7" w:rsidRPr="002A0FA6">
          <w:rPr>
            <w:rStyle w:val="Hyperlink"/>
          </w:rPr>
          <w:t>Benefits and costs analysis</w:t>
        </w:r>
        <w:r w:rsidR="009D5FB7">
          <w:rPr>
            <w:webHidden/>
          </w:rPr>
          <w:tab/>
        </w:r>
        <w:r w:rsidR="009D5FB7">
          <w:rPr>
            <w:webHidden/>
          </w:rPr>
          <w:fldChar w:fldCharType="begin"/>
        </w:r>
        <w:r w:rsidR="009D5FB7">
          <w:rPr>
            <w:webHidden/>
          </w:rPr>
          <w:instrText xml:space="preserve"> PAGEREF _Toc461006436 \h </w:instrText>
        </w:r>
        <w:r w:rsidR="009D5FB7">
          <w:rPr>
            <w:webHidden/>
          </w:rPr>
        </w:r>
        <w:r w:rsidR="009D5FB7">
          <w:rPr>
            <w:webHidden/>
          </w:rPr>
          <w:fldChar w:fldCharType="separate"/>
        </w:r>
        <w:r w:rsidR="009D5FB7">
          <w:rPr>
            <w:webHidden/>
          </w:rPr>
          <w:t>12</w:t>
        </w:r>
        <w:r w:rsidR="009D5FB7">
          <w:rPr>
            <w:webHidden/>
          </w:rPr>
          <w:fldChar w:fldCharType="end"/>
        </w:r>
      </w:hyperlink>
    </w:p>
    <w:p w14:paraId="3D93763C" w14:textId="77777777" w:rsidR="009D5FB7" w:rsidRDefault="00AE711A">
      <w:pPr>
        <w:pStyle w:val="TOC3"/>
        <w:rPr>
          <w:rFonts w:asciiTheme="minorHAnsi" w:eastAsiaTheme="minorEastAsia" w:hAnsiTheme="minorHAnsi" w:cstheme="minorBidi"/>
          <w:i w:val="0"/>
          <w:sz w:val="22"/>
        </w:rPr>
      </w:pPr>
      <w:hyperlink w:anchor="_Toc461006437" w:history="1">
        <w:r w:rsidR="009D5FB7" w:rsidRPr="002A0FA6">
          <w:rPr>
            <w:rStyle w:val="Hyperlink"/>
          </w:rPr>
          <w:t>4.4.7.</w:t>
        </w:r>
        <w:r w:rsidR="009D5FB7">
          <w:rPr>
            <w:rFonts w:asciiTheme="minorHAnsi" w:eastAsiaTheme="minorEastAsia" w:hAnsiTheme="minorHAnsi" w:cstheme="minorBidi"/>
            <w:i w:val="0"/>
            <w:sz w:val="22"/>
          </w:rPr>
          <w:tab/>
        </w:r>
        <w:r w:rsidR="009D5FB7" w:rsidRPr="002A0FA6">
          <w:rPr>
            <w:rStyle w:val="Hyperlink"/>
          </w:rPr>
          <w:t>Risk assessment and mitigation actions</w:t>
        </w:r>
        <w:r w:rsidR="009D5FB7">
          <w:rPr>
            <w:webHidden/>
          </w:rPr>
          <w:tab/>
        </w:r>
        <w:r w:rsidR="009D5FB7">
          <w:rPr>
            <w:webHidden/>
          </w:rPr>
          <w:fldChar w:fldCharType="begin"/>
        </w:r>
        <w:r w:rsidR="009D5FB7">
          <w:rPr>
            <w:webHidden/>
          </w:rPr>
          <w:instrText xml:space="preserve"> PAGEREF _Toc461006437 \h </w:instrText>
        </w:r>
        <w:r w:rsidR="009D5FB7">
          <w:rPr>
            <w:webHidden/>
          </w:rPr>
        </w:r>
        <w:r w:rsidR="009D5FB7">
          <w:rPr>
            <w:webHidden/>
          </w:rPr>
          <w:fldChar w:fldCharType="separate"/>
        </w:r>
        <w:r w:rsidR="009D5FB7">
          <w:rPr>
            <w:webHidden/>
          </w:rPr>
          <w:t>12</w:t>
        </w:r>
        <w:r w:rsidR="009D5FB7">
          <w:rPr>
            <w:webHidden/>
          </w:rPr>
          <w:fldChar w:fldCharType="end"/>
        </w:r>
      </w:hyperlink>
    </w:p>
    <w:p w14:paraId="5D2BBFD3" w14:textId="77777777" w:rsidR="009D5FB7" w:rsidRDefault="00AE711A">
      <w:pPr>
        <w:pStyle w:val="TOC2"/>
        <w:rPr>
          <w:rFonts w:asciiTheme="minorHAnsi" w:eastAsiaTheme="minorEastAsia" w:hAnsiTheme="minorHAnsi" w:cstheme="minorBidi"/>
          <w:smallCaps w:val="0"/>
          <w:sz w:val="22"/>
        </w:rPr>
      </w:pPr>
      <w:hyperlink w:anchor="_Toc461006438" w:history="1">
        <w:r w:rsidR="009D5FB7" w:rsidRPr="002A0FA6">
          <w:rPr>
            <w:rStyle w:val="Hyperlink"/>
          </w:rPr>
          <w:t>4.5.</w:t>
        </w:r>
        <w:r w:rsidR="009D5FB7">
          <w:rPr>
            <w:rFonts w:asciiTheme="minorHAnsi" w:eastAsiaTheme="minorEastAsia" w:hAnsiTheme="minorHAnsi" w:cstheme="minorBidi"/>
            <w:smallCaps w:val="0"/>
            <w:sz w:val="22"/>
          </w:rPr>
          <w:tab/>
        </w:r>
        <w:r w:rsidR="009D5FB7" w:rsidRPr="002A0FA6">
          <w:rPr>
            <w:rStyle w:val="Hyperlink"/>
          </w:rPr>
          <w:t>Details - Scenario 3 - Custom Trilogue Software</w:t>
        </w:r>
        <w:r w:rsidR="009D5FB7">
          <w:rPr>
            <w:webHidden/>
          </w:rPr>
          <w:tab/>
        </w:r>
        <w:r w:rsidR="009D5FB7">
          <w:rPr>
            <w:webHidden/>
          </w:rPr>
          <w:fldChar w:fldCharType="begin"/>
        </w:r>
        <w:r w:rsidR="009D5FB7">
          <w:rPr>
            <w:webHidden/>
          </w:rPr>
          <w:instrText xml:space="preserve"> PAGEREF _Toc461006438 \h </w:instrText>
        </w:r>
        <w:r w:rsidR="009D5FB7">
          <w:rPr>
            <w:webHidden/>
          </w:rPr>
        </w:r>
        <w:r w:rsidR="009D5FB7">
          <w:rPr>
            <w:webHidden/>
          </w:rPr>
          <w:fldChar w:fldCharType="separate"/>
        </w:r>
        <w:r w:rsidR="009D5FB7">
          <w:rPr>
            <w:webHidden/>
          </w:rPr>
          <w:t>13</w:t>
        </w:r>
        <w:r w:rsidR="009D5FB7">
          <w:rPr>
            <w:webHidden/>
          </w:rPr>
          <w:fldChar w:fldCharType="end"/>
        </w:r>
      </w:hyperlink>
    </w:p>
    <w:p w14:paraId="726AEE4C" w14:textId="77777777" w:rsidR="009D5FB7" w:rsidRDefault="00AE711A">
      <w:pPr>
        <w:pStyle w:val="TOC3"/>
        <w:rPr>
          <w:rFonts w:asciiTheme="minorHAnsi" w:eastAsiaTheme="minorEastAsia" w:hAnsiTheme="minorHAnsi" w:cstheme="minorBidi"/>
          <w:i w:val="0"/>
          <w:sz w:val="22"/>
        </w:rPr>
      </w:pPr>
      <w:hyperlink w:anchor="_Toc461006439" w:history="1">
        <w:r w:rsidR="009D5FB7" w:rsidRPr="002A0FA6">
          <w:rPr>
            <w:rStyle w:val="Hyperlink"/>
          </w:rPr>
          <w:t>4.5.1.</w:t>
        </w:r>
        <w:r w:rsidR="009D5FB7">
          <w:rPr>
            <w:rFonts w:asciiTheme="minorHAnsi" w:eastAsiaTheme="minorEastAsia" w:hAnsiTheme="minorHAnsi" w:cstheme="minorBidi"/>
            <w:i w:val="0"/>
            <w:sz w:val="22"/>
          </w:rPr>
          <w:tab/>
        </w:r>
        <w:r w:rsidR="009D5FB7" w:rsidRPr="002A0FA6">
          <w:rPr>
            <w:rStyle w:val="Hyperlink"/>
          </w:rPr>
          <w:t>Business requirements coverage</w:t>
        </w:r>
        <w:r w:rsidR="009D5FB7">
          <w:rPr>
            <w:webHidden/>
          </w:rPr>
          <w:tab/>
        </w:r>
        <w:r w:rsidR="009D5FB7">
          <w:rPr>
            <w:webHidden/>
          </w:rPr>
          <w:fldChar w:fldCharType="begin"/>
        </w:r>
        <w:r w:rsidR="009D5FB7">
          <w:rPr>
            <w:webHidden/>
          </w:rPr>
          <w:instrText xml:space="preserve"> PAGEREF _Toc461006439 \h </w:instrText>
        </w:r>
        <w:r w:rsidR="009D5FB7">
          <w:rPr>
            <w:webHidden/>
          </w:rPr>
        </w:r>
        <w:r w:rsidR="009D5FB7">
          <w:rPr>
            <w:webHidden/>
          </w:rPr>
          <w:fldChar w:fldCharType="separate"/>
        </w:r>
        <w:r w:rsidR="009D5FB7">
          <w:rPr>
            <w:webHidden/>
          </w:rPr>
          <w:t>13</w:t>
        </w:r>
        <w:r w:rsidR="009D5FB7">
          <w:rPr>
            <w:webHidden/>
          </w:rPr>
          <w:fldChar w:fldCharType="end"/>
        </w:r>
      </w:hyperlink>
    </w:p>
    <w:p w14:paraId="0B44C1FD" w14:textId="77777777" w:rsidR="009D5FB7" w:rsidRDefault="00AE711A">
      <w:pPr>
        <w:pStyle w:val="TOC3"/>
        <w:rPr>
          <w:rFonts w:asciiTheme="minorHAnsi" w:eastAsiaTheme="minorEastAsia" w:hAnsiTheme="minorHAnsi" w:cstheme="minorBidi"/>
          <w:i w:val="0"/>
          <w:sz w:val="22"/>
        </w:rPr>
      </w:pPr>
      <w:hyperlink w:anchor="_Toc461006440" w:history="1">
        <w:r w:rsidR="009D5FB7" w:rsidRPr="002A0FA6">
          <w:rPr>
            <w:rStyle w:val="Hyperlink"/>
          </w:rPr>
          <w:t>4.5.2.</w:t>
        </w:r>
        <w:r w:rsidR="009D5FB7">
          <w:rPr>
            <w:rFonts w:asciiTheme="minorHAnsi" w:eastAsiaTheme="minorEastAsia" w:hAnsiTheme="minorHAnsi" w:cstheme="minorBidi"/>
            <w:i w:val="0"/>
            <w:sz w:val="22"/>
          </w:rPr>
          <w:tab/>
        </w:r>
        <w:r w:rsidR="009D5FB7" w:rsidRPr="002A0FA6">
          <w:rPr>
            <w:rStyle w:val="Hyperlink"/>
          </w:rPr>
          <w:t>Potential business and organisational impact</w:t>
        </w:r>
        <w:r w:rsidR="009D5FB7">
          <w:rPr>
            <w:webHidden/>
          </w:rPr>
          <w:tab/>
        </w:r>
        <w:r w:rsidR="009D5FB7">
          <w:rPr>
            <w:webHidden/>
          </w:rPr>
          <w:fldChar w:fldCharType="begin"/>
        </w:r>
        <w:r w:rsidR="009D5FB7">
          <w:rPr>
            <w:webHidden/>
          </w:rPr>
          <w:instrText xml:space="preserve"> PAGEREF _Toc461006440 \h </w:instrText>
        </w:r>
        <w:r w:rsidR="009D5FB7">
          <w:rPr>
            <w:webHidden/>
          </w:rPr>
        </w:r>
        <w:r w:rsidR="009D5FB7">
          <w:rPr>
            <w:webHidden/>
          </w:rPr>
          <w:fldChar w:fldCharType="separate"/>
        </w:r>
        <w:r w:rsidR="009D5FB7">
          <w:rPr>
            <w:webHidden/>
          </w:rPr>
          <w:t>13</w:t>
        </w:r>
        <w:r w:rsidR="009D5FB7">
          <w:rPr>
            <w:webHidden/>
          </w:rPr>
          <w:fldChar w:fldCharType="end"/>
        </w:r>
      </w:hyperlink>
    </w:p>
    <w:p w14:paraId="67D2BB6F" w14:textId="77777777" w:rsidR="009D5FB7" w:rsidRDefault="00AE711A">
      <w:pPr>
        <w:pStyle w:val="TOC3"/>
        <w:rPr>
          <w:rFonts w:asciiTheme="minorHAnsi" w:eastAsiaTheme="minorEastAsia" w:hAnsiTheme="minorHAnsi" w:cstheme="minorBidi"/>
          <w:i w:val="0"/>
          <w:sz w:val="22"/>
        </w:rPr>
      </w:pPr>
      <w:hyperlink w:anchor="_Toc461006441" w:history="1">
        <w:r w:rsidR="009D5FB7" w:rsidRPr="002A0FA6">
          <w:rPr>
            <w:rStyle w:val="Hyperlink"/>
          </w:rPr>
          <w:t>4.5.3.</w:t>
        </w:r>
        <w:r w:rsidR="009D5FB7">
          <w:rPr>
            <w:rFonts w:asciiTheme="minorHAnsi" w:eastAsiaTheme="minorEastAsia" w:hAnsiTheme="minorHAnsi" w:cstheme="minorBidi"/>
            <w:i w:val="0"/>
            <w:sz w:val="22"/>
          </w:rPr>
          <w:tab/>
        </w:r>
        <w:r w:rsidR="009D5FB7" w:rsidRPr="002A0FA6">
          <w:rPr>
            <w:rStyle w:val="Hyperlink"/>
          </w:rPr>
          <w:t>Potential technological impact</w:t>
        </w:r>
        <w:r w:rsidR="009D5FB7">
          <w:rPr>
            <w:webHidden/>
          </w:rPr>
          <w:tab/>
        </w:r>
        <w:r w:rsidR="009D5FB7">
          <w:rPr>
            <w:webHidden/>
          </w:rPr>
          <w:fldChar w:fldCharType="begin"/>
        </w:r>
        <w:r w:rsidR="009D5FB7">
          <w:rPr>
            <w:webHidden/>
          </w:rPr>
          <w:instrText xml:space="preserve"> PAGEREF _Toc461006441 \h </w:instrText>
        </w:r>
        <w:r w:rsidR="009D5FB7">
          <w:rPr>
            <w:webHidden/>
          </w:rPr>
        </w:r>
        <w:r w:rsidR="009D5FB7">
          <w:rPr>
            <w:webHidden/>
          </w:rPr>
          <w:fldChar w:fldCharType="separate"/>
        </w:r>
        <w:r w:rsidR="009D5FB7">
          <w:rPr>
            <w:webHidden/>
          </w:rPr>
          <w:t>13</w:t>
        </w:r>
        <w:r w:rsidR="009D5FB7">
          <w:rPr>
            <w:webHidden/>
          </w:rPr>
          <w:fldChar w:fldCharType="end"/>
        </w:r>
      </w:hyperlink>
    </w:p>
    <w:p w14:paraId="1A6D77D4" w14:textId="77777777" w:rsidR="009D5FB7" w:rsidRDefault="00AE711A">
      <w:pPr>
        <w:pStyle w:val="TOC3"/>
        <w:rPr>
          <w:rFonts w:asciiTheme="minorHAnsi" w:eastAsiaTheme="minorEastAsia" w:hAnsiTheme="minorHAnsi" w:cstheme="minorBidi"/>
          <w:i w:val="0"/>
          <w:sz w:val="22"/>
        </w:rPr>
      </w:pPr>
      <w:hyperlink w:anchor="_Toc461006442" w:history="1">
        <w:r w:rsidR="009D5FB7" w:rsidRPr="002A0FA6">
          <w:rPr>
            <w:rStyle w:val="Hyperlink"/>
          </w:rPr>
          <w:t>4.5.4.</w:t>
        </w:r>
        <w:r w:rsidR="009D5FB7">
          <w:rPr>
            <w:rFonts w:asciiTheme="minorHAnsi" w:eastAsiaTheme="minorEastAsia" w:hAnsiTheme="minorHAnsi" w:cstheme="minorBidi"/>
            <w:i w:val="0"/>
            <w:sz w:val="22"/>
          </w:rPr>
          <w:tab/>
        </w:r>
        <w:r w:rsidR="009D5FB7" w:rsidRPr="002A0FA6">
          <w:rPr>
            <w:rStyle w:val="Hyperlink"/>
          </w:rPr>
          <w:t>Personal data impact</w:t>
        </w:r>
        <w:r w:rsidR="009D5FB7">
          <w:rPr>
            <w:webHidden/>
          </w:rPr>
          <w:tab/>
        </w:r>
        <w:r w:rsidR="009D5FB7">
          <w:rPr>
            <w:webHidden/>
          </w:rPr>
          <w:fldChar w:fldCharType="begin"/>
        </w:r>
        <w:r w:rsidR="009D5FB7">
          <w:rPr>
            <w:webHidden/>
          </w:rPr>
          <w:instrText xml:space="preserve"> PAGEREF _Toc461006442 \h </w:instrText>
        </w:r>
        <w:r w:rsidR="009D5FB7">
          <w:rPr>
            <w:webHidden/>
          </w:rPr>
        </w:r>
        <w:r w:rsidR="009D5FB7">
          <w:rPr>
            <w:webHidden/>
          </w:rPr>
          <w:fldChar w:fldCharType="separate"/>
        </w:r>
        <w:r w:rsidR="009D5FB7">
          <w:rPr>
            <w:webHidden/>
          </w:rPr>
          <w:t>13</w:t>
        </w:r>
        <w:r w:rsidR="009D5FB7">
          <w:rPr>
            <w:webHidden/>
          </w:rPr>
          <w:fldChar w:fldCharType="end"/>
        </w:r>
      </w:hyperlink>
    </w:p>
    <w:p w14:paraId="749AC612" w14:textId="77777777" w:rsidR="009D5FB7" w:rsidRDefault="00AE711A">
      <w:pPr>
        <w:pStyle w:val="TOC3"/>
        <w:rPr>
          <w:rFonts w:asciiTheme="minorHAnsi" w:eastAsiaTheme="minorEastAsia" w:hAnsiTheme="minorHAnsi" w:cstheme="minorBidi"/>
          <w:i w:val="0"/>
          <w:sz w:val="22"/>
        </w:rPr>
      </w:pPr>
      <w:hyperlink w:anchor="_Toc461006443" w:history="1">
        <w:r w:rsidR="009D5FB7" w:rsidRPr="002A0FA6">
          <w:rPr>
            <w:rStyle w:val="Hyperlink"/>
          </w:rPr>
          <w:t>4.5.5.</w:t>
        </w:r>
        <w:r w:rsidR="009D5FB7">
          <w:rPr>
            <w:rFonts w:asciiTheme="minorHAnsi" w:eastAsiaTheme="minorEastAsia" w:hAnsiTheme="minorHAnsi" w:cstheme="minorBidi"/>
            <w:i w:val="0"/>
            <w:sz w:val="22"/>
          </w:rPr>
          <w:tab/>
        </w:r>
        <w:r w:rsidR="009D5FB7" w:rsidRPr="002A0FA6">
          <w:rPr>
            <w:rStyle w:val="Hyperlink"/>
          </w:rPr>
          <w:t>Other potential impact</w:t>
        </w:r>
        <w:r w:rsidR="009D5FB7">
          <w:rPr>
            <w:webHidden/>
          </w:rPr>
          <w:tab/>
        </w:r>
        <w:r w:rsidR="009D5FB7">
          <w:rPr>
            <w:webHidden/>
          </w:rPr>
          <w:fldChar w:fldCharType="begin"/>
        </w:r>
        <w:r w:rsidR="009D5FB7">
          <w:rPr>
            <w:webHidden/>
          </w:rPr>
          <w:instrText xml:space="preserve"> PAGEREF _Toc461006443 \h </w:instrText>
        </w:r>
        <w:r w:rsidR="009D5FB7">
          <w:rPr>
            <w:webHidden/>
          </w:rPr>
        </w:r>
        <w:r w:rsidR="009D5FB7">
          <w:rPr>
            <w:webHidden/>
          </w:rPr>
          <w:fldChar w:fldCharType="separate"/>
        </w:r>
        <w:r w:rsidR="009D5FB7">
          <w:rPr>
            <w:webHidden/>
          </w:rPr>
          <w:t>14</w:t>
        </w:r>
        <w:r w:rsidR="009D5FB7">
          <w:rPr>
            <w:webHidden/>
          </w:rPr>
          <w:fldChar w:fldCharType="end"/>
        </w:r>
      </w:hyperlink>
    </w:p>
    <w:p w14:paraId="70AD9A5F" w14:textId="77777777" w:rsidR="009D5FB7" w:rsidRDefault="00AE711A">
      <w:pPr>
        <w:pStyle w:val="TOC3"/>
        <w:rPr>
          <w:rFonts w:asciiTheme="minorHAnsi" w:eastAsiaTheme="minorEastAsia" w:hAnsiTheme="minorHAnsi" w:cstheme="minorBidi"/>
          <w:i w:val="0"/>
          <w:sz w:val="22"/>
        </w:rPr>
      </w:pPr>
      <w:hyperlink w:anchor="_Toc461006444" w:history="1">
        <w:r w:rsidR="009D5FB7" w:rsidRPr="002A0FA6">
          <w:rPr>
            <w:rStyle w:val="Hyperlink"/>
          </w:rPr>
          <w:t>4.5.6.</w:t>
        </w:r>
        <w:r w:rsidR="009D5FB7">
          <w:rPr>
            <w:rFonts w:asciiTheme="minorHAnsi" w:eastAsiaTheme="minorEastAsia" w:hAnsiTheme="minorHAnsi" w:cstheme="minorBidi"/>
            <w:i w:val="0"/>
            <w:sz w:val="22"/>
          </w:rPr>
          <w:tab/>
        </w:r>
        <w:r w:rsidR="009D5FB7" w:rsidRPr="002A0FA6">
          <w:rPr>
            <w:rStyle w:val="Hyperlink"/>
          </w:rPr>
          <w:t>Benefits and costs analysis</w:t>
        </w:r>
        <w:r w:rsidR="009D5FB7">
          <w:rPr>
            <w:webHidden/>
          </w:rPr>
          <w:tab/>
        </w:r>
        <w:r w:rsidR="009D5FB7">
          <w:rPr>
            <w:webHidden/>
          </w:rPr>
          <w:fldChar w:fldCharType="begin"/>
        </w:r>
        <w:r w:rsidR="009D5FB7">
          <w:rPr>
            <w:webHidden/>
          </w:rPr>
          <w:instrText xml:space="preserve"> PAGEREF _Toc461006444 \h </w:instrText>
        </w:r>
        <w:r w:rsidR="009D5FB7">
          <w:rPr>
            <w:webHidden/>
          </w:rPr>
        </w:r>
        <w:r w:rsidR="009D5FB7">
          <w:rPr>
            <w:webHidden/>
          </w:rPr>
          <w:fldChar w:fldCharType="separate"/>
        </w:r>
        <w:r w:rsidR="009D5FB7">
          <w:rPr>
            <w:webHidden/>
          </w:rPr>
          <w:t>14</w:t>
        </w:r>
        <w:r w:rsidR="009D5FB7">
          <w:rPr>
            <w:webHidden/>
          </w:rPr>
          <w:fldChar w:fldCharType="end"/>
        </w:r>
      </w:hyperlink>
    </w:p>
    <w:p w14:paraId="4F0815D6" w14:textId="77777777" w:rsidR="009D5FB7" w:rsidRDefault="00AE711A">
      <w:pPr>
        <w:pStyle w:val="TOC3"/>
        <w:rPr>
          <w:rFonts w:asciiTheme="minorHAnsi" w:eastAsiaTheme="minorEastAsia" w:hAnsiTheme="minorHAnsi" w:cstheme="minorBidi"/>
          <w:i w:val="0"/>
          <w:sz w:val="22"/>
        </w:rPr>
      </w:pPr>
      <w:hyperlink w:anchor="_Toc461006445" w:history="1">
        <w:r w:rsidR="009D5FB7" w:rsidRPr="002A0FA6">
          <w:rPr>
            <w:rStyle w:val="Hyperlink"/>
          </w:rPr>
          <w:t>4.5.7.</w:t>
        </w:r>
        <w:r w:rsidR="009D5FB7">
          <w:rPr>
            <w:rFonts w:asciiTheme="minorHAnsi" w:eastAsiaTheme="minorEastAsia" w:hAnsiTheme="minorHAnsi" w:cstheme="minorBidi"/>
            <w:i w:val="0"/>
            <w:sz w:val="22"/>
          </w:rPr>
          <w:tab/>
        </w:r>
        <w:r w:rsidR="009D5FB7" w:rsidRPr="002A0FA6">
          <w:rPr>
            <w:rStyle w:val="Hyperlink"/>
          </w:rPr>
          <w:t>Risk assessment and mitigation actions</w:t>
        </w:r>
        <w:r w:rsidR="009D5FB7">
          <w:rPr>
            <w:webHidden/>
          </w:rPr>
          <w:tab/>
        </w:r>
        <w:r w:rsidR="009D5FB7">
          <w:rPr>
            <w:webHidden/>
          </w:rPr>
          <w:fldChar w:fldCharType="begin"/>
        </w:r>
        <w:r w:rsidR="009D5FB7">
          <w:rPr>
            <w:webHidden/>
          </w:rPr>
          <w:instrText xml:space="preserve"> PAGEREF _Toc461006445 \h </w:instrText>
        </w:r>
        <w:r w:rsidR="009D5FB7">
          <w:rPr>
            <w:webHidden/>
          </w:rPr>
        </w:r>
        <w:r w:rsidR="009D5FB7">
          <w:rPr>
            <w:webHidden/>
          </w:rPr>
          <w:fldChar w:fldCharType="separate"/>
        </w:r>
        <w:r w:rsidR="009D5FB7">
          <w:rPr>
            <w:webHidden/>
          </w:rPr>
          <w:t>14</w:t>
        </w:r>
        <w:r w:rsidR="009D5FB7">
          <w:rPr>
            <w:webHidden/>
          </w:rPr>
          <w:fldChar w:fldCharType="end"/>
        </w:r>
      </w:hyperlink>
    </w:p>
    <w:p w14:paraId="043A9F2B" w14:textId="77777777" w:rsidR="009D5FB7" w:rsidRDefault="00AE711A">
      <w:pPr>
        <w:pStyle w:val="TOC1"/>
        <w:rPr>
          <w:rFonts w:asciiTheme="minorHAnsi" w:eastAsiaTheme="minorEastAsia" w:hAnsiTheme="minorHAnsi" w:cstheme="minorBidi"/>
          <w:b w:val="0"/>
          <w:caps w:val="0"/>
        </w:rPr>
      </w:pPr>
      <w:hyperlink w:anchor="_Toc461006446" w:history="1">
        <w:r w:rsidR="009D5FB7" w:rsidRPr="002A0FA6">
          <w:rPr>
            <w:rStyle w:val="Hyperlink"/>
          </w:rPr>
          <w:t>5.</w:t>
        </w:r>
        <w:r w:rsidR="009D5FB7">
          <w:rPr>
            <w:rFonts w:asciiTheme="minorHAnsi" w:eastAsiaTheme="minorEastAsia" w:hAnsiTheme="minorHAnsi" w:cstheme="minorBidi"/>
            <w:b w:val="0"/>
            <w:caps w:val="0"/>
          </w:rPr>
          <w:tab/>
        </w:r>
        <w:r w:rsidR="009D5FB7" w:rsidRPr="002A0FA6">
          <w:rPr>
            <w:rStyle w:val="Hyperlink"/>
          </w:rPr>
          <w:t>Justification and Recommendation</w:t>
        </w:r>
        <w:r w:rsidR="009D5FB7">
          <w:rPr>
            <w:webHidden/>
          </w:rPr>
          <w:tab/>
        </w:r>
        <w:r w:rsidR="009D5FB7">
          <w:rPr>
            <w:webHidden/>
          </w:rPr>
          <w:fldChar w:fldCharType="begin"/>
        </w:r>
        <w:r w:rsidR="009D5FB7">
          <w:rPr>
            <w:webHidden/>
          </w:rPr>
          <w:instrText xml:space="preserve"> PAGEREF _Toc461006446 \h </w:instrText>
        </w:r>
        <w:r w:rsidR="009D5FB7">
          <w:rPr>
            <w:webHidden/>
          </w:rPr>
        </w:r>
        <w:r w:rsidR="009D5FB7">
          <w:rPr>
            <w:webHidden/>
          </w:rPr>
          <w:fldChar w:fldCharType="separate"/>
        </w:r>
        <w:r w:rsidR="009D5FB7">
          <w:rPr>
            <w:webHidden/>
          </w:rPr>
          <w:t>15</w:t>
        </w:r>
        <w:r w:rsidR="009D5FB7">
          <w:rPr>
            <w:webHidden/>
          </w:rPr>
          <w:fldChar w:fldCharType="end"/>
        </w:r>
      </w:hyperlink>
    </w:p>
    <w:p w14:paraId="57F8E1BA" w14:textId="77777777" w:rsidR="009D5FB7" w:rsidRDefault="00AE711A">
      <w:pPr>
        <w:pStyle w:val="TOC1"/>
        <w:rPr>
          <w:rFonts w:asciiTheme="minorHAnsi" w:eastAsiaTheme="minorEastAsia" w:hAnsiTheme="minorHAnsi" w:cstheme="minorBidi"/>
          <w:b w:val="0"/>
          <w:caps w:val="0"/>
        </w:rPr>
      </w:pPr>
      <w:hyperlink w:anchor="_Toc461006447" w:history="1">
        <w:r w:rsidR="009D5FB7" w:rsidRPr="002A0FA6">
          <w:rPr>
            <w:rStyle w:val="Hyperlink"/>
          </w:rPr>
          <w:t>6.</w:t>
        </w:r>
        <w:r w:rsidR="009D5FB7">
          <w:rPr>
            <w:rFonts w:asciiTheme="minorHAnsi" w:eastAsiaTheme="minorEastAsia" w:hAnsiTheme="minorHAnsi" w:cstheme="minorBidi"/>
            <w:b w:val="0"/>
            <w:caps w:val="0"/>
          </w:rPr>
          <w:tab/>
        </w:r>
        <w:r w:rsidR="009D5FB7" w:rsidRPr="002A0FA6">
          <w:rPr>
            <w:rStyle w:val="Hyperlink"/>
          </w:rPr>
          <w:t>Implementation Plan</w:t>
        </w:r>
        <w:r w:rsidR="009D5FB7">
          <w:rPr>
            <w:webHidden/>
          </w:rPr>
          <w:tab/>
        </w:r>
        <w:r w:rsidR="009D5FB7">
          <w:rPr>
            <w:webHidden/>
          </w:rPr>
          <w:fldChar w:fldCharType="begin"/>
        </w:r>
        <w:r w:rsidR="009D5FB7">
          <w:rPr>
            <w:webHidden/>
          </w:rPr>
          <w:instrText xml:space="preserve"> PAGEREF _Toc461006447 \h </w:instrText>
        </w:r>
        <w:r w:rsidR="009D5FB7">
          <w:rPr>
            <w:webHidden/>
          </w:rPr>
        </w:r>
        <w:r w:rsidR="009D5FB7">
          <w:rPr>
            <w:webHidden/>
          </w:rPr>
          <w:fldChar w:fldCharType="separate"/>
        </w:r>
        <w:r w:rsidR="009D5FB7">
          <w:rPr>
            <w:webHidden/>
          </w:rPr>
          <w:t>16</w:t>
        </w:r>
        <w:r w:rsidR="009D5FB7">
          <w:rPr>
            <w:webHidden/>
          </w:rPr>
          <w:fldChar w:fldCharType="end"/>
        </w:r>
      </w:hyperlink>
    </w:p>
    <w:p w14:paraId="01F883C0" w14:textId="77777777" w:rsidR="009D5FB7" w:rsidRDefault="00AE711A">
      <w:pPr>
        <w:pStyle w:val="TOC2"/>
        <w:rPr>
          <w:rFonts w:asciiTheme="minorHAnsi" w:eastAsiaTheme="minorEastAsia" w:hAnsiTheme="minorHAnsi" w:cstheme="minorBidi"/>
          <w:smallCaps w:val="0"/>
          <w:sz w:val="22"/>
        </w:rPr>
      </w:pPr>
      <w:hyperlink w:anchor="_Toc461006448" w:history="1">
        <w:r w:rsidR="009D5FB7" w:rsidRPr="002A0FA6">
          <w:rPr>
            <w:rStyle w:val="Hyperlink"/>
          </w:rPr>
          <w:t>6.1.</w:t>
        </w:r>
        <w:r w:rsidR="009D5FB7">
          <w:rPr>
            <w:rFonts w:asciiTheme="minorHAnsi" w:eastAsiaTheme="minorEastAsia" w:hAnsiTheme="minorHAnsi" w:cstheme="minorBidi"/>
            <w:smallCaps w:val="0"/>
            <w:sz w:val="22"/>
          </w:rPr>
          <w:tab/>
        </w:r>
        <w:r w:rsidR="009D5FB7" w:rsidRPr="002A0FA6">
          <w:rPr>
            <w:rStyle w:val="Hyperlink"/>
          </w:rPr>
          <w:t>Assumptions, constraints and dependencies</w:t>
        </w:r>
        <w:r w:rsidR="009D5FB7">
          <w:rPr>
            <w:webHidden/>
          </w:rPr>
          <w:tab/>
        </w:r>
        <w:r w:rsidR="009D5FB7">
          <w:rPr>
            <w:webHidden/>
          </w:rPr>
          <w:fldChar w:fldCharType="begin"/>
        </w:r>
        <w:r w:rsidR="009D5FB7">
          <w:rPr>
            <w:webHidden/>
          </w:rPr>
          <w:instrText xml:space="preserve"> PAGEREF _Toc461006448 \h </w:instrText>
        </w:r>
        <w:r w:rsidR="009D5FB7">
          <w:rPr>
            <w:webHidden/>
          </w:rPr>
        </w:r>
        <w:r w:rsidR="009D5FB7">
          <w:rPr>
            <w:webHidden/>
          </w:rPr>
          <w:fldChar w:fldCharType="separate"/>
        </w:r>
        <w:r w:rsidR="009D5FB7">
          <w:rPr>
            <w:webHidden/>
          </w:rPr>
          <w:t>16</w:t>
        </w:r>
        <w:r w:rsidR="009D5FB7">
          <w:rPr>
            <w:webHidden/>
          </w:rPr>
          <w:fldChar w:fldCharType="end"/>
        </w:r>
      </w:hyperlink>
    </w:p>
    <w:p w14:paraId="35E314CC" w14:textId="77777777" w:rsidR="009D5FB7" w:rsidRDefault="00AE711A">
      <w:pPr>
        <w:pStyle w:val="TOC2"/>
        <w:rPr>
          <w:rFonts w:asciiTheme="minorHAnsi" w:eastAsiaTheme="minorEastAsia" w:hAnsiTheme="minorHAnsi" w:cstheme="minorBidi"/>
          <w:smallCaps w:val="0"/>
          <w:sz w:val="22"/>
        </w:rPr>
      </w:pPr>
      <w:hyperlink w:anchor="_Toc461006449" w:history="1">
        <w:r w:rsidR="009D5FB7" w:rsidRPr="002A0FA6">
          <w:rPr>
            <w:rStyle w:val="Hyperlink"/>
          </w:rPr>
          <w:t>6.2.</w:t>
        </w:r>
        <w:r w:rsidR="009D5FB7">
          <w:rPr>
            <w:rFonts w:asciiTheme="minorHAnsi" w:eastAsiaTheme="minorEastAsia" w:hAnsiTheme="minorHAnsi" w:cstheme="minorBidi"/>
            <w:smallCaps w:val="0"/>
            <w:sz w:val="22"/>
          </w:rPr>
          <w:tab/>
        </w:r>
        <w:r w:rsidR="009D5FB7" w:rsidRPr="002A0FA6">
          <w:rPr>
            <w:rStyle w:val="Hyperlink"/>
          </w:rPr>
          <w:t>Time scale</w:t>
        </w:r>
        <w:r w:rsidR="009D5FB7">
          <w:rPr>
            <w:webHidden/>
          </w:rPr>
          <w:tab/>
        </w:r>
        <w:r w:rsidR="009D5FB7">
          <w:rPr>
            <w:webHidden/>
          </w:rPr>
          <w:fldChar w:fldCharType="begin"/>
        </w:r>
        <w:r w:rsidR="009D5FB7">
          <w:rPr>
            <w:webHidden/>
          </w:rPr>
          <w:instrText xml:space="preserve"> PAGEREF _Toc461006449 \h </w:instrText>
        </w:r>
        <w:r w:rsidR="009D5FB7">
          <w:rPr>
            <w:webHidden/>
          </w:rPr>
        </w:r>
        <w:r w:rsidR="009D5FB7">
          <w:rPr>
            <w:webHidden/>
          </w:rPr>
          <w:fldChar w:fldCharType="separate"/>
        </w:r>
        <w:r w:rsidR="009D5FB7">
          <w:rPr>
            <w:webHidden/>
          </w:rPr>
          <w:t>17</w:t>
        </w:r>
        <w:r w:rsidR="009D5FB7">
          <w:rPr>
            <w:webHidden/>
          </w:rPr>
          <w:fldChar w:fldCharType="end"/>
        </w:r>
      </w:hyperlink>
    </w:p>
    <w:p w14:paraId="63A1AADB" w14:textId="77777777" w:rsidR="009D5FB7" w:rsidRDefault="00AE711A">
      <w:pPr>
        <w:pStyle w:val="TOC1"/>
        <w:rPr>
          <w:rFonts w:asciiTheme="minorHAnsi" w:eastAsiaTheme="minorEastAsia" w:hAnsiTheme="minorHAnsi" w:cstheme="minorBidi"/>
          <w:b w:val="0"/>
          <w:caps w:val="0"/>
        </w:rPr>
      </w:pPr>
      <w:hyperlink w:anchor="_Toc461006450" w:history="1">
        <w:r w:rsidR="009D5FB7" w:rsidRPr="002A0FA6">
          <w:rPr>
            <w:rStyle w:val="Hyperlink"/>
          </w:rPr>
          <w:t>7.</w:t>
        </w:r>
        <w:r w:rsidR="009D5FB7">
          <w:rPr>
            <w:rFonts w:asciiTheme="minorHAnsi" w:eastAsiaTheme="minorEastAsia" w:hAnsiTheme="minorHAnsi" w:cstheme="minorBidi"/>
            <w:b w:val="0"/>
            <w:caps w:val="0"/>
          </w:rPr>
          <w:tab/>
        </w:r>
        <w:r w:rsidR="009D5FB7" w:rsidRPr="002A0FA6">
          <w:rPr>
            <w:rStyle w:val="Hyperlink"/>
          </w:rPr>
          <w:t>ANNEX for Data Protection</w:t>
        </w:r>
        <w:r w:rsidR="009D5FB7">
          <w:rPr>
            <w:webHidden/>
          </w:rPr>
          <w:tab/>
        </w:r>
        <w:r w:rsidR="009D5FB7">
          <w:rPr>
            <w:webHidden/>
          </w:rPr>
          <w:fldChar w:fldCharType="begin"/>
        </w:r>
        <w:r w:rsidR="009D5FB7">
          <w:rPr>
            <w:webHidden/>
          </w:rPr>
          <w:instrText xml:space="preserve"> PAGEREF _Toc461006450 \h </w:instrText>
        </w:r>
        <w:r w:rsidR="009D5FB7">
          <w:rPr>
            <w:webHidden/>
          </w:rPr>
        </w:r>
        <w:r w:rsidR="009D5FB7">
          <w:rPr>
            <w:webHidden/>
          </w:rPr>
          <w:fldChar w:fldCharType="separate"/>
        </w:r>
        <w:r w:rsidR="009D5FB7">
          <w:rPr>
            <w:webHidden/>
          </w:rPr>
          <w:t>18</w:t>
        </w:r>
        <w:r w:rsidR="009D5FB7">
          <w:rPr>
            <w:webHidden/>
          </w:rPr>
          <w:fldChar w:fldCharType="end"/>
        </w:r>
      </w:hyperlink>
    </w:p>
    <w:p w14:paraId="4C246EBF" w14:textId="77777777" w:rsidR="009D5FB7" w:rsidRDefault="00AE711A">
      <w:pPr>
        <w:pStyle w:val="TOC1"/>
        <w:rPr>
          <w:rFonts w:asciiTheme="minorHAnsi" w:eastAsiaTheme="minorEastAsia" w:hAnsiTheme="minorHAnsi" w:cstheme="minorBidi"/>
          <w:b w:val="0"/>
          <w:caps w:val="0"/>
        </w:rPr>
      </w:pPr>
      <w:hyperlink w:anchor="_Toc461006451" w:history="1">
        <w:r w:rsidR="009D5FB7" w:rsidRPr="002A0FA6">
          <w:rPr>
            <w:rStyle w:val="Hyperlink"/>
          </w:rPr>
          <w:t>8.</w:t>
        </w:r>
        <w:r w:rsidR="009D5FB7">
          <w:rPr>
            <w:rFonts w:asciiTheme="minorHAnsi" w:eastAsiaTheme="minorEastAsia" w:hAnsiTheme="minorHAnsi" w:cstheme="minorBidi"/>
            <w:b w:val="0"/>
            <w:caps w:val="0"/>
          </w:rPr>
          <w:tab/>
        </w:r>
        <w:r w:rsidR="009D5FB7" w:rsidRPr="002A0FA6">
          <w:rPr>
            <w:rStyle w:val="Hyperlink"/>
          </w:rPr>
          <w:t>ANNEX to assess security needs</w:t>
        </w:r>
        <w:r w:rsidR="009D5FB7">
          <w:rPr>
            <w:webHidden/>
          </w:rPr>
          <w:tab/>
        </w:r>
        <w:r w:rsidR="009D5FB7">
          <w:rPr>
            <w:webHidden/>
          </w:rPr>
          <w:fldChar w:fldCharType="begin"/>
        </w:r>
        <w:r w:rsidR="009D5FB7">
          <w:rPr>
            <w:webHidden/>
          </w:rPr>
          <w:instrText xml:space="preserve"> PAGEREF _Toc461006451 \h </w:instrText>
        </w:r>
        <w:r w:rsidR="009D5FB7">
          <w:rPr>
            <w:webHidden/>
          </w:rPr>
        </w:r>
        <w:r w:rsidR="009D5FB7">
          <w:rPr>
            <w:webHidden/>
          </w:rPr>
          <w:fldChar w:fldCharType="separate"/>
        </w:r>
        <w:r w:rsidR="009D5FB7">
          <w:rPr>
            <w:webHidden/>
          </w:rPr>
          <w:t>21</w:t>
        </w:r>
        <w:r w:rsidR="009D5FB7">
          <w:rPr>
            <w:webHidden/>
          </w:rPr>
          <w:fldChar w:fldCharType="end"/>
        </w:r>
      </w:hyperlink>
    </w:p>
    <w:p w14:paraId="2CB97166" w14:textId="77777777" w:rsidR="009D5FB7" w:rsidRDefault="00AE711A">
      <w:pPr>
        <w:pStyle w:val="TOC1"/>
        <w:rPr>
          <w:rFonts w:asciiTheme="minorHAnsi" w:eastAsiaTheme="minorEastAsia" w:hAnsiTheme="minorHAnsi" w:cstheme="minorBidi"/>
          <w:b w:val="0"/>
          <w:caps w:val="0"/>
        </w:rPr>
      </w:pPr>
      <w:hyperlink w:anchor="_Toc461006452" w:history="1">
        <w:r w:rsidR="009D5FB7" w:rsidRPr="002A0FA6">
          <w:rPr>
            <w:rStyle w:val="Hyperlink"/>
          </w:rPr>
          <w:t>9.</w:t>
        </w:r>
        <w:r w:rsidR="009D5FB7">
          <w:rPr>
            <w:rFonts w:asciiTheme="minorHAnsi" w:eastAsiaTheme="minorEastAsia" w:hAnsiTheme="minorHAnsi" w:cstheme="minorBidi"/>
            <w:b w:val="0"/>
            <w:caps w:val="0"/>
          </w:rPr>
          <w:tab/>
        </w:r>
        <w:r w:rsidR="009D5FB7" w:rsidRPr="002A0FA6">
          <w:rPr>
            <w:rStyle w:val="Hyperlink"/>
          </w:rPr>
          <w:t>ANNEXES for the Initial Business Case</w:t>
        </w:r>
        <w:r w:rsidR="009D5FB7">
          <w:rPr>
            <w:webHidden/>
          </w:rPr>
          <w:tab/>
        </w:r>
        <w:r w:rsidR="009D5FB7">
          <w:rPr>
            <w:webHidden/>
          </w:rPr>
          <w:fldChar w:fldCharType="begin"/>
        </w:r>
        <w:r w:rsidR="009D5FB7">
          <w:rPr>
            <w:webHidden/>
          </w:rPr>
          <w:instrText xml:space="preserve"> PAGEREF _Toc461006452 \h </w:instrText>
        </w:r>
        <w:r w:rsidR="009D5FB7">
          <w:rPr>
            <w:webHidden/>
          </w:rPr>
        </w:r>
        <w:r w:rsidR="009D5FB7">
          <w:rPr>
            <w:webHidden/>
          </w:rPr>
          <w:fldChar w:fldCharType="separate"/>
        </w:r>
        <w:r w:rsidR="009D5FB7">
          <w:rPr>
            <w:webHidden/>
          </w:rPr>
          <w:t>24</w:t>
        </w:r>
        <w:r w:rsidR="009D5FB7">
          <w:rPr>
            <w:webHidden/>
          </w:rPr>
          <w:fldChar w:fldCharType="end"/>
        </w:r>
      </w:hyperlink>
    </w:p>
    <w:p w14:paraId="614031FD" w14:textId="77777777" w:rsidR="009D5FB7" w:rsidRDefault="00AE711A">
      <w:pPr>
        <w:pStyle w:val="TOC2"/>
        <w:rPr>
          <w:rFonts w:asciiTheme="minorHAnsi" w:eastAsiaTheme="minorEastAsia" w:hAnsiTheme="minorHAnsi" w:cstheme="minorBidi"/>
          <w:smallCaps w:val="0"/>
          <w:sz w:val="22"/>
        </w:rPr>
      </w:pPr>
      <w:hyperlink w:anchor="_Toc461006453" w:history="1">
        <w:r w:rsidR="009D5FB7" w:rsidRPr="002A0FA6">
          <w:rPr>
            <w:rStyle w:val="Hyperlink"/>
          </w:rPr>
          <w:t>9.1.</w:t>
        </w:r>
        <w:r w:rsidR="009D5FB7">
          <w:rPr>
            <w:rFonts w:asciiTheme="minorHAnsi" w:eastAsiaTheme="minorEastAsia" w:hAnsiTheme="minorHAnsi" w:cstheme="minorBidi"/>
            <w:smallCaps w:val="0"/>
            <w:sz w:val="22"/>
          </w:rPr>
          <w:tab/>
        </w:r>
        <w:r w:rsidR="009D5FB7" w:rsidRPr="002A0FA6">
          <w:rPr>
            <w:rStyle w:val="Hyperlink"/>
          </w:rPr>
          <w:t>Annex - Business Requirements log</w:t>
        </w:r>
        <w:r w:rsidR="009D5FB7">
          <w:rPr>
            <w:webHidden/>
          </w:rPr>
          <w:tab/>
        </w:r>
        <w:r w:rsidR="009D5FB7">
          <w:rPr>
            <w:webHidden/>
          </w:rPr>
          <w:fldChar w:fldCharType="begin"/>
        </w:r>
        <w:r w:rsidR="009D5FB7">
          <w:rPr>
            <w:webHidden/>
          </w:rPr>
          <w:instrText xml:space="preserve"> PAGEREF _Toc461006453 \h </w:instrText>
        </w:r>
        <w:r w:rsidR="009D5FB7">
          <w:rPr>
            <w:webHidden/>
          </w:rPr>
        </w:r>
        <w:r w:rsidR="009D5FB7">
          <w:rPr>
            <w:webHidden/>
          </w:rPr>
          <w:fldChar w:fldCharType="separate"/>
        </w:r>
        <w:r w:rsidR="009D5FB7">
          <w:rPr>
            <w:webHidden/>
          </w:rPr>
          <w:t>24</w:t>
        </w:r>
        <w:r w:rsidR="009D5FB7">
          <w:rPr>
            <w:webHidden/>
          </w:rPr>
          <w:fldChar w:fldCharType="end"/>
        </w:r>
      </w:hyperlink>
    </w:p>
    <w:p w14:paraId="76CAB23D" w14:textId="77777777" w:rsidR="009D5FB7" w:rsidRDefault="00AE711A">
      <w:pPr>
        <w:pStyle w:val="TOC2"/>
        <w:rPr>
          <w:rFonts w:asciiTheme="minorHAnsi" w:eastAsiaTheme="minorEastAsia" w:hAnsiTheme="minorHAnsi" w:cstheme="minorBidi"/>
          <w:smallCaps w:val="0"/>
          <w:sz w:val="22"/>
        </w:rPr>
      </w:pPr>
      <w:hyperlink w:anchor="_Toc461006454" w:history="1">
        <w:r w:rsidR="009D5FB7" w:rsidRPr="002A0FA6">
          <w:rPr>
            <w:rStyle w:val="Hyperlink"/>
          </w:rPr>
          <w:t>9.2.</w:t>
        </w:r>
        <w:r w:rsidR="009D5FB7">
          <w:rPr>
            <w:rFonts w:asciiTheme="minorHAnsi" w:eastAsiaTheme="minorEastAsia" w:hAnsiTheme="minorHAnsi" w:cstheme="minorBidi"/>
            <w:smallCaps w:val="0"/>
            <w:sz w:val="22"/>
          </w:rPr>
          <w:tab/>
        </w:r>
        <w:r w:rsidR="009D5FB7" w:rsidRPr="002A0FA6">
          <w:rPr>
            <w:rStyle w:val="Hyperlink"/>
          </w:rPr>
          <w:t>Annex - Business Case Methodological Review</w:t>
        </w:r>
        <w:r w:rsidR="009D5FB7">
          <w:rPr>
            <w:webHidden/>
          </w:rPr>
          <w:tab/>
        </w:r>
        <w:r w:rsidR="009D5FB7">
          <w:rPr>
            <w:webHidden/>
          </w:rPr>
          <w:fldChar w:fldCharType="begin"/>
        </w:r>
        <w:r w:rsidR="009D5FB7">
          <w:rPr>
            <w:webHidden/>
          </w:rPr>
          <w:instrText xml:space="preserve"> PAGEREF _Toc461006454 \h </w:instrText>
        </w:r>
        <w:r w:rsidR="009D5FB7">
          <w:rPr>
            <w:webHidden/>
          </w:rPr>
        </w:r>
        <w:r w:rsidR="009D5FB7">
          <w:rPr>
            <w:webHidden/>
          </w:rPr>
          <w:fldChar w:fldCharType="separate"/>
        </w:r>
        <w:r w:rsidR="009D5FB7">
          <w:rPr>
            <w:webHidden/>
          </w:rPr>
          <w:t>24</w:t>
        </w:r>
        <w:r w:rsidR="009D5FB7">
          <w:rPr>
            <w:webHidden/>
          </w:rPr>
          <w:fldChar w:fldCharType="end"/>
        </w:r>
      </w:hyperlink>
    </w:p>
    <w:p w14:paraId="5924CD9D" w14:textId="77777777" w:rsidR="009D5FB7" w:rsidRDefault="00AE711A">
      <w:pPr>
        <w:pStyle w:val="TOC1"/>
        <w:rPr>
          <w:rFonts w:asciiTheme="minorHAnsi" w:eastAsiaTheme="minorEastAsia" w:hAnsiTheme="minorHAnsi" w:cstheme="minorBidi"/>
          <w:b w:val="0"/>
          <w:caps w:val="0"/>
        </w:rPr>
      </w:pPr>
      <w:hyperlink w:anchor="_Toc461006455" w:history="1">
        <w:r w:rsidR="009D5FB7" w:rsidRPr="002A0FA6">
          <w:rPr>
            <w:rStyle w:val="Hyperlink"/>
          </w:rPr>
          <w:t>10.</w:t>
        </w:r>
        <w:r w:rsidR="009D5FB7">
          <w:rPr>
            <w:rFonts w:asciiTheme="minorHAnsi" w:eastAsiaTheme="minorEastAsia" w:hAnsiTheme="minorHAnsi" w:cstheme="minorBidi"/>
            <w:b w:val="0"/>
            <w:caps w:val="0"/>
          </w:rPr>
          <w:tab/>
        </w:r>
        <w:r w:rsidR="009D5FB7" w:rsidRPr="002A0FA6">
          <w:rPr>
            <w:rStyle w:val="Hyperlink"/>
          </w:rPr>
          <w:t>ANNEXES for IT Requirements Analysis</w:t>
        </w:r>
        <w:r w:rsidR="009D5FB7">
          <w:rPr>
            <w:webHidden/>
          </w:rPr>
          <w:tab/>
        </w:r>
        <w:r w:rsidR="009D5FB7">
          <w:rPr>
            <w:webHidden/>
          </w:rPr>
          <w:fldChar w:fldCharType="begin"/>
        </w:r>
        <w:r w:rsidR="009D5FB7">
          <w:rPr>
            <w:webHidden/>
          </w:rPr>
          <w:instrText xml:space="preserve"> PAGEREF _Toc461006455 \h </w:instrText>
        </w:r>
        <w:r w:rsidR="009D5FB7">
          <w:rPr>
            <w:webHidden/>
          </w:rPr>
        </w:r>
        <w:r w:rsidR="009D5FB7">
          <w:rPr>
            <w:webHidden/>
          </w:rPr>
          <w:fldChar w:fldCharType="separate"/>
        </w:r>
        <w:r w:rsidR="009D5FB7">
          <w:rPr>
            <w:webHidden/>
          </w:rPr>
          <w:t>25</w:t>
        </w:r>
        <w:r w:rsidR="009D5FB7">
          <w:rPr>
            <w:webHidden/>
          </w:rPr>
          <w:fldChar w:fldCharType="end"/>
        </w:r>
      </w:hyperlink>
    </w:p>
    <w:p w14:paraId="73F0D8D3" w14:textId="77777777" w:rsidR="009D5FB7" w:rsidRDefault="00AE711A">
      <w:pPr>
        <w:pStyle w:val="TOC2"/>
        <w:rPr>
          <w:rFonts w:asciiTheme="minorHAnsi" w:eastAsiaTheme="minorEastAsia" w:hAnsiTheme="minorHAnsi" w:cstheme="minorBidi"/>
          <w:smallCaps w:val="0"/>
          <w:sz w:val="22"/>
        </w:rPr>
      </w:pPr>
      <w:hyperlink w:anchor="_Toc461006456" w:history="1">
        <w:r w:rsidR="009D5FB7" w:rsidRPr="002A0FA6">
          <w:rPr>
            <w:rStyle w:val="Hyperlink"/>
          </w:rPr>
          <w:t>10.1.</w:t>
        </w:r>
        <w:r w:rsidR="009D5FB7">
          <w:rPr>
            <w:rFonts w:asciiTheme="minorHAnsi" w:eastAsiaTheme="minorEastAsia" w:hAnsiTheme="minorHAnsi" w:cstheme="minorBidi"/>
            <w:smallCaps w:val="0"/>
            <w:sz w:val="22"/>
          </w:rPr>
          <w:tab/>
        </w:r>
        <w:r w:rsidR="009D5FB7" w:rsidRPr="002A0FA6">
          <w:rPr>
            <w:rStyle w:val="Hyperlink"/>
          </w:rPr>
          <w:t>Annex - IT Scenario Feasibility</w:t>
        </w:r>
        <w:r w:rsidR="009D5FB7">
          <w:rPr>
            <w:webHidden/>
          </w:rPr>
          <w:tab/>
        </w:r>
        <w:r w:rsidR="009D5FB7">
          <w:rPr>
            <w:webHidden/>
          </w:rPr>
          <w:fldChar w:fldCharType="begin"/>
        </w:r>
        <w:r w:rsidR="009D5FB7">
          <w:rPr>
            <w:webHidden/>
          </w:rPr>
          <w:instrText xml:space="preserve"> PAGEREF _Toc461006456 \h </w:instrText>
        </w:r>
        <w:r w:rsidR="009D5FB7">
          <w:rPr>
            <w:webHidden/>
          </w:rPr>
        </w:r>
        <w:r w:rsidR="009D5FB7">
          <w:rPr>
            <w:webHidden/>
          </w:rPr>
          <w:fldChar w:fldCharType="separate"/>
        </w:r>
        <w:r w:rsidR="009D5FB7">
          <w:rPr>
            <w:webHidden/>
          </w:rPr>
          <w:t>25</w:t>
        </w:r>
        <w:r w:rsidR="009D5FB7">
          <w:rPr>
            <w:webHidden/>
          </w:rPr>
          <w:fldChar w:fldCharType="end"/>
        </w:r>
      </w:hyperlink>
    </w:p>
    <w:p w14:paraId="79BAF9DB" w14:textId="77777777" w:rsidR="009D5FB7" w:rsidRDefault="00AE711A">
      <w:pPr>
        <w:pStyle w:val="TOC2"/>
        <w:rPr>
          <w:rFonts w:asciiTheme="minorHAnsi" w:eastAsiaTheme="minorEastAsia" w:hAnsiTheme="minorHAnsi" w:cstheme="minorBidi"/>
          <w:smallCaps w:val="0"/>
          <w:sz w:val="22"/>
        </w:rPr>
      </w:pPr>
      <w:hyperlink w:anchor="_Toc461006457" w:history="1">
        <w:r w:rsidR="009D5FB7" w:rsidRPr="002A0FA6">
          <w:rPr>
            <w:rStyle w:val="Hyperlink"/>
          </w:rPr>
          <w:t>10.2.</w:t>
        </w:r>
        <w:r w:rsidR="009D5FB7">
          <w:rPr>
            <w:rFonts w:asciiTheme="minorHAnsi" w:eastAsiaTheme="minorEastAsia" w:hAnsiTheme="minorHAnsi" w:cstheme="minorBidi"/>
            <w:smallCaps w:val="0"/>
            <w:sz w:val="22"/>
          </w:rPr>
          <w:tab/>
        </w:r>
        <w:r w:rsidR="009D5FB7" w:rsidRPr="002A0FA6">
          <w:rPr>
            <w:rStyle w:val="Hyperlink"/>
          </w:rPr>
          <w:t>Annex - IT Financial Costs and Benefits / scenario</w:t>
        </w:r>
        <w:r w:rsidR="009D5FB7">
          <w:rPr>
            <w:webHidden/>
          </w:rPr>
          <w:tab/>
        </w:r>
        <w:r w:rsidR="009D5FB7">
          <w:rPr>
            <w:webHidden/>
          </w:rPr>
          <w:fldChar w:fldCharType="begin"/>
        </w:r>
        <w:r w:rsidR="009D5FB7">
          <w:rPr>
            <w:webHidden/>
          </w:rPr>
          <w:instrText xml:space="preserve"> PAGEREF _Toc461006457 \h </w:instrText>
        </w:r>
        <w:r w:rsidR="009D5FB7">
          <w:rPr>
            <w:webHidden/>
          </w:rPr>
        </w:r>
        <w:r w:rsidR="009D5FB7">
          <w:rPr>
            <w:webHidden/>
          </w:rPr>
          <w:fldChar w:fldCharType="separate"/>
        </w:r>
        <w:r w:rsidR="009D5FB7">
          <w:rPr>
            <w:webHidden/>
          </w:rPr>
          <w:t>25</w:t>
        </w:r>
        <w:r w:rsidR="009D5FB7">
          <w:rPr>
            <w:webHidden/>
          </w:rPr>
          <w:fldChar w:fldCharType="end"/>
        </w:r>
      </w:hyperlink>
    </w:p>
    <w:p w14:paraId="15103348" w14:textId="77777777" w:rsidR="009D5FB7" w:rsidRDefault="00AE711A">
      <w:pPr>
        <w:pStyle w:val="TOC1"/>
        <w:rPr>
          <w:rFonts w:asciiTheme="minorHAnsi" w:eastAsiaTheme="minorEastAsia" w:hAnsiTheme="minorHAnsi" w:cstheme="minorBidi"/>
          <w:b w:val="0"/>
          <w:caps w:val="0"/>
        </w:rPr>
      </w:pPr>
      <w:hyperlink w:anchor="_Toc461006458" w:history="1">
        <w:r w:rsidR="009D5FB7" w:rsidRPr="002A0FA6">
          <w:rPr>
            <w:rStyle w:val="Hyperlink"/>
          </w:rPr>
          <w:t>11.</w:t>
        </w:r>
        <w:r w:rsidR="009D5FB7">
          <w:rPr>
            <w:rFonts w:asciiTheme="minorHAnsi" w:eastAsiaTheme="minorEastAsia" w:hAnsiTheme="minorHAnsi" w:cstheme="minorBidi"/>
            <w:b w:val="0"/>
            <w:caps w:val="0"/>
          </w:rPr>
          <w:tab/>
        </w:r>
        <w:r w:rsidR="009D5FB7" w:rsidRPr="002A0FA6">
          <w:rPr>
            <w:rStyle w:val="Hyperlink"/>
          </w:rPr>
          <w:t>ANNEX - Document control</w:t>
        </w:r>
        <w:r w:rsidR="009D5FB7">
          <w:rPr>
            <w:webHidden/>
          </w:rPr>
          <w:tab/>
        </w:r>
        <w:r w:rsidR="009D5FB7">
          <w:rPr>
            <w:webHidden/>
          </w:rPr>
          <w:fldChar w:fldCharType="begin"/>
        </w:r>
        <w:r w:rsidR="009D5FB7">
          <w:rPr>
            <w:webHidden/>
          </w:rPr>
          <w:instrText xml:space="preserve"> PAGEREF _Toc461006458 \h </w:instrText>
        </w:r>
        <w:r w:rsidR="009D5FB7">
          <w:rPr>
            <w:webHidden/>
          </w:rPr>
        </w:r>
        <w:r w:rsidR="009D5FB7">
          <w:rPr>
            <w:webHidden/>
          </w:rPr>
          <w:fldChar w:fldCharType="separate"/>
        </w:r>
        <w:r w:rsidR="009D5FB7">
          <w:rPr>
            <w:webHidden/>
          </w:rPr>
          <w:t>26</w:t>
        </w:r>
        <w:r w:rsidR="009D5FB7">
          <w:rPr>
            <w:webHidden/>
          </w:rPr>
          <w:fldChar w:fldCharType="end"/>
        </w:r>
      </w:hyperlink>
    </w:p>
    <w:p w14:paraId="298C1A37" w14:textId="77777777" w:rsidR="009D5FB7" w:rsidRDefault="00AE711A">
      <w:pPr>
        <w:pStyle w:val="TOC2"/>
        <w:rPr>
          <w:rFonts w:asciiTheme="minorHAnsi" w:eastAsiaTheme="minorEastAsia" w:hAnsiTheme="minorHAnsi" w:cstheme="minorBidi"/>
          <w:smallCaps w:val="0"/>
          <w:sz w:val="22"/>
        </w:rPr>
      </w:pPr>
      <w:hyperlink w:anchor="_Toc461006459" w:history="1">
        <w:r w:rsidR="009D5FB7" w:rsidRPr="002A0FA6">
          <w:rPr>
            <w:rStyle w:val="Hyperlink"/>
          </w:rPr>
          <w:t>11.1.</w:t>
        </w:r>
        <w:r w:rsidR="009D5FB7">
          <w:rPr>
            <w:rFonts w:asciiTheme="minorHAnsi" w:eastAsiaTheme="minorEastAsia" w:hAnsiTheme="minorHAnsi" w:cstheme="minorBidi"/>
            <w:smallCaps w:val="0"/>
            <w:sz w:val="22"/>
          </w:rPr>
          <w:tab/>
        </w:r>
        <w:r w:rsidR="009D5FB7" w:rsidRPr="002A0FA6">
          <w:rPr>
            <w:rStyle w:val="Hyperlink"/>
          </w:rPr>
          <w:t>Circulation</w:t>
        </w:r>
        <w:r w:rsidR="009D5FB7">
          <w:rPr>
            <w:webHidden/>
          </w:rPr>
          <w:tab/>
        </w:r>
        <w:r w:rsidR="009D5FB7">
          <w:rPr>
            <w:webHidden/>
          </w:rPr>
          <w:fldChar w:fldCharType="begin"/>
        </w:r>
        <w:r w:rsidR="009D5FB7">
          <w:rPr>
            <w:webHidden/>
          </w:rPr>
          <w:instrText xml:space="preserve"> PAGEREF _Toc461006459 \h </w:instrText>
        </w:r>
        <w:r w:rsidR="009D5FB7">
          <w:rPr>
            <w:webHidden/>
          </w:rPr>
        </w:r>
        <w:r w:rsidR="009D5FB7">
          <w:rPr>
            <w:webHidden/>
          </w:rPr>
          <w:fldChar w:fldCharType="separate"/>
        </w:r>
        <w:r w:rsidR="009D5FB7">
          <w:rPr>
            <w:webHidden/>
          </w:rPr>
          <w:t>26</w:t>
        </w:r>
        <w:r w:rsidR="009D5FB7">
          <w:rPr>
            <w:webHidden/>
          </w:rPr>
          <w:fldChar w:fldCharType="end"/>
        </w:r>
      </w:hyperlink>
    </w:p>
    <w:p w14:paraId="7ED66746" w14:textId="77777777" w:rsidR="009D5FB7" w:rsidRDefault="00AE711A">
      <w:pPr>
        <w:pStyle w:val="TOC2"/>
        <w:rPr>
          <w:rFonts w:asciiTheme="minorHAnsi" w:eastAsiaTheme="minorEastAsia" w:hAnsiTheme="minorHAnsi" w:cstheme="minorBidi"/>
          <w:smallCaps w:val="0"/>
          <w:sz w:val="22"/>
        </w:rPr>
      </w:pPr>
      <w:hyperlink w:anchor="_Toc461006460" w:history="1">
        <w:r w:rsidR="009D5FB7" w:rsidRPr="002A0FA6">
          <w:rPr>
            <w:rStyle w:val="Hyperlink"/>
          </w:rPr>
          <w:t>11.2.</w:t>
        </w:r>
        <w:r w:rsidR="009D5FB7">
          <w:rPr>
            <w:rFonts w:asciiTheme="minorHAnsi" w:eastAsiaTheme="minorEastAsia" w:hAnsiTheme="minorHAnsi" w:cstheme="minorBidi"/>
            <w:smallCaps w:val="0"/>
            <w:sz w:val="22"/>
          </w:rPr>
          <w:tab/>
        </w:r>
        <w:r w:rsidR="009D5FB7" w:rsidRPr="002A0FA6">
          <w:rPr>
            <w:rStyle w:val="Hyperlink"/>
          </w:rPr>
          <w:t>Change history</w:t>
        </w:r>
        <w:r w:rsidR="009D5FB7">
          <w:rPr>
            <w:webHidden/>
          </w:rPr>
          <w:tab/>
        </w:r>
        <w:r w:rsidR="009D5FB7">
          <w:rPr>
            <w:webHidden/>
          </w:rPr>
          <w:fldChar w:fldCharType="begin"/>
        </w:r>
        <w:r w:rsidR="009D5FB7">
          <w:rPr>
            <w:webHidden/>
          </w:rPr>
          <w:instrText xml:space="preserve"> PAGEREF _Toc461006460 \h </w:instrText>
        </w:r>
        <w:r w:rsidR="009D5FB7">
          <w:rPr>
            <w:webHidden/>
          </w:rPr>
        </w:r>
        <w:r w:rsidR="009D5FB7">
          <w:rPr>
            <w:webHidden/>
          </w:rPr>
          <w:fldChar w:fldCharType="separate"/>
        </w:r>
        <w:r w:rsidR="009D5FB7">
          <w:rPr>
            <w:webHidden/>
          </w:rPr>
          <w:t>26</w:t>
        </w:r>
        <w:r w:rsidR="009D5FB7">
          <w:rPr>
            <w:webHidden/>
          </w:rPr>
          <w:fldChar w:fldCharType="end"/>
        </w:r>
      </w:hyperlink>
    </w:p>
    <w:p w14:paraId="0244EA96" w14:textId="77777777" w:rsidR="009D5FB7" w:rsidRDefault="00AE711A">
      <w:pPr>
        <w:pStyle w:val="TOC2"/>
        <w:rPr>
          <w:rFonts w:asciiTheme="minorHAnsi" w:eastAsiaTheme="minorEastAsia" w:hAnsiTheme="minorHAnsi" w:cstheme="minorBidi"/>
          <w:smallCaps w:val="0"/>
          <w:sz w:val="22"/>
        </w:rPr>
      </w:pPr>
      <w:hyperlink w:anchor="_Toc461006461" w:history="1">
        <w:r w:rsidR="009D5FB7" w:rsidRPr="002A0FA6">
          <w:rPr>
            <w:rStyle w:val="Hyperlink"/>
          </w:rPr>
          <w:t>11.3.</w:t>
        </w:r>
        <w:r w:rsidR="009D5FB7">
          <w:rPr>
            <w:rFonts w:asciiTheme="minorHAnsi" w:eastAsiaTheme="minorEastAsia" w:hAnsiTheme="minorHAnsi" w:cstheme="minorBidi"/>
            <w:smallCaps w:val="0"/>
            <w:sz w:val="22"/>
          </w:rPr>
          <w:tab/>
        </w:r>
        <w:r w:rsidR="009D5FB7" w:rsidRPr="002A0FA6">
          <w:rPr>
            <w:rStyle w:val="Hyperlink"/>
          </w:rPr>
          <w:t>Applicable documents</w:t>
        </w:r>
        <w:r w:rsidR="009D5FB7">
          <w:rPr>
            <w:webHidden/>
          </w:rPr>
          <w:tab/>
        </w:r>
        <w:r w:rsidR="009D5FB7">
          <w:rPr>
            <w:webHidden/>
          </w:rPr>
          <w:fldChar w:fldCharType="begin"/>
        </w:r>
        <w:r w:rsidR="009D5FB7">
          <w:rPr>
            <w:webHidden/>
          </w:rPr>
          <w:instrText xml:space="preserve"> PAGEREF _Toc461006461 \h </w:instrText>
        </w:r>
        <w:r w:rsidR="009D5FB7">
          <w:rPr>
            <w:webHidden/>
          </w:rPr>
        </w:r>
        <w:r w:rsidR="009D5FB7">
          <w:rPr>
            <w:webHidden/>
          </w:rPr>
          <w:fldChar w:fldCharType="separate"/>
        </w:r>
        <w:r w:rsidR="009D5FB7">
          <w:rPr>
            <w:webHidden/>
          </w:rPr>
          <w:t>26</w:t>
        </w:r>
        <w:r w:rsidR="009D5FB7">
          <w:rPr>
            <w:webHidden/>
          </w:rPr>
          <w:fldChar w:fldCharType="end"/>
        </w:r>
      </w:hyperlink>
    </w:p>
    <w:p w14:paraId="28E81D3D" w14:textId="77777777" w:rsidR="009D5FB7" w:rsidRDefault="00AE711A">
      <w:pPr>
        <w:pStyle w:val="TOC2"/>
        <w:rPr>
          <w:rFonts w:asciiTheme="minorHAnsi" w:eastAsiaTheme="minorEastAsia" w:hAnsiTheme="minorHAnsi" w:cstheme="minorBidi"/>
          <w:smallCaps w:val="0"/>
          <w:sz w:val="22"/>
        </w:rPr>
      </w:pPr>
      <w:hyperlink w:anchor="_Toc461006462" w:history="1">
        <w:r w:rsidR="009D5FB7" w:rsidRPr="002A0FA6">
          <w:rPr>
            <w:rStyle w:val="Hyperlink"/>
          </w:rPr>
          <w:t>11.4.</w:t>
        </w:r>
        <w:r w:rsidR="009D5FB7">
          <w:rPr>
            <w:rFonts w:asciiTheme="minorHAnsi" w:eastAsiaTheme="minorEastAsia" w:hAnsiTheme="minorHAnsi" w:cstheme="minorBidi"/>
            <w:smallCaps w:val="0"/>
            <w:sz w:val="22"/>
          </w:rPr>
          <w:tab/>
        </w:r>
        <w:r w:rsidR="009D5FB7" w:rsidRPr="002A0FA6">
          <w:rPr>
            <w:rStyle w:val="Hyperlink"/>
          </w:rPr>
          <w:t>Reference documents</w:t>
        </w:r>
        <w:r w:rsidR="009D5FB7">
          <w:rPr>
            <w:webHidden/>
          </w:rPr>
          <w:tab/>
        </w:r>
        <w:r w:rsidR="009D5FB7">
          <w:rPr>
            <w:webHidden/>
          </w:rPr>
          <w:fldChar w:fldCharType="begin"/>
        </w:r>
        <w:r w:rsidR="009D5FB7">
          <w:rPr>
            <w:webHidden/>
          </w:rPr>
          <w:instrText xml:space="preserve"> PAGEREF _Toc461006462 \h </w:instrText>
        </w:r>
        <w:r w:rsidR="009D5FB7">
          <w:rPr>
            <w:webHidden/>
          </w:rPr>
        </w:r>
        <w:r w:rsidR="009D5FB7">
          <w:rPr>
            <w:webHidden/>
          </w:rPr>
          <w:fldChar w:fldCharType="separate"/>
        </w:r>
        <w:r w:rsidR="009D5FB7">
          <w:rPr>
            <w:webHidden/>
          </w:rPr>
          <w:t>26</w:t>
        </w:r>
        <w:r w:rsidR="009D5FB7">
          <w:rPr>
            <w:webHidden/>
          </w:rPr>
          <w:fldChar w:fldCharType="end"/>
        </w:r>
      </w:hyperlink>
    </w:p>
    <w:p w14:paraId="6BB66F19" w14:textId="77777777" w:rsidR="009D5FB7" w:rsidRDefault="00AE711A">
      <w:pPr>
        <w:pStyle w:val="TOC2"/>
        <w:rPr>
          <w:rFonts w:asciiTheme="minorHAnsi" w:eastAsiaTheme="minorEastAsia" w:hAnsiTheme="minorHAnsi" w:cstheme="minorBidi"/>
          <w:smallCaps w:val="0"/>
          <w:sz w:val="22"/>
        </w:rPr>
      </w:pPr>
      <w:hyperlink w:anchor="_Toc461006463" w:history="1">
        <w:r w:rsidR="009D5FB7" w:rsidRPr="002A0FA6">
          <w:rPr>
            <w:rStyle w:val="Hyperlink"/>
          </w:rPr>
          <w:t>11.5.</w:t>
        </w:r>
        <w:r w:rsidR="009D5FB7">
          <w:rPr>
            <w:rFonts w:asciiTheme="minorHAnsi" w:eastAsiaTheme="minorEastAsia" w:hAnsiTheme="minorHAnsi" w:cstheme="minorBidi"/>
            <w:smallCaps w:val="0"/>
            <w:sz w:val="22"/>
          </w:rPr>
          <w:tab/>
        </w:r>
        <w:r w:rsidR="009D5FB7" w:rsidRPr="002A0FA6">
          <w:rPr>
            <w:rStyle w:val="Hyperlink"/>
          </w:rPr>
          <w:t>Glossary</w:t>
        </w:r>
        <w:r w:rsidR="009D5FB7">
          <w:rPr>
            <w:webHidden/>
          </w:rPr>
          <w:tab/>
        </w:r>
        <w:r w:rsidR="009D5FB7">
          <w:rPr>
            <w:webHidden/>
          </w:rPr>
          <w:fldChar w:fldCharType="begin"/>
        </w:r>
        <w:r w:rsidR="009D5FB7">
          <w:rPr>
            <w:webHidden/>
          </w:rPr>
          <w:instrText xml:space="preserve"> PAGEREF _Toc461006463 \h </w:instrText>
        </w:r>
        <w:r w:rsidR="009D5FB7">
          <w:rPr>
            <w:webHidden/>
          </w:rPr>
        </w:r>
        <w:r w:rsidR="009D5FB7">
          <w:rPr>
            <w:webHidden/>
          </w:rPr>
          <w:fldChar w:fldCharType="separate"/>
        </w:r>
        <w:r w:rsidR="009D5FB7">
          <w:rPr>
            <w:webHidden/>
          </w:rPr>
          <w:t>27</w:t>
        </w:r>
        <w:r w:rsidR="009D5FB7">
          <w:rPr>
            <w:webHidden/>
          </w:rPr>
          <w:fldChar w:fldCharType="end"/>
        </w:r>
      </w:hyperlink>
    </w:p>
    <w:p w14:paraId="50D0FCEE" w14:textId="77777777" w:rsidR="009D5FB7" w:rsidRDefault="00AE711A">
      <w:pPr>
        <w:pStyle w:val="TOC2"/>
        <w:rPr>
          <w:rFonts w:asciiTheme="minorHAnsi" w:eastAsiaTheme="minorEastAsia" w:hAnsiTheme="minorHAnsi" w:cstheme="minorBidi"/>
          <w:smallCaps w:val="0"/>
          <w:sz w:val="22"/>
        </w:rPr>
      </w:pPr>
      <w:hyperlink w:anchor="_Toc461006464" w:history="1">
        <w:r w:rsidR="009D5FB7" w:rsidRPr="002A0FA6">
          <w:rPr>
            <w:rStyle w:val="Hyperlink"/>
          </w:rPr>
          <w:t>11.6.</w:t>
        </w:r>
        <w:r w:rsidR="009D5FB7">
          <w:rPr>
            <w:rFonts w:asciiTheme="minorHAnsi" w:eastAsiaTheme="minorEastAsia" w:hAnsiTheme="minorHAnsi" w:cstheme="minorBidi"/>
            <w:smallCaps w:val="0"/>
            <w:sz w:val="22"/>
          </w:rPr>
          <w:tab/>
        </w:r>
        <w:r w:rsidR="009D5FB7" w:rsidRPr="002A0FA6">
          <w:rPr>
            <w:rStyle w:val="Hyperlink"/>
          </w:rPr>
          <w:t>Usage conventions</w:t>
        </w:r>
        <w:r w:rsidR="009D5FB7">
          <w:rPr>
            <w:webHidden/>
          </w:rPr>
          <w:tab/>
        </w:r>
        <w:r w:rsidR="009D5FB7">
          <w:rPr>
            <w:webHidden/>
          </w:rPr>
          <w:fldChar w:fldCharType="begin"/>
        </w:r>
        <w:r w:rsidR="009D5FB7">
          <w:rPr>
            <w:webHidden/>
          </w:rPr>
          <w:instrText xml:space="preserve"> PAGEREF _Toc461006464 \h </w:instrText>
        </w:r>
        <w:r w:rsidR="009D5FB7">
          <w:rPr>
            <w:webHidden/>
          </w:rPr>
        </w:r>
        <w:r w:rsidR="009D5FB7">
          <w:rPr>
            <w:webHidden/>
          </w:rPr>
          <w:fldChar w:fldCharType="separate"/>
        </w:r>
        <w:r w:rsidR="009D5FB7">
          <w:rPr>
            <w:webHidden/>
          </w:rPr>
          <w:t>27</w:t>
        </w:r>
        <w:r w:rsidR="009D5FB7">
          <w:rPr>
            <w:webHidden/>
          </w:rPr>
          <w:fldChar w:fldCharType="end"/>
        </w:r>
      </w:hyperlink>
    </w:p>
    <w:p w14:paraId="75D8EB38" w14:textId="77777777" w:rsidR="006227B2" w:rsidRPr="00131078" w:rsidRDefault="00A529ED" w:rsidP="00B5028E">
      <w:pPr>
        <w:pStyle w:val="TOC2"/>
        <w:tabs>
          <w:tab w:val="clear" w:pos="9061"/>
          <w:tab w:val="right" w:leader="dot" w:pos="5940"/>
          <w:tab w:val="right" w:leader="dot" w:pos="7200"/>
        </w:tabs>
        <w:rPr>
          <w:rFonts w:asciiTheme="minorHAnsi" w:hAnsiTheme="minorHAnsi"/>
          <w:noProof w:val="0"/>
        </w:rPr>
      </w:pPr>
      <w:r w:rsidRPr="00131078">
        <w:rPr>
          <w:rFonts w:asciiTheme="minorHAnsi" w:hAnsiTheme="minorHAnsi"/>
          <w:noProof w:val="0"/>
        </w:rPr>
        <w:fldChar w:fldCharType="end"/>
      </w:r>
    </w:p>
    <w:p w14:paraId="1DC4BEE7" w14:textId="77777777" w:rsidR="00E74BE8" w:rsidRPr="00131078" w:rsidRDefault="00E74BE8" w:rsidP="00C80693">
      <w:pPr>
        <w:pBdr>
          <w:top w:val="single" w:sz="4" w:space="1" w:color="B2A1C7"/>
          <w:left w:val="single" w:sz="4" w:space="4" w:color="B2A1C7"/>
          <w:bottom w:val="single" w:sz="4" w:space="1" w:color="B2A1C7"/>
          <w:right w:val="single" w:sz="4" w:space="4" w:color="B2A1C7"/>
        </w:pBdr>
        <w:shd w:val="clear" w:color="auto" w:fill="8064A2"/>
        <w:jc w:val="center"/>
        <w:rPr>
          <w:rFonts w:asciiTheme="minorHAnsi" w:hAnsiTheme="minorHAnsi"/>
          <w:bCs/>
          <w:sz w:val="20"/>
        </w:rPr>
      </w:pPr>
      <w:r w:rsidRPr="00131078">
        <w:rPr>
          <w:rFonts w:asciiTheme="minorHAnsi" w:hAnsiTheme="minorHAnsi"/>
          <w:bCs/>
          <w:sz w:val="20"/>
          <w:highlight w:val="yellow"/>
        </w:rPr>
        <w:t xml:space="preserve">Click on the Show/Hide </w:t>
      </w:r>
      <w:r w:rsidR="00925EB1" w:rsidRPr="00131078">
        <w:rPr>
          <w:rFonts w:asciiTheme="minorHAnsi" w:hAnsiTheme="minorHAnsi"/>
          <w:noProof/>
          <w:sz w:val="20"/>
          <w:highlight w:val="yellow"/>
        </w:rPr>
        <w:drawing>
          <wp:inline distT="0" distB="0" distL="0" distR="0" wp14:anchorId="766B9247" wp14:editId="17D7A143">
            <wp:extent cx="219710" cy="226695"/>
            <wp:effectExtent l="19050" t="19050" r="27940" b="20955"/>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710" cy="226695"/>
                    </a:xfrm>
                    <a:prstGeom prst="rect">
                      <a:avLst/>
                    </a:prstGeom>
                    <a:noFill/>
                    <a:ln w="9525" cmpd="dbl">
                      <a:solidFill>
                        <a:srgbClr val="000000"/>
                      </a:solidFill>
                      <a:miter lim="800000"/>
                      <a:headEnd/>
                      <a:tailEnd/>
                    </a:ln>
                    <a:effectLst/>
                  </pic:spPr>
                </pic:pic>
              </a:graphicData>
            </a:graphic>
          </wp:inline>
        </w:drawing>
      </w:r>
      <w:r w:rsidRPr="00131078">
        <w:rPr>
          <w:rFonts w:asciiTheme="minorHAnsi" w:hAnsiTheme="minorHAnsi"/>
          <w:bCs/>
          <w:sz w:val="20"/>
          <w:highlight w:val="yellow"/>
        </w:rPr>
        <w:t xml:space="preserve"> button in the toolbar to display/hide guidance.</w:t>
      </w:r>
    </w:p>
    <w:p w14:paraId="1FDC6BA0" w14:textId="77777777" w:rsidR="00645A66" w:rsidRPr="00131078" w:rsidRDefault="00645A66" w:rsidP="00645A66">
      <w:pPr>
        <w:pStyle w:val="Heading1"/>
        <w:numPr>
          <w:ilvl w:val="0"/>
          <w:numId w:val="1"/>
        </w:numPr>
        <w:rPr>
          <w:rFonts w:asciiTheme="minorHAnsi" w:hAnsiTheme="minorHAnsi"/>
          <w:b/>
        </w:rPr>
      </w:pPr>
      <w:bookmarkStart w:id="1" w:name="_Toc276050154"/>
      <w:bookmarkStart w:id="2" w:name="_Toc306103580"/>
      <w:bookmarkStart w:id="3" w:name="_Toc343177380"/>
      <w:bookmarkStart w:id="4" w:name="_Toc461006416"/>
      <w:bookmarkStart w:id="5" w:name="_Toc127090515"/>
      <w:bookmarkEnd w:id="0"/>
      <w:r w:rsidRPr="00131078">
        <w:rPr>
          <w:rFonts w:asciiTheme="minorHAnsi" w:hAnsiTheme="minorHAnsi"/>
          <w:b/>
        </w:rPr>
        <w:lastRenderedPageBreak/>
        <w:t>Executive Summary</w:t>
      </w:r>
      <w:bookmarkEnd w:id="1"/>
      <w:bookmarkEnd w:id="2"/>
      <w:bookmarkEnd w:id="3"/>
      <w:bookmarkEnd w:id="4"/>
    </w:p>
    <w:p w14:paraId="6619AC71"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This section highlights the key points in the business case, which should include important benefits. Some stakeholders will only read this section, so ensure that all pertinent informat</w:t>
      </w:r>
      <w:r w:rsidR="000E5D7C" w:rsidRPr="00131078">
        <w:rPr>
          <w:rFonts w:asciiTheme="minorHAnsi" w:hAnsiTheme="minorHAnsi"/>
          <w:b/>
          <w:sz w:val="20"/>
          <w:szCs w:val="20"/>
        </w:rPr>
        <w:t xml:space="preserve">ion is succinctly included here (e.g. context, reasons for the BPM analysis, main results, </w:t>
      </w:r>
      <w:r w:rsidR="004D796E" w:rsidRPr="00131078">
        <w:rPr>
          <w:rFonts w:asciiTheme="minorHAnsi" w:hAnsiTheme="minorHAnsi"/>
          <w:b/>
          <w:sz w:val="20"/>
          <w:szCs w:val="20"/>
        </w:rPr>
        <w:t>and implementation</w:t>
      </w:r>
      <w:r w:rsidR="000E5D7C" w:rsidRPr="00131078">
        <w:rPr>
          <w:rFonts w:asciiTheme="minorHAnsi" w:hAnsiTheme="minorHAnsi"/>
          <w:b/>
          <w:sz w:val="20"/>
          <w:szCs w:val="20"/>
        </w:rPr>
        <w:t xml:space="preserve"> scenarios)</w:t>
      </w:r>
    </w:p>
    <w:p w14:paraId="2F53919F" w14:textId="3AD7B2F1" w:rsidR="00097F8B" w:rsidRDefault="00097F8B" w:rsidP="00645A66">
      <w:pPr>
        <w:rPr>
          <w:rFonts w:asciiTheme="minorHAnsi" w:hAnsiTheme="minorHAnsi"/>
          <w:sz w:val="20"/>
        </w:rPr>
      </w:pPr>
      <w:proofErr w:type="spellStart"/>
      <w:r>
        <w:rPr>
          <w:rFonts w:asciiTheme="minorHAnsi" w:hAnsiTheme="minorHAnsi"/>
          <w:sz w:val="20"/>
        </w:rPr>
        <w:t>Trilogue</w:t>
      </w:r>
      <w:proofErr w:type="spellEnd"/>
      <w:r>
        <w:rPr>
          <w:rFonts w:asciiTheme="minorHAnsi" w:hAnsiTheme="minorHAnsi"/>
          <w:sz w:val="20"/>
        </w:rPr>
        <w:t xml:space="preserve"> Negotiations are a complex legal construct allowing European Co-legislators to enter into a direct contact to exchange </w:t>
      </w:r>
      <w:r w:rsidR="00436A83">
        <w:rPr>
          <w:rFonts w:asciiTheme="minorHAnsi" w:hAnsiTheme="minorHAnsi"/>
          <w:sz w:val="20"/>
        </w:rPr>
        <w:t xml:space="preserve">and align </w:t>
      </w:r>
      <w:r>
        <w:rPr>
          <w:rFonts w:asciiTheme="minorHAnsi" w:hAnsiTheme="minorHAnsi"/>
          <w:sz w:val="20"/>
        </w:rPr>
        <w:t xml:space="preserve">own respective positions in order to speed up the outcome of the legislative procedure. In principle, the outcome of a </w:t>
      </w:r>
      <w:proofErr w:type="spellStart"/>
      <w:r>
        <w:rPr>
          <w:rFonts w:asciiTheme="minorHAnsi" w:hAnsiTheme="minorHAnsi"/>
          <w:sz w:val="20"/>
        </w:rPr>
        <w:t>Trilogue</w:t>
      </w:r>
      <w:proofErr w:type="spellEnd"/>
      <w:r>
        <w:rPr>
          <w:rFonts w:asciiTheme="minorHAnsi" w:hAnsiTheme="minorHAnsi"/>
          <w:sz w:val="20"/>
        </w:rPr>
        <w:t xml:space="preserve"> should not differ substantially from a position achieved when following a standa</w:t>
      </w:r>
      <w:r w:rsidR="00436A83">
        <w:rPr>
          <w:rFonts w:asciiTheme="minorHAnsi" w:hAnsiTheme="minorHAnsi"/>
          <w:sz w:val="20"/>
        </w:rPr>
        <w:t>rd legislative procedure setup.</w:t>
      </w:r>
    </w:p>
    <w:p w14:paraId="553F5513" w14:textId="155087DE" w:rsidR="00097F8B" w:rsidRDefault="00097F8B" w:rsidP="00645A66">
      <w:pPr>
        <w:rPr>
          <w:rFonts w:asciiTheme="minorHAnsi" w:hAnsiTheme="minorHAnsi"/>
          <w:sz w:val="20"/>
        </w:rPr>
      </w:pPr>
      <w:r>
        <w:rPr>
          <w:rFonts w:asciiTheme="minorHAnsi" w:hAnsiTheme="minorHAnsi"/>
          <w:sz w:val="20"/>
        </w:rPr>
        <w:t xml:space="preserve">European Parliament regulates own approach to </w:t>
      </w:r>
      <w:proofErr w:type="spellStart"/>
      <w:r>
        <w:rPr>
          <w:rFonts w:asciiTheme="minorHAnsi" w:hAnsiTheme="minorHAnsi"/>
          <w:sz w:val="20"/>
        </w:rPr>
        <w:t>Trilogue</w:t>
      </w:r>
      <w:proofErr w:type="spellEnd"/>
      <w:r>
        <w:rPr>
          <w:rFonts w:asciiTheme="minorHAnsi" w:hAnsiTheme="minorHAnsi"/>
          <w:sz w:val="20"/>
        </w:rPr>
        <w:t xml:space="preserve"> Negotiations in Rules of Procedures (rule 73 &amp; 74 and Annex XIX). It establishes that </w:t>
      </w:r>
      <w:proofErr w:type="spellStart"/>
      <w:r>
        <w:rPr>
          <w:rFonts w:asciiTheme="minorHAnsi" w:hAnsiTheme="minorHAnsi"/>
          <w:sz w:val="20"/>
        </w:rPr>
        <w:t>Trilogue</w:t>
      </w:r>
      <w:proofErr w:type="spellEnd"/>
      <w:r>
        <w:rPr>
          <w:rFonts w:asciiTheme="minorHAnsi" w:hAnsiTheme="minorHAnsi"/>
          <w:sz w:val="20"/>
        </w:rPr>
        <w:t xml:space="preserve"> “[...] has demonstrated its vitality and flexibility in increasing significantly the possibilities for agreement at first and second reading”. It also refers to </w:t>
      </w:r>
      <w:proofErr w:type="spellStart"/>
      <w:r>
        <w:rPr>
          <w:rFonts w:asciiTheme="minorHAnsi" w:hAnsiTheme="minorHAnsi"/>
          <w:sz w:val="20"/>
        </w:rPr>
        <w:t>Trilogues</w:t>
      </w:r>
      <w:proofErr w:type="spellEnd"/>
      <w:r>
        <w:rPr>
          <w:rFonts w:asciiTheme="minorHAnsi" w:hAnsiTheme="minorHAnsi"/>
          <w:sz w:val="20"/>
        </w:rPr>
        <w:t xml:space="preserve"> as “conducted in an informal framework”.</w:t>
      </w:r>
    </w:p>
    <w:p w14:paraId="4D78FFE7" w14:textId="7FF89300" w:rsidR="00097F8B" w:rsidRDefault="00097F8B" w:rsidP="00645A66">
      <w:pPr>
        <w:rPr>
          <w:rFonts w:asciiTheme="minorHAnsi" w:hAnsiTheme="minorHAnsi"/>
          <w:sz w:val="20"/>
        </w:rPr>
      </w:pPr>
      <w:r>
        <w:rPr>
          <w:rFonts w:asciiTheme="minorHAnsi" w:hAnsiTheme="minorHAnsi"/>
          <w:sz w:val="20"/>
        </w:rPr>
        <w:t>The flexibility and informality of the process has not been conductive in establishing a formalised process across working parties</w:t>
      </w:r>
      <w:r w:rsidR="00436A83">
        <w:rPr>
          <w:rFonts w:asciiTheme="minorHAnsi" w:hAnsiTheme="minorHAnsi"/>
          <w:sz w:val="20"/>
        </w:rPr>
        <w:t>,</w:t>
      </w:r>
      <w:r>
        <w:rPr>
          <w:rFonts w:asciiTheme="minorHAnsi" w:hAnsiTheme="minorHAnsi"/>
          <w:sz w:val="20"/>
        </w:rPr>
        <w:t xml:space="preserve"> and setup for each </w:t>
      </w:r>
      <w:proofErr w:type="spellStart"/>
      <w:r>
        <w:rPr>
          <w:rFonts w:asciiTheme="minorHAnsi" w:hAnsiTheme="minorHAnsi"/>
          <w:sz w:val="20"/>
        </w:rPr>
        <w:t>Trilouge</w:t>
      </w:r>
      <w:proofErr w:type="spellEnd"/>
      <w:r>
        <w:rPr>
          <w:rFonts w:asciiTheme="minorHAnsi" w:hAnsiTheme="minorHAnsi"/>
          <w:sz w:val="20"/>
        </w:rPr>
        <w:t xml:space="preserve"> can differ significantly.</w:t>
      </w:r>
      <w:r w:rsidR="00436A83">
        <w:rPr>
          <w:rFonts w:asciiTheme="minorHAnsi" w:hAnsiTheme="minorHAnsi"/>
          <w:sz w:val="20"/>
        </w:rPr>
        <w:t xml:space="preserve"> This maintained use of an off-the-shelf text editor in the preparation to and during the negotiations. As the complexity of the files grow, the text editor does not handle prolonged edition sessions, let alone allow to build new features that would result in a faster process and better quality content.</w:t>
      </w:r>
    </w:p>
    <w:p w14:paraId="315B8120" w14:textId="07FEAD89" w:rsidR="00097F8B" w:rsidRDefault="00436A83" w:rsidP="00645A66">
      <w:pPr>
        <w:rPr>
          <w:rFonts w:asciiTheme="minorHAnsi" w:hAnsiTheme="minorHAnsi"/>
          <w:sz w:val="20"/>
        </w:rPr>
      </w:pPr>
      <w:r>
        <w:rPr>
          <w:rFonts w:asciiTheme="minorHAnsi" w:hAnsiTheme="minorHAnsi"/>
          <w:sz w:val="20"/>
        </w:rPr>
        <w:t>Currently the content is prepared under time pressure with a task-inappropriate set of IT tools. The Business Owners have expressed a wish to study a possible solutions to the problem.</w:t>
      </w:r>
    </w:p>
    <w:p w14:paraId="1E756997" w14:textId="27E1839C" w:rsidR="00097F8B" w:rsidRDefault="00097F8B" w:rsidP="00645A66">
      <w:pPr>
        <w:rPr>
          <w:rFonts w:asciiTheme="minorHAnsi" w:hAnsiTheme="minorHAnsi"/>
          <w:sz w:val="20"/>
        </w:rPr>
      </w:pPr>
      <w:r>
        <w:rPr>
          <w:rFonts w:asciiTheme="minorHAnsi" w:hAnsiTheme="minorHAnsi"/>
          <w:sz w:val="20"/>
        </w:rPr>
        <w:t>This Business Case puts forward three possible scenarios:</w:t>
      </w:r>
    </w:p>
    <w:p w14:paraId="393EA921" w14:textId="77777777" w:rsidR="00436A83" w:rsidRDefault="00436A83" w:rsidP="00645A66">
      <w:pPr>
        <w:rPr>
          <w:rFonts w:asciiTheme="minorHAnsi" w:hAnsiTheme="minorHAnsi"/>
          <w:sz w:val="20"/>
        </w:rPr>
      </w:pPr>
    </w:p>
    <w:p w14:paraId="19608BD7" w14:textId="7EEE64B6" w:rsidR="00097F8B" w:rsidRDefault="00097F8B" w:rsidP="00645A66">
      <w:pPr>
        <w:rPr>
          <w:rFonts w:asciiTheme="minorHAnsi" w:hAnsiTheme="minorHAnsi"/>
          <w:sz w:val="20"/>
        </w:rPr>
      </w:pPr>
      <w:r w:rsidRPr="00436A83">
        <w:rPr>
          <w:rFonts w:asciiTheme="minorHAnsi" w:hAnsiTheme="minorHAnsi"/>
          <w:b/>
          <w:sz w:val="20"/>
        </w:rPr>
        <w:t>- Do Nothing -</w:t>
      </w:r>
      <w:r>
        <w:rPr>
          <w:rFonts w:asciiTheme="minorHAnsi" w:hAnsiTheme="minorHAnsi"/>
          <w:sz w:val="20"/>
        </w:rPr>
        <w:t xml:space="preserve"> a Status Quo scenario, where the process goes as it does today - no special IT support, no attempt to elevate the best practices, and </w:t>
      </w:r>
      <w:r w:rsidR="009D5FB7">
        <w:rPr>
          <w:rFonts w:asciiTheme="minorHAnsi" w:hAnsiTheme="minorHAnsi"/>
          <w:sz w:val="20"/>
        </w:rPr>
        <w:t>use of the off-the-</w:t>
      </w:r>
      <w:r>
        <w:rPr>
          <w:rFonts w:asciiTheme="minorHAnsi" w:hAnsiTheme="minorHAnsi"/>
          <w:sz w:val="20"/>
        </w:rPr>
        <w:t>shelf set of tools.</w:t>
      </w:r>
    </w:p>
    <w:p w14:paraId="70C733CE" w14:textId="12E8E089" w:rsidR="00097F8B" w:rsidRDefault="00436A83" w:rsidP="00645A66">
      <w:pPr>
        <w:rPr>
          <w:rFonts w:asciiTheme="minorHAnsi" w:hAnsiTheme="minorHAnsi"/>
          <w:sz w:val="20"/>
        </w:rPr>
      </w:pPr>
      <w:r>
        <w:rPr>
          <w:rFonts w:asciiTheme="minorHAnsi" w:hAnsiTheme="minorHAnsi"/>
          <w:sz w:val="20"/>
        </w:rPr>
        <w:t>T</w:t>
      </w:r>
      <w:r w:rsidR="00097F8B">
        <w:rPr>
          <w:rFonts w:asciiTheme="minorHAnsi" w:hAnsiTheme="minorHAnsi"/>
          <w:sz w:val="20"/>
        </w:rPr>
        <w:t xml:space="preserve">he scenario is discounted. </w:t>
      </w:r>
      <w:r w:rsidR="009D5FB7">
        <w:rPr>
          <w:rFonts w:asciiTheme="minorHAnsi" w:hAnsiTheme="minorHAnsi"/>
          <w:sz w:val="20"/>
        </w:rPr>
        <w:t>F</w:t>
      </w:r>
      <w:r w:rsidR="00011F88">
        <w:rPr>
          <w:rFonts w:asciiTheme="minorHAnsi" w:hAnsiTheme="minorHAnsi"/>
          <w:sz w:val="20"/>
        </w:rPr>
        <w:t xml:space="preserve">requency and severity </w:t>
      </w:r>
      <w:r>
        <w:rPr>
          <w:rFonts w:asciiTheme="minorHAnsi" w:hAnsiTheme="minorHAnsi"/>
          <w:sz w:val="20"/>
        </w:rPr>
        <w:t>of end-users problems forces DG ITEC to address the performance issues.</w:t>
      </w:r>
    </w:p>
    <w:p w14:paraId="61DA944C" w14:textId="77777777" w:rsidR="00436A83" w:rsidRDefault="00436A83" w:rsidP="00645A66">
      <w:pPr>
        <w:rPr>
          <w:rFonts w:asciiTheme="minorHAnsi" w:hAnsiTheme="minorHAnsi"/>
          <w:sz w:val="20"/>
        </w:rPr>
      </w:pPr>
    </w:p>
    <w:p w14:paraId="1C374297" w14:textId="0AFAAA3C" w:rsidR="00097F8B" w:rsidRDefault="00097F8B" w:rsidP="00645A66">
      <w:pPr>
        <w:rPr>
          <w:rFonts w:asciiTheme="minorHAnsi" w:hAnsiTheme="minorHAnsi"/>
          <w:sz w:val="20"/>
        </w:rPr>
      </w:pPr>
      <w:r w:rsidRPr="00436A83">
        <w:rPr>
          <w:rFonts w:asciiTheme="minorHAnsi" w:hAnsiTheme="minorHAnsi"/>
          <w:b/>
          <w:sz w:val="20"/>
        </w:rPr>
        <w:t xml:space="preserve">- </w:t>
      </w:r>
      <w:r w:rsidR="00436A83" w:rsidRPr="00436A83">
        <w:rPr>
          <w:rFonts w:asciiTheme="minorHAnsi" w:hAnsiTheme="minorHAnsi"/>
          <w:b/>
          <w:sz w:val="20"/>
        </w:rPr>
        <w:t>Update Desktop Hardware -</w:t>
      </w:r>
      <w:r w:rsidR="00436A83">
        <w:rPr>
          <w:rFonts w:asciiTheme="minorHAnsi" w:hAnsiTheme="minorHAnsi"/>
          <w:sz w:val="20"/>
        </w:rPr>
        <w:t xml:space="preserve"> where all the pieces of the process remain as-is, but an attempt is made to offset </w:t>
      </w:r>
      <w:r w:rsidR="009D5FB7">
        <w:rPr>
          <w:rFonts w:asciiTheme="minorHAnsi" w:hAnsiTheme="minorHAnsi"/>
          <w:sz w:val="20"/>
        </w:rPr>
        <w:t xml:space="preserve">the </w:t>
      </w:r>
      <w:r w:rsidR="00436A83">
        <w:rPr>
          <w:rFonts w:asciiTheme="minorHAnsi" w:hAnsiTheme="minorHAnsi"/>
          <w:sz w:val="20"/>
        </w:rPr>
        <w:t>software performance issues by providing a new generation of PC hardware.</w:t>
      </w:r>
    </w:p>
    <w:p w14:paraId="35DF7537" w14:textId="59DAD3E3" w:rsidR="00436A83" w:rsidRDefault="00436A83" w:rsidP="00645A66">
      <w:pPr>
        <w:rPr>
          <w:rFonts w:asciiTheme="minorHAnsi" w:hAnsiTheme="minorHAnsi"/>
          <w:sz w:val="20"/>
        </w:rPr>
      </w:pPr>
      <w:r>
        <w:rPr>
          <w:rFonts w:asciiTheme="minorHAnsi" w:hAnsiTheme="minorHAnsi"/>
          <w:sz w:val="20"/>
        </w:rPr>
        <w:t>This scenario ultimately is also discounted, as it addresses only one Business Objectives and does not address communication and text quality improvements. These can only be addressed with a custom software.</w:t>
      </w:r>
    </w:p>
    <w:p w14:paraId="7F674D42" w14:textId="77777777" w:rsidR="00436A83" w:rsidRDefault="00436A83" w:rsidP="00645A66">
      <w:pPr>
        <w:rPr>
          <w:rFonts w:asciiTheme="minorHAnsi" w:hAnsiTheme="minorHAnsi"/>
          <w:sz w:val="20"/>
        </w:rPr>
      </w:pPr>
    </w:p>
    <w:p w14:paraId="15B87054" w14:textId="536E8CC6" w:rsidR="00436A83" w:rsidRDefault="00436A83" w:rsidP="00645A66">
      <w:pPr>
        <w:rPr>
          <w:rFonts w:asciiTheme="minorHAnsi" w:hAnsiTheme="minorHAnsi"/>
          <w:sz w:val="20"/>
        </w:rPr>
      </w:pPr>
      <w:r w:rsidRPr="00BB3535">
        <w:rPr>
          <w:rFonts w:asciiTheme="minorHAnsi" w:hAnsiTheme="minorHAnsi"/>
          <w:b/>
          <w:sz w:val="20"/>
        </w:rPr>
        <w:t xml:space="preserve">- Own custom </w:t>
      </w:r>
      <w:proofErr w:type="spellStart"/>
      <w:r w:rsidRPr="00BB3535">
        <w:rPr>
          <w:rFonts w:asciiTheme="minorHAnsi" w:hAnsiTheme="minorHAnsi"/>
          <w:b/>
          <w:sz w:val="20"/>
        </w:rPr>
        <w:t>Trilogue</w:t>
      </w:r>
      <w:proofErr w:type="spellEnd"/>
      <w:r w:rsidRPr="00BB3535">
        <w:rPr>
          <w:rFonts w:asciiTheme="minorHAnsi" w:hAnsiTheme="minorHAnsi"/>
          <w:b/>
          <w:sz w:val="20"/>
        </w:rPr>
        <w:t xml:space="preserve"> Editor</w:t>
      </w:r>
      <w:r>
        <w:rPr>
          <w:rFonts w:asciiTheme="minorHAnsi" w:hAnsiTheme="minorHAnsi"/>
          <w:sz w:val="20"/>
        </w:rPr>
        <w:t xml:space="preserve"> - where current best practices are elevated, yet the system retains a high degree of flexibility as not to put off </w:t>
      </w:r>
      <w:r w:rsidR="00BB3535">
        <w:rPr>
          <w:rFonts w:asciiTheme="minorHAnsi" w:hAnsiTheme="minorHAnsi"/>
          <w:sz w:val="20"/>
        </w:rPr>
        <w:t>existing users accustomed to flexibility of the setup.</w:t>
      </w:r>
    </w:p>
    <w:p w14:paraId="531B6357" w14:textId="70B9A0B4" w:rsidR="00BB3535" w:rsidRPr="00097F8B" w:rsidRDefault="00BB3535" w:rsidP="00645A66">
      <w:pPr>
        <w:rPr>
          <w:rFonts w:asciiTheme="minorHAnsi" w:hAnsiTheme="minorHAnsi"/>
          <w:sz w:val="20"/>
        </w:rPr>
      </w:pPr>
      <w:r>
        <w:rPr>
          <w:rFonts w:asciiTheme="minorHAnsi" w:hAnsiTheme="minorHAnsi"/>
          <w:sz w:val="20"/>
        </w:rPr>
        <w:t>This scenario comes recommended, as it is the only one that - with high degree of certainty - allows to address majority of the Business Objectives.</w:t>
      </w:r>
    </w:p>
    <w:p w14:paraId="587D6F52" w14:textId="53C1B082" w:rsidR="00645A66" w:rsidRPr="00131078" w:rsidRDefault="00645A66" w:rsidP="00731219">
      <w:pPr>
        <w:pStyle w:val="Heading1"/>
        <w:numPr>
          <w:ilvl w:val="0"/>
          <w:numId w:val="1"/>
        </w:numPr>
        <w:rPr>
          <w:rFonts w:asciiTheme="minorHAnsi" w:hAnsiTheme="minorHAnsi"/>
          <w:b/>
        </w:rPr>
      </w:pPr>
      <w:bookmarkStart w:id="6" w:name="_Toc276050165"/>
      <w:bookmarkStart w:id="7" w:name="_Toc306103581"/>
      <w:bookmarkStart w:id="8" w:name="_Toc343177381"/>
      <w:bookmarkStart w:id="9" w:name="_Toc461006417"/>
      <w:r w:rsidRPr="00131078">
        <w:rPr>
          <w:rFonts w:asciiTheme="minorHAnsi" w:hAnsiTheme="minorHAnsi"/>
          <w:b/>
        </w:rPr>
        <w:lastRenderedPageBreak/>
        <w:t>Business Objectives and Expected Benefits</w:t>
      </w:r>
      <w:bookmarkEnd w:id="6"/>
      <w:bookmarkEnd w:id="7"/>
      <w:bookmarkEnd w:id="8"/>
      <w:bookmarkEnd w:id="9"/>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936"/>
        <w:gridCol w:w="1494"/>
        <w:gridCol w:w="496"/>
        <w:gridCol w:w="1574"/>
        <w:gridCol w:w="546"/>
        <w:gridCol w:w="2267"/>
        <w:gridCol w:w="1300"/>
        <w:gridCol w:w="1015"/>
      </w:tblGrid>
      <w:tr w:rsidR="00BB3535" w:rsidRPr="00BB3535" w14:paraId="7F377E95" w14:textId="77777777" w:rsidTr="00BB3535">
        <w:trPr>
          <w:trHeight w:val="307"/>
          <w:tblHeader/>
        </w:trPr>
        <w:tc>
          <w:tcPr>
            <w:tcW w:w="2351" w:type="pct"/>
            <w:gridSpan w:val="4"/>
            <w:shd w:val="clear" w:color="auto" w:fill="8064A2"/>
            <w:vAlign w:val="center"/>
          </w:tcPr>
          <w:p w14:paraId="4C699C3A" w14:textId="77777777" w:rsidR="00BB3535" w:rsidRPr="00BB3535" w:rsidRDefault="00BB3535" w:rsidP="00BB3535">
            <w:pPr>
              <w:spacing w:before="100" w:beforeAutospacing="1" w:after="100" w:afterAutospacing="1"/>
              <w:jc w:val="center"/>
              <w:rPr>
                <w:rFonts w:asciiTheme="minorHAnsi" w:hAnsiTheme="minorHAnsi" w:cstheme="minorHAnsi"/>
                <w:b/>
                <w:color w:val="FFFFFF"/>
                <w:szCs w:val="20"/>
              </w:rPr>
            </w:pPr>
            <w:r w:rsidRPr="00BB3535">
              <w:rPr>
                <w:rFonts w:asciiTheme="minorHAnsi" w:hAnsiTheme="minorHAnsi" w:cstheme="minorHAnsi"/>
                <w:b/>
                <w:color w:val="FFFFFF"/>
                <w:szCs w:val="20"/>
              </w:rPr>
              <w:t>Business Objective</w:t>
            </w:r>
          </w:p>
        </w:tc>
        <w:tc>
          <w:tcPr>
            <w:tcW w:w="2649" w:type="pct"/>
            <w:gridSpan w:val="4"/>
            <w:shd w:val="clear" w:color="auto" w:fill="8064A2"/>
            <w:vAlign w:val="center"/>
          </w:tcPr>
          <w:p w14:paraId="0A9B3471" w14:textId="77777777" w:rsidR="00BB3535" w:rsidRPr="00BB3535" w:rsidRDefault="00BB3535" w:rsidP="00BB3535">
            <w:pPr>
              <w:spacing w:before="100" w:beforeAutospacing="1" w:after="100" w:afterAutospacing="1"/>
              <w:jc w:val="center"/>
              <w:rPr>
                <w:rFonts w:asciiTheme="minorHAnsi" w:hAnsiTheme="minorHAnsi" w:cstheme="minorHAnsi"/>
                <w:b/>
                <w:color w:val="FFFFFF"/>
                <w:szCs w:val="20"/>
              </w:rPr>
            </w:pPr>
            <w:r w:rsidRPr="00BB3535">
              <w:rPr>
                <w:rFonts w:asciiTheme="minorHAnsi" w:hAnsiTheme="minorHAnsi" w:cstheme="minorHAnsi"/>
                <w:b/>
                <w:color w:val="FFFFFF"/>
                <w:szCs w:val="20"/>
              </w:rPr>
              <w:t>Benefit (Detailed Business Objective)</w:t>
            </w:r>
          </w:p>
        </w:tc>
      </w:tr>
      <w:tr w:rsidR="00BB3535" w:rsidRPr="00BB3535" w14:paraId="27258234" w14:textId="77777777" w:rsidTr="00BB3535">
        <w:trPr>
          <w:trHeight w:val="307"/>
          <w:tblHeader/>
        </w:trPr>
        <w:tc>
          <w:tcPr>
            <w:tcW w:w="490" w:type="pct"/>
            <w:shd w:val="clear" w:color="auto" w:fill="E5DFEC"/>
            <w:vAlign w:val="center"/>
          </w:tcPr>
          <w:p w14:paraId="0F00086D"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N°</w:t>
            </w:r>
          </w:p>
        </w:tc>
        <w:tc>
          <w:tcPr>
            <w:tcW w:w="780" w:type="pct"/>
            <w:shd w:val="clear" w:color="auto" w:fill="E5DFEC"/>
            <w:vAlign w:val="center"/>
          </w:tcPr>
          <w:p w14:paraId="0F4FFF77"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Name</w:t>
            </w:r>
          </w:p>
        </w:tc>
        <w:tc>
          <w:tcPr>
            <w:tcW w:w="261" w:type="pct"/>
            <w:shd w:val="clear" w:color="auto" w:fill="E5DFEC"/>
            <w:vAlign w:val="center"/>
          </w:tcPr>
          <w:p w14:paraId="0B081EBF"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P/S</w:t>
            </w:r>
            <w:r w:rsidRPr="00BB3535">
              <w:rPr>
                <w:rStyle w:val="FootnoteReference"/>
                <w:rFonts w:asciiTheme="minorHAnsi" w:hAnsiTheme="minorHAnsi" w:cstheme="minorHAnsi"/>
                <w:b/>
                <w:sz w:val="20"/>
                <w:szCs w:val="20"/>
              </w:rPr>
              <w:footnoteReference w:id="1"/>
            </w:r>
          </w:p>
        </w:tc>
        <w:tc>
          <w:tcPr>
            <w:tcW w:w="821" w:type="pct"/>
            <w:shd w:val="clear" w:color="auto" w:fill="E5DFEC"/>
            <w:vAlign w:val="center"/>
          </w:tcPr>
          <w:p w14:paraId="519046CC"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Description</w:t>
            </w:r>
          </w:p>
        </w:tc>
        <w:tc>
          <w:tcPr>
            <w:tcW w:w="287" w:type="pct"/>
            <w:shd w:val="clear" w:color="auto" w:fill="E5DFEC"/>
            <w:vAlign w:val="center"/>
          </w:tcPr>
          <w:p w14:paraId="26F8EFE7"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N°</w:t>
            </w:r>
          </w:p>
        </w:tc>
        <w:tc>
          <w:tcPr>
            <w:tcW w:w="1181" w:type="pct"/>
            <w:shd w:val="clear" w:color="auto" w:fill="E5DFEC"/>
            <w:vAlign w:val="center"/>
          </w:tcPr>
          <w:p w14:paraId="37184B0F"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Name</w:t>
            </w:r>
          </w:p>
        </w:tc>
        <w:tc>
          <w:tcPr>
            <w:tcW w:w="649" w:type="pct"/>
            <w:shd w:val="clear" w:color="auto" w:fill="E5DFEC"/>
            <w:vAlign w:val="center"/>
          </w:tcPr>
          <w:p w14:paraId="3A0445A2"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Type*</w:t>
            </w:r>
          </w:p>
        </w:tc>
        <w:tc>
          <w:tcPr>
            <w:tcW w:w="531" w:type="pct"/>
            <w:shd w:val="clear" w:color="auto" w:fill="E5DFEC"/>
            <w:vAlign w:val="center"/>
          </w:tcPr>
          <w:p w14:paraId="50F020C2"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Related KPIs N°</w:t>
            </w:r>
          </w:p>
        </w:tc>
      </w:tr>
      <w:tr w:rsidR="00BB3535" w:rsidRPr="00BB3535" w14:paraId="6CA8D623" w14:textId="77777777" w:rsidTr="00BB3535">
        <w:tc>
          <w:tcPr>
            <w:tcW w:w="490" w:type="pct"/>
            <w:vAlign w:val="center"/>
          </w:tcPr>
          <w:p w14:paraId="6500C28E" w14:textId="77777777" w:rsidR="00BB3535" w:rsidRPr="00BB3535" w:rsidRDefault="00BB3535" w:rsidP="00BB3535">
            <w:pPr>
              <w:jc w:val="center"/>
              <w:rPr>
                <w:rFonts w:asciiTheme="minorHAnsi" w:hAnsiTheme="minorHAnsi" w:cstheme="minorHAnsi"/>
                <w:b/>
                <w:sz w:val="20"/>
                <w:szCs w:val="20"/>
              </w:rPr>
            </w:pPr>
            <w:r w:rsidRPr="00BB3535">
              <w:rPr>
                <w:rFonts w:asciiTheme="minorHAnsi" w:hAnsiTheme="minorHAnsi" w:cstheme="minorHAnsi"/>
                <w:b/>
                <w:sz w:val="20"/>
                <w:szCs w:val="20"/>
              </w:rPr>
              <w:t>BO-01</w:t>
            </w:r>
          </w:p>
        </w:tc>
        <w:tc>
          <w:tcPr>
            <w:tcW w:w="780" w:type="pct"/>
            <w:vAlign w:val="center"/>
          </w:tcPr>
          <w:p w14:paraId="6934AE3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Structured Content Exchange</w:t>
            </w:r>
          </w:p>
        </w:tc>
        <w:tc>
          <w:tcPr>
            <w:tcW w:w="261" w:type="pct"/>
            <w:vAlign w:val="center"/>
          </w:tcPr>
          <w:p w14:paraId="250CF5D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P</w:t>
            </w:r>
          </w:p>
        </w:tc>
        <w:tc>
          <w:tcPr>
            <w:tcW w:w="821" w:type="pct"/>
            <w:vAlign w:val="center"/>
          </w:tcPr>
          <w:p w14:paraId="7D3EE102" w14:textId="1D8B7A6F"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Internal staff </w:t>
            </w:r>
            <w:r>
              <w:rPr>
                <w:rFonts w:asciiTheme="minorHAnsi" w:hAnsiTheme="minorHAnsi" w:cstheme="minorHAnsi"/>
                <w:sz w:val="20"/>
                <w:szCs w:val="20"/>
              </w:rPr>
              <w:t>should</w:t>
            </w:r>
            <w:r w:rsidRPr="00BB3535">
              <w:rPr>
                <w:rFonts w:asciiTheme="minorHAnsi" w:hAnsiTheme="minorHAnsi" w:cstheme="minorHAnsi"/>
                <w:sz w:val="20"/>
                <w:szCs w:val="20"/>
              </w:rPr>
              <w:t xml:space="preserve"> be able to </w:t>
            </w:r>
            <w:r>
              <w:rPr>
                <w:rFonts w:asciiTheme="minorHAnsi" w:hAnsiTheme="minorHAnsi" w:cstheme="minorHAnsi"/>
                <w:sz w:val="20"/>
                <w:szCs w:val="20"/>
              </w:rPr>
              <w:t>exchange</w:t>
            </w:r>
            <w:r w:rsidRPr="00BB3535">
              <w:rPr>
                <w:rFonts w:asciiTheme="minorHAnsi" w:hAnsiTheme="minorHAnsi" w:cstheme="minorHAnsi"/>
                <w:sz w:val="20"/>
                <w:szCs w:val="20"/>
              </w:rPr>
              <w:t xml:space="preserve"> content in a structured format with the Council and possibly EC.</w:t>
            </w:r>
            <w:ins w:id="10" w:author="ALARI Gianluigi" w:date="2016-09-06T15:03:00Z">
              <w:r w:rsidRPr="00BB3535">
                <w:rPr>
                  <w:rFonts w:asciiTheme="minorHAnsi" w:hAnsiTheme="minorHAnsi" w:cstheme="minorHAnsi"/>
                  <w:sz w:val="20"/>
                  <w:szCs w:val="20"/>
                </w:rPr>
                <w:t>²</w:t>
              </w:r>
            </w:ins>
          </w:p>
        </w:tc>
        <w:tc>
          <w:tcPr>
            <w:tcW w:w="287" w:type="pct"/>
          </w:tcPr>
          <w:p w14:paraId="704B0F9F"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0AA3376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Less errors when merging content, clearer versions, allows automated archiving.</w:t>
            </w:r>
          </w:p>
        </w:tc>
        <w:tc>
          <w:tcPr>
            <w:tcW w:w="649" w:type="pct"/>
            <w:vAlign w:val="center"/>
          </w:tcPr>
          <w:p w14:paraId="32905E61"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531" w:type="pct"/>
            <w:vAlign w:val="center"/>
          </w:tcPr>
          <w:p w14:paraId="6781766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BB3535" w:rsidRPr="00BB3535" w14:paraId="43175767" w14:textId="77777777" w:rsidTr="00BB3535">
        <w:tc>
          <w:tcPr>
            <w:tcW w:w="490" w:type="pct"/>
            <w:vAlign w:val="center"/>
          </w:tcPr>
          <w:p w14:paraId="242BF2CE"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BO-02</w:t>
            </w:r>
          </w:p>
        </w:tc>
        <w:tc>
          <w:tcPr>
            <w:tcW w:w="780" w:type="pct"/>
            <w:vAlign w:val="center"/>
          </w:tcPr>
          <w:p w14:paraId="450E8680" w14:textId="6060804A" w:rsidR="00BB3535" w:rsidRPr="00BB3535" w:rsidRDefault="009D5FB7" w:rsidP="00BB3535">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 xml:space="preserve">Edition Performance </w:t>
            </w:r>
            <w:proofErr w:type="spellStart"/>
            <w:r>
              <w:rPr>
                <w:rFonts w:asciiTheme="minorHAnsi" w:hAnsiTheme="minorHAnsi" w:cstheme="minorHAnsi"/>
                <w:sz w:val="20"/>
                <w:szCs w:val="20"/>
              </w:rPr>
              <w:t>Enchancements</w:t>
            </w:r>
            <w:proofErr w:type="spellEnd"/>
          </w:p>
        </w:tc>
        <w:tc>
          <w:tcPr>
            <w:tcW w:w="261" w:type="pct"/>
            <w:vAlign w:val="center"/>
          </w:tcPr>
          <w:p w14:paraId="594AC925" w14:textId="77777777" w:rsidR="00BB3535" w:rsidRPr="00BB3535" w:rsidRDefault="00BB3535" w:rsidP="00BB3535">
            <w:pPr>
              <w:spacing w:before="100" w:beforeAutospacing="1" w:after="100" w:afterAutospacing="1"/>
              <w:jc w:val="left"/>
              <w:rPr>
                <w:rFonts w:asciiTheme="minorHAnsi" w:hAnsiTheme="minorHAnsi" w:cstheme="minorHAnsi"/>
                <w:color w:val="000000"/>
                <w:sz w:val="20"/>
                <w:szCs w:val="20"/>
              </w:rPr>
            </w:pPr>
            <w:r w:rsidRPr="00BB3535">
              <w:rPr>
                <w:rFonts w:asciiTheme="minorHAnsi" w:hAnsiTheme="minorHAnsi" w:cstheme="minorHAnsi"/>
                <w:color w:val="000000"/>
                <w:sz w:val="20"/>
                <w:szCs w:val="20"/>
              </w:rPr>
              <w:t>P</w:t>
            </w:r>
          </w:p>
        </w:tc>
        <w:tc>
          <w:tcPr>
            <w:tcW w:w="821" w:type="pct"/>
            <w:vAlign w:val="center"/>
          </w:tcPr>
          <w:p w14:paraId="251378D2" w14:textId="18B35F7E" w:rsidR="00BB3535" w:rsidRPr="00BB3535" w:rsidRDefault="00BB3535" w:rsidP="00BF16AA">
            <w:pPr>
              <w:spacing w:before="100" w:beforeAutospacing="1" w:after="100" w:afterAutospacing="1"/>
              <w:jc w:val="left"/>
              <w:rPr>
                <w:rFonts w:asciiTheme="minorHAnsi" w:hAnsiTheme="minorHAnsi" w:cstheme="minorHAnsi"/>
                <w:color w:val="000000"/>
                <w:sz w:val="20"/>
                <w:szCs w:val="20"/>
              </w:rPr>
            </w:pPr>
            <w:r w:rsidRPr="00BB3535">
              <w:rPr>
                <w:rFonts w:asciiTheme="minorHAnsi" w:hAnsiTheme="minorHAnsi" w:cstheme="minorHAnsi"/>
                <w:color w:val="000000"/>
                <w:sz w:val="20"/>
                <w:szCs w:val="20"/>
              </w:rPr>
              <w:t xml:space="preserve">MS Word has not been designed to support </w:t>
            </w:r>
            <w:r w:rsidR="00E401D5">
              <w:rPr>
                <w:rFonts w:asciiTheme="minorHAnsi" w:hAnsiTheme="minorHAnsi" w:cstheme="minorHAnsi"/>
                <w:color w:val="000000"/>
                <w:sz w:val="20"/>
                <w:szCs w:val="20"/>
              </w:rPr>
              <w:t>large</w:t>
            </w:r>
            <w:r w:rsidRPr="00BB3535">
              <w:rPr>
                <w:rFonts w:asciiTheme="minorHAnsi" w:hAnsiTheme="minorHAnsi" w:cstheme="minorHAnsi"/>
                <w:color w:val="000000"/>
                <w:sz w:val="20"/>
                <w:szCs w:val="20"/>
              </w:rPr>
              <w:t xml:space="preserve"> </w:t>
            </w:r>
            <w:r w:rsidR="00BF16AA">
              <w:rPr>
                <w:rFonts w:asciiTheme="minorHAnsi" w:hAnsiTheme="minorHAnsi" w:cstheme="minorHAnsi"/>
                <w:color w:val="000000"/>
                <w:sz w:val="20"/>
                <w:szCs w:val="20"/>
              </w:rPr>
              <w:t xml:space="preserve">table with </w:t>
            </w:r>
            <w:r w:rsidRPr="00BB3535">
              <w:rPr>
                <w:rFonts w:asciiTheme="minorHAnsi" w:hAnsiTheme="minorHAnsi" w:cstheme="minorHAnsi"/>
                <w:color w:val="000000"/>
                <w:sz w:val="20"/>
                <w:szCs w:val="20"/>
              </w:rPr>
              <w:t xml:space="preserve">content </w:t>
            </w:r>
            <w:r w:rsidR="00BF16AA">
              <w:rPr>
                <w:rFonts w:asciiTheme="minorHAnsi" w:hAnsiTheme="minorHAnsi" w:cstheme="minorHAnsi"/>
                <w:color w:val="000000"/>
                <w:sz w:val="20"/>
                <w:szCs w:val="20"/>
              </w:rPr>
              <w:t xml:space="preserve">- as </w:t>
            </w:r>
            <w:proofErr w:type="spellStart"/>
            <w:r w:rsidR="00BF16AA">
              <w:rPr>
                <w:rFonts w:asciiTheme="minorHAnsi" w:hAnsiTheme="minorHAnsi" w:cstheme="minorHAnsi"/>
                <w:color w:val="000000"/>
                <w:sz w:val="20"/>
                <w:szCs w:val="20"/>
              </w:rPr>
              <w:t>Trilogue</w:t>
            </w:r>
            <w:proofErr w:type="spellEnd"/>
            <w:r w:rsidR="00BF16AA">
              <w:rPr>
                <w:rFonts w:asciiTheme="minorHAnsi" w:hAnsiTheme="minorHAnsi" w:cstheme="minorHAnsi"/>
                <w:color w:val="000000"/>
                <w:sz w:val="20"/>
                <w:szCs w:val="20"/>
              </w:rPr>
              <w:t xml:space="preserve"> negotiations are handled</w:t>
            </w:r>
          </w:p>
        </w:tc>
        <w:tc>
          <w:tcPr>
            <w:tcW w:w="287" w:type="pct"/>
          </w:tcPr>
          <w:p w14:paraId="770EC4BC"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0C9E663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Improved user experience and overall efficiency in managing the content </w:t>
            </w:r>
            <w:r w:rsidRPr="00BB3535">
              <w:rPr>
                <w:rFonts w:asciiTheme="minorHAnsi" w:hAnsiTheme="minorHAnsi" w:cstheme="minorHAnsi"/>
                <w:color w:val="000000"/>
                <w:sz w:val="20"/>
                <w:szCs w:val="20"/>
              </w:rPr>
              <w:t xml:space="preserve">prepared and exchanged for </w:t>
            </w:r>
            <w:proofErr w:type="spellStart"/>
            <w:r w:rsidRPr="00BB3535">
              <w:rPr>
                <w:rFonts w:asciiTheme="minorHAnsi" w:hAnsiTheme="minorHAnsi" w:cstheme="minorHAnsi"/>
                <w:color w:val="000000"/>
                <w:sz w:val="20"/>
                <w:szCs w:val="20"/>
              </w:rPr>
              <w:t>Trilogue</w:t>
            </w:r>
            <w:proofErr w:type="spellEnd"/>
            <w:r w:rsidRPr="00BB3535">
              <w:rPr>
                <w:rFonts w:asciiTheme="minorHAnsi" w:hAnsiTheme="minorHAnsi" w:cstheme="minorHAnsi"/>
                <w:color w:val="000000"/>
                <w:sz w:val="20"/>
                <w:szCs w:val="20"/>
              </w:rPr>
              <w:t xml:space="preserve"> negotiations</w:t>
            </w:r>
          </w:p>
        </w:tc>
        <w:tc>
          <w:tcPr>
            <w:tcW w:w="649" w:type="pct"/>
            <w:vAlign w:val="center"/>
          </w:tcPr>
          <w:p w14:paraId="33C3566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531" w:type="pct"/>
            <w:vAlign w:val="center"/>
          </w:tcPr>
          <w:p w14:paraId="67D720E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BB3535" w:rsidRPr="00BB3535" w14:paraId="68CAC1D3" w14:textId="77777777" w:rsidTr="00BB3535">
        <w:tc>
          <w:tcPr>
            <w:tcW w:w="490" w:type="pct"/>
            <w:vAlign w:val="center"/>
          </w:tcPr>
          <w:p w14:paraId="7180D771"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BO-03</w:t>
            </w:r>
          </w:p>
        </w:tc>
        <w:tc>
          <w:tcPr>
            <w:tcW w:w="780" w:type="pct"/>
            <w:vAlign w:val="center"/>
          </w:tcPr>
          <w:p w14:paraId="76D5FFC3" w14:textId="77777777" w:rsidR="00BB3535" w:rsidRPr="00BB3535" w:rsidRDefault="00BB3535" w:rsidP="00BB3535">
            <w:pPr>
              <w:spacing w:before="100" w:beforeAutospacing="1" w:after="100" w:afterAutospacing="1"/>
              <w:jc w:val="left"/>
              <w:rPr>
                <w:rFonts w:asciiTheme="minorHAnsi" w:hAnsiTheme="minorHAnsi" w:cstheme="minorHAnsi"/>
                <w:color w:val="000000"/>
                <w:sz w:val="20"/>
                <w:szCs w:val="20"/>
              </w:rPr>
            </w:pPr>
            <w:r w:rsidRPr="00BB3535">
              <w:rPr>
                <w:rFonts w:asciiTheme="minorHAnsi" w:hAnsiTheme="minorHAnsi" w:cstheme="minorHAnsi"/>
                <w:sz w:val="20"/>
                <w:szCs w:val="20"/>
              </w:rPr>
              <w:t>Less time editing presentation, more time for content work</w:t>
            </w:r>
          </w:p>
        </w:tc>
        <w:tc>
          <w:tcPr>
            <w:tcW w:w="261" w:type="pct"/>
            <w:vAlign w:val="center"/>
          </w:tcPr>
          <w:p w14:paraId="0AC1C378" w14:textId="77777777" w:rsidR="00BB3535" w:rsidRPr="00BB3535" w:rsidRDefault="00BB3535" w:rsidP="00BB3535">
            <w:pPr>
              <w:spacing w:before="100" w:beforeAutospacing="1" w:after="100" w:afterAutospacing="1"/>
              <w:jc w:val="left"/>
              <w:rPr>
                <w:rFonts w:asciiTheme="minorHAnsi" w:hAnsiTheme="minorHAnsi" w:cstheme="minorHAnsi"/>
                <w:color w:val="000000"/>
                <w:sz w:val="20"/>
                <w:szCs w:val="20"/>
              </w:rPr>
            </w:pPr>
            <w:r w:rsidRPr="00BB3535">
              <w:rPr>
                <w:rFonts w:asciiTheme="minorHAnsi" w:hAnsiTheme="minorHAnsi" w:cstheme="minorHAnsi"/>
                <w:color w:val="000000"/>
                <w:sz w:val="20"/>
                <w:szCs w:val="20"/>
              </w:rPr>
              <w:t>P</w:t>
            </w:r>
          </w:p>
        </w:tc>
        <w:tc>
          <w:tcPr>
            <w:tcW w:w="821" w:type="pct"/>
            <w:vAlign w:val="center"/>
          </w:tcPr>
          <w:p w14:paraId="46748E29" w14:textId="77777777" w:rsidR="00BB3535" w:rsidRPr="00BB3535" w:rsidRDefault="00BB3535" w:rsidP="00BB3535">
            <w:pPr>
              <w:spacing w:before="100" w:beforeAutospacing="1" w:after="100" w:afterAutospacing="1"/>
              <w:jc w:val="left"/>
              <w:rPr>
                <w:rFonts w:asciiTheme="minorHAnsi" w:hAnsiTheme="minorHAnsi" w:cstheme="minorHAnsi"/>
                <w:color w:val="000000"/>
                <w:sz w:val="20"/>
                <w:szCs w:val="20"/>
              </w:rPr>
            </w:pPr>
            <w:proofErr w:type="spellStart"/>
            <w:r w:rsidRPr="00BB3535">
              <w:rPr>
                <w:rFonts w:asciiTheme="minorHAnsi" w:hAnsiTheme="minorHAnsi" w:cstheme="minorHAnsi"/>
                <w:color w:val="000000"/>
                <w:sz w:val="20"/>
                <w:szCs w:val="20"/>
              </w:rPr>
              <w:t>Trilogue</w:t>
            </w:r>
            <w:proofErr w:type="spellEnd"/>
            <w:r w:rsidRPr="00BB3535">
              <w:rPr>
                <w:rFonts w:asciiTheme="minorHAnsi" w:hAnsiTheme="minorHAnsi" w:cstheme="minorHAnsi"/>
                <w:color w:val="000000"/>
                <w:sz w:val="20"/>
                <w:szCs w:val="20"/>
              </w:rPr>
              <w:t xml:space="preserve"> Tables should not be manually formatted.</w:t>
            </w:r>
          </w:p>
        </w:tc>
        <w:tc>
          <w:tcPr>
            <w:tcW w:w="287" w:type="pct"/>
          </w:tcPr>
          <w:p w14:paraId="007EA43F"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156FC734"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Less time spent on the side of End Users when creating, updating, exporting </w:t>
            </w:r>
            <w:proofErr w:type="spellStart"/>
            <w:r w:rsidRPr="00BB3535">
              <w:rPr>
                <w:rFonts w:asciiTheme="minorHAnsi" w:hAnsiTheme="minorHAnsi" w:cstheme="minorHAnsi"/>
                <w:sz w:val="20"/>
                <w:szCs w:val="20"/>
              </w:rPr>
              <w:t>Trilogue</w:t>
            </w:r>
            <w:proofErr w:type="spellEnd"/>
            <w:r w:rsidRPr="00BB3535">
              <w:rPr>
                <w:rFonts w:asciiTheme="minorHAnsi" w:hAnsiTheme="minorHAnsi" w:cstheme="minorHAnsi"/>
                <w:sz w:val="20"/>
                <w:szCs w:val="20"/>
              </w:rPr>
              <w:t xml:space="preserve"> Table content. More time to work on the content.</w:t>
            </w:r>
          </w:p>
        </w:tc>
        <w:tc>
          <w:tcPr>
            <w:tcW w:w="649" w:type="pct"/>
            <w:vAlign w:val="center"/>
          </w:tcPr>
          <w:p w14:paraId="7C39BFD9"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commentRangeStart w:id="11"/>
            <w:commentRangeStart w:id="12"/>
            <w:r w:rsidRPr="00BB3535">
              <w:rPr>
                <w:rFonts w:asciiTheme="minorHAnsi" w:hAnsiTheme="minorHAnsi" w:cstheme="minorHAnsi"/>
                <w:sz w:val="20"/>
                <w:szCs w:val="20"/>
              </w:rPr>
              <w:t>DNM</w:t>
            </w:r>
            <w:commentRangeEnd w:id="11"/>
            <w:r w:rsidRPr="00BB3535">
              <w:rPr>
                <w:rStyle w:val="CommentReference"/>
                <w:rFonts w:asciiTheme="minorHAnsi" w:hAnsiTheme="minorHAnsi" w:cstheme="minorHAnsi"/>
                <w:szCs w:val="20"/>
                <w:lang w:val="en-US" w:eastAsia="ja-JP"/>
              </w:rPr>
              <w:commentReference w:id="11"/>
            </w:r>
            <w:commentRangeEnd w:id="12"/>
            <w:r w:rsidRPr="00BB3535">
              <w:rPr>
                <w:rStyle w:val="CommentReference"/>
                <w:rFonts w:asciiTheme="minorHAnsi" w:hAnsiTheme="minorHAnsi" w:cstheme="minorHAnsi"/>
                <w:szCs w:val="20"/>
                <w:lang w:val="en-US" w:eastAsia="ja-JP"/>
              </w:rPr>
              <w:commentReference w:id="12"/>
            </w:r>
          </w:p>
        </w:tc>
        <w:tc>
          <w:tcPr>
            <w:tcW w:w="531" w:type="pct"/>
            <w:vAlign w:val="center"/>
          </w:tcPr>
          <w:p w14:paraId="4E81E8B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BB3535" w:rsidRPr="00BB3535" w14:paraId="7DB581CC" w14:textId="77777777" w:rsidTr="00BB3535">
        <w:tc>
          <w:tcPr>
            <w:tcW w:w="490" w:type="pct"/>
            <w:vAlign w:val="center"/>
          </w:tcPr>
          <w:p w14:paraId="457A9EB5"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BO-04</w:t>
            </w:r>
          </w:p>
        </w:tc>
        <w:tc>
          <w:tcPr>
            <w:tcW w:w="780" w:type="pct"/>
            <w:vAlign w:val="center"/>
          </w:tcPr>
          <w:p w14:paraId="0C27648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New insights into the content / Better Communication of Change Impact</w:t>
            </w:r>
          </w:p>
        </w:tc>
        <w:tc>
          <w:tcPr>
            <w:tcW w:w="261" w:type="pct"/>
            <w:vAlign w:val="center"/>
          </w:tcPr>
          <w:p w14:paraId="5E48D35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w:t>
            </w:r>
          </w:p>
        </w:tc>
        <w:tc>
          <w:tcPr>
            <w:tcW w:w="821" w:type="pct"/>
            <w:vAlign w:val="center"/>
          </w:tcPr>
          <w:p w14:paraId="2AE12001"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A new approach to text edition with flexible dynamic views that do not require changes of the content</w:t>
            </w:r>
          </w:p>
        </w:tc>
        <w:tc>
          <w:tcPr>
            <w:tcW w:w="287" w:type="pct"/>
          </w:tcPr>
          <w:p w14:paraId="199586F4"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18670826"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Custom, temporary presentation, custom views and/or filters would give a new perspective on the content – resulting in a better quality content.</w:t>
            </w:r>
          </w:p>
        </w:tc>
        <w:tc>
          <w:tcPr>
            <w:tcW w:w="649" w:type="pct"/>
            <w:vAlign w:val="center"/>
          </w:tcPr>
          <w:p w14:paraId="43B0548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531" w:type="pct"/>
            <w:vAlign w:val="center"/>
          </w:tcPr>
          <w:p w14:paraId="5EA86848"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BB3535" w:rsidRPr="00BB3535" w14:paraId="2E37FD59" w14:textId="77777777" w:rsidTr="00BB3535">
        <w:tc>
          <w:tcPr>
            <w:tcW w:w="490" w:type="pct"/>
            <w:vAlign w:val="center"/>
          </w:tcPr>
          <w:p w14:paraId="374161AD"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BO-05</w:t>
            </w:r>
          </w:p>
        </w:tc>
        <w:tc>
          <w:tcPr>
            <w:tcW w:w="780" w:type="pct"/>
            <w:vAlign w:val="center"/>
          </w:tcPr>
          <w:p w14:paraId="624CF958"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Enhance Content Quality</w:t>
            </w:r>
          </w:p>
        </w:tc>
        <w:tc>
          <w:tcPr>
            <w:tcW w:w="261" w:type="pct"/>
            <w:vAlign w:val="center"/>
          </w:tcPr>
          <w:p w14:paraId="3E069A75"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w:t>
            </w:r>
          </w:p>
        </w:tc>
        <w:tc>
          <w:tcPr>
            <w:tcW w:w="821" w:type="pct"/>
            <w:vAlign w:val="center"/>
          </w:tcPr>
          <w:p w14:paraId="1E604D27" w14:textId="5B77A076" w:rsidR="00BB3535" w:rsidRPr="00BB3535" w:rsidRDefault="00BB3535" w:rsidP="00BF16AA">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Drafting and changes to existing text should facilitate </w:t>
            </w:r>
            <w:r w:rsidR="00BF16AA">
              <w:rPr>
                <w:rFonts w:asciiTheme="minorHAnsi" w:hAnsiTheme="minorHAnsi" w:cstheme="minorHAnsi"/>
                <w:sz w:val="20"/>
                <w:szCs w:val="20"/>
              </w:rPr>
              <w:t>adherence to</w:t>
            </w:r>
            <w:r w:rsidRPr="00BB3535">
              <w:rPr>
                <w:rFonts w:asciiTheme="minorHAnsi" w:hAnsiTheme="minorHAnsi" w:cstheme="minorHAnsi"/>
                <w:sz w:val="20"/>
                <w:szCs w:val="20"/>
              </w:rPr>
              <w:t xml:space="preserve"> </w:t>
            </w:r>
            <w:proofErr w:type="spellStart"/>
            <w:r w:rsidRPr="00BB3535">
              <w:rPr>
                <w:rFonts w:asciiTheme="minorHAnsi" w:hAnsiTheme="minorHAnsi" w:cstheme="minorHAnsi"/>
                <w:sz w:val="20"/>
                <w:szCs w:val="20"/>
              </w:rPr>
              <w:t>interinstitutional</w:t>
            </w:r>
            <w:proofErr w:type="spellEnd"/>
            <w:r w:rsidRPr="00BB3535">
              <w:rPr>
                <w:rFonts w:asciiTheme="minorHAnsi" w:hAnsiTheme="minorHAnsi" w:cstheme="minorHAnsi"/>
                <w:sz w:val="20"/>
                <w:szCs w:val="20"/>
              </w:rPr>
              <w:t xml:space="preserve"> drafting rules</w:t>
            </w:r>
          </w:p>
        </w:tc>
        <w:tc>
          <w:tcPr>
            <w:tcW w:w="287" w:type="pct"/>
          </w:tcPr>
          <w:p w14:paraId="6F7C920E"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18FC0877"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Intercepting or guiding users to appropriate solutions would result in better quality content and less time at the verification stage.</w:t>
            </w:r>
          </w:p>
        </w:tc>
        <w:tc>
          <w:tcPr>
            <w:tcW w:w="649" w:type="pct"/>
            <w:vAlign w:val="center"/>
          </w:tcPr>
          <w:p w14:paraId="17DD8DEE"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531" w:type="pct"/>
            <w:vAlign w:val="center"/>
          </w:tcPr>
          <w:p w14:paraId="299AAEFE"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BB3535" w:rsidRPr="00BB3535" w14:paraId="06D7557D" w14:textId="77777777" w:rsidTr="00BB3535">
        <w:tc>
          <w:tcPr>
            <w:tcW w:w="490" w:type="pct"/>
            <w:vAlign w:val="center"/>
          </w:tcPr>
          <w:p w14:paraId="34FF0637"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BO-06</w:t>
            </w:r>
          </w:p>
        </w:tc>
        <w:tc>
          <w:tcPr>
            <w:tcW w:w="780" w:type="pct"/>
            <w:vAlign w:val="center"/>
          </w:tcPr>
          <w:p w14:paraId="369E3F6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Ensure version control</w:t>
            </w:r>
          </w:p>
        </w:tc>
        <w:tc>
          <w:tcPr>
            <w:tcW w:w="261" w:type="pct"/>
            <w:vAlign w:val="center"/>
          </w:tcPr>
          <w:p w14:paraId="6FF22615"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w:t>
            </w:r>
          </w:p>
        </w:tc>
        <w:tc>
          <w:tcPr>
            <w:tcW w:w="821" w:type="pct"/>
            <w:vAlign w:val="center"/>
          </w:tcPr>
          <w:p w14:paraId="37ABD629"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Versions must be automatically stored to allow future archiving</w:t>
            </w:r>
          </w:p>
        </w:tc>
        <w:tc>
          <w:tcPr>
            <w:tcW w:w="287" w:type="pct"/>
          </w:tcPr>
          <w:p w14:paraId="5643B756"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7EDD5347"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System would prevent valuable information loss.</w:t>
            </w:r>
          </w:p>
        </w:tc>
        <w:tc>
          <w:tcPr>
            <w:tcW w:w="649" w:type="pct"/>
            <w:vAlign w:val="center"/>
          </w:tcPr>
          <w:p w14:paraId="0BD0C05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531" w:type="pct"/>
            <w:vAlign w:val="center"/>
          </w:tcPr>
          <w:p w14:paraId="62703CB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BB3535" w:rsidRPr="00BB3535" w14:paraId="6730B8F0" w14:textId="77777777" w:rsidTr="00BB3535">
        <w:tc>
          <w:tcPr>
            <w:tcW w:w="490" w:type="pct"/>
            <w:vAlign w:val="center"/>
          </w:tcPr>
          <w:p w14:paraId="0DF757AF"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lastRenderedPageBreak/>
              <w:t>BO-07</w:t>
            </w:r>
          </w:p>
        </w:tc>
        <w:tc>
          <w:tcPr>
            <w:tcW w:w="780" w:type="pct"/>
            <w:vAlign w:val="center"/>
          </w:tcPr>
          <w:p w14:paraId="64EB7BA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Possible Platform Independence </w:t>
            </w:r>
          </w:p>
        </w:tc>
        <w:tc>
          <w:tcPr>
            <w:tcW w:w="261" w:type="pct"/>
            <w:vAlign w:val="center"/>
          </w:tcPr>
          <w:p w14:paraId="38F4E1B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w:t>
            </w:r>
          </w:p>
        </w:tc>
        <w:tc>
          <w:tcPr>
            <w:tcW w:w="821" w:type="pct"/>
            <w:vAlign w:val="center"/>
          </w:tcPr>
          <w:p w14:paraId="2584B820" w14:textId="7FA157BE"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Current generation of tools do not scale up, nor does it scale </w:t>
            </w:r>
            <w:r w:rsidR="00BF16AA">
              <w:rPr>
                <w:rFonts w:asciiTheme="minorHAnsi" w:hAnsiTheme="minorHAnsi" w:cstheme="minorHAnsi"/>
                <w:sz w:val="20"/>
                <w:szCs w:val="20"/>
              </w:rPr>
              <w:t>to different platforms and view</w:t>
            </w:r>
            <w:r w:rsidRPr="00BB3535">
              <w:rPr>
                <w:rFonts w:asciiTheme="minorHAnsi" w:hAnsiTheme="minorHAnsi" w:cstheme="minorHAnsi"/>
                <w:sz w:val="20"/>
                <w:szCs w:val="20"/>
              </w:rPr>
              <w:t>port sizes</w:t>
            </w:r>
          </w:p>
        </w:tc>
        <w:tc>
          <w:tcPr>
            <w:tcW w:w="287" w:type="pct"/>
          </w:tcPr>
          <w:p w14:paraId="6F985A65"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42D0CC6D"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Dynamic Edition Platform that – in principle – could scale up to any size document and could scale to different end clients (platforms)</w:t>
            </w:r>
          </w:p>
        </w:tc>
        <w:tc>
          <w:tcPr>
            <w:tcW w:w="649" w:type="pct"/>
            <w:vAlign w:val="center"/>
          </w:tcPr>
          <w:p w14:paraId="5F3F55A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531" w:type="pct"/>
            <w:vAlign w:val="center"/>
          </w:tcPr>
          <w:p w14:paraId="1BC4C7C6"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BB3535" w:rsidRPr="00BB3535" w14:paraId="6B1DFD6D" w14:textId="77777777" w:rsidTr="00BB3535">
        <w:tc>
          <w:tcPr>
            <w:tcW w:w="490" w:type="pct"/>
            <w:vAlign w:val="center"/>
          </w:tcPr>
          <w:p w14:paraId="5333D05D"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BO-08</w:t>
            </w:r>
          </w:p>
        </w:tc>
        <w:tc>
          <w:tcPr>
            <w:tcW w:w="780" w:type="pct"/>
            <w:vAlign w:val="center"/>
          </w:tcPr>
          <w:p w14:paraId="05CD5F53"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Prepare basis for – </w:t>
            </w:r>
            <w:commentRangeStart w:id="13"/>
            <w:r w:rsidRPr="00BB3535">
              <w:rPr>
                <w:rFonts w:asciiTheme="minorHAnsi" w:hAnsiTheme="minorHAnsi" w:cstheme="minorHAnsi"/>
                <w:sz w:val="20"/>
                <w:szCs w:val="20"/>
              </w:rPr>
              <w:t>part 2</w:t>
            </w:r>
            <w:commentRangeEnd w:id="13"/>
            <w:r w:rsidRPr="00BB3535">
              <w:rPr>
                <w:rStyle w:val="CommentReference"/>
                <w:rFonts w:asciiTheme="minorHAnsi" w:hAnsiTheme="minorHAnsi" w:cstheme="minorHAnsi"/>
                <w:szCs w:val="20"/>
                <w:lang w:val="en-US" w:eastAsia="ja-JP"/>
              </w:rPr>
              <w:commentReference w:id="13"/>
            </w:r>
            <w:r w:rsidRPr="00BB3535">
              <w:rPr>
                <w:rFonts w:asciiTheme="minorHAnsi" w:hAnsiTheme="minorHAnsi" w:cstheme="minorHAnsi"/>
                <w:sz w:val="20"/>
                <w:szCs w:val="20"/>
              </w:rPr>
              <w:t xml:space="preserve"> – or </w:t>
            </w:r>
            <w:proofErr w:type="spellStart"/>
            <w:r w:rsidRPr="00BB3535">
              <w:rPr>
                <w:rFonts w:asciiTheme="minorHAnsi" w:hAnsiTheme="minorHAnsi" w:cstheme="minorHAnsi"/>
                <w:sz w:val="20"/>
                <w:szCs w:val="20"/>
              </w:rPr>
              <w:t>Trilogue</w:t>
            </w:r>
            <w:proofErr w:type="spellEnd"/>
            <w:r w:rsidRPr="00BB3535">
              <w:rPr>
                <w:rFonts w:asciiTheme="minorHAnsi" w:hAnsiTheme="minorHAnsi" w:cstheme="minorHAnsi"/>
                <w:sz w:val="20"/>
                <w:szCs w:val="20"/>
              </w:rPr>
              <w:t xml:space="preserve"> process – Pre-adoption Finalization</w:t>
            </w:r>
          </w:p>
        </w:tc>
        <w:tc>
          <w:tcPr>
            <w:tcW w:w="261" w:type="pct"/>
            <w:vAlign w:val="center"/>
          </w:tcPr>
          <w:p w14:paraId="32CE96F8"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P</w:t>
            </w:r>
          </w:p>
        </w:tc>
        <w:tc>
          <w:tcPr>
            <w:tcW w:w="821" w:type="pct"/>
            <w:vAlign w:val="center"/>
          </w:tcPr>
          <w:p w14:paraId="3A827B31"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DLA &amp; DQL must be able to </w:t>
            </w:r>
            <w:proofErr w:type="gramStart"/>
            <w:r w:rsidRPr="00BB3535">
              <w:rPr>
                <w:rFonts w:asciiTheme="minorHAnsi" w:hAnsiTheme="minorHAnsi" w:cstheme="minorHAnsi"/>
                <w:sz w:val="20"/>
                <w:szCs w:val="20"/>
              </w:rPr>
              <w:t>continue  collaboration</w:t>
            </w:r>
            <w:proofErr w:type="gramEnd"/>
            <w:r w:rsidRPr="00BB3535">
              <w:rPr>
                <w:rFonts w:asciiTheme="minorHAnsi" w:hAnsiTheme="minorHAnsi" w:cstheme="minorHAnsi"/>
                <w:sz w:val="20"/>
                <w:szCs w:val="20"/>
              </w:rPr>
              <w:t xml:space="preserve"> with a structured content.</w:t>
            </w:r>
          </w:p>
        </w:tc>
        <w:tc>
          <w:tcPr>
            <w:tcW w:w="287" w:type="pct"/>
          </w:tcPr>
          <w:p w14:paraId="3ABCCB23"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77C9CA5D"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Ensures the entire Business Process chain benefits from the new solution.</w:t>
            </w:r>
          </w:p>
        </w:tc>
        <w:tc>
          <w:tcPr>
            <w:tcW w:w="649" w:type="pct"/>
            <w:vAlign w:val="center"/>
          </w:tcPr>
          <w:p w14:paraId="13654B06"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IN</w:t>
            </w:r>
          </w:p>
        </w:tc>
        <w:tc>
          <w:tcPr>
            <w:tcW w:w="531" w:type="pct"/>
            <w:vAlign w:val="center"/>
          </w:tcPr>
          <w:p w14:paraId="2FFBD4C3"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BB3535" w:rsidRPr="00BB3535" w14:paraId="250CF881" w14:textId="77777777" w:rsidTr="00BB3535">
        <w:tc>
          <w:tcPr>
            <w:tcW w:w="490" w:type="pct"/>
            <w:vAlign w:val="center"/>
          </w:tcPr>
          <w:p w14:paraId="78902E76"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780" w:type="pct"/>
            <w:vAlign w:val="center"/>
          </w:tcPr>
          <w:p w14:paraId="4E536C69"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61" w:type="pct"/>
            <w:vAlign w:val="center"/>
          </w:tcPr>
          <w:p w14:paraId="7172E89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821" w:type="pct"/>
            <w:vAlign w:val="center"/>
          </w:tcPr>
          <w:p w14:paraId="60529B29"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87" w:type="pct"/>
          </w:tcPr>
          <w:p w14:paraId="5C1762B6"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0832D2C3"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649" w:type="pct"/>
            <w:vAlign w:val="center"/>
          </w:tcPr>
          <w:p w14:paraId="20CC32D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531" w:type="pct"/>
            <w:vAlign w:val="center"/>
          </w:tcPr>
          <w:p w14:paraId="54C8590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BB3535" w:rsidRPr="00BB3535" w14:paraId="7A8493D1" w14:textId="77777777" w:rsidTr="00BB3535">
        <w:tc>
          <w:tcPr>
            <w:tcW w:w="490" w:type="pct"/>
            <w:vAlign w:val="center"/>
          </w:tcPr>
          <w:p w14:paraId="7DA629DA"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780" w:type="pct"/>
            <w:vAlign w:val="center"/>
          </w:tcPr>
          <w:p w14:paraId="6AA08ADA"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61" w:type="pct"/>
            <w:vAlign w:val="center"/>
          </w:tcPr>
          <w:p w14:paraId="2BFBB46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821" w:type="pct"/>
            <w:vAlign w:val="center"/>
          </w:tcPr>
          <w:p w14:paraId="72437EE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87" w:type="pct"/>
          </w:tcPr>
          <w:p w14:paraId="2268F87B"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30114AF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649" w:type="pct"/>
            <w:vAlign w:val="center"/>
          </w:tcPr>
          <w:p w14:paraId="2274EB99"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531" w:type="pct"/>
            <w:vAlign w:val="center"/>
          </w:tcPr>
          <w:p w14:paraId="7A7F239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BB3535" w:rsidRPr="00BB3535" w14:paraId="5073DF31" w14:textId="77777777" w:rsidTr="00BB3535">
        <w:tc>
          <w:tcPr>
            <w:tcW w:w="490" w:type="pct"/>
            <w:vAlign w:val="center"/>
          </w:tcPr>
          <w:p w14:paraId="4B27BBD3"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780" w:type="pct"/>
            <w:vAlign w:val="center"/>
          </w:tcPr>
          <w:p w14:paraId="4E5D7414"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61" w:type="pct"/>
            <w:vAlign w:val="center"/>
          </w:tcPr>
          <w:p w14:paraId="723B08B7"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821" w:type="pct"/>
            <w:vAlign w:val="center"/>
          </w:tcPr>
          <w:p w14:paraId="5DCA526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87" w:type="pct"/>
          </w:tcPr>
          <w:p w14:paraId="35C95334"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0789B46E"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649" w:type="pct"/>
            <w:vAlign w:val="center"/>
          </w:tcPr>
          <w:p w14:paraId="48DB9ED3"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531" w:type="pct"/>
            <w:vAlign w:val="center"/>
          </w:tcPr>
          <w:p w14:paraId="2C68EDB4"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BB3535" w:rsidRPr="00BB3535" w14:paraId="615FBAC3" w14:textId="77777777" w:rsidTr="00BB3535">
        <w:tc>
          <w:tcPr>
            <w:tcW w:w="490" w:type="pct"/>
            <w:vAlign w:val="center"/>
          </w:tcPr>
          <w:p w14:paraId="08463B9D"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780" w:type="pct"/>
            <w:vAlign w:val="center"/>
          </w:tcPr>
          <w:p w14:paraId="09699D3A"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61" w:type="pct"/>
            <w:vAlign w:val="center"/>
          </w:tcPr>
          <w:p w14:paraId="33C16D79"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821" w:type="pct"/>
            <w:vAlign w:val="center"/>
          </w:tcPr>
          <w:p w14:paraId="1E9185AA"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87" w:type="pct"/>
          </w:tcPr>
          <w:p w14:paraId="4FC181E8"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4DA16F2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649" w:type="pct"/>
            <w:vAlign w:val="center"/>
          </w:tcPr>
          <w:p w14:paraId="45313AA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531" w:type="pct"/>
            <w:vAlign w:val="center"/>
          </w:tcPr>
          <w:p w14:paraId="0CA2ECB6"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BB3535" w:rsidRPr="00BB3535" w14:paraId="0F725CB3" w14:textId="77777777" w:rsidTr="00BB3535">
        <w:tc>
          <w:tcPr>
            <w:tcW w:w="490" w:type="pct"/>
            <w:vAlign w:val="center"/>
          </w:tcPr>
          <w:p w14:paraId="308CB0F8"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780" w:type="pct"/>
            <w:vAlign w:val="center"/>
          </w:tcPr>
          <w:p w14:paraId="206DE3AD"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61" w:type="pct"/>
            <w:vAlign w:val="center"/>
          </w:tcPr>
          <w:p w14:paraId="32C4259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821" w:type="pct"/>
            <w:vAlign w:val="center"/>
          </w:tcPr>
          <w:p w14:paraId="29E1C441"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87" w:type="pct"/>
          </w:tcPr>
          <w:p w14:paraId="5532BB44"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16470EC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649" w:type="pct"/>
            <w:vAlign w:val="center"/>
          </w:tcPr>
          <w:p w14:paraId="3F0D969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531" w:type="pct"/>
            <w:vAlign w:val="center"/>
          </w:tcPr>
          <w:p w14:paraId="0756291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bl>
    <w:p w14:paraId="5F2470C9"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 xml:space="preserve">Before an organisation starts analyzing, or optimizing business processes, it should define the </w:t>
      </w:r>
      <w:r w:rsidR="004D796E" w:rsidRPr="00131078">
        <w:rPr>
          <w:rFonts w:asciiTheme="minorHAnsi" w:hAnsiTheme="minorHAnsi"/>
          <w:b/>
          <w:sz w:val="20"/>
          <w:szCs w:val="20"/>
        </w:rPr>
        <w:t xml:space="preserve">business </w:t>
      </w:r>
      <w:r w:rsidRPr="00131078">
        <w:rPr>
          <w:rFonts w:asciiTheme="minorHAnsi" w:hAnsiTheme="minorHAnsi"/>
          <w:b/>
          <w:sz w:val="20"/>
          <w:szCs w:val="20"/>
        </w:rPr>
        <w:t>objectives it wants to achieve by modelling the organisation's business objectives hierarchy.</w:t>
      </w:r>
    </w:p>
    <w:p w14:paraId="1407B141"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Expected benefits are derived from the business objectives. Business objectives are to be achieved by promoting benefits and implementing new business processes</w:t>
      </w:r>
      <w:r w:rsidR="004D796E" w:rsidRPr="00131078">
        <w:rPr>
          <w:rFonts w:asciiTheme="minorHAnsi" w:hAnsiTheme="minorHAnsi"/>
          <w:b/>
          <w:sz w:val="20"/>
          <w:szCs w:val="20"/>
        </w:rPr>
        <w:t xml:space="preserve"> and related initiatives</w:t>
      </w:r>
      <w:r w:rsidRPr="00131078">
        <w:rPr>
          <w:rFonts w:asciiTheme="minorHAnsi" w:hAnsiTheme="minorHAnsi"/>
          <w:b/>
          <w:sz w:val="20"/>
          <w:szCs w:val="20"/>
        </w:rPr>
        <w:t>.</w:t>
      </w:r>
    </w:p>
    <w:p w14:paraId="0627C31D" w14:textId="77777777" w:rsidR="004D796E" w:rsidRPr="00131078" w:rsidRDefault="004D796E" w:rsidP="002C773C">
      <w:pPr>
        <w:pStyle w:val="Conseilsinvisibles"/>
        <w:rPr>
          <w:rFonts w:asciiTheme="minorHAnsi" w:hAnsiTheme="minorHAnsi"/>
          <w:b/>
          <w:sz w:val="20"/>
          <w:szCs w:val="20"/>
        </w:rPr>
      </w:pPr>
      <w:r w:rsidRPr="00131078">
        <w:rPr>
          <w:rFonts w:asciiTheme="minorHAnsi" w:hAnsiTheme="minorHAnsi"/>
          <w:b/>
          <w:sz w:val="20"/>
          <w:szCs w:val="20"/>
        </w:rPr>
        <w:t>Describe the benefits that the outcomes of the initiative will deliver expressed in measurable terms. Benefits should be both qualitative and quantitative.</w:t>
      </w:r>
    </w:p>
    <w:p w14:paraId="3E74E15D"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 xml:space="preserve">Relevant objectives or benefits can be assigned </w:t>
      </w:r>
      <w:r w:rsidR="000B1918" w:rsidRPr="00131078">
        <w:rPr>
          <w:rFonts w:asciiTheme="minorHAnsi" w:hAnsiTheme="minorHAnsi"/>
          <w:b/>
          <w:sz w:val="20"/>
          <w:szCs w:val="20"/>
        </w:rPr>
        <w:t>to</w:t>
      </w:r>
      <w:r w:rsidRPr="00131078">
        <w:rPr>
          <w:rFonts w:asciiTheme="minorHAnsi" w:hAnsiTheme="minorHAnsi"/>
          <w:b/>
          <w:sz w:val="20"/>
          <w:szCs w:val="20"/>
        </w:rPr>
        <w:t xml:space="preserve"> the KPIs for evaluating the</w:t>
      </w:r>
      <w:r w:rsidR="004D796E" w:rsidRPr="00131078">
        <w:rPr>
          <w:rFonts w:asciiTheme="minorHAnsi" w:hAnsiTheme="minorHAnsi"/>
          <w:b/>
          <w:sz w:val="20"/>
          <w:szCs w:val="20"/>
        </w:rPr>
        <w:t>ir</w:t>
      </w:r>
      <w:r w:rsidRPr="00131078">
        <w:rPr>
          <w:rFonts w:asciiTheme="minorHAnsi" w:hAnsiTheme="minorHAnsi"/>
          <w:b/>
          <w:sz w:val="20"/>
          <w:szCs w:val="20"/>
        </w:rPr>
        <w:t xml:space="preserve"> achievement (see chapter </w:t>
      </w:r>
      <w:r w:rsidR="004D796E" w:rsidRPr="00131078">
        <w:rPr>
          <w:rFonts w:asciiTheme="minorHAnsi" w:hAnsiTheme="minorHAnsi"/>
          <w:b/>
          <w:sz w:val="20"/>
          <w:szCs w:val="20"/>
        </w:rPr>
        <w:t>3</w:t>
      </w:r>
      <w:r w:rsidRPr="00131078">
        <w:rPr>
          <w:rFonts w:asciiTheme="minorHAnsi" w:hAnsiTheme="minorHAnsi"/>
          <w:b/>
          <w:sz w:val="20"/>
          <w:szCs w:val="20"/>
        </w:rPr>
        <w:t>).</w:t>
      </w:r>
    </w:p>
    <w:p w14:paraId="24F67E9C"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 xml:space="preserve">You can </w:t>
      </w:r>
      <w:r w:rsidR="00E23CD2" w:rsidRPr="00131078">
        <w:rPr>
          <w:rFonts w:asciiTheme="minorHAnsi" w:hAnsiTheme="minorHAnsi"/>
          <w:b/>
          <w:sz w:val="20"/>
          <w:szCs w:val="20"/>
        </w:rPr>
        <w:t>additionally</w:t>
      </w:r>
      <w:r w:rsidR="004D796E" w:rsidRPr="00131078">
        <w:rPr>
          <w:rFonts w:asciiTheme="minorHAnsi" w:hAnsiTheme="minorHAnsi"/>
          <w:b/>
          <w:sz w:val="20"/>
          <w:szCs w:val="20"/>
        </w:rPr>
        <w:t xml:space="preserve"> </w:t>
      </w:r>
      <w:r w:rsidRPr="00131078">
        <w:rPr>
          <w:rFonts w:asciiTheme="minorHAnsi" w:hAnsiTheme="minorHAnsi"/>
          <w:b/>
          <w:sz w:val="20"/>
          <w:szCs w:val="20"/>
        </w:rPr>
        <w:t>insert here your objective/benefit diagram</w:t>
      </w:r>
      <w:r w:rsidR="000B1918" w:rsidRPr="00131078">
        <w:rPr>
          <w:rFonts w:asciiTheme="minorHAnsi" w:hAnsiTheme="minorHAnsi"/>
          <w:b/>
          <w:sz w:val="20"/>
          <w:szCs w:val="20"/>
        </w:rPr>
        <w:t>(s)</w:t>
      </w:r>
      <w:r w:rsidRPr="00131078">
        <w:rPr>
          <w:rFonts w:asciiTheme="minorHAnsi" w:hAnsiTheme="minorHAnsi"/>
          <w:b/>
          <w:sz w:val="20"/>
          <w:szCs w:val="20"/>
        </w:rPr>
        <w:t>.</w:t>
      </w:r>
    </w:p>
    <w:p w14:paraId="3E73BB17" w14:textId="77777777" w:rsidR="007C27D8" w:rsidRPr="00131078" w:rsidRDefault="007C27D8" w:rsidP="00F124D0">
      <w:pPr>
        <w:rPr>
          <w:rFonts w:asciiTheme="minorHAnsi" w:hAnsiTheme="minorHAnsi"/>
          <w:b/>
          <w:sz w:val="20"/>
          <w:szCs w:val="20"/>
        </w:rPr>
      </w:pPr>
    </w:p>
    <w:p w14:paraId="78DD313A" w14:textId="77777777" w:rsidR="007C27D8" w:rsidRPr="00131078" w:rsidRDefault="007C27D8" w:rsidP="00F124D0">
      <w:pPr>
        <w:rPr>
          <w:rFonts w:asciiTheme="minorHAnsi" w:hAnsiTheme="minorHAnsi"/>
          <w:b/>
          <w:sz w:val="20"/>
          <w:szCs w:val="20"/>
        </w:rPr>
      </w:pPr>
    </w:p>
    <w:p w14:paraId="58B67009" w14:textId="77777777" w:rsidR="00F124D0" w:rsidRPr="0030354F" w:rsidRDefault="006F4B07" w:rsidP="00F124D0">
      <w:pPr>
        <w:rPr>
          <w:rFonts w:asciiTheme="minorHAnsi" w:hAnsiTheme="minorHAnsi"/>
          <w:sz w:val="20"/>
          <w:szCs w:val="20"/>
        </w:rPr>
      </w:pPr>
      <w:r w:rsidRPr="0030354F">
        <w:rPr>
          <w:rFonts w:asciiTheme="minorHAnsi" w:hAnsiTheme="minorHAnsi"/>
          <w:sz w:val="20"/>
          <w:szCs w:val="20"/>
        </w:rPr>
        <w:t>*</w:t>
      </w:r>
      <w:r w:rsidR="00F124D0" w:rsidRPr="0030354F">
        <w:rPr>
          <w:rFonts w:asciiTheme="minorHAnsi" w:hAnsiTheme="minorHAnsi"/>
          <w:sz w:val="20"/>
          <w:szCs w:val="20"/>
        </w:rPr>
        <w:t>Benefit Type</w:t>
      </w:r>
      <w:r w:rsidRPr="0030354F">
        <w:rPr>
          <w:rFonts w:asciiTheme="minorHAnsi" w:hAnsiTheme="minorHAnsi"/>
          <w:sz w:val="20"/>
          <w:szCs w:val="20"/>
        </w:rPr>
        <w:t>s</w:t>
      </w:r>
      <w:r w:rsidR="00F124D0" w:rsidRPr="0030354F">
        <w:rPr>
          <w:rFonts w:asciiTheme="minorHAnsi" w:hAnsiTheme="minorHAnsi"/>
          <w:sz w:val="20"/>
          <w:szCs w:val="20"/>
        </w:rPr>
        <w:t>:</w:t>
      </w:r>
    </w:p>
    <w:p w14:paraId="69F4EDBF" w14:textId="77777777" w:rsidR="00F124D0" w:rsidRPr="0030354F" w:rsidRDefault="00F124D0" w:rsidP="00F124D0">
      <w:pPr>
        <w:tabs>
          <w:tab w:val="left" w:pos="1080"/>
        </w:tabs>
        <w:ind w:left="720"/>
        <w:rPr>
          <w:rFonts w:asciiTheme="minorHAnsi" w:hAnsiTheme="minorHAnsi"/>
          <w:sz w:val="20"/>
          <w:szCs w:val="20"/>
        </w:rPr>
      </w:pPr>
      <w:r w:rsidRPr="0030354F">
        <w:rPr>
          <w:rFonts w:asciiTheme="minorHAnsi" w:hAnsiTheme="minorHAnsi"/>
          <w:sz w:val="20"/>
          <w:szCs w:val="20"/>
        </w:rPr>
        <w:t>•</w:t>
      </w:r>
      <w:r w:rsidRPr="0030354F">
        <w:rPr>
          <w:rFonts w:asciiTheme="minorHAnsi" w:hAnsiTheme="minorHAnsi"/>
          <w:sz w:val="20"/>
          <w:szCs w:val="20"/>
        </w:rPr>
        <w:tab/>
        <w:t>DM: Direct Monetary benefits (measurable);</w:t>
      </w:r>
    </w:p>
    <w:p w14:paraId="7451A87A" w14:textId="77777777" w:rsidR="00F124D0" w:rsidRPr="0030354F" w:rsidRDefault="00F124D0" w:rsidP="00F124D0">
      <w:pPr>
        <w:tabs>
          <w:tab w:val="left" w:pos="1080"/>
        </w:tabs>
        <w:ind w:left="720"/>
        <w:rPr>
          <w:rFonts w:asciiTheme="minorHAnsi" w:hAnsiTheme="minorHAnsi"/>
          <w:sz w:val="20"/>
          <w:szCs w:val="20"/>
        </w:rPr>
      </w:pPr>
      <w:r w:rsidRPr="0030354F">
        <w:rPr>
          <w:rFonts w:asciiTheme="minorHAnsi" w:hAnsiTheme="minorHAnsi"/>
          <w:sz w:val="20"/>
          <w:szCs w:val="20"/>
        </w:rPr>
        <w:t>•</w:t>
      </w:r>
      <w:r w:rsidRPr="0030354F">
        <w:rPr>
          <w:rFonts w:asciiTheme="minorHAnsi" w:hAnsiTheme="minorHAnsi"/>
          <w:sz w:val="20"/>
          <w:szCs w:val="20"/>
        </w:rPr>
        <w:tab/>
        <w:t>DNM: Direct Non-Monetary benefits (measurable);</w:t>
      </w:r>
    </w:p>
    <w:p w14:paraId="7BB94654" w14:textId="77777777" w:rsidR="00645A66" w:rsidRPr="0030354F" w:rsidRDefault="00F124D0" w:rsidP="00F124D0">
      <w:pPr>
        <w:tabs>
          <w:tab w:val="left" w:pos="1080"/>
        </w:tabs>
        <w:ind w:left="720"/>
        <w:rPr>
          <w:rFonts w:asciiTheme="minorHAnsi" w:hAnsiTheme="minorHAnsi"/>
          <w:sz w:val="20"/>
          <w:szCs w:val="20"/>
        </w:rPr>
      </w:pPr>
      <w:r w:rsidRPr="0030354F">
        <w:rPr>
          <w:rFonts w:asciiTheme="minorHAnsi" w:hAnsiTheme="minorHAnsi"/>
          <w:sz w:val="20"/>
          <w:szCs w:val="20"/>
        </w:rPr>
        <w:t>•</w:t>
      </w:r>
      <w:r w:rsidRPr="0030354F">
        <w:rPr>
          <w:rFonts w:asciiTheme="minorHAnsi" w:hAnsiTheme="minorHAnsi"/>
          <w:sz w:val="20"/>
          <w:szCs w:val="20"/>
        </w:rPr>
        <w:tab/>
        <w:t xml:space="preserve">IN: </w:t>
      </w:r>
      <w:proofErr w:type="spellStart"/>
      <w:r w:rsidRPr="0030354F">
        <w:rPr>
          <w:rFonts w:asciiTheme="minorHAnsi" w:hAnsiTheme="minorHAnsi"/>
          <w:sz w:val="20"/>
          <w:szCs w:val="20"/>
        </w:rPr>
        <w:t>INdirect</w:t>
      </w:r>
      <w:proofErr w:type="spellEnd"/>
      <w:r w:rsidRPr="0030354F">
        <w:rPr>
          <w:rFonts w:asciiTheme="minorHAnsi" w:hAnsiTheme="minorHAnsi"/>
          <w:sz w:val="20"/>
          <w:szCs w:val="20"/>
        </w:rPr>
        <w:t xml:space="preserve"> benefits (not measurable).</w:t>
      </w:r>
    </w:p>
    <w:p w14:paraId="0DCC0805" w14:textId="77777777" w:rsidR="005B6228" w:rsidRPr="00131078" w:rsidRDefault="005B6228" w:rsidP="005B6228">
      <w:pPr>
        <w:pStyle w:val="Heading1"/>
        <w:numPr>
          <w:ilvl w:val="0"/>
          <w:numId w:val="1"/>
        </w:numPr>
        <w:rPr>
          <w:rFonts w:asciiTheme="minorHAnsi" w:hAnsiTheme="minorHAnsi"/>
          <w:b/>
        </w:rPr>
      </w:pPr>
      <w:bookmarkStart w:id="14" w:name="_Toc276050163"/>
      <w:bookmarkStart w:id="15" w:name="_Toc306103582"/>
      <w:bookmarkStart w:id="16" w:name="_Toc343177382"/>
      <w:bookmarkStart w:id="17" w:name="_Toc461006418"/>
      <w:r w:rsidRPr="00131078">
        <w:rPr>
          <w:rFonts w:asciiTheme="minorHAnsi" w:hAnsiTheme="minorHAnsi"/>
          <w:b/>
        </w:rPr>
        <w:lastRenderedPageBreak/>
        <w:t>Key Performance Indicators</w:t>
      </w:r>
      <w:bookmarkEnd w:id="14"/>
      <w:bookmarkEnd w:id="15"/>
      <w:bookmarkEnd w:id="16"/>
      <w:bookmarkEnd w:id="17"/>
    </w:p>
    <w:p w14:paraId="675C52E6"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 xml:space="preserve">List the key performance indicators against which the new / modified business processes will be assessed. The "To-be" KPI could be described within the "To-be" map (in the ARIS BPM </w:t>
      </w:r>
      <w:r w:rsidR="00F9108C" w:rsidRPr="00131078">
        <w:rPr>
          <w:rFonts w:asciiTheme="minorHAnsi" w:hAnsiTheme="minorHAnsi"/>
          <w:b/>
          <w:sz w:val="20"/>
          <w:szCs w:val="20"/>
        </w:rPr>
        <w:t>analysis</w:t>
      </w:r>
      <w:r w:rsidR="00E23CD2" w:rsidRPr="00131078">
        <w:rPr>
          <w:rFonts w:asciiTheme="minorHAnsi" w:hAnsiTheme="minorHAnsi"/>
          <w:b/>
          <w:sz w:val="20"/>
          <w:szCs w:val="20"/>
        </w:rPr>
        <w:t xml:space="preserve"> space).</w:t>
      </w:r>
    </w:p>
    <w:p w14:paraId="5BE52C67" w14:textId="77777777" w:rsidR="00E23CD2" w:rsidRPr="00131078" w:rsidRDefault="00E23CD2" w:rsidP="002C773C">
      <w:pPr>
        <w:pStyle w:val="Conseilsinvisibles"/>
        <w:rPr>
          <w:rFonts w:asciiTheme="minorHAnsi" w:hAnsiTheme="minorHAnsi"/>
          <w:b/>
          <w:sz w:val="20"/>
          <w:szCs w:val="20"/>
        </w:rPr>
      </w:pPr>
      <w:r w:rsidRPr="00131078">
        <w:rPr>
          <w:rFonts w:asciiTheme="minorHAnsi" w:hAnsiTheme="minorHAnsi"/>
          <w:b/>
          <w:sz w:val="20"/>
          <w:szCs w:val="20"/>
        </w:rPr>
        <w:t xml:space="preserve">A KPI is an indicator or a benchmark for measuring a degree of objective accomplishment. </w:t>
      </w:r>
    </w:p>
    <w:p w14:paraId="01E54603"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Where possible, key performance indicators should include both quantitative (e.g. achieving a numerical target) and qualitative (e.g. level of end user satisfaction) indicators. They should cover both effectiveness of the business process in achieving the desired objectives and efficiency. Most importantly, KPI should be objective, realistic, attainable, and measurable.</w:t>
      </w:r>
    </w:p>
    <w:p w14:paraId="53BB855B"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For each indicator, it is advisable to identify the points of measurement and the information needed, how it will be collected, frequency of reporting, validity and reliability.</w:t>
      </w:r>
      <w:r w:rsidR="00E23CD2" w:rsidRPr="00131078">
        <w:rPr>
          <w:rFonts w:asciiTheme="minorHAnsi" w:hAnsiTheme="minorHAnsi"/>
          <w:b/>
          <w:sz w:val="20"/>
          <w:szCs w:val="20"/>
        </w:rPr>
        <w:t xml:space="preserve"> It should contain an actual value and a target value.</w:t>
      </w:r>
    </w:p>
    <w:p w14:paraId="5BF7CA9A" w14:textId="77777777" w:rsidR="000E5D7C" w:rsidRPr="00131078" w:rsidRDefault="000E5D7C" w:rsidP="002C773C">
      <w:pPr>
        <w:pStyle w:val="Conseilsinvisibles"/>
        <w:rPr>
          <w:rFonts w:asciiTheme="minorHAnsi" w:hAnsiTheme="minorHAnsi"/>
          <w:b/>
          <w:sz w:val="20"/>
          <w:szCs w:val="20"/>
        </w:rPr>
      </w:pPr>
      <w:r w:rsidRPr="00131078">
        <w:rPr>
          <w:rFonts w:asciiTheme="minorHAnsi" w:hAnsiTheme="minorHAnsi"/>
          <w:b/>
          <w:sz w:val="20"/>
          <w:szCs w:val="20"/>
        </w:rPr>
        <w:t>Metrics: Explain the way the KPI is calculated. In case several metrics are possible, compare, evaluate and recommend the best one, justifying your choice</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074"/>
        <w:gridCol w:w="2330"/>
        <w:gridCol w:w="1799"/>
        <w:gridCol w:w="1061"/>
        <w:gridCol w:w="1232"/>
        <w:gridCol w:w="2132"/>
      </w:tblGrid>
      <w:tr w:rsidR="00F4752F" w:rsidRPr="00131078" w14:paraId="5A01A1F2" w14:textId="77777777" w:rsidTr="00C80693">
        <w:trPr>
          <w:trHeight w:val="307"/>
          <w:tblHeader/>
        </w:trPr>
        <w:tc>
          <w:tcPr>
            <w:tcW w:w="557" w:type="pct"/>
            <w:shd w:val="clear" w:color="auto" w:fill="8064A2"/>
            <w:vAlign w:val="center"/>
          </w:tcPr>
          <w:p w14:paraId="4C245EEB"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KPI N°</w:t>
            </w:r>
          </w:p>
        </w:tc>
        <w:tc>
          <w:tcPr>
            <w:tcW w:w="1210" w:type="pct"/>
            <w:shd w:val="clear" w:color="auto" w:fill="8064A2"/>
            <w:vAlign w:val="center"/>
          </w:tcPr>
          <w:p w14:paraId="2A5A4992"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KPI Name</w:t>
            </w:r>
          </w:p>
        </w:tc>
        <w:tc>
          <w:tcPr>
            <w:tcW w:w="934" w:type="pct"/>
            <w:shd w:val="clear" w:color="auto" w:fill="8064A2"/>
            <w:vAlign w:val="center"/>
          </w:tcPr>
          <w:p w14:paraId="64C5249A"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 xml:space="preserve">Metrics </w:t>
            </w:r>
            <w:r w:rsidR="00A5510F" w:rsidRPr="00131078">
              <w:rPr>
                <w:rFonts w:asciiTheme="minorHAnsi" w:hAnsiTheme="minorHAnsi"/>
                <w:b/>
                <w:color w:val="FFFFFF"/>
                <w:sz w:val="20"/>
                <w:szCs w:val="20"/>
              </w:rPr>
              <w:t>(Point of measurement)</w:t>
            </w:r>
          </w:p>
        </w:tc>
        <w:tc>
          <w:tcPr>
            <w:tcW w:w="551" w:type="pct"/>
            <w:shd w:val="clear" w:color="auto" w:fill="8064A2"/>
            <w:vAlign w:val="center"/>
          </w:tcPr>
          <w:p w14:paraId="7A1A1B7B" w14:textId="77777777" w:rsidR="00F4752F" w:rsidRPr="00131078" w:rsidRDefault="00F4752F" w:rsidP="00C1379E">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Actual Value</w:t>
            </w:r>
          </w:p>
        </w:tc>
        <w:tc>
          <w:tcPr>
            <w:tcW w:w="640" w:type="pct"/>
            <w:shd w:val="clear" w:color="auto" w:fill="8064A2"/>
            <w:vAlign w:val="center"/>
          </w:tcPr>
          <w:p w14:paraId="569D4155" w14:textId="77777777" w:rsidR="00F4752F" w:rsidRPr="00131078" w:rsidRDefault="00F4752F" w:rsidP="00C1379E">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Target Value</w:t>
            </w:r>
          </w:p>
        </w:tc>
        <w:tc>
          <w:tcPr>
            <w:tcW w:w="1107" w:type="pct"/>
            <w:shd w:val="clear" w:color="auto" w:fill="8064A2"/>
            <w:vAlign w:val="center"/>
          </w:tcPr>
          <w:p w14:paraId="69E03943"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Related business process or activity</w:t>
            </w:r>
          </w:p>
        </w:tc>
      </w:tr>
      <w:tr w:rsidR="00F4752F" w:rsidRPr="00131078" w14:paraId="7D80F82E" w14:textId="77777777" w:rsidTr="00C80693">
        <w:tc>
          <w:tcPr>
            <w:tcW w:w="557" w:type="pct"/>
            <w:vAlign w:val="center"/>
          </w:tcPr>
          <w:p w14:paraId="0BAE9C41"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[KPI-01]</w:t>
            </w:r>
          </w:p>
        </w:tc>
        <w:tc>
          <w:tcPr>
            <w:tcW w:w="1210" w:type="pct"/>
            <w:vAlign w:val="center"/>
          </w:tcPr>
          <w:p w14:paraId="44AD2D33" w14:textId="77777777" w:rsidR="00F4752F" w:rsidRPr="00131078" w:rsidRDefault="00F4752F" w:rsidP="00F57C47">
            <w:pPr>
              <w:spacing w:before="100" w:beforeAutospacing="1" w:after="100" w:afterAutospacing="1"/>
              <w:jc w:val="center"/>
              <w:rPr>
                <w:rFonts w:asciiTheme="minorHAnsi" w:hAnsiTheme="minorHAnsi"/>
                <w:color w:val="000000"/>
                <w:sz w:val="20"/>
                <w:szCs w:val="20"/>
              </w:rPr>
            </w:pPr>
          </w:p>
        </w:tc>
        <w:tc>
          <w:tcPr>
            <w:tcW w:w="934" w:type="pct"/>
            <w:vAlign w:val="center"/>
          </w:tcPr>
          <w:p w14:paraId="42ABD139"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54864D6D"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3F5520A5"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3FD22FCF"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r w:rsidR="00F4752F" w:rsidRPr="00131078" w14:paraId="1A3A8200" w14:textId="77777777" w:rsidTr="00C80693">
        <w:tc>
          <w:tcPr>
            <w:tcW w:w="557" w:type="pct"/>
            <w:vAlign w:val="center"/>
          </w:tcPr>
          <w:p w14:paraId="57BDF0B3"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[KPI-02]</w:t>
            </w:r>
          </w:p>
        </w:tc>
        <w:tc>
          <w:tcPr>
            <w:tcW w:w="1210" w:type="pct"/>
            <w:vAlign w:val="center"/>
          </w:tcPr>
          <w:p w14:paraId="2CC7E3C3" w14:textId="77777777" w:rsidR="00F4752F" w:rsidRPr="00131078" w:rsidRDefault="00F4752F" w:rsidP="00F57C47">
            <w:pPr>
              <w:spacing w:before="100" w:beforeAutospacing="1" w:after="100" w:afterAutospacing="1"/>
              <w:jc w:val="center"/>
              <w:rPr>
                <w:rFonts w:asciiTheme="minorHAnsi" w:hAnsiTheme="minorHAnsi"/>
                <w:sz w:val="20"/>
                <w:szCs w:val="20"/>
              </w:rPr>
            </w:pPr>
          </w:p>
        </w:tc>
        <w:tc>
          <w:tcPr>
            <w:tcW w:w="934" w:type="pct"/>
            <w:vAlign w:val="center"/>
          </w:tcPr>
          <w:p w14:paraId="0B79766D"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4DC0EB1E"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7D08CE96"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55EA57E3"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r w:rsidR="00F4752F" w:rsidRPr="00131078" w14:paraId="34458DE3" w14:textId="77777777" w:rsidTr="00C80693">
        <w:tc>
          <w:tcPr>
            <w:tcW w:w="557" w:type="pct"/>
            <w:vAlign w:val="center"/>
          </w:tcPr>
          <w:p w14:paraId="5199E801"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w:t>
            </w:r>
          </w:p>
        </w:tc>
        <w:tc>
          <w:tcPr>
            <w:tcW w:w="1210" w:type="pct"/>
            <w:vAlign w:val="center"/>
          </w:tcPr>
          <w:p w14:paraId="18665C70" w14:textId="77777777" w:rsidR="00F4752F" w:rsidRPr="00131078" w:rsidRDefault="00F4752F" w:rsidP="00F57C47">
            <w:pPr>
              <w:spacing w:before="100" w:beforeAutospacing="1" w:after="100" w:afterAutospacing="1"/>
              <w:jc w:val="center"/>
              <w:rPr>
                <w:rFonts w:asciiTheme="minorHAnsi" w:hAnsiTheme="minorHAnsi"/>
                <w:sz w:val="20"/>
                <w:szCs w:val="20"/>
              </w:rPr>
            </w:pPr>
          </w:p>
        </w:tc>
        <w:tc>
          <w:tcPr>
            <w:tcW w:w="934" w:type="pct"/>
            <w:vAlign w:val="center"/>
          </w:tcPr>
          <w:p w14:paraId="29F4E1A5"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3281502F"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25EDDB5D"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310552C8"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r w:rsidR="00F4752F" w:rsidRPr="00131078" w14:paraId="543327FD" w14:textId="77777777" w:rsidTr="00C80693">
        <w:tc>
          <w:tcPr>
            <w:tcW w:w="557" w:type="pct"/>
            <w:vAlign w:val="center"/>
          </w:tcPr>
          <w:p w14:paraId="6B60FF06"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[KPI-n]</w:t>
            </w:r>
          </w:p>
        </w:tc>
        <w:tc>
          <w:tcPr>
            <w:tcW w:w="1210" w:type="pct"/>
            <w:vAlign w:val="center"/>
          </w:tcPr>
          <w:p w14:paraId="032486EA" w14:textId="77777777" w:rsidR="00F4752F" w:rsidRPr="00131078" w:rsidRDefault="00F4752F" w:rsidP="00F57C47">
            <w:pPr>
              <w:spacing w:before="100" w:beforeAutospacing="1" w:after="100" w:afterAutospacing="1"/>
              <w:jc w:val="center"/>
              <w:rPr>
                <w:rFonts w:asciiTheme="minorHAnsi" w:hAnsiTheme="minorHAnsi"/>
                <w:sz w:val="20"/>
                <w:szCs w:val="20"/>
              </w:rPr>
            </w:pPr>
          </w:p>
        </w:tc>
        <w:tc>
          <w:tcPr>
            <w:tcW w:w="934" w:type="pct"/>
            <w:vAlign w:val="center"/>
          </w:tcPr>
          <w:p w14:paraId="2B586AB1"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7A01DE2B"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34B50E9C"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20FE3B3C"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bl>
    <w:p w14:paraId="499201C8" w14:textId="5DC9981E" w:rsidR="005B6228" w:rsidRDefault="007E6D48" w:rsidP="005B6228">
      <w:pPr>
        <w:rPr>
          <w:ins w:id="18" w:author="KOUKLAKIS Georgios" w:date="2016-09-06T12:11:00Z"/>
          <w:rFonts w:asciiTheme="minorHAnsi" w:hAnsiTheme="minorHAnsi"/>
          <w:b/>
          <w:sz w:val="20"/>
          <w:szCs w:val="20"/>
        </w:rPr>
      </w:pPr>
      <w:ins w:id="19" w:author="KOUKLAKIS Georgios" w:date="2016-09-06T12:11:00Z">
        <w:r>
          <w:rPr>
            <w:rFonts w:asciiTheme="minorHAnsi" w:hAnsiTheme="minorHAnsi"/>
            <w:b/>
            <w:sz w:val="20"/>
            <w:szCs w:val="20"/>
          </w:rPr>
          <w:t>The K</w:t>
        </w:r>
      </w:ins>
      <w:ins w:id="20" w:author="KOUKLAKIS Georgios" w:date="2016-09-06T12:12:00Z">
        <w:r>
          <w:rPr>
            <w:rFonts w:asciiTheme="minorHAnsi" w:hAnsiTheme="minorHAnsi"/>
            <w:b/>
            <w:sz w:val="20"/>
            <w:szCs w:val="20"/>
          </w:rPr>
          <w:t xml:space="preserve">PIs will be </w:t>
        </w:r>
      </w:ins>
      <w:ins w:id="21" w:author="KOUKLAKIS Georgios" w:date="2016-09-06T12:13:00Z">
        <w:r>
          <w:rPr>
            <w:rFonts w:asciiTheme="minorHAnsi" w:hAnsiTheme="minorHAnsi"/>
            <w:b/>
            <w:sz w:val="20"/>
            <w:szCs w:val="20"/>
          </w:rPr>
          <w:t xml:space="preserve">included </w:t>
        </w:r>
      </w:ins>
      <w:ins w:id="22" w:author="KOUKLAKIS Georgios" w:date="2016-09-06T12:12:00Z">
        <w:r>
          <w:rPr>
            <w:rFonts w:asciiTheme="minorHAnsi" w:hAnsiTheme="minorHAnsi"/>
            <w:b/>
            <w:sz w:val="20"/>
            <w:szCs w:val="20"/>
          </w:rPr>
          <w:t>in the scope of the definition of the e-Parliament KPI definition</w:t>
        </w:r>
      </w:ins>
    </w:p>
    <w:p w14:paraId="0989BFE3" w14:textId="77777777" w:rsidR="007E6D48" w:rsidRPr="00131078" w:rsidRDefault="007E6D48" w:rsidP="005B6228">
      <w:pPr>
        <w:rPr>
          <w:rFonts w:asciiTheme="minorHAnsi" w:hAnsiTheme="minorHAnsi"/>
          <w:b/>
          <w:sz w:val="20"/>
          <w:szCs w:val="20"/>
        </w:rPr>
      </w:pPr>
    </w:p>
    <w:p w14:paraId="015B2C94" w14:textId="77777777" w:rsidR="005B6228" w:rsidRPr="00131078" w:rsidRDefault="005B6228" w:rsidP="005B6228">
      <w:pPr>
        <w:pStyle w:val="Heading1"/>
        <w:numPr>
          <w:ilvl w:val="0"/>
          <w:numId w:val="1"/>
        </w:numPr>
        <w:rPr>
          <w:rFonts w:asciiTheme="minorHAnsi" w:hAnsiTheme="minorHAnsi"/>
          <w:b/>
        </w:rPr>
      </w:pPr>
      <w:bookmarkStart w:id="23" w:name="_Toc306103588"/>
      <w:bookmarkStart w:id="24" w:name="_Toc343177383"/>
      <w:bookmarkStart w:id="25" w:name="_Toc461006419"/>
      <w:r w:rsidRPr="00131078">
        <w:rPr>
          <w:rFonts w:asciiTheme="minorHAnsi" w:hAnsiTheme="minorHAnsi"/>
          <w:b/>
        </w:rPr>
        <w:lastRenderedPageBreak/>
        <w:t xml:space="preserve">Potential </w:t>
      </w:r>
      <w:r w:rsidR="00580272" w:rsidRPr="00131078">
        <w:rPr>
          <w:rFonts w:asciiTheme="minorHAnsi" w:hAnsiTheme="minorHAnsi"/>
          <w:b/>
        </w:rPr>
        <w:t>Business</w:t>
      </w:r>
      <w:r w:rsidR="003E027B" w:rsidRPr="00131078">
        <w:rPr>
          <w:rFonts w:asciiTheme="minorHAnsi" w:hAnsiTheme="minorHAnsi"/>
          <w:b/>
        </w:rPr>
        <w:t xml:space="preserve"> </w:t>
      </w:r>
      <w:r w:rsidRPr="00131078">
        <w:rPr>
          <w:rFonts w:asciiTheme="minorHAnsi" w:hAnsiTheme="minorHAnsi"/>
          <w:b/>
        </w:rPr>
        <w:t>Scenarios</w:t>
      </w:r>
      <w:bookmarkEnd w:id="23"/>
      <w:bookmarkEnd w:id="24"/>
      <w:bookmarkEnd w:id="25"/>
    </w:p>
    <w:p w14:paraId="21C9D1DB" w14:textId="77777777" w:rsidR="00580272" w:rsidRPr="00131078" w:rsidRDefault="00580272" w:rsidP="002C773C">
      <w:pPr>
        <w:pStyle w:val="Conseilsinvisibles"/>
        <w:rPr>
          <w:rFonts w:asciiTheme="minorHAnsi" w:hAnsiTheme="minorHAnsi"/>
          <w:b/>
          <w:sz w:val="20"/>
          <w:szCs w:val="20"/>
        </w:rPr>
      </w:pPr>
      <w:bookmarkStart w:id="26" w:name="_Toc306103589"/>
      <w:r w:rsidRPr="00131078">
        <w:rPr>
          <w:rFonts w:asciiTheme="minorHAnsi" w:hAnsiTheme="minorHAnsi"/>
          <w:b/>
          <w:sz w:val="20"/>
          <w:szCs w:val="20"/>
        </w:rPr>
        <w:t>A scenario describes a way to implement one initiative. Several scenarios are possible for each initiative. The ultimate purpose of this chapter is to provide a founded recommendation for one viable scenario, and to get a decision.</w:t>
      </w:r>
    </w:p>
    <w:p w14:paraId="568478DA" w14:textId="77777777" w:rsidR="00580272" w:rsidRPr="00131078" w:rsidRDefault="00580272" w:rsidP="002C773C">
      <w:pPr>
        <w:pStyle w:val="Conseilsinvisibles"/>
        <w:rPr>
          <w:rFonts w:asciiTheme="minorHAnsi" w:hAnsiTheme="minorHAnsi"/>
          <w:b/>
          <w:sz w:val="20"/>
          <w:szCs w:val="20"/>
        </w:rPr>
      </w:pPr>
      <w:r w:rsidRPr="00131078">
        <w:rPr>
          <w:rFonts w:asciiTheme="minorHAnsi" w:hAnsiTheme="minorHAnsi"/>
          <w:b/>
          <w:sz w:val="20"/>
          <w:szCs w:val="20"/>
        </w:rPr>
        <w:t>It is important to include the status quo option ("as-is" or "do nothing" scenario) as it will act as the baseline for quantifying the other scenarios.</w:t>
      </w:r>
    </w:p>
    <w:p w14:paraId="331D34AD" w14:textId="77777777" w:rsidR="00F57C47" w:rsidRPr="00131078" w:rsidRDefault="00580272" w:rsidP="002C773C">
      <w:pPr>
        <w:pStyle w:val="Conseilsinvisibles"/>
        <w:rPr>
          <w:rFonts w:asciiTheme="minorHAnsi" w:hAnsiTheme="minorHAnsi"/>
          <w:b/>
          <w:sz w:val="20"/>
          <w:szCs w:val="20"/>
        </w:rPr>
      </w:pPr>
      <w:r w:rsidRPr="00131078">
        <w:rPr>
          <w:rFonts w:asciiTheme="minorHAnsi" w:hAnsiTheme="minorHAnsi"/>
          <w:b/>
          <w:sz w:val="20"/>
          <w:szCs w:val="20"/>
        </w:rPr>
        <w:t>The advantages and disadvantages of each scenario should be fully explored and evaluated in terms of their costs and risks</w:t>
      </w:r>
    </w:p>
    <w:p w14:paraId="027A9B2E" w14:textId="77777777" w:rsidR="005B6228" w:rsidRPr="00131078" w:rsidRDefault="005B6228" w:rsidP="00A51ACA">
      <w:pPr>
        <w:pStyle w:val="Heading2"/>
        <w:numPr>
          <w:ilvl w:val="1"/>
          <w:numId w:val="1"/>
        </w:numPr>
        <w:tabs>
          <w:tab w:val="clear" w:pos="1985"/>
          <w:tab w:val="num" w:pos="1418"/>
        </w:tabs>
        <w:spacing w:after="60"/>
        <w:ind w:left="1418" w:hanging="851"/>
        <w:rPr>
          <w:rFonts w:asciiTheme="minorHAnsi" w:hAnsiTheme="minorHAnsi"/>
          <w:sz w:val="20"/>
          <w:szCs w:val="20"/>
          <w:lang w:val="en-GB"/>
        </w:rPr>
      </w:pPr>
      <w:bookmarkStart w:id="27" w:name="_Toc343177384"/>
      <w:bookmarkStart w:id="28" w:name="_Toc461006420"/>
      <w:r w:rsidRPr="00131078">
        <w:rPr>
          <w:rFonts w:asciiTheme="minorHAnsi" w:hAnsiTheme="minorHAnsi"/>
          <w:sz w:val="20"/>
          <w:szCs w:val="20"/>
          <w:lang w:val="en-GB"/>
        </w:rPr>
        <w:t>List of the possible scenarios</w:t>
      </w:r>
      <w:bookmarkEnd w:id="26"/>
      <w:bookmarkEnd w:id="27"/>
      <w:bookmarkEnd w:id="28"/>
    </w:p>
    <w:p w14:paraId="349FEE61" w14:textId="77777777" w:rsidR="005B6228" w:rsidRPr="00131078" w:rsidRDefault="00047533" w:rsidP="002C773C">
      <w:pPr>
        <w:pStyle w:val="Conseilsinvisibles"/>
        <w:rPr>
          <w:rFonts w:asciiTheme="minorHAnsi" w:hAnsiTheme="minorHAnsi"/>
          <w:b/>
          <w:sz w:val="20"/>
          <w:szCs w:val="20"/>
        </w:rPr>
      </w:pPr>
      <w:r w:rsidRPr="00131078">
        <w:rPr>
          <w:rFonts w:asciiTheme="minorHAnsi" w:hAnsiTheme="minorHAnsi"/>
          <w:b/>
          <w:sz w:val="20"/>
          <w:szCs w:val="20"/>
        </w:rPr>
        <w:t>Identify;</w:t>
      </w:r>
      <w:r w:rsidR="005B6228" w:rsidRPr="00131078">
        <w:rPr>
          <w:rFonts w:asciiTheme="minorHAnsi" w:hAnsiTheme="minorHAnsi"/>
          <w:b/>
          <w:sz w:val="20"/>
          <w:szCs w:val="20"/>
        </w:rPr>
        <w:t xml:space="preserve"> describe every possible scenario that can address the business need. Include the status quo scenario.</w:t>
      </w:r>
    </w:p>
    <w:p w14:paraId="7688E1B2"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In the following tables, the ID identifies a scenario.</w:t>
      </w:r>
    </w:p>
    <w:tbl>
      <w:tblPr>
        <w:tblW w:w="497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574"/>
        <w:gridCol w:w="2666"/>
        <w:gridCol w:w="5330"/>
      </w:tblGrid>
      <w:tr w:rsidR="005B6228" w:rsidRPr="00131078" w14:paraId="70AC6194" w14:textId="77777777" w:rsidTr="00C80693">
        <w:trPr>
          <w:tblHeader/>
        </w:trPr>
        <w:tc>
          <w:tcPr>
            <w:tcW w:w="822" w:type="pct"/>
            <w:shd w:val="clear" w:color="auto" w:fill="8064A2"/>
            <w:vAlign w:val="center"/>
          </w:tcPr>
          <w:p w14:paraId="7C474E11" w14:textId="77777777" w:rsidR="005B6228" w:rsidRPr="00131078" w:rsidRDefault="005B6228" w:rsidP="005B6228">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ID</w:t>
            </w:r>
          </w:p>
        </w:tc>
        <w:tc>
          <w:tcPr>
            <w:tcW w:w="1393" w:type="pct"/>
            <w:shd w:val="clear" w:color="auto" w:fill="8064A2"/>
            <w:vAlign w:val="center"/>
          </w:tcPr>
          <w:p w14:paraId="568ACB4D" w14:textId="77777777" w:rsidR="005B6228" w:rsidRPr="00131078" w:rsidRDefault="005B6228" w:rsidP="005B6228">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Title</w:t>
            </w:r>
          </w:p>
        </w:tc>
        <w:tc>
          <w:tcPr>
            <w:tcW w:w="2785" w:type="pct"/>
            <w:shd w:val="clear" w:color="auto" w:fill="8064A2"/>
            <w:vAlign w:val="center"/>
          </w:tcPr>
          <w:p w14:paraId="25A61CD2" w14:textId="77777777" w:rsidR="005B6228" w:rsidRPr="00131078" w:rsidRDefault="005B6228" w:rsidP="005B6228">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Description (high level)</w:t>
            </w:r>
          </w:p>
        </w:tc>
      </w:tr>
      <w:tr w:rsidR="005B6228" w:rsidRPr="00131078" w14:paraId="016C70F2" w14:textId="77777777" w:rsidTr="00C80693">
        <w:tc>
          <w:tcPr>
            <w:tcW w:w="822" w:type="pct"/>
            <w:vAlign w:val="center"/>
          </w:tcPr>
          <w:p w14:paraId="20285AF0" w14:textId="77777777" w:rsidR="005B6228" w:rsidRPr="00131078" w:rsidRDefault="005B6228" w:rsidP="005B622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SC-01</w:t>
            </w:r>
          </w:p>
        </w:tc>
        <w:tc>
          <w:tcPr>
            <w:tcW w:w="1393" w:type="pct"/>
            <w:vAlign w:val="center"/>
          </w:tcPr>
          <w:p w14:paraId="47355984" w14:textId="77777777" w:rsidR="005B6228" w:rsidRPr="00131078" w:rsidRDefault="00062F48" w:rsidP="005B622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Status Quo</w:t>
            </w:r>
          </w:p>
        </w:tc>
        <w:tc>
          <w:tcPr>
            <w:tcW w:w="2785" w:type="pct"/>
            <w:vAlign w:val="center"/>
          </w:tcPr>
          <w:p w14:paraId="64B7FCDC" w14:textId="77777777" w:rsidR="005B6228" w:rsidRPr="00131078" w:rsidRDefault="00062F48"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No actions are taken by DG ITEC. The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Processes remain unchanged.</w:t>
            </w:r>
          </w:p>
        </w:tc>
      </w:tr>
      <w:tr w:rsidR="005B6228" w:rsidRPr="00131078" w14:paraId="67F57AA5" w14:textId="77777777" w:rsidTr="00C80693">
        <w:tc>
          <w:tcPr>
            <w:tcW w:w="822" w:type="pct"/>
            <w:vAlign w:val="center"/>
          </w:tcPr>
          <w:p w14:paraId="3835B268" w14:textId="77777777" w:rsidR="005B6228" w:rsidRPr="00131078" w:rsidRDefault="005B6228" w:rsidP="005B622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SC-02</w:t>
            </w:r>
          </w:p>
        </w:tc>
        <w:tc>
          <w:tcPr>
            <w:tcW w:w="1393" w:type="pct"/>
            <w:vAlign w:val="center"/>
          </w:tcPr>
          <w:p w14:paraId="7F0A05FD" w14:textId="77777777" w:rsidR="005B6228" w:rsidRPr="00131078" w:rsidRDefault="00062F48" w:rsidP="005B622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Desktop Hardware Upgrade </w:t>
            </w:r>
          </w:p>
        </w:tc>
        <w:tc>
          <w:tcPr>
            <w:tcW w:w="2785" w:type="pct"/>
            <w:vAlign w:val="center"/>
          </w:tcPr>
          <w:p w14:paraId="3E94A7C8" w14:textId="4B92CB1B" w:rsidR="005B6228" w:rsidRPr="00131078" w:rsidRDefault="002C672F" w:rsidP="00290469">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Desktop computers of individuals working on current generation of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Software are</w:t>
            </w:r>
            <w:r w:rsidR="00062F48" w:rsidRPr="00131078">
              <w:rPr>
                <w:rFonts w:asciiTheme="minorHAnsi" w:hAnsiTheme="minorHAnsi"/>
                <w:sz w:val="20"/>
                <w:szCs w:val="20"/>
              </w:rPr>
              <w:t xml:space="preserve"> to be updated to the level offset</w:t>
            </w:r>
            <w:r w:rsidR="00290469" w:rsidRPr="00131078">
              <w:rPr>
                <w:rFonts w:asciiTheme="minorHAnsi" w:hAnsiTheme="minorHAnsi"/>
                <w:sz w:val="20"/>
                <w:szCs w:val="20"/>
              </w:rPr>
              <w:t>ting</w:t>
            </w:r>
            <w:r w:rsidR="00062F48" w:rsidRPr="00131078">
              <w:rPr>
                <w:rFonts w:asciiTheme="minorHAnsi" w:hAnsiTheme="minorHAnsi"/>
                <w:sz w:val="20"/>
                <w:szCs w:val="20"/>
              </w:rPr>
              <w:t xml:space="preserve"> majority of the </w:t>
            </w:r>
            <w:r w:rsidRPr="00131078">
              <w:rPr>
                <w:rFonts w:asciiTheme="minorHAnsi" w:hAnsiTheme="minorHAnsi"/>
                <w:sz w:val="20"/>
                <w:szCs w:val="20"/>
              </w:rPr>
              <w:t>stated and observed</w:t>
            </w:r>
            <w:r w:rsidR="00062F48" w:rsidRPr="00131078">
              <w:rPr>
                <w:rFonts w:asciiTheme="minorHAnsi" w:hAnsiTheme="minorHAnsi"/>
                <w:sz w:val="20"/>
                <w:szCs w:val="20"/>
              </w:rPr>
              <w:t xml:space="preserve"> performance problems. The </w:t>
            </w:r>
            <w:proofErr w:type="spellStart"/>
            <w:r w:rsidR="00062F48" w:rsidRPr="00131078">
              <w:rPr>
                <w:rFonts w:asciiTheme="minorHAnsi" w:hAnsiTheme="minorHAnsi"/>
                <w:sz w:val="20"/>
                <w:szCs w:val="20"/>
              </w:rPr>
              <w:t>Trilogue</w:t>
            </w:r>
            <w:proofErr w:type="spellEnd"/>
            <w:r w:rsidR="00062F48" w:rsidRPr="00131078">
              <w:rPr>
                <w:rFonts w:asciiTheme="minorHAnsi" w:hAnsiTheme="minorHAnsi"/>
                <w:sz w:val="20"/>
                <w:szCs w:val="20"/>
              </w:rPr>
              <w:t xml:space="preserve"> Processes remain unchanged.</w:t>
            </w:r>
          </w:p>
        </w:tc>
      </w:tr>
      <w:tr w:rsidR="005B6228" w:rsidRPr="00131078" w14:paraId="20BDE483" w14:textId="77777777" w:rsidTr="00C80693">
        <w:tc>
          <w:tcPr>
            <w:tcW w:w="822" w:type="pct"/>
            <w:vAlign w:val="center"/>
          </w:tcPr>
          <w:p w14:paraId="4F6F07B9" w14:textId="77777777" w:rsidR="005B6228" w:rsidRPr="00131078" w:rsidRDefault="00062F48" w:rsidP="005B622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SC-03</w:t>
            </w:r>
          </w:p>
        </w:tc>
        <w:tc>
          <w:tcPr>
            <w:tcW w:w="1393" w:type="pct"/>
            <w:vAlign w:val="center"/>
          </w:tcPr>
          <w:p w14:paraId="718820BE" w14:textId="77777777" w:rsidR="005B6228" w:rsidRPr="00131078" w:rsidRDefault="00062F48" w:rsidP="005B622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Custom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Software</w:t>
            </w:r>
          </w:p>
        </w:tc>
        <w:tc>
          <w:tcPr>
            <w:tcW w:w="2785" w:type="pct"/>
            <w:vAlign w:val="center"/>
          </w:tcPr>
          <w:p w14:paraId="0E5CFF61" w14:textId="7A8A711A" w:rsidR="00062F48" w:rsidRPr="00131078" w:rsidRDefault="00062F48" w:rsidP="003915E9">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DG ITEC, in close collaboration </w:t>
            </w:r>
            <w:r w:rsidR="003915E9">
              <w:rPr>
                <w:rFonts w:asciiTheme="minorHAnsi" w:hAnsiTheme="minorHAnsi"/>
                <w:sz w:val="20"/>
                <w:szCs w:val="20"/>
              </w:rPr>
              <w:t>with</w:t>
            </w:r>
            <w:r w:rsidR="003915E9" w:rsidRPr="00131078">
              <w:rPr>
                <w:rFonts w:asciiTheme="minorHAnsi" w:hAnsiTheme="minorHAnsi"/>
                <w:sz w:val="20"/>
                <w:szCs w:val="20"/>
              </w:rPr>
              <w:t xml:space="preserve"> </w:t>
            </w:r>
            <w:r w:rsidRPr="00131078">
              <w:rPr>
                <w:rFonts w:asciiTheme="minorHAnsi" w:hAnsiTheme="minorHAnsi"/>
                <w:sz w:val="20"/>
                <w:szCs w:val="20"/>
              </w:rPr>
              <w:t>Business Owners as well as end-users</w:t>
            </w:r>
            <w:ins w:id="29" w:author="KOUKLAKIS Georgios" w:date="2016-09-06T10:55:00Z">
              <w:r w:rsidR="003915E9">
                <w:rPr>
                  <w:rFonts w:asciiTheme="minorHAnsi" w:hAnsiTheme="minorHAnsi"/>
                  <w:sz w:val="20"/>
                  <w:szCs w:val="20"/>
                </w:rPr>
                <w:t>,</w:t>
              </w:r>
            </w:ins>
            <w:r w:rsidRPr="00131078">
              <w:rPr>
                <w:rFonts w:asciiTheme="minorHAnsi" w:hAnsiTheme="minorHAnsi"/>
                <w:sz w:val="20"/>
                <w:szCs w:val="20"/>
              </w:rPr>
              <w:t xml:space="preserve"> is to work on a custom piece of software to alleviate current performance problems, as well as design solution to automated archiving, versioning and content consolidation. The scenario, while fulfilling Business Objectives, is to prepare the process for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Pre-Adoption &amp; Finalization.</w:t>
            </w:r>
          </w:p>
        </w:tc>
      </w:tr>
    </w:tbl>
    <w:p w14:paraId="2FF438E0" w14:textId="77777777" w:rsidR="0063283F" w:rsidRPr="00131078" w:rsidRDefault="0063283F" w:rsidP="00A51ACA">
      <w:pPr>
        <w:pStyle w:val="Heading2"/>
        <w:numPr>
          <w:ilvl w:val="1"/>
          <w:numId w:val="1"/>
        </w:numPr>
        <w:tabs>
          <w:tab w:val="clear" w:pos="1985"/>
          <w:tab w:val="num" w:pos="1418"/>
        </w:tabs>
        <w:spacing w:after="60"/>
        <w:ind w:left="1418" w:hanging="851"/>
        <w:rPr>
          <w:rFonts w:asciiTheme="minorHAnsi" w:hAnsiTheme="minorHAnsi"/>
          <w:sz w:val="20"/>
          <w:szCs w:val="20"/>
          <w:lang w:val="en-GB"/>
        </w:rPr>
      </w:pPr>
      <w:bookmarkStart w:id="30" w:name="_Toc306103591"/>
      <w:bookmarkStart w:id="31" w:name="_Toc343177385"/>
      <w:bookmarkStart w:id="32" w:name="_Toc461006421"/>
      <w:r w:rsidRPr="00131078">
        <w:rPr>
          <w:rFonts w:asciiTheme="minorHAnsi" w:hAnsiTheme="minorHAnsi"/>
          <w:sz w:val="20"/>
          <w:szCs w:val="20"/>
          <w:lang w:val="en-GB"/>
        </w:rPr>
        <w:t>Alignment</w:t>
      </w:r>
      <w:bookmarkEnd w:id="30"/>
      <w:bookmarkEnd w:id="31"/>
      <w:bookmarkEnd w:id="32"/>
    </w:p>
    <w:p w14:paraId="4736C78F" w14:textId="77777777" w:rsidR="0063283F" w:rsidRPr="00131078" w:rsidRDefault="0063283F" w:rsidP="002C773C">
      <w:pPr>
        <w:pStyle w:val="Conseilsinvisibles"/>
        <w:rPr>
          <w:rFonts w:asciiTheme="minorHAnsi" w:hAnsiTheme="minorHAnsi"/>
          <w:b/>
          <w:sz w:val="20"/>
          <w:szCs w:val="20"/>
        </w:rPr>
      </w:pPr>
      <w:r w:rsidRPr="00131078">
        <w:rPr>
          <w:rFonts w:asciiTheme="minorHAnsi" w:hAnsiTheme="minorHAnsi"/>
          <w:b/>
          <w:sz w:val="20"/>
          <w:szCs w:val="20"/>
        </w:rPr>
        <w:t>Describe how the scenario supports the organisation's current business objectives.</w:t>
      </w:r>
    </w:p>
    <w:tbl>
      <w:tblPr>
        <w:tblW w:w="497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573"/>
        <w:gridCol w:w="7997"/>
      </w:tblGrid>
      <w:tr w:rsidR="0063283F" w:rsidRPr="00131078" w14:paraId="3C612F6F" w14:textId="77777777" w:rsidTr="00C80693">
        <w:trPr>
          <w:tblHeader/>
        </w:trPr>
        <w:tc>
          <w:tcPr>
            <w:tcW w:w="822" w:type="pct"/>
            <w:shd w:val="clear" w:color="auto" w:fill="8064A2"/>
            <w:vAlign w:val="center"/>
          </w:tcPr>
          <w:p w14:paraId="1B929F27" w14:textId="77777777" w:rsidR="0063283F" w:rsidRPr="00131078" w:rsidRDefault="0063283F" w:rsidP="0063283F">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ID</w:t>
            </w:r>
          </w:p>
        </w:tc>
        <w:tc>
          <w:tcPr>
            <w:tcW w:w="4178" w:type="pct"/>
            <w:shd w:val="clear" w:color="auto" w:fill="8064A2"/>
            <w:vAlign w:val="center"/>
          </w:tcPr>
          <w:p w14:paraId="62F06BB7" w14:textId="77777777" w:rsidR="0063283F" w:rsidRPr="00131078" w:rsidRDefault="0063283F" w:rsidP="0063283F">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Alignment with business objective</w:t>
            </w:r>
            <w:r w:rsidR="004D08A7" w:rsidRPr="00131078">
              <w:rPr>
                <w:rFonts w:asciiTheme="minorHAnsi" w:hAnsiTheme="minorHAnsi"/>
                <w:b/>
                <w:color w:val="FFFFFF"/>
                <w:sz w:val="20"/>
                <w:szCs w:val="20"/>
              </w:rPr>
              <w:t>s</w:t>
            </w:r>
            <w:r w:rsidR="007A66A9" w:rsidRPr="00131078">
              <w:rPr>
                <w:rFonts w:asciiTheme="minorHAnsi" w:hAnsiTheme="minorHAnsi"/>
                <w:b/>
                <w:color w:val="FFFFFF"/>
                <w:sz w:val="20"/>
                <w:szCs w:val="20"/>
              </w:rPr>
              <w:t xml:space="preserve"> / benefits</w:t>
            </w:r>
          </w:p>
        </w:tc>
      </w:tr>
      <w:tr w:rsidR="0063283F" w:rsidRPr="00131078" w14:paraId="410F5193" w14:textId="77777777" w:rsidTr="00C80693">
        <w:tc>
          <w:tcPr>
            <w:tcW w:w="822" w:type="pct"/>
            <w:vAlign w:val="center"/>
          </w:tcPr>
          <w:p w14:paraId="77659B00" w14:textId="77777777" w:rsidR="0063283F" w:rsidRPr="00131078" w:rsidRDefault="0063283F" w:rsidP="0063283F">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SC-01</w:t>
            </w:r>
          </w:p>
        </w:tc>
        <w:tc>
          <w:tcPr>
            <w:tcW w:w="4178" w:type="pct"/>
            <w:vAlign w:val="center"/>
          </w:tcPr>
          <w:p w14:paraId="0FF83B80" w14:textId="4D6177B1" w:rsidR="0063283F" w:rsidRPr="00131078" w:rsidRDefault="009D5FB7" w:rsidP="0063283F">
            <w:pPr>
              <w:spacing w:before="100" w:beforeAutospacing="1" w:after="100" w:afterAutospacing="1"/>
              <w:jc w:val="left"/>
              <w:rPr>
                <w:rFonts w:asciiTheme="minorHAnsi" w:hAnsiTheme="minorHAnsi"/>
                <w:b/>
                <w:sz w:val="20"/>
                <w:szCs w:val="20"/>
              </w:rPr>
            </w:pPr>
            <w:r>
              <w:rPr>
                <w:rFonts w:asciiTheme="minorHAnsi" w:hAnsiTheme="minorHAnsi"/>
                <w:b/>
                <w:sz w:val="20"/>
                <w:szCs w:val="20"/>
              </w:rPr>
              <w:t>None</w:t>
            </w:r>
          </w:p>
        </w:tc>
      </w:tr>
      <w:tr w:rsidR="0063283F" w:rsidRPr="00131078" w14:paraId="232DA21B" w14:textId="77777777" w:rsidTr="00C80693">
        <w:tc>
          <w:tcPr>
            <w:tcW w:w="822" w:type="pct"/>
            <w:vAlign w:val="center"/>
          </w:tcPr>
          <w:p w14:paraId="03B95776" w14:textId="77777777" w:rsidR="0063283F" w:rsidRPr="00131078" w:rsidRDefault="0063283F" w:rsidP="0063283F">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SC-02</w:t>
            </w:r>
          </w:p>
        </w:tc>
        <w:tc>
          <w:tcPr>
            <w:tcW w:w="4178" w:type="pct"/>
            <w:vAlign w:val="center"/>
          </w:tcPr>
          <w:p w14:paraId="785D0249" w14:textId="4627B0DF" w:rsidR="0063283F" w:rsidRPr="00131078" w:rsidRDefault="00551552" w:rsidP="0063283F">
            <w:pPr>
              <w:spacing w:before="100" w:beforeAutospacing="1" w:after="100" w:afterAutospacing="1"/>
              <w:jc w:val="left"/>
              <w:rPr>
                <w:rFonts w:asciiTheme="minorHAnsi" w:hAnsiTheme="minorHAnsi"/>
                <w:b/>
                <w:sz w:val="20"/>
                <w:szCs w:val="20"/>
              </w:rPr>
            </w:pPr>
            <w:r w:rsidRPr="00BB3535">
              <w:rPr>
                <w:rFonts w:asciiTheme="minorHAnsi" w:hAnsiTheme="minorHAnsi" w:cstheme="minorHAnsi"/>
                <w:b/>
                <w:sz w:val="20"/>
                <w:szCs w:val="20"/>
              </w:rPr>
              <w:t>BO-02</w:t>
            </w:r>
          </w:p>
        </w:tc>
      </w:tr>
      <w:tr w:rsidR="0063283F" w:rsidRPr="00551552" w14:paraId="1AA511E6" w14:textId="77777777" w:rsidTr="00C80693">
        <w:tc>
          <w:tcPr>
            <w:tcW w:w="822" w:type="pct"/>
            <w:vAlign w:val="center"/>
          </w:tcPr>
          <w:p w14:paraId="28B0BBC1" w14:textId="77777777" w:rsidR="0063283F" w:rsidRPr="00131078" w:rsidRDefault="00062F48" w:rsidP="0063283F">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SC-03</w:t>
            </w:r>
          </w:p>
        </w:tc>
        <w:tc>
          <w:tcPr>
            <w:tcW w:w="4178" w:type="pct"/>
            <w:vAlign w:val="center"/>
          </w:tcPr>
          <w:p w14:paraId="1F1F9BB4" w14:textId="7FC8E4E0" w:rsidR="0063283F" w:rsidRPr="00551552" w:rsidRDefault="00551552" w:rsidP="0063283F">
            <w:pPr>
              <w:spacing w:before="100" w:beforeAutospacing="1" w:after="100" w:afterAutospacing="1"/>
              <w:jc w:val="left"/>
              <w:rPr>
                <w:rFonts w:asciiTheme="minorHAnsi" w:hAnsiTheme="minorHAnsi"/>
                <w:b/>
                <w:sz w:val="20"/>
                <w:szCs w:val="20"/>
                <w:lang w:val="pl-PL"/>
              </w:rPr>
            </w:pPr>
            <w:r w:rsidRPr="00551552">
              <w:rPr>
                <w:rFonts w:asciiTheme="minorHAnsi" w:hAnsiTheme="minorHAnsi"/>
                <w:b/>
                <w:sz w:val="20"/>
                <w:szCs w:val="20"/>
                <w:lang w:val="pl-PL"/>
              </w:rPr>
              <w:t>BO-01, BO-02, BO-03, BO-04, BO-05, BO-06, BO-07</w:t>
            </w:r>
            <w:r>
              <w:rPr>
                <w:rFonts w:asciiTheme="minorHAnsi" w:hAnsiTheme="minorHAnsi"/>
                <w:b/>
                <w:sz w:val="20"/>
                <w:szCs w:val="20"/>
                <w:lang w:val="pl-PL"/>
              </w:rPr>
              <w:t>, BO-08</w:t>
            </w:r>
          </w:p>
        </w:tc>
      </w:tr>
    </w:tbl>
    <w:p w14:paraId="49AC5F4C" w14:textId="77777777" w:rsidR="00D064ED" w:rsidRPr="00551552" w:rsidRDefault="00D064ED">
      <w:pPr>
        <w:spacing w:before="0" w:line="240" w:lineRule="auto"/>
        <w:jc w:val="left"/>
        <w:rPr>
          <w:rFonts w:asciiTheme="minorHAnsi" w:hAnsiTheme="minorHAnsi"/>
          <w:b/>
          <w:bCs/>
          <w:iCs/>
          <w:sz w:val="20"/>
          <w:szCs w:val="20"/>
          <w:lang w:val="pl-PL" w:eastAsia="ja-JP"/>
        </w:rPr>
      </w:pPr>
      <w:bookmarkStart w:id="33" w:name="_Toc306103593"/>
      <w:bookmarkStart w:id="34" w:name="_Toc343177386"/>
      <w:r w:rsidRPr="00551552">
        <w:rPr>
          <w:rFonts w:asciiTheme="minorHAnsi" w:hAnsiTheme="minorHAnsi"/>
          <w:b/>
          <w:sz w:val="20"/>
          <w:szCs w:val="20"/>
          <w:lang w:val="pl-PL"/>
        </w:rPr>
        <w:br w:type="page"/>
      </w:r>
    </w:p>
    <w:p w14:paraId="74D0D008" w14:textId="77777777" w:rsidR="00D641A8" w:rsidRPr="00131078" w:rsidRDefault="00D641A8" w:rsidP="00A51ACA">
      <w:pPr>
        <w:pStyle w:val="Heading2"/>
        <w:numPr>
          <w:ilvl w:val="1"/>
          <w:numId w:val="1"/>
        </w:numPr>
        <w:tabs>
          <w:tab w:val="clear" w:pos="1985"/>
          <w:tab w:val="num" w:pos="1701"/>
        </w:tabs>
        <w:ind w:left="1701"/>
        <w:rPr>
          <w:rFonts w:asciiTheme="minorHAnsi" w:hAnsiTheme="minorHAnsi"/>
          <w:sz w:val="20"/>
          <w:szCs w:val="20"/>
          <w:lang w:val="en-GB"/>
        </w:rPr>
      </w:pPr>
      <w:bookmarkStart w:id="35" w:name="_Toc461006422"/>
      <w:r w:rsidRPr="00131078">
        <w:rPr>
          <w:rFonts w:asciiTheme="minorHAnsi" w:hAnsiTheme="minorHAnsi"/>
          <w:sz w:val="20"/>
          <w:szCs w:val="20"/>
          <w:lang w:val="en-GB"/>
        </w:rPr>
        <w:lastRenderedPageBreak/>
        <w:t>Details - Scenario 1</w:t>
      </w:r>
      <w:bookmarkEnd w:id="33"/>
      <w:bookmarkEnd w:id="34"/>
      <w:r w:rsidR="00062F48" w:rsidRPr="00131078">
        <w:rPr>
          <w:rFonts w:asciiTheme="minorHAnsi" w:hAnsiTheme="minorHAnsi"/>
          <w:sz w:val="20"/>
          <w:szCs w:val="20"/>
          <w:lang w:val="en-GB"/>
        </w:rPr>
        <w:t xml:space="preserve"> - </w:t>
      </w:r>
      <w:r w:rsidR="00062F48" w:rsidRPr="00131078">
        <w:rPr>
          <w:rFonts w:asciiTheme="minorHAnsi" w:hAnsiTheme="minorHAnsi"/>
          <w:sz w:val="20"/>
          <w:szCs w:val="20"/>
        </w:rPr>
        <w:t>Status Quo</w:t>
      </w:r>
      <w:bookmarkEnd w:id="35"/>
    </w:p>
    <w:p w14:paraId="09C9B28E" w14:textId="77777777" w:rsidR="00DA6CBA"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This section presents the financial and non-financial impacts of the scenario. List the positive and negative non-financial impacts: organisational, technological, regulatory and others. Then list all the costs elements.</w:t>
      </w:r>
    </w:p>
    <w:p w14:paraId="19D39794" w14:textId="77777777" w:rsidR="009B688A" w:rsidRPr="00131078" w:rsidRDefault="002522F8" w:rsidP="00DA6CBA">
      <w:pPr>
        <w:pStyle w:val="Heading3"/>
        <w:numPr>
          <w:ilvl w:val="2"/>
          <w:numId w:val="1"/>
        </w:numPr>
        <w:rPr>
          <w:rFonts w:asciiTheme="minorHAnsi" w:hAnsiTheme="minorHAnsi"/>
          <w:b w:val="0"/>
          <w:i w:val="0"/>
          <w:sz w:val="20"/>
          <w:szCs w:val="20"/>
        </w:rPr>
      </w:pPr>
      <w:bookmarkStart w:id="36" w:name="_Toc343177387"/>
      <w:bookmarkStart w:id="37" w:name="_Toc461006423"/>
      <w:r w:rsidRPr="00131078">
        <w:rPr>
          <w:rFonts w:asciiTheme="minorHAnsi" w:hAnsiTheme="minorHAnsi"/>
          <w:b w:val="0"/>
          <w:i w:val="0"/>
          <w:sz w:val="20"/>
          <w:szCs w:val="20"/>
        </w:rPr>
        <w:t>Business r</w:t>
      </w:r>
      <w:r w:rsidR="00997714" w:rsidRPr="00131078">
        <w:rPr>
          <w:rFonts w:asciiTheme="minorHAnsi" w:hAnsiTheme="minorHAnsi"/>
          <w:b w:val="0"/>
          <w:i w:val="0"/>
          <w:sz w:val="20"/>
          <w:szCs w:val="20"/>
        </w:rPr>
        <w:t>equirements coverage</w:t>
      </w:r>
      <w:bookmarkEnd w:id="36"/>
      <w:bookmarkEnd w:id="37"/>
    </w:p>
    <w:p w14:paraId="656ABFC3" w14:textId="77777777" w:rsidR="00997714" w:rsidRPr="00131078" w:rsidRDefault="00997714" w:rsidP="005664FA">
      <w:pPr>
        <w:pStyle w:val="Conseilsinvisibles"/>
        <w:ind w:firstLine="720"/>
        <w:rPr>
          <w:rFonts w:asciiTheme="minorHAnsi" w:hAnsiTheme="minorHAnsi"/>
          <w:sz w:val="20"/>
          <w:szCs w:val="20"/>
        </w:rPr>
      </w:pPr>
      <w:r w:rsidRPr="00131078">
        <w:rPr>
          <w:rFonts w:asciiTheme="minorHAnsi" w:hAnsiTheme="minorHAnsi"/>
          <w:sz w:val="20"/>
          <w:szCs w:val="20"/>
        </w:rPr>
        <w:t>Identify the business requirements covered by this scenario. Refer to the deliverable "</w:t>
      </w:r>
      <w:r w:rsidR="002522F8" w:rsidRPr="00131078">
        <w:rPr>
          <w:rFonts w:asciiTheme="minorHAnsi" w:hAnsiTheme="minorHAnsi"/>
          <w:sz w:val="20"/>
          <w:szCs w:val="20"/>
        </w:rPr>
        <w:t>Business Requirements</w:t>
      </w:r>
      <w:r w:rsidRPr="00131078">
        <w:rPr>
          <w:rFonts w:asciiTheme="minorHAnsi" w:hAnsiTheme="minorHAnsi"/>
          <w:sz w:val="20"/>
          <w:szCs w:val="20"/>
        </w:rPr>
        <w:t xml:space="preserve"> log (BREQ)"</w:t>
      </w:r>
    </w:p>
    <w:p w14:paraId="4B4B821E" w14:textId="6E45236C" w:rsidR="00DA6CBA" w:rsidRPr="00131078" w:rsidRDefault="00062F48" w:rsidP="005664FA">
      <w:pPr>
        <w:ind w:left="1134"/>
        <w:rPr>
          <w:rFonts w:asciiTheme="minorHAnsi" w:hAnsiTheme="minorHAnsi"/>
          <w:sz w:val="20"/>
          <w:szCs w:val="20"/>
        </w:rPr>
      </w:pPr>
      <w:r w:rsidRPr="00131078">
        <w:rPr>
          <w:rFonts w:asciiTheme="minorHAnsi" w:hAnsiTheme="minorHAnsi"/>
          <w:sz w:val="20"/>
          <w:szCs w:val="20"/>
        </w:rPr>
        <w:t>None</w:t>
      </w:r>
      <w:r w:rsidR="0030354F">
        <w:rPr>
          <w:rFonts w:asciiTheme="minorHAnsi" w:hAnsiTheme="minorHAnsi"/>
          <w:sz w:val="20"/>
          <w:szCs w:val="20"/>
        </w:rPr>
        <w:t>.</w:t>
      </w:r>
    </w:p>
    <w:p w14:paraId="2ACB906B" w14:textId="77777777" w:rsidR="00062F48" w:rsidRPr="00131078" w:rsidRDefault="00D641A8" w:rsidP="00062F48">
      <w:pPr>
        <w:pStyle w:val="Heading3"/>
        <w:numPr>
          <w:ilvl w:val="2"/>
          <w:numId w:val="1"/>
        </w:numPr>
        <w:rPr>
          <w:rFonts w:asciiTheme="minorHAnsi" w:hAnsiTheme="minorHAnsi"/>
          <w:b w:val="0"/>
          <w:i w:val="0"/>
          <w:sz w:val="20"/>
          <w:szCs w:val="20"/>
        </w:rPr>
      </w:pPr>
      <w:bookmarkStart w:id="38" w:name="_Toc343177388"/>
      <w:bookmarkStart w:id="39" w:name="_Toc461006424"/>
      <w:r w:rsidRPr="00131078">
        <w:rPr>
          <w:rFonts w:asciiTheme="minorHAnsi" w:hAnsiTheme="minorHAnsi"/>
          <w:b w:val="0"/>
          <w:i w:val="0"/>
          <w:sz w:val="20"/>
          <w:szCs w:val="20"/>
        </w:rPr>
        <w:t>Potential business and organisational impact</w:t>
      </w:r>
      <w:bookmarkEnd w:id="38"/>
      <w:bookmarkEnd w:id="39"/>
    </w:p>
    <w:p w14:paraId="5E701257" w14:textId="77777777" w:rsidR="00062F48" w:rsidRPr="00436D64" w:rsidRDefault="00062F48" w:rsidP="00DB2116">
      <w:pPr>
        <w:ind w:left="1134"/>
        <w:rPr>
          <w:rFonts w:asciiTheme="minorHAnsi" w:hAnsiTheme="minorHAnsi"/>
          <w:sz w:val="20"/>
          <w:szCs w:val="20"/>
        </w:rPr>
      </w:pPr>
      <w:r w:rsidRPr="00436D64">
        <w:rPr>
          <w:rFonts w:asciiTheme="minorHAnsi" w:hAnsiTheme="minorHAnsi"/>
          <w:sz w:val="20"/>
          <w:szCs w:val="20"/>
        </w:rPr>
        <w:t>There is no change to current business process. The process remains, as it is today - decentralised, and informal.</w:t>
      </w:r>
    </w:p>
    <w:p w14:paraId="0C7C79A9" w14:textId="77777777" w:rsidR="007739C4" w:rsidRPr="00131078" w:rsidRDefault="007739C4" w:rsidP="002C773C">
      <w:pPr>
        <w:rPr>
          <w:rFonts w:asciiTheme="minorHAnsi" w:hAnsiTheme="minorHAnsi"/>
          <w:sz w:val="20"/>
          <w:szCs w:val="20"/>
        </w:rPr>
      </w:pPr>
    </w:p>
    <w:p w14:paraId="1E540B02" w14:textId="77777777" w:rsidR="00D641A8" w:rsidRPr="00131078" w:rsidRDefault="00D641A8" w:rsidP="00D641A8">
      <w:pPr>
        <w:pStyle w:val="Heading3"/>
        <w:numPr>
          <w:ilvl w:val="2"/>
          <w:numId w:val="1"/>
        </w:numPr>
        <w:rPr>
          <w:rFonts w:asciiTheme="minorHAnsi" w:hAnsiTheme="minorHAnsi"/>
          <w:b w:val="0"/>
          <w:i w:val="0"/>
          <w:sz w:val="20"/>
          <w:szCs w:val="20"/>
        </w:rPr>
      </w:pPr>
      <w:bookmarkStart w:id="40" w:name="_Toc343177389"/>
      <w:bookmarkStart w:id="41" w:name="_Toc461006425"/>
      <w:r w:rsidRPr="00131078">
        <w:rPr>
          <w:rFonts w:asciiTheme="minorHAnsi" w:hAnsiTheme="minorHAnsi"/>
          <w:b w:val="0"/>
          <w:i w:val="0"/>
          <w:sz w:val="20"/>
          <w:szCs w:val="20"/>
        </w:rPr>
        <w:t>Potential technological impact</w:t>
      </w:r>
      <w:bookmarkEnd w:id="40"/>
      <w:bookmarkEnd w:id="41"/>
    </w:p>
    <w:p w14:paraId="19371190" w14:textId="77777777" w:rsidR="007739C4" w:rsidRPr="00131078" w:rsidRDefault="00062F48" w:rsidP="00DB2116">
      <w:pPr>
        <w:ind w:left="414" w:firstLine="720"/>
        <w:rPr>
          <w:rFonts w:asciiTheme="minorHAnsi" w:hAnsiTheme="minorHAnsi"/>
          <w:sz w:val="20"/>
          <w:szCs w:val="20"/>
        </w:rPr>
      </w:pPr>
      <w:r w:rsidRPr="00131078">
        <w:rPr>
          <w:rFonts w:asciiTheme="minorHAnsi" w:hAnsiTheme="minorHAnsi"/>
          <w:sz w:val="20"/>
          <w:szCs w:val="20"/>
        </w:rPr>
        <w:t>None</w:t>
      </w:r>
    </w:p>
    <w:p w14:paraId="70A97FE0" w14:textId="77777777" w:rsidR="002B56A2" w:rsidRPr="00131078" w:rsidRDefault="00047533" w:rsidP="002B56A2">
      <w:pPr>
        <w:pStyle w:val="Heading3"/>
        <w:numPr>
          <w:ilvl w:val="2"/>
          <w:numId w:val="1"/>
        </w:numPr>
        <w:rPr>
          <w:rFonts w:asciiTheme="minorHAnsi" w:hAnsiTheme="minorHAnsi"/>
          <w:b w:val="0"/>
          <w:i w:val="0"/>
          <w:sz w:val="20"/>
          <w:szCs w:val="20"/>
        </w:rPr>
      </w:pPr>
      <w:bookmarkStart w:id="42" w:name="_Toc461006426"/>
      <w:bookmarkStart w:id="43" w:name="_Toc343177390"/>
      <w:r w:rsidRPr="00131078">
        <w:rPr>
          <w:rFonts w:asciiTheme="minorHAnsi" w:hAnsiTheme="minorHAnsi"/>
          <w:b w:val="0"/>
          <w:i w:val="0"/>
          <w:sz w:val="20"/>
          <w:szCs w:val="20"/>
        </w:rPr>
        <w:t>Personal data</w:t>
      </w:r>
      <w:r w:rsidR="002B56A2" w:rsidRPr="00131078">
        <w:rPr>
          <w:rFonts w:asciiTheme="minorHAnsi" w:hAnsiTheme="minorHAnsi"/>
          <w:b w:val="0"/>
          <w:i w:val="0"/>
          <w:sz w:val="20"/>
          <w:szCs w:val="20"/>
        </w:rPr>
        <w:t xml:space="preserve"> impact</w:t>
      </w:r>
      <w:bookmarkEnd w:id="42"/>
    </w:p>
    <w:p w14:paraId="319BA7EA" w14:textId="77777777" w:rsidR="002B56A2" w:rsidRPr="00131078" w:rsidRDefault="002B56A2" w:rsidP="002C773C">
      <w:pPr>
        <w:rPr>
          <w:rFonts w:asciiTheme="minorHAnsi" w:hAnsiTheme="minorHAnsi"/>
          <w:sz w:val="20"/>
          <w:szCs w:val="20"/>
        </w:rPr>
      </w:pPr>
      <w:r w:rsidRPr="00131078">
        <w:rPr>
          <w:rFonts w:asciiTheme="minorHAnsi" w:hAnsiTheme="minorHAnsi"/>
          <w:sz w:val="20"/>
          <w:szCs w:val="20"/>
        </w:rPr>
        <w:t>The processing of personal data</w:t>
      </w:r>
      <w:r w:rsidR="00047533" w:rsidRPr="00131078">
        <w:rPr>
          <w:rFonts w:asciiTheme="minorHAnsi" w:hAnsiTheme="minorHAnsi"/>
        </w:rPr>
        <w:footnoteReference w:id="2"/>
      </w:r>
      <w:r w:rsidRPr="00131078">
        <w:rPr>
          <w:rFonts w:asciiTheme="minorHAnsi" w:hAnsiTheme="minorHAnsi"/>
          <w:sz w:val="20"/>
          <w:szCs w:val="20"/>
        </w:rPr>
        <w:t xml:space="preserve"> is subject to specific requirements enshrined in Regulation EC n°45/2001. Therefore, any impact on personal data shall be identified as soon as possible.</w:t>
      </w:r>
    </w:p>
    <w:p w14:paraId="3B859972" w14:textId="2B2D75A9" w:rsidR="002B56A2" w:rsidRPr="00131078" w:rsidRDefault="002B56A2" w:rsidP="002C773C">
      <w:pPr>
        <w:rPr>
          <w:rFonts w:asciiTheme="minorHAnsi" w:hAnsiTheme="minorHAnsi"/>
          <w:sz w:val="20"/>
          <w:szCs w:val="20"/>
        </w:rPr>
      </w:pPr>
      <w:r w:rsidRPr="00131078">
        <w:rPr>
          <w:rFonts w:asciiTheme="minorHAnsi" w:hAnsiTheme="minorHAnsi"/>
          <w:sz w:val="20"/>
          <w:szCs w:val="20"/>
          <w:u w:val="single"/>
        </w:rPr>
        <w:t xml:space="preserve">Annex </w:t>
      </w:r>
      <w:r w:rsidR="007E6D48">
        <w:rPr>
          <w:rFonts w:asciiTheme="minorHAnsi" w:hAnsiTheme="minorHAnsi"/>
          <w:sz w:val="20"/>
          <w:szCs w:val="20"/>
          <w:u w:val="single"/>
        </w:rPr>
        <w:t>7</w:t>
      </w:r>
      <w:r w:rsidR="007E6D48" w:rsidRPr="00131078">
        <w:rPr>
          <w:rFonts w:asciiTheme="minorHAnsi" w:hAnsiTheme="minorHAnsi"/>
          <w:sz w:val="20"/>
          <w:szCs w:val="20"/>
          <w:u w:val="single"/>
        </w:rPr>
        <w:t xml:space="preserve"> </w:t>
      </w:r>
      <w:r w:rsidRPr="00131078">
        <w:rPr>
          <w:rFonts w:asciiTheme="minorHAnsi" w:hAnsiTheme="minorHAnsi"/>
          <w:sz w:val="20"/>
          <w:szCs w:val="20"/>
          <w:u w:val="single"/>
        </w:rPr>
        <w:t>shall be filled in if at least one of the here below boxes has been ticked</w:t>
      </w:r>
      <w:r w:rsidRPr="00131078">
        <w:rPr>
          <w:rFonts w:asciiTheme="minorHAnsi" w:hAnsiTheme="minorHAnsi"/>
          <w:sz w:val="20"/>
          <w:szCs w:val="20"/>
        </w:rPr>
        <w:t xml:space="preserve"> whilst contact shall be made with the Data Protec</w:t>
      </w:r>
      <w:r w:rsidR="009C657A" w:rsidRPr="00131078">
        <w:rPr>
          <w:rFonts w:asciiTheme="minorHAnsi" w:hAnsiTheme="minorHAnsi"/>
          <w:sz w:val="20"/>
          <w:szCs w:val="20"/>
        </w:rPr>
        <w:t>tion Service of the Institution by the Business Owner (MOA).</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9628"/>
      </w:tblGrid>
      <w:tr w:rsidR="002B56A2" w:rsidRPr="00131078" w14:paraId="68734401" w14:textId="77777777" w:rsidTr="002C773C">
        <w:trPr>
          <w:trHeight w:val="246"/>
          <w:jc w:val="center"/>
        </w:trPr>
        <w:tc>
          <w:tcPr>
            <w:tcW w:w="5000" w:type="pct"/>
            <w:shd w:val="clear" w:color="auto" w:fill="8064A2"/>
            <w:vAlign w:val="center"/>
          </w:tcPr>
          <w:p w14:paraId="0F5C714D" w14:textId="77777777" w:rsidR="002B56A2" w:rsidRPr="00131078" w:rsidRDefault="002B56A2" w:rsidP="00F82680">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What categories of personal data will be processed?</w:t>
            </w:r>
          </w:p>
        </w:tc>
      </w:tr>
      <w:tr w:rsidR="002B56A2" w:rsidRPr="00131078" w14:paraId="7C5FD09D" w14:textId="77777777" w:rsidTr="002C773C">
        <w:trPr>
          <w:trHeight w:val="246"/>
          <w:jc w:val="center"/>
        </w:trPr>
        <w:tc>
          <w:tcPr>
            <w:tcW w:w="5000" w:type="pct"/>
            <w:shd w:val="clear" w:color="auto" w:fill="auto"/>
          </w:tcPr>
          <w:p w14:paraId="2904BA93" w14:textId="1D3B9113" w:rsidR="002B56A2" w:rsidRPr="00131078" w:rsidRDefault="00356760"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Pr>
                <w:rFonts w:asciiTheme="minorHAnsi" w:hAnsiTheme="minorHAnsi"/>
                <w:sz w:val="20"/>
                <w:szCs w:val="20"/>
              </w:rPr>
              <w:fldChar w:fldCharType="end"/>
            </w:r>
            <w:commentRangeStart w:id="44"/>
            <w:r w:rsidR="002B56A2" w:rsidRPr="00131078">
              <w:rPr>
                <w:rFonts w:asciiTheme="minorHAnsi" w:hAnsiTheme="minorHAnsi"/>
                <w:sz w:val="20"/>
                <w:szCs w:val="20"/>
              </w:rPr>
              <w:t xml:space="preserve"> Administrative data (name, email, phone numbers, function, personnel number ...)</w:t>
            </w:r>
            <w:commentRangeEnd w:id="44"/>
            <w:r w:rsidR="003915E9">
              <w:rPr>
                <w:rStyle w:val="CommentReference"/>
                <w:szCs w:val="20"/>
                <w:lang w:val="en-US" w:eastAsia="ja-JP"/>
              </w:rPr>
              <w:commentReference w:id="44"/>
            </w:r>
          </w:p>
          <w:p w14:paraId="35765592"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related to criminal convictions (criminal records)</w:t>
            </w:r>
          </w:p>
          <w:p w14:paraId="17BD9669"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Evaluation data (cv, annual staff reports, …)</w:t>
            </w:r>
          </w:p>
          <w:p w14:paraId="5F4001D9"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revealing racial or ethnic origin, political opinions, religious or philosophical beliefs, trade-union membership </w:t>
            </w:r>
          </w:p>
          <w:p w14:paraId="3593DB84"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concerning health or sex life</w:t>
            </w:r>
          </w:p>
          <w:p w14:paraId="04593032"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Financial data (bank account, ...)</w:t>
            </w:r>
          </w:p>
          <w:p w14:paraId="6C9AAE73"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Profiling data (consumption habits, </w:t>
            </w:r>
            <w:r w:rsidR="00290235" w:rsidRPr="00131078">
              <w:rPr>
                <w:rFonts w:asciiTheme="minorHAnsi" w:hAnsiTheme="minorHAnsi"/>
                <w:sz w:val="20"/>
                <w:szCs w:val="20"/>
              </w:rPr>
              <w:t xml:space="preserve">use of </w:t>
            </w:r>
            <w:r w:rsidR="009C657A" w:rsidRPr="00131078">
              <w:rPr>
                <w:rFonts w:asciiTheme="minorHAnsi" w:hAnsiTheme="minorHAnsi"/>
                <w:sz w:val="20"/>
                <w:szCs w:val="20"/>
              </w:rPr>
              <w:t xml:space="preserve">technical log files, </w:t>
            </w:r>
            <w:r w:rsidRPr="00131078">
              <w:rPr>
                <w:rFonts w:asciiTheme="minorHAnsi" w:hAnsiTheme="minorHAnsi"/>
                <w:sz w:val="20"/>
                <w:szCs w:val="20"/>
              </w:rPr>
              <w:t>GPS coordinates, …) - Please specify:</w:t>
            </w:r>
          </w:p>
          <w:p w14:paraId="05236C24" w14:textId="77777777" w:rsidR="002B56A2" w:rsidRPr="00131078" w:rsidRDefault="002B56A2" w:rsidP="002B56A2">
            <w:pPr>
              <w:pStyle w:val="Saisieparagraph"/>
              <w:pBdr>
                <w:bottom w:val="single" w:sz="4" w:space="1" w:color="B2A1C7"/>
              </w:pBdr>
              <w:spacing w:before="0"/>
              <w:ind w:left="720"/>
              <w:rPr>
                <w:rFonts w:asciiTheme="minorHAnsi" w:hAnsiTheme="minorHAnsi"/>
                <w:sz w:val="20"/>
                <w:szCs w:val="20"/>
              </w:rPr>
            </w:pPr>
          </w:p>
          <w:p w14:paraId="3AF84605"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Biometric data (</w:t>
            </w:r>
            <w:r w:rsidR="00290235" w:rsidRPr="00131078">
              <w:rPr>
                <w:rFonts w:asciiTheme="minorHAnsi" w:hAnsiTheme="minorHAnsi"/>
                <w:sz w:val="20"/>
                <w:szCs w:val="20"/>
              </w:rPr>
              <w:t xml:space="preserve">hand-written </w:t>
            </w:r>
            <w:r w:rsidRPr="00131078">
              <w:rPr>
                <w:rFonts w:asciiTheme="minorHAnsi" w:hAnsiTheme="minorHAnsi"/>
                <w:sz w:val="20"/>
                <w:szCs w:val="20"/>
              </w:rPr>
              <w:t>signature, fingerprints, …) - Please specify:</w:t>
            </w:r>
          </w:p>
          <w:p w14:paraId="61A2F658" w14:textId="77777777" w:rsidR="002B56A2" w:rsidRPr="00131078" w:rsidRDefault="002B56A2" w:rsidP="002B56A2">
            <w:pPr>
              <w:pStyle w:val="Saisieparagraph"/>
              <w:pBdr>
                <w:bottom w:val="single" w:sz="4" w:space="1" w:color="B2A1C7"/>
              </w:pBdr>
              <w:spacing w:before="0"/>
              <w:ind w:left="720"/>
              <w:rPr>
                <w:rFonts w:asciiTheme="minorHAnsi" w:hAnsiTheme="minorHAnsi"/>
                <w:sz w:val="20"/>
                <w:szCs w:val="20"/>
              </w:rPr>
            </w:pPr>
          </w:p>
          <w:p w14:paraId="43D18794"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 Please specify:</w:t>
            </w:r>
          </w:p>
          <w:p w14:paraId="584B0B09" w14:textId="77777777" w:rsidR="002B56A2" w:rsidRPr="00131078" w:rsidRDefault="002B56A2" w:rsidP="002B56A2">
            <w:pPr>
              <w:pStyle w:val="Saisieparagraph"/>
              <w:pBdr>
                <w:bottom w:val="single" w:sz="4" w:space="1" w:color="B2A1C7"/>
              </w:pBdr>
              <w:spacing w:before="0"/>
              <w:ind w:left="720"/>
              <w:rPr>
                <w:rFonts w:asciiTheme="minorHAnsi" w:hAnsiTheme="minorHAnsi"/>
                <w:sz w:val="20"/>
                <w:szCs w:val="20"/>
              </w:rPr>
            </w:pPr>
          </w:p>
          <w:p w14:paraId="51F3430B" w14:textId="77777777" w:rsidR="002B56A2" w:rsidRPr="00131078" w:rsidRDefault="002B56A2" w:rsidP="005F7392">
            <w:pPr>
              <w:pStyle w:val="Saisieparagraph"/>
              <w:spacing w:before="0"/>
              <w:rPr>
                <w:rFonts w:asciiTheme="minorHAnsi" w:hAnsiTheme="minorHAnsi"/>
                <w:sz w:val="20"/>
                <w:szCs w:val="20"/>
              </w:rPr>
            </w:pPr>
          </w:p>
        </w:tc>
      </w:tr>
      <w:bookmarkEnd w:id="43"/>
    </w:tbl>
    <w:p w14:paraId="02D30C27" w14:textId="77777777" w:rsidR="00D45490" w:rsidRPr="00131078" w:rsidRDefault="00D45490" w:rsidP="002C773C">
      <w:pPr>
        <w:rPr>
          <w:rFonts w:asciiTheme="minorHAnsi" w:hAnsiTheme="minorHAnsi"/>
          <w:sz w:val="20"/>
          <w:szCs w:val="20"/>
        </w:rPr>
      </w:pPr>
    </w:p>
    <w:p w14:paraId="7585E40B" w14:textId="77777777" w:rsidR="00732CE8" w:rsidRPr="00131078" w:rsidRDefault="00732CE8" w:rsidP="00732CE8">
      <w:pPr>
        <w:pStyle w:val="Heading3"/>
        <w:numPr>
          <w:ilvl w:val="2"/>
          <w:numId w:val="1"/>
        </w:numPr>
        <w:rPr>
          <w:rFonts w:asciiTheme="minorHAnsi" w:hAnsiTheme="minorHAnsi"/>
          <w:b w:val="0"/>
          <w:i w:val="0"/>
          <w:sz w:val="20"/>
          <w:szCs w:val="20"/>
        </w:rPr>
      </w:pPr>
      <w:bookmarkStart w:id="45" w:name="_Toc461006427"/>
      <w:r w:rsidRPr="00131078">
        <w:rPr>
          <w:rFonts w:asciiTheme="minorHAnsi" w:hAnsiTheme="minorHAnsi"/>
          <w:b w:val="0"/>
          <w:i w:val="0"/>
          <w:sz w:val="20"/>
          <w:szCs w:val="20"/>
        </w:rPr>
        <w:t>Other potential impact</w:t>
      </w:r>
      <w:bookmarkEnd w:id="45"/>
    </w:p>
    <w:p w14:paraId="2C8A7CD3" w14:textId="77777777" w:rsidR="00D45490" w:rsidRPr="00131078" w:rsidRDefault="00062F48" w:rsidP="00DB2116">
      <w:pPr>
        <w:ind w:left="414" w:firstLine="720"/>
        <w:rPr>
          <w:rFonts w:asciiTheme="minorHAnsi" w:hAnsiTheme="minorHAnsi"/>
          <w:sz w:val="20"/>
          <w:szCs w:val="20"/>
        </w:rPr>
      </w:pPr>
      <w:r w:rsidRPr="00131078">
        <w:rPr>
          <w:rFonts w:asciiTheme="minorHAnsi" w:hAnsiTheme="minorHAnsi"/>
          <w:sz w:val="20"/>
          <w:szCs w:val="20"/>
        </w:rPr>
        <w:t>None</w:t>
      </w:r>
    </w:p>
    <w:p w14:paraId="57E37AC0" w14:textId="77777777" w:rsidR="003D4712" w:rsidRPr="00131078" w:rsidRDefault="001221AB" w:rsidP="003D4712">
      <w:pPr>
        <w:pStyle w:val="Heading3"/>
        <w:numPr>
          <w:ilvl w:val="2"/>
          <w:numId w:val="1"/>
        </w:numPr>
        <w:rPr>
          <w:rFonts w:asciiTheme="minorHAnsi" w:hAnsiTheme="minorHAnsi"/>
          <w:b w:val="0"/>
          <w:i w:val="0"/>
          <w:sz w:val="20"/>
          <w:szCs w:val="20"/>
        </w:rPr>
      </w:pPr>
      <w:bookmarkStart w:id="46" w:name="_Toc343177391"/>
      <w:bookmarkStart w:id="47" w:name="_Toc461006428"/>
      <w:r w:rsidRPr="00131078">
        <w:rPr>
          <w:rFonts w:asciiTheme="minorHAnsi" w:hAnsiTheme="minorHAnsi"/>
          <w:b w:val="0"/>
          <w:i w:val="0"/>
          <w:sz w:val="20"/>
          <w:szCs w:val="20"/>
        </w:rPr>
        <w:lastRenderedPageBreak/>
        <w:t>Benefits and costs</w:t>
      </w:r>
      <w:r w:rsidR="003D4712" w:rsidRPr="00131078">
        <w:rPr>
          <w:rFonts w:asciiTheme="minorHAnsi" w:hAnsiTheme="minorHAnsi"/>
          <w:b w:val="0"/>
          <w:i w:val="0"/>
          <w:sz w:val="20"/>
          <w:szCs w:val="20"/>
        </w:rPr>
        <w:t xml:space="preserve"> analysis</w:t>
      </w:r>
      <w:bookmarkEnd w:id="46"/>
      <w:bookmarkEnd w:id="47"/>
    </w:p>
    <w:p w14:paraId="4CE8F842" w14:textId="77777777" w:rsidR="005D20D2" w:rsidRPr="00131078" w:rsidRDefault="004D08A7" w:rsidP="00DB2116">
      <w:pPr>
        <w:pStyle w:val="Conseilsinvisibles"/>
        <w:ind w:left="720"/>
        <w:rPr>
          <w:rFonts w:asciiTheme="minorHAnsi" w:hAnsiTheme="minorHAnsi"/>
          <w:sz w:val="20"/>
          <w:szCs w:val="20"/>
        </w:rPr>
      </w:pPr>
      <w:r w:rsidRPr="00131078">
        <w:rPr>
          <w:rFonts w:asciiTheme="minorHAnsi" w:hAnsiTheme="minorHAnsi"/>
          <w:sz w:val="20"/>
          <w:szCs w:val="20"/>
        </w:rPr>
        <w:t>List all the cost elements related to the scenario and p</w:t>
      </w:r>
      <w:r w:rsidR="00997714" w:rsidRPr="00131078">
        <w:rPr>
          <w:rFonts w:asciiTheme="minorHAnsi" w:hAnsiTheme="minorHAnsi"/>
          <w:sz w:val="20"/>
          <w:szCs w:val="20"/>
        </w:rPr>
        <w:t xml:space="preserve">roduce </w:t>
      </w:r>
      <w:r w:rsidRPr="00131078">
        <w:rPr>
          <w:rFonts w:asciiTheme="minorHAnsi" w:hAnsiTheme="minorHAnsi"/>
          <w:sz w:val="20"/>
          <w:szCs w:val="20"/>
        </w:rPr>
        <w:t xml:space="preserve">initial </w:t>
      </w:r>
      <w:r w:rsidR="00997714" w:rsidRPr="00131078">
        <w:rPr>
          <w:rFonts w:asciiTheme="minorHAnsi" w:hAnsiTheme="minorHAnsi"/>
          <w:sz w:val="20"/>
          <w:szCs w:val="20"/>
        </w:rPr>
        <w:t>estimates of the</w:t>
      </w:r>
      <w:r w:rsidR="003D4712" w:rsidRPr="00131078">
        <w:rPr>
          <w:rFonts w:asciiTheme="minorHAnsi" w:hAnsiTheme="minorHAnsi"/>
          <w:sz w:val="20"/>
          <w:szCs w:val="20"/>
        </w:rPr>
        <w:t xml:space="preserve"> costs</w:t>
      </w:r>
      <w:r w:rsidR="005D20D2" w:rsidRPr="00131078">
        <w:rPr>
          <w:rFonts w:asciiTheme="minorHAnsi" w:hAnsiTheme="minorHAnsi"/>
          <w:sz w:val="20"/>
          <w:szCs w:val="20"/>
        </w:rPr>
        <w:t>.</w:t>
      </w:r>
    </w:p>
    <w:p w14:paraId="2088D405" w14:textId="77777777" w:rsidR="004D08A7" w:rsidRPr="00131078" w:rsidRDefault="005D20D2" w:rsidP="002C773C">
      <w:pPr>
        <w:pStyle w:val="Conseilsinvisibles"/>
        <w:rPr>
          <w:rFonts w:asciiTheme="minorHAnsi" w:hAnsiTheme="minorHAnsi"/>
          <w:sz w:val="20"/>
          <w:szCs w:val="20"/>
        </w:rPr>
      </w:pPr>
      <w:r w:rsidRPr="00131078">
        <w:rPr>
          <w:rFonts w:asciiTheme="minorHAnsi" w:hAnsiTheme="minorHAnsi"/>
          <w:sz w:val="20"/>
          <w:szCs w:val="20"/>
        </w:rPr>
        <w:t xml:space="preserve">Typical business case </w:t>
      </w:r>
      <w:r w:rsidRPr="00131078">
        <w:rPr>
          <w:rFonts w:asciiTheme="minorHAnsi" w:hAnsiTheme="minorHAnsi"/>
          <w:iCs/>
        </w:rPr>
        <w:t xml:space="preserve">costs </w:t>
      </w:r>
      <w:r w:rsidRPr="00131078">
        <w:rPr>
          <w:rFonts w:asciiTheme="minorHAnsi" w:hAnsiTheme="minorHAnsi"/>
          <w:sz w:val="20"/>
          <w:szCs w:val="20"/>
        </w:rPr>
        <w:t xml:space="preserve">include equipment (purchase and maintenance) and </w:t>
      </w:r>
      <w:r w:rsidR="00716811" w:rsidRPr="00131078">
        <w:rPr>
          <w:rFonts w:asciiTheme="minorHAnsi" w:hAnsiTheme="minorHAnsi"/>
          <w:sz w:val="20"/>
          <w:szCs w:val="20"/>
        </w:rPr>
        <w:t>labour</w:t>
      </w:r>
      <w:r w:rsidRPr="00131078">
        <w:rPr>
          <w:rFonts w:asciiTheme="minorHAnsi" w:hAnsiTheme="minorHAnsi"/>
          <w:sz w:val="20"/>
          <w:szCs w:val="20"/>
        </w:rPr>
        <w:t xml:space="preserve"> (training and operation).</w:t>
      </w:r>
    </w:p>
    <w:p w14:paraId="3C3A87B4" w14:textId="77777777" w:rsidR="003D4712" w:rsidRPr="00131078" w:rsidRDefault="003D4712" w:rsidP="002C773C">
      <w:pPr>
        <w:pStyle w:val="Conseilsinvisibles"/>
        <w:rPr>
          <w:rFonts w:asciiTheme="minorHAnsi" w:hAnsiTheme="minorHAnsi"/>
          <w:sz w:val="20"/>
          <w:szCs w:val="20"/>
        </w:rPr>
      </w:pPr>
      <w:r w:rsidRPr="00131078">
        <w:rPr>
          <w:rFonts w:asciiTheme="minorHAnsi" w:hAnsiTheme="minorHAnsi"/>
          <w:sz w:val="20"/>
          <w:szCs w:val="20"/>
        </w:rPr>
        <w:t xml:space="preserve">If the costs and the benefits can be quantified, you can </w:t>
      </w:r>
      <w:r w:rsidR="005D20D2" w:rsidRPr="00131078">
        <w:rPr>
          <w:rFonts w:asciiTheme="minorHAnsi" w:hAnsiTheme="minorHAnsi"/>
          <w:sz w:val="20"/>
          <w:szCs w:val="20"/>
        </w:rPr>
        <w:t>conduct a cost-benefit analysis by which you weigh expected costs against expected benefits to determine the best (or most profitable) course of action</w:t>
      </w:r>
    </w:p>
    <w:p w14:paraId="2C74CD99" w14:textId="77777777" w:rsidR="005D20D2" w:rsidRPr="00131078" w:rsidRDefault="005D20D2" w:rsidP="002C773C">
      <w:pPr>
        <w:pStyle w:val="Conseilsinvisibles"/>
        <w:rPr>
          <w:rFonts w:asciiTheme="minorHAnsi" w:hAnsiTheme="minorHAnsi"/>
          <w:sz w:val="20"/>
          <w:szCs w:val="20"/>
        </w:rPr>
      </w:pPr>
      <w:r w:rsidRPr="00131078">
        <w:rPr>
          <w:rFonts w:asciiTheme="minorHAnsi" w:hAnsiTheme="minorHAnsi"/>
          <w:sz w:val="20"/>
          <w:szCs w:val="20"/>
        </w:rPr>
        <w:t>The cost and financial analysis can be completed within the next version of the business case.</w:t>
      </w:r>
    </w:p>
    <w:p w14:paraId="18002BD2" w14:textId="70B07B52" w:rsidR="007739C4" w:rsidRPr="00131078" w:rsidRDefault="00062F48" w:rsidP="005664FA">
      <w:pPr>
        <w:ind w:left="1134"/>
        <w:rPr>
          <w:rFonts w:asciiTheme="minorHAnsi" w:hAnsiTheme="minorHAnsi"/>
          <w:sz w:val="20"/>
          <w:szCs w:val="20"/>
        </w:rPr>
      </w:pPr>
      <w:r w:rsidRPr="00131078">
        <w:rPr>
          <w:rFonts w:asciiTheme="minorHAnsi" w:hAnsiTheme="minorHAnsi"/>
          <w:sz w:val="20"/>
          <w:szCs w:val="20"/>
        </w:rPr>
        <w:t>There are no benefits in Status Quo scenario. All the content</w:t>
      </w:r>
      <w:r w:rsidR="00DB2116" w:rsidRPr="00131078">
        <w:rPr>
          <w:rFonts w:asciiTheme="minorHAnsi" w:hAnsiTheme="minorHAnsi"/>
          <w:sz w:val="20"/>
          <w:szCs w:val="20"/>
        </w:rPr>
        <w:t xml:space="preserve"> in the files remains </w:t>
      </w:r>
      <w:r w:rsidR="00356760">
        <w:rPr>
          <w:rFonts w:asciiTheme="minorHAnsi" w:hAnsiTheme="minorHAnsi"/>
          <w:sz w:val="20"/>
          <w:szCs w:val="20"/>
        </w:rPr>
        <w:t>handled manually by End Users.</w:t>
      </w:r>
    </w:p>
    <w:p w14:paraId="599DC478" w14:textId="77777777" w:rsidR="003D4712" w:rsidRPr="00131078" w:rsidRDefault="003D4712" w:rsidP="003D4712">
      <w:pPr>
        <w:pStyle w:val="Heading3"/>
        <w:numPr>
          <w:ilvl w:val="2"/>
          <w:numId w:val="1"/>
        </w:numPr>
        <w:rPr>
          <w:rFonts w:asciiTheme="minorHAnsi" w:hAnsiTheme="minorHAnsi"/>
          <w:b w:val="0"/>
          <w:i w:val="0"/>
          <w:sz w:val="20"/>
          <w:szCs w:val="20"/>
        </w:rPr>
      </w:pPr>
      <w:bookmarkStart w:id="48" w:name="_Toc343177392"/>
      <w:bookmarkStart w:id="49" w:name="_Toc461006429"/>
      <w:r w:rsidRPr="00131078">
        <w:rPr>
          <w:rFonts w:asciiTheme="minorHAnsi" w:hAnsiTheme="minorHAnsi"/>
          <w:b w:val="0"/>
          <w:i w:val="0"/>
          <w:sz w:val="20"/>
          <w:szCs w:val="20"/>
        </w:rPr>
        <w:t xml:space="preserve">Risk assessment and </w:t>
      </w:r>
      <w:bookmarkEnd w:id="48"/>
      <w:r w:rsidR="00731219" w:rsidRPr="00131078">
        <w:rPr>
          <w:rFonts w:asciiTheme="minorHAnsi" w:hAnsiTheme="minorHAnsi"/>
          <w:b w:val="0"/>
          <w:i w:val="0"/>
          <w:sz w:val="20"/>
          <w:szCs w:val="20"/>
        </w:rPr>
        <w:t>mitigation actions</w:t>
      </w:r>
      <w:bookmarkEnd w:id="49"/>
    </w:p>
    <w:p w14:paraId="14871DBE"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Identify the risks and conduct a risk assessment for the scenario, along with the development of a risk response.</w:t>
      </w:r>
    </w:p>
    <w:p w14:paraId="1E8CB5F3"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The business case must identify all material risks associated with the scenario, an indication as to who is positioned to bear those risks, and a proposed means to manage risk.</w:t>
      </w:r>
    </w:p>
    <w:p w14:paraId="172D0066"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Each scenario will invariably involve some element of risk and uncertainty. Risk encompasses a range of factors, which may result in a scenario failing to deliver the expected outputs and/or outcomes at the estimated cost and time.</w:t>
      </w:r>
    </w:p>
    <w:p w14:paraId="347509B8"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Both risk and uncertainty are rarely able to be removed, but can usually be managed. The risks should be assessed in detail and strategies developed to reduce or manage them for the preferred option.</w:t>
      </w:r>
    </w:p>
    <w:p w14:paraId="0902A852"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 xml:space="preserve">Where appropriate </w:t>
      </w:r>
      <w:r w:rsidR="00731219" w:rsidRPr="00131078">
        <w:rPr>
          <w:rFonts w:asciiTheme="minorHAnsi" w:hAnsiTheme="minorHAnsi"/>
          <w:sz w:val="20"/>
          <w:szCs w:val="20"/>
        </w:rPr>
        <w:t>mitigation actions</w:t>
      </w:r>
      <w:r w:rsidRPr="00131078">
        <w:rPr>
          <w:rFonts w:asciiTheme="minorHAnsi" w:hAnsiTheme="minorHAnsi"/>
          <w:sz w:val="20"/>
          <w:szCs w:val="20"/>
        </w:rPr>
        <w:t xml:space="preserve"> can be devised to manage the risks, they should be documented and included in the business case.</w:t>
      </w:r>
    </w:p>
    <w:p w14:paraId="46000869"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To assist in identifying the various risks inherent in a scenario, the following categories of risk should be considered:</w:t>
      </w:r>
    </w:p>
    <w:p w14:paraId="0A4F8DF2"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Change in law/policy, commercial, commissioning, completion/construction, contractual, demand, economic, environmental, financial, implementation, investment planning, management, obsolescence, operations, organisational, political, private sector, regulatory/technological, residual value, and upgrade.</w:t>
      </w:r>
    </w:p>
    <w:p w14:paraId="290542AD" w14:textId="77777777" w:rsidR="003D4712"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These risks need to be assessed for the business case on an ongoing and routine basis during initiative execution (including the degree of risk sensitivity associated with assumptions used). A risk management planning process should also be covered.</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4943"/>
        <w:gridCol w:w="4685"/>
      </w:tblGrid>
      <w:tr w:rsidR="002B56A2" w:rsidRPr="00131078" w14:paraId="683DBF07" w14:textId="77777777" w:rsidTr="002C773C">
        <w:trPr>
          <w:jc w:val="center"/>
        </w:trPr>
        <w:tc>
          <w:tcPr>
            <w:tcW w:w="2567" w:type="pct"/>
            <w:shd w:val="clear" w:color="auto" w:fill="8064A2"/>
          </w:tcPr>
          <w:p w14:paraId="49DB9E72" w14:textId="77777777" w:rsidR="00DB65AE" w:rsidRPr="00131078" w:rsidRDefault="00DB65AE" w:rsidP="009A287C">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Risk</w:t>
            </w:r>
          </w:p>
        </w:tc>
        <w:tc>
          <w:tcPr>
            <w:tcW w:w="2433" w:type="pct"/>
            <w:shd w:val="clear" w:color="auto" w:fill="8064A2"/>
          </w:tcPr>
          <w:p w14:paraId="095A4CB7" w14:textId="77777777" w:rsidR="00DB65AE" w:rsidRPr="00131078" w:rsidRDefault="00DB65AE" w:rsidP="009A287C">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Mitigation action</w:t>
            </w:r>
          </w:p>
        </w:tc>
      </w:tr>
      <w:tr w:rsidR="00DB65AE" w:rsidRPr="00131078" w14:paraId="086127B4" w14:textId="77777777" w:rsidTr="002C773C">
        <w:trPr>
          <w:jc w:val="center"/>
        </w:trPr>
        <w:tc>
          <w:tcPr>
            <w:tcW w:w="2567" w:type="pct"/>
            <w:shd w:val="clear" w:color="auto" w:fill="auto"/>
          </w:tcPr>
          <w:p w14:paraId="23D65260" w14:textId="77777777" w:rsidR="00DB65AE" w:rsidRPr="00131078" w:rsidRDefault="005664FA" w:rsidP="009A287C">
            <w:pPr>
              <w:pStyle w:val="Saisieparagraph"/>
              <w:shd w:val="clear" w:color="auto" w:fill="auto"/>
              <w:rPr>
                <w:rFonts w:asciiTheme="minorHAnsi" w:hAnsiTheme="minorHAnsi" w:cs="Arial"/>
                <w:sz w:val="20"/>
                <w:szCs w:val="20"/>
              </w:rPr>
            </w:pPr>
            <w:r w:rsidRPr="00131078">
              <w:rPr>
                <w:rFonts w:asciiTheme="minorHAnsi" w:hAnsiTheme="minorHAnsi" w:cs="Arial"/>
                <w:sz w:val="20"/>
                <w:szCs w:val="20"/>
              </w:rPr>
              <w:t xml:space="preserve">Continuing performance problems with the current generation of </w:t>
            </w:r>
            <w:proofErr w:type="spellStart"/>
            <w:r w:rsidRPr="00131078">
              <w:rPr>
                <w:rFonts w:asciiTheme="minorHAnsi" w:hAnsiTheme="minorHAnsi" w:cs="Arial"/>
                <w:sz w:val="20"/>
                <w:szCs w:val="20"/>
              </w:rPr>
              <w:t>Trilogue</w:t>
            </w:r>
            <w:proofErr w:type="spellEnd"/>
            <w:r w:rsidRPr="00131078">
              <w:rPr>
                <w:rFonts w:asciiTheme="minorHAnsi" w:hAnsiTheme="minorHAnsi" w:cs="Arial"/>
                <w:sz w:val="20"/>
                <w:szCs w:val="20"/>
              </w:rPr>
              <w:t xml:space="preserve"> Tables IT supporting tools.</w:t>
            </w:r>
          </w:p>
        </w:tc>
        <w:tc>
          <w:tcPr>
            <w:tcW w:w="2433" w:type="pct"/>
            <w:shd w:val="clear" w:color="auto" w:fill="auto"/>
          </w:tcPr>
          <w:p w14:paraId="7022F6C0" w14:textId="77777777" w:rsidR="00DB65AE" w:rsidRPr="00131078" w:rsidRDefault="005664FA" w:rsidP="009A287C">
            <w:pPr>
              <w:pStyle w:val="Saisieparagraph"/>
              <w:shd w:val="clear" w:color="auto" w:fill="auto"/>
              <w:ind w:left="84"/>
              <w:rPr>
                <w:rFonts w:asciiTheme="minorHAnsi" w:hAnsiTheme="minorHAnsi"/>
                <w:sz w:val="20"/>
                <w:szCs w:val="20"/>
              </w:rPr>
            </w:pPr>
            <w:r w:rsidRPr="00131078">
              <w:rPr>
                <w:rFonts w:asciiTheme="minorHAnsi" w:hAnsiTheme="minorHAnsi"/>
                <w:sz w:val="20"/>
                <w:szCs w:val="20"/>
              </w:rPr>
              <w:t>Continue investigation into the problem set and designing appropriate solution, acceptable by the Business and the End Users.</w:t>
            </w:r>
          </w:p>
        </w:tc>
      </w:tr>
      <w:tr w:rsidR="000647D0" w:rsidRPr="00131078" w14:paraId="360787E8" w14:textId="77777777" w:rsidTr="000647D0">
        <w:trPr>
          <w:jc w:val="center"/>
        </w:trPr>
        <w:tc>
          <w:tcPr>
            <w:tcW w:w="2567" w:type="pct"/>
            <w:shd w:val="clear" w:color="auto" w:fill="auto"/>
          </w:tcPr>
          <w:p w14:paraId="4D1B0655"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20CEBBCE"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0647D0" w:rsidRPr="00131078" w14:paraId="3884D402" w14:textId="77777777" w:rsidTr="000647D0">
        <w:trPr>
          <w:jc w:val="center"/>
        </w:trPr>
        <w:tc>
          <w:tcPr>
            <w:tcW w:w="2567" w:type="pct"/>
            <w:shd w:val="clear" w:color="auto" w:fill="auto"/>
          </w:tcPr>
          <w:p w14:paraId="59F5A05A"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3F158B11"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0647D0" w:rsidRPr="00131078" w14:paraId="4951B6A6" w14:textId="77777777" w:rsidTr="000647D0">
        <w:trPr>
          <w:jc w:val="center"/>
        </w:trPr>
        <w:tc>
          <w:tcPr>
            <w:tcW w:w="2567" w:type="pct"/>
            <w:shd w:val="clear" w:color="auto" w:fill="auto"/>
          </w:tcPr>
          <w:p w14:paraId="5AC6197B"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7CCC6BD5"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2B56A2" w:rsidRPr="00131078" w14:paraId="0973A366" w14:textId="77777777" w:rsidTr="002C773C">
        <w:trPr>
          <w:jc w:val="center"/>
        </w:trPr>
        <w:tc>
          <w:tcPr>
            <w:tcW w:w="2567" w:type="pct"/>
            <w:shd w:val="clear" w:color="auto" w:fill="auto"/>
          </w:tcPr>
          <w:p w14:paraId="123CD2ED" w14:textId="77777777" w:rsidR="002B56A2" w:rsidRPr="00131078" w:rsidRDefault="002B56A2" w:rsidP="009A287C">
            <w:pPr>
              <w:pStyle w:val="Saisieparagraph"/>
              <w:shd w:val="clear" w:color="auto" w:fill="auto"/>
              <w:rPr>
                <w:rFonts w:asciiTheme="minorHAnsi" w:hAnsiTheme="minorHAnsi" w:cs="Arial"/>
                <w:color w:val="888888"/>
                <w:sz w:val="20"/>
                <w:szCs w:val="20"/>
              </w:rPr>
            </w:pPr>
          </w:p>
        </w:tc>
        <w:tc>
          <w:tcPr>
            <w:tcW w:w="2433" w:type="pct"/>
            <w:shd w:val="clear" w:color="auto" w:fill="auto"/>
          </w:tcPr>
          <w:p w14:paraId="427479DB" w14:textId="77777777" w:rsidR="002B56A2" w:rsidRPr="00131078" w:rsidRDefault="002B56A2" w:rsidP="009A287C">
            <w:pPr>
              <w:pStyle w:val="Saisieparagraph"/>
              <w:shd w:val="clear" w:color="auto" w:fill="auto"/>
              <w:ind w:left="84"/>
              <w:rPr>
                <w:rFonts w:asciiTheme="minorHAnsi" w:hAnsiTheme="minorHAnsi"/>
                <w:sz w:val="20"/>
                <w:szCs w:val="20"/>
              </w:rPr>
            </w:pPr>
          </w:p>
        </w:tc>
      </w:tr>
    </w:tbl>
    <w:p w14:paraId="3450358E" w14:textId="77777777" w:rsidR="005664FA" w:rsidRPr="00131078" w:rsidRDefault="005664FA" w:rsidP="002C773C">
      <w:pPr>
        <w:rPr>
          <w:rFonts w:asciiTheme="minorHAnsi" w:hAnsiTheme="minorHAnsi"/>
          <w:b/>
          <w:sz w:val="20"/>
          <w:szCs w:val="20"/>
        </w:rPr>
      </w:pPr>
    </w:p>
    <w:p w14:paraId="04235697" w14:textId="77777777" w:rsidR="005664FA" w:rsidRPr="00131078" w:rsidRDefault="005664FA">
      <w:pPr>
        <w:spacing w:before="0" w:line="240" w:lineRule="auto"/>
        <w:jc w:val="left"/>
        <w:rPr>
          <w:rFonts w:asciiTheme="minorHAnsi" w:hAnsiTheme="minorHAnsi"/>
          <w:b/>
          <w:sz w:val="20"/>
          <w:szCs w:val="20"/>
        </w:rPr>
      </w:pPr>
      <w:r w:rsidRPr="00131078">
        <w:rPr>
          <w:rFonts w:asciiTheme="minorHAnsi" w:hAnsiTheme="minorHAnsi"/>
          <w:b/>
          <w:sz w:val="20"/>
          <w:szCs w:val="20"/>
        </w:rPr>
        <w:br w:type="page"/>
      </w:r>
    </w:p>
    <w:p w14:paraId="5ABD95B4" w14:textId="77777777" w:rsidR="003D4712" w:rsidRPr="00131078" w:rsidRDefault="003D4712" w:rsidP="002C773C">
      <w:pPr>
        <w:rPr>
          <w:rFonts w:asciiTheme="minorHAnsi" w:hAnsiTheme="minorHAnsi"/>
          <w:b/>
          <w:sz w:val="20"/>
          <w:szCs w:val="20"/>
        </w:rPr>
      </w:pPr>
    </w:p>
    <w:p w14:paraId="3624F2BB" w14:textId="77777777" w:rsidR="005664FA" w:rsidRPr="00131078" w:rsidRDefault="005664FA" w:rsidP="005664FA">
      <w:pPr>
        <w:pStyle w:val="Heading2"/>
        <w:numPr>
          <w:ilvl w:val="1"/>
          <w:numId w:val="1"/>
        </w:numPr>
        <w:rPr>
          <w:rFonts w:asciiTheme="minorHAnsi" w:hAnsiTheme="minorHAnsi"/>
          <w:sz w:val="20"/>
          <w:szCs w:val="20"/>
        </w:rPr>
      </w:pPr>
      <w:bookmarkStart w:id="50" w:name="_Toc461006430"/>
      <w:r w:rsidRPr="00131078">
        <w:rPr>
          <w:rFonts w:asciiTheme="minorHAnsi" w:hAnsiTheme="minorHAnsi"/>
          <w:sz w:val="20"/>
          <w:szCs w:val="20"/>
          <w:lang w:val="en-GB"/>
        </w:rPr>
        <w:t xml:space="preserve">Details - Scenario 2 - </w:t>
      </w:r>
      <w:r w:rsidRPr="00131078">
        <w:rPr>
          <w:rFonts w:asciiTheme="minorHAnsi" w:hAnsiTheme="minorHAnsi"/>
          <w:sz w:val="20"/>
          <w:szCs w:val="20"/>
        </w:rPr>
        <w:t>Desktop Hardware Upgrade</w:t>
      </w:r>
      <w:bookmarkEnd w:id="50"/>
    </w:p>
    <w:p w14:paraId="4280CFB1"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This section presents the financial and non-financial impacts of the scenario. List the positive and negative non-financial impacts: organisational, technological, regulatory and others. Then list all the costs elements.</w:t>
      </w:r>
    </w:p>
    <w:p w14:paraId="62AC9862"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51" w:name="_Toc461006431"/>
      <w:r w:rsidRPr="00131078">
        <w:rPr>
          <w:rFonts w:asciiTheme="minorHAnsi" w:hAnsiTheme="minorHAnsi"/>
          <w:b w:val="0"/>
          <w:i w:val="0"/>
          <w:sz w:val="20"/>
          <w:szCs w:val="20"/>
        </w:rPr>
        <w:t>Business requirements coverage</w:t>
      </w:r>
      <w:bookmarkEnd w:id="51"/>
    </w:p>
    <w:p w14:paraId="125ED4B3" w14:textId="77777777" w:rsidR="005664FA" w:rsidRPr="00131078" w:rsidRDefault="005664FA" w:rsidP="005664FA">
      <w:pPr>
        <w:pStyle w:val="Conseilsinvisibles"/>
        <w:ind w:firstLine="720"/>
        <w:rPr>
          <w:rFonts w:asciiTheme="minorHAnsi" w:hAnsiTheme="minorHAnsi"/>
          <w:sz w:val="20"/>
          <w:szCs w:val="20"/>
        </w:rPr>
      </w:pPr>
      <w:r w:rsidRPr="00131078">
        <w:rPr>
          <w:rFonts w:asciiTheme="minorHAnsi" w:hAnsiTheme="minorHAnsi"/>
          <w:sz w:val="20"/>
          <w:szCs w:val="20"/>
        </w:rPr>
        <w:t>Identify the business requirements covered by this scenario. Refer to the deliverable "Business Requirements log (BREQ)"</w:t>
      </w:r>
    </w:p>
    <w:p w14:paraId="5B129C7C" w14:textId="77777777" w:rsidR="005664FA" w:rsidRPr="00131078" w:rsidRDefault="005664FA" w:rsidP="005664FA">
      <w:pPr>
        <w:rPr>
          <w:rFonts w:asciiTheme="minorHAnsi" w:hAnsiTheme="minorHAnsi"/>
          <w:sz w:val="20"/>
          <w:szCs w:val="20"/>
        </w:rPr>
      </w:pPr>
    </w:p>
    <w:p w14:paraId="740A297E"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52" w:name="_Toc461006432"/>
      <w:r w:rsidRPr="00131078">
        <w:rPr>
          <w:rFonts w:asciiTheme="minorHAnsi" w:hAnsiTheme="minorHAnsi"/>
          <w:b w:val="0"/>
          <w:i w:val="0"/>
          <w:sz w:val="20"/>
          <w:szCs w:val="20"/>
        </w:rPr>
        <w:t>Potential business and organisational impact</w:t>
      </w:r>
      <w:bookmarkEnd w:id="52"/>
    </w:p>
    <w:p w14:paraId="44E6CEEB" w14:textId="4ADBC3CE" w:rsidR="005664FA" w:rsidRPr="00131078" w:rsidRDefault="005664FA" w:rsidP="005664FA">
      <w:pPr>
        <w:ind w:left="1134"/>
        <w:rPr>
          <w:rFonts w:asciiTheme="minorHAnsi" w:hAnsiTheme="minorHAnsi"/>
          <w:sz w:val="20"/>
          <w:szCs w:val="20"/>
        </w:rPr>
      </w:pPr>
      <w:r w:rsidRPr="00131078">
        <w:rPr>
          <w:rFonts w:asciiTheme="minorHAnsi" w:hAnsiTheme="minorHAnsi"/>
          <w:sz w:val="20"/>
          <w:szCs w:val="20"/>
        </w:rPr>
        <w:t>Major imp</w:t>
      </w:r>
      <w:r w:rsidR="0030354F">
        <w:rPr>
          <w:rFonts w:asciiTheme="minorHAnsi" w:hAnsiTheme="minorHAnsi"/>
          <w:sz w:val="20"/>
          <w:szCs w:val="20"/>
        </w:rPr>
        <w:t xml:space="preserve">act lies on the side of DG ITEC that </w:t>
      </w:r>
      <w:r w:rsidRPr="00131078">
        <w:rPr>
          <w:rFonts w:asciiTheme="minorHAnsi" w:hAnsiTheme="minorHAnsi"/>
          <w:sz w:val="20"/>
          <w:szCs w:val="20"/>
        </w:rPr>
        <w:t xml:space="preserve">is responsible for individual workstations of all EP staff. Apart of this particular impact, no other changes would take place at the EP regarding the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Table processes.</w:t>
      </w:r>
    </w:p>
    <w:p w14:paraId="659CE8DB"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53" w:name="_Toc461006433"/>
      <w:r w:rsidRPr="00131078">
        <w:rPr>
          <w:rFonts w:asciiTheme="minorHAnsi" w:hAnsiTheme="minorHAnsi"/>
          <w:b w:val="0"/>
          <w:i w:val="0"/>
          <w:sz w:val="20"/>
          <w:szCs w:val="20"/>
        </w:rPr>
        <w:t>Potential technological impact</w:t>
      </w:r>
      <w:bookmarkEnd w:id="53"/>
    </w:p>
    <w:p w14:paraId="4F9E1171" w14:textId="0C81759C" w:rsidR="005664FA" w:rsidRPr="00131078" w:rsidRDefault="005664FA" w:rsidP="005664FA">
      <w:pPr>
        <w:ind w:left="1134"/>
        <w:rPr>
          <w:rFonts w:asciiTheme="minorHAnsi" w:hAnsiTheme="minorHAnsi"/>
          <w:sz w:val="20"/>
          <w:szCs w:val="20"/>
        </w:rPr>
      </w:pPr>
      <w:r w:rsidRPr="00131078">
        <w:rPr>
          <w:rFonts w:asciiTheme="minorHAnsi" w:hAnsiTheme="minorHAnsi"/>
          <w:sz w:val="20"/>
          <w:szCs w:val="20"/>
        </w:rPr>
        <w:t>No technical impact, beside</w:t>
      </w:r>
      <w:ins w:id="54" w:author="KOUKLAKIS Georgios" w:date="2016-09-06T11:40:00Z">
        <w:r w:rsidR="007D642D">
          <w:rPr>
            <w:rFonts w:asciiTheme="minorHAnsi" w:hAnsiTheme="minorHAnsi"/>
            <w:sz w:val="20"/>
            <w:szCs w:val="20"/>
          </w:rPr>
          <w:t>s</w:t>
        </w:r>
      </w:ins>
      <w:r w:rsidRPr="00131078">
        <w:rPr>
          <w:rFonts w:asciiTheme="minorHAnsi" w:hAnsiTheme="minorHAnsi"/>
          <w:sz w:val="20"/>
          <w:szCs w:val="20"/>
        </w:rPr>
        <w:t xml:space="preserve"> the need to study and establish performance</w:t>
      </w:r>
      <w:r w:rsidR="002C672F" w:rsidRPr="00131078">
        <w:rPr>
          <w:rFonts w:asciiTheme="minorHAnsi" w:hAnsiTheme="minorHAnsi"/>
          <w:sz w:val="20"/>
          <w:szCs w:val="20"/>
        </w:rPr>
        <w:t xml:space="preserve"> needs</w:t>
      </w:r>
      <w:r w:rsidRPr="00131078">
        <w:rPr>
          <w:rFonts w:asciiTheme="minorHAnsi" w:hAnsiTheme="minorHAnsi"/>
          <w:sz w:val="20"/>
          <w:szCs w:val="20"/>
        </w:rPr>
        <w:t xml:space="preserve"> of the current generation of IT tools used in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Processes.</w:t>
      </w:r>
    </w:p>
    <w:p w14:paraId="7E100DDD"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55" w:name="_Toc461006434"/>
      <w:r w:rsidRPr="00131078">
        <w:rPr>
          <w:rFonts w:asciiTheme="minorHAnsi" w:hAnsiTheme="minorHAnsi"/>
          <w:b w:val="0"/>
          <w:i w:val="0"/>
          <w:sz w:val="20"/>
          <w:szCs w:val="20"/>
        </w:rPr>
        <w:t>Personal data</w:t>
      </w:r>
      <w:r w:rsidRPr="00131078">
        <w:rPr>
          <w:rStyle w:val="FootnoteReference"/>
          <w:rFonts w:asciiTheme="minorHAnsi" w:hAnsiTheme="minorHAnsi"/>
          <w:b w:val="0"/>
          <w:i w:val="0"/>
          <w:sz w:val="20"/>
          <w:szCs w:val="20"/>
        </w:rPr>
        <w:footnoteReference w:id="3"/>
      </w:r>
      <w:r w:rsidRPr="00131078">
        <w:rPr>
          <w:rFonts w:asciiTheme="minorHAnsi" w:hAnsiTheme="minorHAnsi"/>
          <w:b w:val="0"/>
          <w:i w:val="0"/>
          <w:sz w:val="20"/>
          <w:szCs w:val="20"/>
        </w:rPr>
        <w:t xml:space="preserve"> impact</w:t>
      </w:r>
      <w:bookmarkEnd w:id="55"/>
    </w:p>
    <w:p w14:paraId="48F0D41E" w14:textId="77777777" w:rsidR="005664FA" w:rsidRPr="00131078" w:rsidRDefault="005664FA" w:rsidP="005664FA">
      <w:pPr>
        <w:rPr>
          <w:rFonts w:asciiTheme="minorHAnsi" w:hAnsiTheme="minorHAnsi"/>
          <w:sz w:val="20"/>
          <w:szCs w:val="20"/>
        </w:rPr>
      </w:pPr>
      <w:r w:rsidRPr="00131078">
        <w:rPr>
          <w:rFonts w:asciiTheme="minorHAnsi" w:hAnsiTheme="minorHAnsi"/>
          <w:sz w:val="20"/>
          <w:szCs w:val="20"/>
        </w:rPr>
        <w:t>The processing of personal data is subject to specific requirements enshrined in Regulation EC n°45/2001. Therefore, any impact on personal data shall be identified as soon as possible.</w:t>
      </w:r>
    </w:p>
    <w:p w14:paraId="5A064E0D" w14:textId="0A0798BC" w:rsidR="005664FA" w:rsidRPr="00131078" w:rsidRDefault="005664FA" w:rsidP="005664FA">
      <w:pPr>
        <w:rPr>
          <w:rFonts w:asciiTheme="minorHAnsi" w:hAnsiTheme="minorHAnsi"/>
          <w:sz w:val="20"/>
          <w:szCs w:val="20"/>
        </w:rPr>
      </w:pPr>
      <w:r w:rsidRPr="00131078">
        <w:rPr>
          <w:rFonts w:asciiTheme="minorHAnsi" w:hAnsiTheme="minorHAnsi"/>
          <w:sz w:val="20"/>
          <w:szCs w:val="20"/>
          <w:u w:val="single"/>
        </w:rPr>
        <w:t xml:space="preserve">Annex </w:t>
      </w:r>
      <w:ins w:id="56" w:author="KOUKLAKIS Georgios" w:date="2016-09-06T12:06:00Z">
        <w:r w:rsidR="007E6D48">
          <w:rPr>
            <w:rFonts w:asciiTheme="minorHAnsi" w:hAnsiTheme="minorHAnsi"/>
            <w:sz w:val="20"/>
            <w:szCs w:val="20"/>
            <w:u w:val="single"/>
          </w:rPr>
          <w:t>7</w:t>
        </w:r>
        <w:r w:rsidR="007E6D48" w:rsidRPr="00131078">
          <w:rPr>
            <w:rFonts w:asciiTheme="minorHAnsi" w:hAnsiTheme="minorHAnsi"/>
            <w:sz w:val="20"/>
            <w:szCs w:val="20"/>
            <w:u w:val="single"/>
          </w:rPr>
          <w:t xml:space="preserve"> </w:t>
        </w:r>
      </w:ins>
      <w:r w:rsidRPr="00131078">
        <w:rPr>
          <w:rFonts w:asciiTheme="minorHAnsi" w:hAnsiTheme="minorHAnsi"/>
          <w:sz w:val="20"/>
          <w:szCs w:val="20"/>
          <w:u w:val="single"/>
        </w:rPr>
        <w:t>shall be filled in if at least one of the here below boxes has been ticked</w:t>
      </w:r>
      <w:r w:rsidRPr="00131078">
        <w:rPr>
          <w:rFonts w:asciiTheme="minorHAnsi" w:hAnsiTheme="minorHAnsi"/>
          <w:sz w:val="20"/>
          <w:szCs w:val="20"/>
        </w:rPr>
        <w:t xml:space="preserve"> whilst contact shall be made with the Data Protection Service of the Institution by the Business Owner (MOA).</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9628"/>
      </w:tblGrid>
      <w:tr w:rsidR="005664FA" w:rsidRPr="00131078" w14:paraId="2B64D3B3" w14:textId="77777777" w:rsidTr="005664FA">
        <w:trPr>
          <w:trHeight w:val="246"/>
          <w:jc w:val="center"/>
        </w:trPr>
        <w:tc>
          <w:tcPr>
            <w:tcW w:w="5000" w:type="pct"/>
            <w:shd w:val="clear" w:color="auto" w:fill="8064A2"/>
          </w:tcPr>
          <w:p w14:paraId="3EED29AE" w14:textId="77777777" w:rsidR="005664FA" w:rsidRPr="00131078" w:rsidRDefault="005664FA" w:rsidP="005664FA">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What categories of personal data will be processed?</w:t>
            </w:r>
          </w:p>
        </w:tc>
      </w:tr>
      <w:tr w:rsidR="005664FA" w:rsidRPr="00131078" w14:paraId="131F1D45" w14:textId="77777777" w:rsidTr="005664FA">
        <w:trPr>
          <w:trHeight w:val="246"/>
          <w:jc w:val="center"/>
        </w:trPr>
        <w:tc>
          <w:tcPr>
            <w:tcW w:w="5000" w:type="pct"/>
            <w:shd w:val="clear" w:color="auto" w:fill="auto"/>
          </w:tcPr>
          <w:p w14:paraId="561A4B8C" w14:textId="4E6A15C0" w:rsidR="005664FA" w:rsidRPr="00131078" w:rsidRDefault="00356760" w:rsidP="005664FA">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Pr>
                <w:rFonts w:asciiTheme="minorHAnsi" w:hAnsiTheme="minorHAnsi"/>
                <w:sz w:val="20"/>
                <w:szCs w:val="20"/>
              </w:rPr>
              <w:fldChar w:fldCharType="end"/>
            </w:r>
            <w:r w:rsidR="005664FA" w:rsidRPr="00131078">
              <w:rPr>
                <w:rFonts w:asciiTheme="minorHAnsi" w:hAnsiTheme="minorHAnsi"/>
                <w:sz w:val="20"/>
                <w:szCs w:val="20"/>
              </w:rPr>
              <w:t xml:space="preserve"> Administrative data (name, email, phone numbers, function, personnel number ...)</w:t>
            </w:r>
          </w:p>
          <w:p w14:paraId="49D12BAD"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related to criminal convictions (criminal records)</w:t>
            </w:r>
          </w:p>
          <w:p w14:paraId="78856250"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Evaluation data (cv, annual staff reports, …)</w:t>
            </w:r>
          </w:p>
          <w:p w14:paraId="3019886E"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revealing racial or ethnic origin, political opinions, religious or philosophical beliefs, trade-union membership </w:t>
            </w:r>
          </w:p>
          <w:p w14:paraId="5E93B70E"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concerning health or sex life</w:t>
            </w:r>
          </w:p>
          <w:p w14:paraId="63E27EC8"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Financial data (bank account, ...)</w:t>
            </w:r>
          </w:p>
          <w:p w14:paraId="0326B1AD"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Profiling data (consumption habits, use of technical log files , GPS coordinates, …) - Please specify:</w:t>
            </w:r>
          </w:p>
          <w:p w14:paraId="7E7AE65A" w14:textId="77777777" w:rsidR="005664FA" w:rsidRPr="00131078" w:rsidRDefault="005664FA" w:rsidP="005664FA">
            <w:pPr>
              <w:pStyle w:val="Saisieparagraph"/>
              <w:pBdr>
                <w:bottom w:val="single" w:sz="4" w:space="1" w:color="B2A1C7"/>
              </w:pBdr>
              <w:spacing w:before="0"/>
              <w:ind w:left="720"/>
              <w:rPr>
                <w:rFonts w:asciiTheme="minorHAnsi" w:hAnsiTheme="minorHAnsi"/>
                <w:sz w:val="20"/>
                <w:szCs w:val="20"/>
              </w:rPr>
            </w:pPr>
          </w:p>
          <w:p w14:paraId="4BE406DA"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Biometric data (hand-written signature, fingerprints, …) - Please specify:</w:t>
            </w:r>
          </w:p>
          <w:p w14:paraId="05E7C938" w14:textId="77777777" w:rsidR="005664FA" w:rsidRPr="00131078" w:rsidRDefault="005664FA" w:rsidP="005664FA">
            <w:pPr>
              <w:pStyle w:val="Saisieparagraph"/>
              <w:pBdr>
                <w:bottom w:val="single" w:sz="4" w:space="1" w:color="B2A1C7"/>
              </w:pBdr>
              <w:spacing w:before="0"/>
              <w:ind w:left="720"/>
              <w:rPr>
                <w:rFonts w:asciiTheme="minorHAnsi" w:hAnsiTheme="minorHAnsi"/>
                <w:sz w:val="20"/>
                <w:szCs w:val="20"/>
              </w:rPr>
            </w:pPr>
          </w:p>
          <w:p w14:paraId="281F0BAA"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 Please specify:</w:t>
            </w:r>
          </w:p>
          <w:p w14:paraId="4A0F3394" w14:textId="77777777" w:rsidR="005664FA" w:rsidRPr="00131078" w:rsidRDefault="005664FA" w:rsidP="005664FA">
            <w:pPr>
              <w:pStyle w:val="Saisieparagraph"/>
              <w:pBdr>
                <w:bottom w:val="single" w:sz="4" w:space="1" w:color="B2A1C7"/>
              </w:pBdr>
              <w:spacing w:before="0"/>
              <w:ind w:left="720"/>
              <w:rPr>
                <w:rFonts w:asciiTheme="minorHAnsi" w:hAnsiTheme="minorHAnsi"/>
                <w:sz w:val="20"/>
                <w:szCs w:val="20"/>
              </w:rPr>
            </w:pPr>
          </w:p>
          <w:p w14:paraId="443A7ECB" w14:textId="77777777" w:rsidR="005664FA" w:rsidRPr="00131078" w:rsidRDefault="005664FA" w:rsidP="005664FA">
            <w:pPr>
              <w:pStyle w:val="Saisieparagraph"/>
              <w:spacing w:before="0"/>
              <w:rPr>
                <w:rFonts w:asciiTheme="minorHAnsi" w:hAnsiTheme="minorHAnsi"/>
                <w:sz w:val="20"/>
                <w:szCs w:val="20"/>
              </w:rPr>
            </w:pPr>
          </w:p>
        </w:tc>
      </w:tr>
    </w:tbl>
    <w:p w14:paraId="2BB2ACA5" w14:textId="77777777" w:rsidR="005664FA" w:rsidRPr="00131078" w:rsidRDefault="005664FA" w:rsidP="005664FA">
      <w:pPr>
        <w:rPr>
          <w:rFonts w:asciiTheme="minorHAnsi" w:hAnsiTheme="minorHAnsi"/>
          <w:sz w:val="20"/>
          <w:szCs w:val="20"/>
        </w:rPr>
      </w:pPr>
    </w:p>
    <w:p w14:paraId="009601D9"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57" w:name="_Toc461006435"/>
      <w:r w:rsidRPr="00131078">
        <w:rPr>
          <w:rFonts w:asciiTheme="minorHAnsi" w:hAnsiTheme="minorHAnsi"/>
          <w:b w:val="0"/>
          <w:i w:val="0"/>
          <w:sz w:val="20"/>
          <w:szCs w:val="20"/>
        </w:rPr>
        <w:lastRenderedPageBreak/>
        <w:t>Other potential impact</w:t>
      </w:r>
      <w:bookmarkEnd w:id="57"/>
    </w:p>
    <w:p w14:paraId="15D19563" w14:textId="77777777" w:rsidR="005664FA" w:rsidRPr="00131078" w:rsidRDefault="005664FA" w:rsidP="005664FA">
      <w:pPr>
        <w:rPr>
          <w:rFonts w:asciiTheme="minorHAnsi" w:hAnsiTheme="minorHAnsi"/>
          <w:sz w:val="20"/>
          <w:szCs w:val="20"/>
        </w:rPr>
      </w:pPr>
    </w:p>
    <w:p w14:paraId="245CA93F"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58" w:name="_Toc461006436"/>
      <w:r w:rsidRPr="00131078">
        <w:rPr>
          <w:rFonts w:asciiTheme="minorHAnsi" w:hAnsiTheme="minorHAnsi"/>
          <w:b w:val="0"/>
          <w:i w:val="0"/>
          <w:sz w:val="20"/>
          <w:szCs w:val="20"/>
        </w:rPr>
        <w:t>Benefits and costs analysis</w:t>
      </w:r>
      <w:bookmarkEnd w:id="58"/>
    </w:p>
    <w:p w14:paraId="11D5904C"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List all the cost elements related to the scenario and produce initial estimates of the costs.</w:t>
      </w:r>
    </w:p>
    <w:p w14:paraId="490D6A7E"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 xml:space="preserve">Typical business case </w:t>
      </w:r>
      <w:r w:rsidRPr="00131078">
        <w:rPr>
          <w:rFonts w:asciiTheme="minorHAnsi" w:hAnsiTheme="minorHAnsi"/>
          <w:iCs/>
        </w:rPr>
        <w:t xml:space="preserve">costs </w:t>
      </w:r>
      <w:r w:rsidRPr="00131078">
        <w:rPr>
          <w:rFonts w:asciiTheme="minorHAnsi" w:hAnsiTheme="minorHAnsi"/>
          <w:sz w:val="20"/>
          <w:szCs w:val="20"/>
        </w:rPr>
        <w:t>include equipment (purchase and maintenance) and labour (training and operation).</w:t>
      </w:r>
    </w:p>
    <w:p w14:paraId="22BB52C8"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If the costs and the benefits can be quantified, you can conduct a cost-benefit analysis by which you weigh expected costs against expected benefits to determine the best (or most profitable) course of action</w:t>
      </w:r>
    </w:p>
    <w:p w14:paraId="07638D24"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The cost and financial analysis can be completed within the next version of the business case.</w:t>
      </w:r>
    </w:p>
    <w:p w14:paraId="112A4053" w14:textId="5DA50B59" w:rsidR="005664FA" w:rsidRPr="00131078" w:rsidRDefault="005664FA" w:rsidP="005664FA">
      <w:pPr>
        <w:rPr>
          <w:rFonts w:asciiTheme="minorHAnsi" w:hAnsiTheme="minorHAnsi"/>
          <w:sz w:val="20"/>
          <w:szCs w:val="20"/>
        </w:rPr>
      </w:pPr>
      <w:r w:rsidRPr="00131078">
        <w:rPr>
          <w:rFonts w:asciiTheme="minorHAnsi" w:hAnsiTheme="minorHAnsi"/>
          <w:sz w:val="20"/>
          <w:szCs w:val="20"/>
        </w:rPr>
        <w:t xml:space="preserve">The scenario would allow dealing with the biggest </w:t>
      </w:r>
      <w:r w:rsidR="0030354F">
        <w:rPr>
          <w:rFonts w:asciiTheme="minorHAnsi" w:hAnsiTheme="minorHAnsi"/>
          <w:sz w:val="20"/>
          <w:szCs w:val="20"/>
        </w:rPr>
        <w:t xml:space="preserve">performance </w:t>
      </w:r>
      <w:r w:rsidRPr="00131078">
        <w:rPr>
          <w:rFonts w:asciiTheme="minorHAnsi" w:hAnsiTheme="minorHAnsi"/>
          <w:sz w:val="20"/>
          <w:szCs w:val="20"/>
        </w:rPr>
        <w:t xml:space="preserve">hurdle, as communicated by the End Users. However, </w:t>
      </w:r>
      <w:r w:rsidR="0030354F">
        <w:rPr>
          <w:rFonts w:asciiTheme="minorHAnsi" w:hAnsiTheme="minorHAnsi"/>
          <w:sz w:val="20"/>
          <w:szCs w:val="20"/>
        </w:rPr>
        <w:t>any Business Objectives</w:t>
      </w:r>
      <w:r w:rsidR="009F60C3">
        <w:rPr>
          <w:rFonts w:asciiTheme="minorHAnsi" w:hAnsiTheme="minorHAnsi"/>
          <w:sz w:val="20"/>
          <w:szCs w:val="20"/>
        </w:rPr>
        <w:t xml:space="preserve"> not related to performance</w:t>
      </w:r>
      <w:r w:rsidR="0030354F">
        <w:rPr>
          <w:rFonts w:asciiTheme="minorHAnsi" w:hAnsiTheme="minorHAnsi"/>
          <w:sz w:val="20"/>
          <w:szCs w:val="20"/>
        </w:rPr>
        <w:t xml:space="preserve"> would not be fulfilled.</w:t>
      </w:r>
    </w:p>
    <w:p w14:paraId="1CF26401"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59" w:name="_Toc461006437"/>
      <w:r w:rsidRPr="00131078">
        <w:rPr>
          <w:rFonts w:asciiTheme="minorHAnsi" w:hAnsiTheme="minorHAnsi"/>
          <w:b w:val="0"/>
          <w:i w:val="0"/>
          <w:sz w:val="20"/>
          <w:szCs w:val="20"/>
        </w:rPr>
        <w:t>Risk assessment and mitigation actions</w:t>
      </w:r>
      <w:bookmarkEnd w:id="59"/>
    </w:p>
    <w:p w14:paraId="19F34884"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Identify the risks and conduct a risk assessment for the scenario, along with the development of a risk response.</w:t>
      </w:r>
    </w:p>
    <w:p w14:paraId="2531B4BD"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The business case must identify all material risks associated with the scenario, an indication as to who is positioned to bear those risks, and a proposed means to manage risk.</w:t>
      </w:r>
    </w:p>
    <w:p w14:paraId="7EEF86C1"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Each scenario will invariably involve some element of risk and uncertainty. Risk encompasses a range of factors, which may result in a scenario failing to deliver the expected outputs and/or outcomes at the estimated cost and time.</w:t>
      </w:r>
    </w:p>
    <w:p w14:paraId="4611A0FC"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Both risk and uncertainty are rarely able to be removed, but can usually be managed. The risks should be assessed in detail and strategies developed to reduce or manage them for the preferred option.</w:t>
      </w:r>
    </w:p>
    <w:p w14:paraId="2D59BB97"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Where appropriate mitigation actions can be devised to manage the risks, they should be documented and included in the business case.</w:t>
      </w:r>
    </w:p>
    <w:p w14:paraId="667E53BD"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To assist in identifying the various risks inherent in a scenario, the following categories of risk should be considered:</w:t>
      </w:r>
    </w:p>
    <w:p w14:paraId="175F693B"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Change in law/policy, commercial, commissioning, completion/construction, contractual, demand, economic, environmental, financial, implementation, investment planning, management, obsolescence, operations, organisational, political, private sector, regulatory/technological, residual value, and upgrade.</w:t>
      </w:r>
    </w:p>
    <w:p w14:paraId="4254C1AB"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These risks need to be assessed for the business case on an ongoing and routine basis during initiative execution (including the degree of risk sensitivity associated with assumptions used). A risk management planning process should also be covered.</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4943"/>
        <w:gridCol w:w="4685"/>
      </w:tblGrid>
      <w:tr w:rsidR="005664FA" w:rsidRPr="00131078" w14:paraId="41F3F335" w14:textId="77777777" w:rsidTr="005664FA">
        <w:trPr>
          <w:jc w:val="center"/>
        </w:trPr>
        <w:tc>
          <w:tcPr>
            <w:tcW w:w="2567" w:type="pct"/>
            <w:shd w:val="clear" w:color="auto" w:fill="8064A2"/>
          </w:tcPr>
          <w:p w14:paraId="489690AA" w14:textId="77777777" w:rsidR="005664FA" w:rsidRPr="00131078" w:rsidRDefault="005664FA" w:rsidP="005664FA">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Risk</w:t>
            </w:r>
          </w:p>
        </w:tc>
        <w:tc>
          <w:tcPr>
            <w:tcW w:w="2433" w:type="pct"/>
            <w:shd w:val="clear" w:color="auto" w:fill="8064A2"/>
          </w:tcPr>
          <w:p w14:paraId="5338B7E7" w14:textId="77777777" w:rsidR="005664FA" w:rsidRPr="00131078" w:rsidRDefault="005664FA" w:rsidP="005664FA">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Mitigation action</w:t>
            </w:r>
          </w:p>
        </w:tc>
      </w:tr>
      <w:tr w:rsidR="005664FA" w:rsidRPr="00131078" w14:paraId="77486A9A" w14:textId="77777777" w:rsidTr="005664FA">
        <w:trPr>
          <w:jc w:val="center"/>
        </w:trPr>
        <w:tc>
          <w:tcPr>
            <w:tcW w:w="2567" w:type="pct"/>
            <w:shd w:val="clear" w:color="auto" w:fill="auto"/>
          </w:tcPr>
          <w:p w14:paraId="46C60D5F" w14:textId="56D14F80" w:rsidR="005664FA" w:rsidRPr="00131078" w:rsidRDefault="002C672F" w:rsidP="009F60C3">
            <w:pPr>
              <w:pStyle w:val="Saisieparagraph"/>
              <w:shd w:val="clear" w:color="auto" w:fill="auto"/>
              <w:ind w:left="84"/>
              <w:rPr>
                <w:rFonts w:asciiTheme="minorHAnsi" w:hAnsiTheme="minorHAnsi"/>
                <w:sz w:val="20"/>
                <w:szCs w:val="20"/>
              </w:rPr>
            </w:pPr>
            <w:r w:rsidRPr="00131078">
              <w:rPr>
                <w:rFonts w:asciiTheme="minorHAnsi" w:hAnsiTheme="minorHAnsi"/>
                <w:sz w:val="20"/>
                <w:szCs w:val="20"/>
              </w:rPr>
              <w:t>Possible</w:t>
            </w:r>
            <w:r w:rsidR="0030354F">
              <w:rPr>
                <w:rFonts w:asciiTheme="minorHAnsi" w:hAnsiTheme="minorHAnsi"/>
                <w:sz w:val="20"/>
                <w:szCs w:val="20"/>
              </w:rPr>
              <w:t xml:space="preserve"> insurmountable</w:t>
            </w:r>
            <w:r w:rsidRPr="00131078">
              <w:rPr>
                <w:rFonts w:asciiTheme="minorHAnsi" w:hAnsiTheme="minorHAnsi"/>
                <w:sz w:val="20"/>
                <w:szCs w:val="20"/>
              </w:rPr>
              <w:t xml:space="preserve"> incompatibility of </w:t>
            </w:r>
            <w:r w:rsidR="009F60C3">
              <w:rPr>
                <w:rFonts w:asciiTheme="minorHAnsi" w:hAnsiTheme="minorHAnsi"/>
                <w:sz w:val="20"/>
                <w:szCs w:val="20"/>
              </w:rPr>
              <w:t xml:space="preserve">MS Word </w:t>
            </w:r>
            <w:r w:rsidRPr="00131078">
              <w:rPr>
                <w:rFonts w:asciiTheme="minorHAnsi" w:hAnsiTheme="minorHAnsi"/>
                <w:sz w:val="20"/>
                <w:szCs w:val="20"/>
              </w:rPr>
              <w:t>with th</w:t>
            </w:r>
            <w:r w:rsidR="0030354F">
              <w:rPr>
                <w:rFonts w:asciiTheme="minorHAnsi" w:hAnsiTheme="minorHAnsi"/>
                <w:sz w:val="20"/>
                <w:szCs w:val="20"/>
              </w:rPr>
              <w:t xml:space="preserve">e needs of the </w:t>
            </w:r>
            <w:proofErr w:type="spellStart"/>
            <w:r w:rsidR="0030354F">
              <w:rPr>
                <w:rFonts w:asciiTheme="minorHAnsi" w:hAnsiTheme="minorHAnsi"/>
                <w:sz w:val="20"/>
                <w:szCs w:val="20"/>
              </w:rPr>
              <w:t>Trilogue</w:t>
            </w:r>
            <w:proofErr w:type="spellEnd"/>
            <w:r w:rsidR="0030354F">
              <w:rPr>
                <w:rFonts w:asciiTheme="minorHAnsi" w:hAnsiTheme="minorHAnsi"/>
                <w:sz w:val="20"/>
                <w:szCs w:val="20"/>
              </w:rPr>
              <w:t xml:space="preserve"> Tables </w:t>
            </w:r>
            <w:r w:rsidRPr="00131078">
              <w:rPr>
                <w:rFonts w:asciiTheme="minorHAnsi" w:hAnsiTheme="minorHAnsi"/>
                <w:sz w:val="20"/>
                <w:szCs w:val="20"/>
              </w:rPr>
              <w:t>- a column presentation across the entire document.</w:t>
            </w:r>
          </w:p>
        </w:tc>
        <w:tc>
          <w:tcPr>
            <w:tcW w:w="2433" w:type="pct"/>
            <w:shd w:val="clear" w:color="auto" w:fill="auto"/>
          </w:tcPr>
          <w:p w14:paraId="36FBDC8A" w14:textId="78A49996" w:rsidR="005664FA" w:rsidRPr="00131078" w:rsidRDefault="002C672F" w:rsidP="00356760">
            <w:pPr>
              <w:pStyle w:val="Saisieparagraph"/>
              <w:shd w:val="clear" w:color="auto" w:fill="auto"/>
              <w:ind w:left="84"/>
              <w:rPr>
                <w:rFonts w:asciiTheme="minorHAnsi" w:hAnsiTheme="minorHAnsi"/>
                <w:sz w:val="20"/>
                <w:szCs w:val="20"/>
              </w:rPr>
            </w:pPr>
            <w:r w:rsidRPr="00131078">
              <w:rPr>
                <w:rFonts w:asciiTheme="minorHAnsi" w:hAnsiTheme="minorHAnsi"/>
                <w:sz w:val="20"/>
                <w:szCs w:val="20"/>
              </w:rPr>
              <w:t xml:space="preserve">An early careful study </w:t>
            </w:r>
            <w:r w:rsidR="00356760">
              <w:rPr>
                <w:rFonts w:asciiTheme="minorHAnsi" w:hAnsiTheme="minorHAnsi"/>
                <w:sz w:val="20"/>
                <w:szCs w:val="20"/>
              </w:rPr>
              <w:t xml:space="preserve">the </w:t>
            </w:r>
            <w:r w:rsidRPr="00131078">
              <w:rPr>
                <w:rFonts w:asciiTheme="minorHAnsi" w:hAnsiTheme="minorHAnsi"/>
                <w:sz w:val="20"/>
                <w:szCs w:val="20"/>
              </w:rPr>
              <w:t>performance</w:t>
            </w:r>
            <w:r w:rsidR="00356760">
              <w:rPr>
                <w:rFonts w:asciiTheme="minorHAnsi" w:hAnsiTheme="minorHAnsi"/>
                <w:sz w:val="20"/>
                <w:szCs w:val="20"/>
              </w:rPr>
              <w:t xml:space="preserve"> limitations</w:t>
            </w:r>
            <w:r w:rsidRPr="00131078">
              <w:rPr>
                <w:rFonts w:asciiTheme="minorHAnsi" w:hAnsiTheme="minorHAnsi"/>
                <w:sz w:val="20"/>
                <w:szCs w:val="20"/>
              </w:rPr>
              <w:t xml:space="preserve"> </w:t>
            </w:r>
            <w:r w:rsidR="00356760">
              <w:rPr>
                <w:rFonts w:asciiTheme="minorHAnsi" w:hAnsiTheme="minorHAnsi"/>
                <w:sz w:val="20"/>
                <w:szCs w:val="20"/>
              </w:rPr>
              <w:t>of MS Word and other alternative text editors capable of handling tables</w:t>
            </w:r>
          </w:p>
        </w:tc>
      </w:tr>
      <w:tr w:rsidR="000647D0" w:rsidRPr="00131078" w14:paraId="1EBF3670" w14:textId="77777777" w:rsidTr="000647D0">
        <w:trPr>
          <w:jc w:val="center"/>
        </w:trPr>
        <w:tc>
          <w:tcPr>
            <w:tcW w:w="2567" w:type="pct"/>
            <w:shd w:val="clear" w:color="auto" w:fill="auto"/>
          </w:tcPr>
          <w:p w14:paraId="15C89B2A"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4BF55B5F"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0647D0" w:rsidRPr="00131078" w14:paraId="363CB497" w14:textId="77777777" w:rsidTr="000647D0">
        <w:trPr>
          <w:jc w:val="center"/>
        </w:trPr>
        <w:tc>
          <w:tcPr>
            <w:tcW w:w="2567" w:type="pct"/>
            <w:shd w:val="clear" w:color="auto" w:fill="auto"/>
          </w:tcPr>
          <w:p w14:paraId="289821E2"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6F58A19B"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0647D0" w:rsidRPr="00131078" w14:paraId="3913F140" w14:textId="77777777" w:rsidTr="000647D0">
        <w:trPr>
          <w:jc w:val="center"/>
        </w:trPr>
        <w:tc>
          <w:tcPr>
            <w:tcW w:w="2567" w:type="pct"/>
            <w:shd w:val="clear" w:color="auto" w:fill="auto"/>
          </w:tcPr>
          <w:p w14:paraId="51E8D34E"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6BFF37FE"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5664FA" w:rsidRPr="00131078" w14:paraId="6B2CBDFC" w14:textId="77777777" w:rsidTr="005664FA">
        <w:trPr>
          <w:jc w:val="center"/>
        </w:trPr>
        <w:tc>
          <w:tcPr>
            <w:tcW w:w="2567" w:type="pct"/>
            <w:shd w:val="clear" w:color="auto" w:fill="auto"/>
          </w:tcPr>
          <w:p w14:paraId="302E994C" w14:textId="77777777" w:rsidR="005664FA" w:rsidRPr="00131078" w:rsidRDefault="005664FA" w:rsidP="005664FA">
            <w:pPr>
              <w:pStyle w:val="Saisieparagraph"/>
              <w:shd w:val="clear" w:color="auto" w:fill="auto"/>
              <w:ind w:left="84"/>
              <w:rPr>
                <w:rFonts w:asciiTheme="minorHAnsi" w:hAnsiTheme="minorHAnsi"/>
                <w:sz w:val="20"/>
                <w:szCs w:val="20"/>
              </w:rPr>
            </w:pPr>
          </w:p>
        </w:tc>
        <w:tc>
          <w:tcPr>
            <w:tcW w:w="2433" w:type="pct"/>
            <w:shd w:val="clear" w:color="auto" w:fill="auto"/>
          </w:tcPr>
          <w:p w14:paraId="06BBBC20" w14:textId="77777777" w:rsidR="005664FA" w:rsidRPr="00131078" w:rsidRDefault="005664FA" w:rsidP="005664FA">
            <w:pPr>
              <w:pStyle w:val="Saisieparagraph"/>
              <w:shd w:val="clear" w:color="auto" w:fill="auto"/>
              <w:ind w:left="84"/>
              <w:rPr>
                <w:rFonts w:asciiTheme="minorHAnsi" w:hAnsiTheme="minorHAnsi"/>
                <w:sz w:val="20"/>
                <w:szCs w:val="20"/>
              </w:rPr>
            </w:pPr>
          </w:p>
        </w:tc>
      </w:tr>
    </w:tbl>
    <w:p w14:paraId="2E816CC0" w14:textId="77777777" w:rsidR="005664FA" w:rsidRPr="00131078" w:rsidRDefault="005664FA" w:rsidP="002C773C">
      <w:pPr>
        <w:rPr>
          <w:rFonts w:asciiTheme="minorHAnsi" w:hAnsiTheme="minorHAnsi"/>
          <w:sz w:val="20"/>
          <w:szCs w:val="20"/>
        </w:rPr>
      </w:pPr>
    </w:p>
    <w:p w14:paraId="3635D37F" w14:textId="77777777" w:rsidR="005664FA" w:rsidRPr="00131078" w:rsidRDefault="005664FA">
      <w:pPr>
        <w:spacing w:before="0" w:line="240" w:lineRule="auto"/>
        <w:jc w:val="left"/>
        <w:rPr>
          <w:rFonts w:asciiTheme="minorHAnsi" w:hAnsiTheme="minorHAnsi"/>
          <w:sz w:val="20"/>
          <w:szCs w:val="20"/>
        </w:rPr>
      </w:pPr>
      <w:r w:rsidRPr="00131078">
        <w:rPr>
          <w:rFonts w:asciiTheme="minorHAnsi" w:hAnsiTheme="minorHAnsi"/>
          <w:sz w:val="20"/>
          <w:szCs w:val="20"/>
        </w:rPr>
        <w:br w:type="page"/>
      </w:r>
    </w:p>
    <w:p w14:paraId="49FF8F7F" w14:textId="77777777" w:rsidR="005664FA" w:rsidRPr="00131078" w:rsidRDefault="005664FA" w:rsidP="002C773C">
      <w:pPr>
        <w:rPr>
          <w:rFonts w:asciiTheme="minorHAnsi" w:hAnsiTheme="minorHAnsi"/>
          <w:b/>
          <w:sz w:val="20"/>
          <w:szCs w:val="20"/>
        </w:rPr>
      </w:pPr>
    </w:p>
    <w:p w14:paraId="6C30C53D" w14:textId="5CDBEA7C" w:rsidR="003D4712" w:rsidRPr="00131078" w:rsidRDefault="003D4712" w:rsidP="005664FA">
      <w:pPr>
        <w:pStyle w:val="Heading2"/>
        <w:numPr>
          <w:ilvl w:val="1"/>
          <w:numId w:val="1"/>
        </w:numPr>
        <w:ind w:left="1701"/>
        <w:rPr>
          <w:rFonts w:asciiTheme="minorHAnsi" w:hAnsiTheme="minorHAnsi"/>
          <w:sz w:val="20"/>
          <w:szCs w:val="20"/>
          <w:lang w:val="en-GB"/>
        </w:rPr>
      </w:pPr>
      <w:bookmarkStart w:id="60" w:name="_Toc306103594"/>
      <w:bookmarkStart w:id="61" w:name="_Toc343177393"/>
      <w:bookmarkStart w:id="62" w:name="_Toc461006438"/>
      <w:r w:rsidRPr="00131078">
        <w:rPr>
          <w:rFonts w:asciiTheme="minorHAnsi" w:hAnsiTheme="minorHAnsi"/>
          <w:sz w:val="20"/>
          <w:szCs w:val="20"/>
          <w:lang w:val="en-GB"/>
        </w:rPr>
        <w:t xml:space="preserve">Details - Scenario </w:t>
      </w:r>
      <w:bookmarkEnd w:id="60"/>
      <w:bookmarkEnd w:id="61"/>
      <w:r w:rsidR="008A3BF5" w:rsidRPr="00131078">
        <w:rPr>
          <w:rFonts w:asciiTheme="minorHAnsi" w:hAnsiTheme="minorHAnsi"/>
          <w:sz w:val="20"/>
          <w:szCs w:val="20"/>
          <w:lang w:val="en-GB"/>
        </w:rPr>
        <w:t xml:space="preserve">3 - </w:t>
      </w:r>
      <w:r w:rsidR="008A3BF5" w:rsidRPr="00131078">
        <w:rPr>
          <w:rFonts w:asciiTheme="minorHAnsi" w:hAnsiTheme="minorHAnsi"/>
          <w:sz w:val="20"/>
          <w:szCs w:val="20"/>
        </w:rPr>
        <w:t xml:space="preserve">Custom </w:t>
      </w:r>
      <w:proofErr w:type="spellStart"/>
      <w:r w:rsidR="008A3BF5" w:rsidRPr="00131078">
        <w:rPr>
          <w:rFonts w:asciiTheme="minorHAnsi" w:hAnsiTheme="minorHAnsi"/>
          <w:sz w:val="20"/>
          <w:szCs w:val="20"/>
        </w:rPr>
        <w:t>Trilogue</w:t>
      </w:r>
      <w:proofErr w:type="spellEnd"/>
      <w:r w:rsidR="008A3BF5" w:rsidRPr="00131078">
        <w:rPr>
          <w:rFonts w:asciiTheme="minorHAnsi" w:hAnsiTheme="minorHAnsi"/>
          <w:sz w:val="20"/>
          <w:szCs w:val="20"/>
        </w:rPr>
        <w:t xml:space="preserve"> Software</w:t>
      </w:r>
      <w:bookmarkEnd w:id="62"/>
    </w:p>
    <w:p w14:paraId="260BA7A7"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This section presents the financial and non-financial impacts of the scenario. List the positive and negative non-financial impacts: organisational, technological, regulatory and others. Then list all the costs elements.</w:t>
      </w:r>
    </w:p>
    <w:p w14:paraId="282B7A20" w14:textId="77777777" w:rsidR="00A51ACA" w:rsidRPr="00131078" w:rsidRDefault="00A51ACA" w:rsidP="005664FA">
      <w:pPr>
        <w:pStyle w:val="Heading3"/>
        <w:numPr>
          <w:ilvl w:val="2"/>
          <w:numId w:val="1"/>
        </w:numPr>
        <w:rPr>
          <w:rFonts w:asciiTheme="minorHAnsi" w:hAnsiTheme="minorHAnsi"/>
          <w:b w:val="0"/>
          <w:i w:val="0"/>
          <w:sz w:val="20"/>
          <w:szCs w:val="20"/>
        </w:rPr>
      </w:pPr>
      <w:bookmarkStart w:id="63" w:name="_Toc343177394"/>
      <w:bookmarkStart w:id="64" w:name="_Toc461006439"/>
      <w:r w:rsidRPr="00131078">
        <w:rPr>
          <w:rFonts w:asciiTheme="minorHAnsi" w:hAnsiTheme="minorHAnsi"/>
          <w:b w:val="0"/>
          <w:i w:val="0"/>
          <w:sz w:val="20"/>
          <w:szCs w:val="20"/>
        </w:rPr>
        <w:t xml:space="preserve">Business </w:t>
      </w:r>
      <w:r w:rsidR="002522F8" w:rsidRPr="00131078">
        <w:rPr>
          <w:rFonts w:asciiTheme="minorHAnsi" w:hAnsiTheme="minorHAnsi"/>
          <w:b w:val="0"/>
          <w:i w:val="0"/>
          <w:sz w:val="20"/>
          <w:szCs w:val="20"/>
        </w:rPr>
        <w:t>r</w:t>
      </w:r>
      <w:r w:rsidRPr="00131078">
        <w:rPr>
          <w:rFonts w:asciiTheme="minorHAnsi" w:hAnsiTheme="minorHAnsi"/>
          <w:b w:val="0"/>
          <w:i w:val="0"/>
          <w:sz w:val="20"/>
          <w:szCs w:val="20"/>
        </w:rPr>
        <w:t>equirements coverage</w:t>
      </w:r>
      <w:bookmarkEnd w:id="63"/>
      <w:bookmarkEnd w:id="64"/>
    </w:p>
    <w:p w14:paraId="26F8E9E7" w14:textId="77777777" w:rsidR="00A51ACA" w:rsidRPr="00131078" w:rsidRDefault="00A51ACA" w:rsidP="002C773C">
      <w:pPr>
        <w:pStyle w:val="Conseilsinvisibles"/>
        <w:rPr>
          <w:rFonts w:asciiTheme="minorHAnsi" w:hAnsiTheme="minorHAnsi"/>
          <w:sz w:val="20"/>
          <w:szCs w:val="20"/>
        </w:rPr>
      </w:pPr>
      <w:r w:rsidRPr="00131078">
        <w:rPr>
          <w:rFonts w:asciiTheme="minorHAnsi" w:hAnsiTheme="minorHAnsi"/>
          <w:sz w:val="20"/>
          <w:szCs w:val="20"/>
        </w:rPr>
        <w:t xml:space="preserve">Identify the business requirements covered by this scenario. Refer to the deliverable "Business </w:t>
      </w:r>
      <w:r w:rsidR="002522F8" w:rsidRPr="00131078">
        <w:rPr>
          <w:rFonts w:asciiTheme="minorHAnsi" w:hAnsiTheme="minorHAnsi"/>
          <w:sz w:val="20"/>
          <w:szCs w:val="20"/>
        </w:rPr>
        <w:t>R</w:t>
      </w:r>
      <w:r w:rsidRPr="00131078">
        <w:rPr>
          <w:rFonts w:asciiTheme="minorHAnsi" w:hAnsiTheme="minorHAnsi"/>
          <w:sz w:val="20"/>
          <w:szCs w:val="20"/>
        </w:rPr>
        <w:t>equirements log (BREQ)"</w:t>
      </w:r>
    </w:p>
    <w:p w14:paraId="36321950" w14:textId="77777777" w:rsidR="00FA4A01" w:rsidRPr="00131078" w:rsidRDefault="00FA4A01" w:rsidP="002C773C">
      <w:pPr>
        <w:rPr>
          <w:rFonts w:asciiTheme="minorHAnsi" w:hAnsiTheme="minorHAnsi"/>
          <w:sz w:val="20"/>
          <w:szCs w:val="20"/>
        </w:rPr>
      </w:pPr>
    </w:p>
    <w:p w14:paraId="3B01D619" w14:textId="77777777" w:rsidR="003D4712" w:rsidRPr="00131078" w:rsidRDefault="003D4712" w:rsidP="005664FA">
      <w:pPr>
        <w:pStyle w:val="Heading3"/>
        <w:numPr>
          <w:ilvl w:val="2"/>
          <w:numId w:val="1"/>
        </w:numPr>
        <w:rPr>
          <w:rFonts w:asciiTheme="minorHAnsi" w:hAnsiTheme="minorHAnsi"/>
          <w:b w:val="0"/>
          <w:i w:val="0"/>
          <w:sz w:val="20"/>
          <w:szCs w:val="20"/>
        </w:rPr>
      </w:pPr>
      <w:bookmarkStart w:id="65" w:name="_Toc343177395"/>
      <w:bookmarkStart w:id="66" w:name="_Toc461006440"/>
      <w:r w:rsidRPr="00131078">
        <w:rPr>
          <w:rFonts w:asciiTheme="minorHAnsi" w:hAnsiTheme="minorHAnsi"/>
          <w:b w:val="0"/>
          <w:i w:val="0"/>
          <w:sz w:val="20"/>
          <w:szCs w:val="20"/>
        </w:rPr>
        <w:t>Potential business and organisational impact</w:t>
      </w:r>
      <w:bookmarkEnd w:id="65"/>
      <w:bookmarkEnd w:id="66"/>
    </w:p>
    <w:p w14:paraId="03DC208A" w14:textId="6F90327F" w:rsidR="00F44904" w:rsidRPr="00131078" w:rsidRDefault="00F44904" w:rsidP="002C773C">
      <w:pPr>
        <w:rPr>
          <w:rFonts w:asciiTheme="minorHAnsi" w:hAnsiTheme="minorHAnsi"/>
          <w:sz w:val="20"/>
          <w:szCs w:val="20"/>
        </w:rPr>
      </w:pPr>
      <w:r w:rsidRPr="00131078">
        <w:rPr>
          <w:rFonts w:asciiTheme="minorHAnsi" w:hAnsiTheme="minorHAnsi"/>
          <w:sz w:val="20"/>
          <w:szCs w:val="20"/>
        </w:rPr>
        <w:t xml:space="preserve">At the moment the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Negotiations are an informal construct. The same is true to any support processes that surround them – including creation, presentation and updating of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Tables. While the initial design of a custom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Table editor would attempt to replicate the flexibility, there will be limits. These edge cases must be managed with the Business Owners of the p</w:t>
      </w:r>
      <w:r w:rsidR="0030354F">
        <w:rPr>
          <w:rFonts w:asciiTheme="minorHAnsi" w:hAnsiTheme="minorHAnsi"/>
          <w:sz w:val="20"/>
          <w:szCs w:val="20"/>
        </w:rPr>
        <w:t>rocess in an appropriate manner and may require to create a body to manage it.</w:t>
      </w:r>
    </w:p>
    <w:p w14:paraId="507F5439" w14:textId="5D8999CB" w:rsidR="007739C4" w:rsidRPr="00131078" w:rsidRDefault="0030354F" w:rsidP="002C773C">
      <w:pPr>
        <w:rPr>
          <w:rFonts w:asciiTheme="minorHAnsi" w:hAnsiTheme="minorHAnsi"/>
          <w:sz w:val="20"/>
          <w:szCs w:val="20"/>
        </w:rPr>
      </w:pPr>
      <w:r>
        <w:rPr>
          <w:rFonts w:asciiTheme="minorHAnsi" w:hAnsiTheme="minorHAnsi"/>
          <w:sz w:val="20"/>
          <w:szCs w:val="20"/>
        </w:rPr>
        <w:t>Additionally, m</w:t>
      </w:r>
      <w:r w:rsidR="00851D6C" w:rsidRPr="00131078">
        <w:rPr>
          <w:rFonts w:asciiTheme="minorHAnsi" w:hAnsiTheme="minorHAnsi"/>
          <w:sz w:val="20"/>
          <w:szCs w:val="20"/>
        </w:rPr>
        <w:t>ore data would be produced in the</w:t>
      </w:r>
      <w:r>
        <w:rPr>
          <w:rFonts w:asciiTheme="minorHAnsi" w:hAnsiTheme="minorHAnsi"/>
          <w:sz w:val="20"/>
          <w:szCs w:val="20"/>
        </w:rPr>
        <w:t xml:space="preserve"> updated</w:t>
      </w:r>
      <w:r w:rsidR="00851D6C" w:rsidRPr="00131078">
        <w:rPr>
          <w:rFonts w:asciiTheme="minorHAnsi" w:hAnsiTheme="minorHAnsi"/>
          <w:sz w:val="20"/>
          <w:szCs w:val="20"/>
        </w:rPr>
        <w:t xml:space="preserve"> process of drafting and updating a </w:t>
      </w:r>
      <w:proofErr w:type="spellStart"/>
      <w:r w:rsidR="00851D6C" w:rsidRPr="00131078">
        <w:rPr>
          <w:rFonts w:asciiTheme="minorHAnsi" w:hAnsiTheme="minorHAnsi"/>
          <w:sz w:val="20"/>
          <w:szCs w:val="20"/>
        </w:rPr>
        <w:t>Trilogue</w:t>
      </w:r>
      <w:proofErr w:type="spellEnd"/>
      <w:r w:rsidR="00851D6C" w:rsidRPr="00131078">
        <w:rPr>
          <w:rFonts w:asciiTheme="minorHAnsi" w:hAnsiTheme="minorHAnsi"/>
          <w:sz w:val="20"/>
          <w:szCs w:val="20"/>
        </w:rPr>
        <w:t xml:space="preserve"> Table. That data, while initially not</w:t>
      </w:r>
      <w:r w:rsidR="007D642D">
        <w:rPr>
          <w:rFonts w:asciiTheme="minorHAnsi" w:hAnsiTheme="minorHAnsi"/>
          <w:sz w:val="20"/>
          <w:szCs w:val="20"/>
        </w:rPr>
        <w:t xml:space="preserve"> be</w:t>
      </w:r>
      <w:r w:rsidR="00851D6C" w:rsidRPr="00131078">
        <w:rPr>
          <w:rFonts w:asciiTheme="minorHAnsi" w:hAnsiTheme="minorHAnsi"/>
          <w:sz w:val="20"/>
          <w:szCs w:val="20"/>
        </w:rPr>
        <w:t xml:space="preserve"> used to a full extent, would present an opportunity to allow some </w:t>
      </w:r>
      <w:r w:rsidR="00F44904" w:rsidRPr="00131078">
        <w:rPr>
          <w:rFonts w:asciiTheme="minorHAnsi" w:hAnsiTheme="minorHAnsi"/>
          <w:sz w:val="20"/>
          <w:szCs w:val="20"/>
        </w:rPr>
        <w:t>internal organisation of the EP to use it in a new way.</w:t>
      </w:r>
    </w:p>
    <w:p w14:paraId="3FCEF210" w14:textId="77777777" w:rsidR="003D4712" w:rsidRPr="00131078" w:rsidRDefault="003D4712" w:rsidP="005664FA">
      <w:pPr>
        <w:pStyle w:val="Heading3"/>
        <w:numPr>
          <w:ilvl w:val="2"/>
          <w:numId w:val="1"/>
        </w:numPr>
        <w:rPr>
          <w:rFonts w:asciiTheme="minorHAnsi" w:hAnsiTheme="minorHAnsi"/>
          <w:b w:val="0"/>
          <w:i w:val="0"/>
          <w:sz w:val="20"/>
          <w:szCs w:val="20"/>
        </w:rPr>
      </w:pPr>
      <w:bookmarkStart w:id="67" w:name="_Toc343177396"/>
      <w:bookmarkStart w:id="68" w:name="_Toc461006441"/>
      <w:r w:rsidRPr="00131078">
        <w:rPr>
          <w:rFonts w:asciiTheme="minorHAnsi" w:hAnsiTheme="minorHAnsi"/>
          <w:b w:val="0"/>
          <w:i w:val="0"/>
          <w:sz w:val="20"/>
          <w:szCs w:val="20"/>
        </w:rPr>
        <w:t>Potential technological impact</w:t>
      </w:r>
      <w:bookmarkEnd w:id="67"/>
      <w:bookmarkEnd w:id="68"/>
    </w:p>
    <w:p w14:paraId="5A383FB2" w14:textId="6D744B26" w:rsidR="00851D6C" w:rsidRPr="00131078" w:rsidRDefault="00851D6C" w:rsidP="002C773C">
      <w:pPr>
        <w:rPr>
          <w:rFonts w:asciiTheme="minorHAnsi" w:hAnsiTheme="minorHAnsi"/>
          <w:sz w:val="20"/>
          <w:szCs w:val="20"/>
        </w:rPr>
      </w:pPr>
      <w:r w:rsidRPr="00131078">
        <w:rPr>
          <w:rFonts w:asciiTheme="minorHAnsi" w:hAnsiTheme="minorHAnsi"/>
          <w:sz w:val="20"/>
          <w:szCs w:val="20"/>
        </w:rPr>
        <w:t>Any</w:t>
      </w:r>
      <w:r w:rsidR="00F44904" w:rsidRPr="00131078">
        <w:rPr>
          <w:rFonts w:asciiTheme="minorHAnsi" w:hAnsiTheme="minorHAnsi"/>
          <w:sz w:val="20"/>
          <w:szCs w:val="20"/>
        </w:rPr>
        <w:t xml:space="preserve"> custom solution</w:t>
      </w:r>
      <w:r w:rsidRPr="00131078">
        <w:rPr>
          <w:rFonts w:asciiTheme="minorHAnsi" w:hAnsiTheme="minorHAnsi"/>
          <w:sz w:val="20"/>
          <w:szCs w:val="20"/>
        </w:rPr>
        <w:t xml:space="preserve"> would ultimately require collaboration from </w:t>
      </w:r>
      <w:r w:rsidR="0030354F">
        <w:rPr>
          <w:rFonts w:asciiTheme="minorHAnsi" w:hAnsiTheme="minorHAnsi"/>
          <w:sz w:val="20"/>
          <w:szCs w:val="20"/>
        </w:rPr>
        <w:t xml:space="preserve">the </w:t>
      </w:r>
      <w:r w:rsidRPr="00131078">
        <w:rPr>
          <w:rFonts w:asciiTheme="minorHAnsi" w:hAnsiTheme="minorHAnsi"/>
          <w:sz w:val="20"/>
          <w:szCs w:val="20"/>
        </w:rPr>
        <w:t>other negotiating parties. This presents a new common influence of the negotiating parties on</w:t>
      </w:r>
      <w:r w:rsidR="0030354F">
        <w:rPr>
          <w:rFonts w:asciiTheme="minorHAnsi" w:hAnsiTheme="minorHAnsi"/>
          <w:sz w:val="20"/>
          <w:szCs w:val="20"/>
        </w:rPr>
        <w:t>to</w:t>
      </w:r>
      <w:r w:rsidRPr="00131078">
        <w:rPr>
          <w:rFonts w:asciiTheme="minorHAnsi" w:hAnsiTheme="minorHAnsi"/>
          <w:sz w:val="20"/>
          <w:szCs w:val="20"/>
        </w:rPr>
        <w:t xml:space="preserve"> each other </w:t>
      </w:r>
      <w:r w:rsidR="00F44904" w:rsidRPr="00131078">
        <w:rPr>
          <w:rFonts w:asciiTheme="minorHAnsi" w:hAnsiTheme="minorHAnsi"/>
          <w:sz w:val="20"/>
          <w:szCs w:val="20"/>
        </w:rPr>
        <w:t>at the</w:t>
      </w:r>
      <w:r w:rsidRPr="00131078">
        <w:rPr>
          <w:rFonts w:asciiTheme="minorHAnsi" w:hAnsiTheme="minorHAnsi"/>
          <w:sz w:val="20"/>
          <w:szCs w:val="20"/>
        </w:rPr>
        <w:t xml:space="preserve"> technical level. This common interaction would need to be formalised and maintained throughout the lifecycle of the solution.</w:t>
      </w:r>
    </w:p>
    <w:p w14:paraId="2110B92D" w14:textId="02DDDC76" w:rsidR="00F44904" w:rsidRPr="00131078" w:rsidRDefault="00F44904" w:rsidP="002C773C">
      <w:pPr>
        <w:rPr>
          <w:rFonts w:asciiTheme="minorHAnsi" w:hAnsiTheme="minorHAnsi"/>
          <w:sz w:val="20"/>
          <w:szCs w:val="20"/>
        </w:rPr>
      </w:pPr>
      <w:r w:rsidRPr="00131078">
        <w:rPr>
          <w:rFonts w:asciiTheme="minorHAnsi" w:hAnsiTheme="minorHAnsi"/>
          <w:sz w:val="20"/>
          <w:szCs w:val="20"/>
        </w:rPr>
        <w:t>Additionally – depending on the further analysis – some of End Users have expressed wishes of working with a more nimble, mobile devices – portables, netbooks or table</w:t>
      </w:r>
      <w:ins w:id="69" w:author="KOUKLAKIS Georgios" w:date="2016-09-06T11:43:00Z">
        <w:r w:rsidR="007D642D">
          <w:rPr>
            <w:rFonts w:asciiTheme="minorHAnsi" w:hAnsiTheme="minorHAnsi"/>
            <w:sz w:val="20"/>
            <w:szCs w:val="20"/>
          </w:rPr>
          <w:t>t</w:t>
        </w:r>
      </w:ins>
      <w:r w:rsidRPr="00131078">
        <w:rPr>
          <w:rFonts w:asciiTheme="minorHAnsi" w:hAnsiTheme="minorHAnsi"/>
          <w:sz w:val="20"/>
          <w:szCs w:val="20"/>
        </w:rPr>
        <w:t>s. Further analysis should address the wishes of users with possible IT security concerns.</w:t>
      </w:r>
    </w:p>
    <w:p w14:paraId="225B06E9" w14:textId="77777777" w:rsidR="00FA32D8" w:rsidRPr="00131078" w:rsidRDefault="00FA32D8" w:rsidP="005664FA">
      <w:pPr>
        <w:pStyle w:val="Heading3"/>
        <w:numPr>
          <w:ilvl w:val="2"/>
          <w:numId w:val="1"/>
        </w:numPr>
        <w:rPr>
          <w:rFonts w:asciiTheme="minorHAnsi" w:hAnsiTheme="minorHAnsi"/>
          <w:b w:val="0"/>
          <w:i w:val="0"/>
          <w:sz w:val="20"/>
          <w:szCs w:val="20"/>
        </w:rPr>
      </w:pPr>
      <w:bookmarkStart w:id="70" w:name="_Toc461006442"/>
      <w:r w:rsidRPr="00131078">
        <w:rPr>
          <w:rFonts w:asciiTheme="minorHAnsi" w:hAnsiTheme="minorHAnsi"/>
          <w:b w:val="0"/>
          <w:i w:val="0"/>
          <w:sz w:val="20"/>
          <w:szCs w:val="20"/>
        </w:rPr>
        <w:t>Personal data</w:t>
      </w:r>
      <w:r w:rsidR="0073459E" w:rsidRPr="00131078">
        <w:rPr>
          <w:rStyle w:val="FootnoteReference"/>
          <w:rFonts w:asciiTheme="minorHAnsi" w:hAnsiTheme="minorHAnsi"/>
          <w:b w:val="0"/>
          <w:i w:val="0"/>
          <w:sz w:val="20"/>
          <w:szCs w:val="20"/>
        </w:rPr>
        <w:footnoteReference w:id="4"/>
      </w:r>
      <w:r w:rsidR="0073459E" w:rsidRPr="00131078">
        <w:rPr>
          <w:rFonts w:asciiTheme="minorHAnsi" w:hAnsiTheme="minorHAnsi"/>
          <w:b w:val="0"/>
          <w:i w:val="0"/>
          <w:sz w:val="20"/>
          <w:szCs w:val="20"/>
        </w:rPr>
        <w:t xml:space="preserve"> </w:t>
      </w:r>
      <w:r w:rsidRPr="00131078">
        <w:rPr>
          <w:rFonts w:asciiTheme="minorHAnsi" w:hAnsiTheme="minorHAnsi"/>
          <w:b w:val="0"/>
          <w:i w:val="0"/>
          <w:sz w:val="20"/>
          <w:szCs w:val="20"/>
        </w:rPr>
        <w:t>impact</w:t>
      </w:r>
      <w:bookmarkEnd w:id="70"/>
    </w:p>
    <w:p w14:paraId="1924F017" w14:textId="77777777" w:rsidR="00AA6AD2" w:rsidRPr="00131078" w:rsidRDefault="003D2730" w:rsidP="002C773C">
      <w:pPr>
        <w:rPr>
          <w:rFonts w:asciiTheme="minorHAnsi" w:hAnsiTheme="minorHAnsi"/>
          <w:sz w:val="20"/>
          <w:szCs w:val="20"/>
        </w:rPr>
      </w:pPr>
      <w:r w:rsidRPr="00131078">
        <w:rPr>
          <w:rFonts w:asciiTheme="minorHAnsi" w:hAnsiTheme="minorHAnsi"/>
          <w:sz w:val="20"/>
          <w:szCs w:val="20"/>
        </w:rPr>
        <w:t>The p</w:t>
      </w:r>
      <w:r w:rsidR="002C0082" w:rsidRPr="00131078">
        <w:rPr>
          <w:rFonts w:asciiTheme="minorHAnsi" w:hAnsiTheme="minorHAnsi"/>
          <w:sz w:val="20"/>
          <w:szCs w:val="20"/>
        </w:rPr>
        <w:t>rocessing of personal data is subject to</w:t>
      </w:r>
      <w:r w:rsidRPr="00131078">
        <w:rPr>
          <w:rFonts w:asciiTheme="minorHAnsi" w:hAnsiTheme="minorHAnsi"/>
          <w:sz w:val="20"/>
          <w:szCs w:val="20"/>
        </w:rPr>
        <w:t xml:space="preserve"> </w:t>
      </w:r>
      <w:r w:rsidR="00C75DC0" w:rsidRPr="00131078">
        <w:rPr>
          <w:rFonts w:asciiTheme="minorHAnsi" w:hAnsiTheme="minorHAnsi"/>
          <w:sz w:val="20"/>
          <w:szCs w:val="20"/>
        </w:rPr>
        <w:t xml:space="preserve">specific </w:t>
      </w:r>
      <w:r w:rsidRPr="00131078">
        <w:rPr>
          <w:rFonts w:asciiTheme="minorHAnsi" w:hAnsiTheme="minorHAnsi"/>
          <w:sz w:val="20"/>
          <w:szCs w:val="20"/>
        </w:rPr>
        <w:t>requirements enshrined in</w:t>
      </w:r>
      <w:r w:rsidR="002C0082" w:rsidRPr="00131078">
        <w:rPr>
          <w:rFonts w:asciiTheme="minorHAnsi" w:hAnsiTheme="minorHAnsi"/>
          <w:sz w:val="20"/>
          <w:szCs w:val="20"/>
        </w:rPr>
        <w:t xml:space="preserve"> Regulation EC n°45/2001. </w:t>
      </w:r>
      <w:r w:rsidRPr="00131078">
        <w:rPr>
          <w:rFonts w:asciiTheme="minorHAnsi" w:hAnsiTheme="minorHAnsi"/>
          <w:sz w:val="20"/>
          <w:szCs w:val="20"/>
        </w:rPr>
        <w:t>Therefore, a</w:t>
      </w:r>
      <w:r w:rsidR="002C0082" w:rsidRPr="00131078">
        <w:rPr>
          <w:rFonts w:asciiTheme="minorHAnsi" w:hAnsiTheme="minorHAnsi"/>
          <w:sz w:val="20"/>
          <w:szCs w:val="20"/>
        </w:rPr>
        <w:t>ny impact on personal data shall be identified as soon as possible.</w:t>
      </w:r>
    </w:p>
    <w:p w14:paraId="391B605C" w14:textId="6B51EF5C" w:rsidR="009C657A" w:rsidRPr="00131078" w:rsidRDefault="00C75DC0" w:rsidP="002C773C">
      <w:pPr>
        <w:rPr>
          <w:rFonts w:asciiTheme="minorHAnsi" w:hAnsiTheme="minorHAnsi"/>
          <w:sz w:val="20"/>
          <w:szCs w:val="20"/>
        </w:rPr>
      </w:pPr>
      <w:r w:rsidRPr="00131078">
        <w:rPr>
          <w:rFonts w:asciiTheme="minorHAnsi" w:hAnsiTheme="minorHAnsi"/>
          <w:sz w:val="20"/>
          <w:szCs w:val="20"/>
          <w:u w:val="single"/>
        </w:rPr>
        <w:t xml:space="preserve">Annex </w:t>
      </w:r>
      <w:ins w:id="71" w:author="KOUKLAKIS Georgios" w:date="2016-09-06T12:06:00Z">
        <w:r w:rsidR="007E6D48">
          <w:rPr>
            <w:rFonts w:asciiTheme="minorHAnsi" w:hAnsiTheme="minorHAnsi"/>
            <w:sz w:val="20"/>
            <w:szCs w:val="20"/>
            <w:u w:val="single"/>
          </w:rPr>
          <w:t>7</w:t>
        </w:r>
        <w:r w:rsidR="007E6D48" w:rsidRPr="00131078">
          <w:rPr>
            <w:rFonts w:asciiTheme="minorHAnsi" w:hAnsiTheme="minorHAnsi"/>
            <w:sz w:val="20"/>
            <w:szCs w:val="20"/>
            <w:u w:val="single"/>
          </w:rPr>
          <w:t xml:space="preserve"> </w:t>
        </w:r>
      </w:ins>
      <w:r w:rsidRPr="00131078">
        <w:rPr>
          <w:rFonts w:asciiTheme="minorHAnsi" w:hAnsiTheme="minorHAnsi"/>
          <w:sz w:val="20"/>
          <w:szCs w:val="20"/>
          <w:u w:val="single"/>
        </w:rPr>
        <w:t>shall be filled in if at least one of the here below boxes has been ticked</w:t>
      </w:r>
      <w:r w:rsidRPr="00131078">
        <w:rPr>
          <w:rFonts w:asciiTheme="minorHAnsi" w:hAnsiTheme="minorHAnsi"/>
          <w:sz w:val="20"/>
          <w:szCs w:val="20"/>
        </w:rPr>
        <w:t xml:space="preserve"> whilst contact shall be made with the Data Protec</w:t>
      </w:r>
      <w:r w:rsidR="009C657A" w:rsidRPr="00131078">
        <w:rPr>
          <w:rFonts w:asciiTheme="minorHAnsi" w:hAnsiTheme="minorHAnsi"/>
          <w:sz w:val="20"/>
          <w:szCs w:val="20"/>
        </w:rPr>
        <w:t>tion Service of the Institution by the Business Owner (MOA).</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9628"/>
      </w:tblGrid>
      <w:tr w:rsidR="00E874D0" w:rsidRPr="00131078" w14:paraId="13394FCA" w14:textId="77777777" w:rsidTr="002C773C">
        <w:trPr>
          <w:trHeight w:val="246"/>
          <w:jc w:val="center"/>
        </w:trPr>
        <w:tc>
          <w:tcPr>
            <w:tcW w:w="5000" w:type="pct"/>
            <w:shd w:val="clear" w:color="auto" w:fill="8064A2"/>
          </w:tcPr>
          <w:p w14:paraId="6A4C7BE1" w14:textId="77777777" w:rsidR="00E874D0" w:rsidRPr="00131078" w:rsidRDefault="00E874D0" w:rsidP="00F82680">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What categories of personal data will be processed?</w:t>
            </w:r>
          </w:p>
        </w:tc>
      </w:tr>
      <w:tr w:rsidR="00E874D0" w:rsidRPr="00131078" w14:paraId="227F9FF8" w14:textId="77777777" w:rsidTr="002C773C">
        <w:trPr>
          <w:trHeight w:val="246"/>
          <w:jc w:val="center"/>
        </w:trPr>
        <w:tc>
          <w:tcPr>
            <w:tcW w:w="5000" w:type="pct"/>
            <w:shd w:val="clear" w:color="auto" w:fill="auto"/>
          </w:tcPr>
          <w:p w14:paraId="18B6C530" w14:textId="4125549E" w:rsidR="00E874D0" w:rsidRPr="00131078" w:rsidRDefault="00356760" w:rsidP="00512DA3">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Pr>
                <w:rFonts w:asciiTheme="minorHAnsi" w:hAnsiTheme="minorHAnsi"/>
                <w:sz w:val="20"/>
                <w:szCs w:val="20"/>
              </w:rPr>
              <w:fldChar w:fldCharType="end"/>
            </w:r>
            <w:r w:rsidR="00E874D0" w:rsidRPr="00131078">
              <w:rPr>
                <w:rFonts w:asciiTheme="minorHAnsi" w:hAnsiTheme="minorHAnsi"/>
                <w:sz w:val="20"/>
                <w:szCs w:val="20"/>
              </w:rPr>
              <w:t xml:space="preserve"> Administrative data (name, email, phone numbers, function, personnel number ...)</w:t>
            </w:r>
          </w:p>
          <w:p w14:paraId="36B77CE2"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related to criminal convictions (criminal records)</w:t>
            </w:r>
          </w:p>
          <w:p w14:paraId="383EB7A7"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Evaluation data (cv, annual staff reports, …)</w:t>
            </w:r>
          </w:p>
          <w:p w14:paraId="59185B6E"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revealing racial or ethnic origin, political opinions, religious or philosophical beliefs, trade-union membership </w:t>
            </w:r>
          </w:p>
          <w:p w14:paraId="16787C08"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concerning health or sex life</w:t>
            </w:r>
          </w:p>
          <w:p w14:paraId="273AF60E"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Financial data (bank account, ...)</w:t>
            </w:r>
          </w:p>
          <w:p w14:paraId="1BFE44F0"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Profiling data (consumption habits,</w:t>
            </w:r>
            <w:r w:rsidR="00290235" w:rsidRPr="00131078">
              <w:rPr>
                <w:rFonts w:asciiTheme="minorHAnsi" w:hAnsiTheme="minorHAnsi"/>
                <w:sz w:val="20"/>
                <w:szCs w:val="20"/>
              </w:rPr>
              <w:t xml:space="preserve"> use of</w:t>
            </w:r>
            <w:r w:rsidRPr="00131078">
              <w:rPr>
                <w:rFonts w:asciiTheme="minorHAnsi" w:hAnsiTheme="minorHAnsi"/>
                <w:sz w:val="20"/>
                <w:szCs w:val="20"/>
              </w:rPr>
              <w:t xml:space="preserve"> </w:t>
            </w:r>
            <w:r w:rsidR="009C657A" w:rsidRPr="00131078">
              <w:rPr>
                <w:rFonts w:asciiTheme="minorHAnsi" w:hAnsiTheme="minorHAnsi"/>
                <w:sz w:val="20"/>
                <w:szCs w:val="20"/>
              </w:rPr>
              <w:t xml:space="preserve">technical log files , </w:t>
            </w:r>
            <w:r w:rsidRPr="00131078">
              <w:rPr>
                <w:rFonts w:asciiTheme="minorHAnsi" w:hAnsiTheme="minorHAnsi"/>
                <w:sz w:val="20"/>
                <w:szCs w:val="20"/>
              </w:rPr>
              <w:t>GPS coordinates, …) - Please specify:</w:t>
            </w:r>
          </w:p>
          <w:p w14:paraId="04A77A77" w14:textId="77777777" w:rsidR="00E874D0" w:rsidRPr="00131078" w:rsidRDefault="00E874D0" w:rsidP="00C80693">
            <w:pPr>
              <w:pStyle w:val="Saisieparagraph"/>
              <w:pBdr>
                <w:bottom w:val="single" w:sz="4" w:space="1" w:color="B2A1C7"/>
              </w:pBdr>
              <w:spacing w:before="0"/>
              <w:ind w:left="720"/>
              <w:rPr>
                <w:rFonts w:asciiTheme="minorHAnsi" w:hAnsiTheme="minorHAnsi"/>
                <w:sz w:val="20"/>
                <w:szCs w:val="20"/>
              </w:rPr>
            </w:pPr>
          </w:p>
          <w:p w14:paraId="2811E174" w14:textId="77777777" w:rsidR="00E874D0" w:rsidRPr="00131078" w:rsidRDefault="00E874D0" w:rsidP="00DD4315">
            <w:pPr>
              <w:pStyle w:val="Saisieparagraph"/>
              <w:rPr>
                <w:rFonts w:asciiTheme="minorHAnsi" w:hAnsiTheme="minorHAnsi"/>
                <w:sz w:val="20"/>
                <w:szCs w:val="20"/>
              </w:rPr>
            </w:pPr>
            <w:r w:rsidRPr="00131078">
              <w:rPr>
                <w:rFonts w:asciiTheme="minorHAnsi" w:hAnsiTheme="minorHAnsi"/>
                <w:sz w:val="20"/>
                <w:szCs w:val="20"/>
              </w:rPr>
              <w:lastRenderedPageBreak/>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Biometric data (</w:t>
            </w:r>
            <w:r w:rsidR="00290235" w:rsidRPr="00131078">
              <w:rPr>
                <w:rFonts w:asciiTheme="minorHAnsi" w:hAnsiTheme="minorHAnsi"/>
                <w:sz w:val="20"/>
                <w:szCs w:val="20"/>
              </w:rPr>
              <w:t xml:space="preserve">hand-written </w:t>
            </w:r>
            <w:r w:rsidRPr="00131078">
              <w:rPr>
                <w:rFonts w:asciiTheme="minorHAnsi" w:hAnsiTheme="minorHAnsi"/>
                <w:sz w:val="20"/>
                <w:szCs w:val="20"/>
              </w:rPr>
              <w:t>signature, fingerprints, …) - Please specify:</w:t>
            </w:r>
          </w:p>
          <w:p w14:paraId="5102D7C9" w14:textId="77777777" w:rsidR="00E874D0" w:rsidRPr="00131078" w:rsidRDefault="00E874D0" w:rsidP="00C80693">
            <w:pPr>
              <w:pStyle w:val="Saisieparagraph"/>
              <w:pBdr>
                <w:bottom w:val="single" w:sz="4" w:space="1" w:color="B2A1C7"/>
              </w:pBdr>
              <w:spacing w:before="0"/>
              <w:ind w:left="720"/>
              <w:rPr>
                <w:rFonts w:asciiTheme="minorHAnsi" w:hAnsiTheme="minorHAnsi"/>
                <w:sz w:val="20"/>
                <w:szCs w:val="20"/>
              </w:rPr>
            </w:pPr>
          </w:p>
          <w:p w14:paraId="751D2025" w14:textId="77777777" w:rsidR="00E874D0" w:rsidRPr="00131078" w:rsidRDefault="00E874D0" w:rsidP="00F82680">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 Please specify:</w:t>
            </w:r>
          </w:p>
          <w:p w14:paraId="79671B62" w14:textId="77777777" w:rsidR="00E874D0" w:rsidRPr="00131078" w:rsidRDefault="00E874D0" w:rsidP="00C80693">
            <w:pPr>
              <w:pStyle w:val="Saisieparagraph"/>
              <w:pBdr>
                <w:bottom w:val="single" w:sz="4" w:space="1" w:color="B2A1C7"/>
              </w:pBdr>
              <w:spacing w:before="0"/>
              <w:ind w:left="720"/>
              <w:rPr>
                <w:rFonts w:asciiTheme="minorHAnsi" w:hAnsiTheme="minorHAnsi"/>
                <w:sz w:val="20"/>
                <w:szCs w:val="20"/>
              </w:rPr>
            </w:pPr>
          </w:p>
          <w:p w14:paraId="039266D5" w14:textId="77777777" w:rsidR="00E874D0" w:rsidRPr="00131078" w:rsidRDefault="00E874D0" w:rsidP="00F82680">
            <w:pPr>
              <w:pStyle w:val="Saisieparagraph"/>
              <w:spacing w:before="0"/>
              <w:rPr>
                <w:rFonts w:asciiTheme="minorHAnsi" w:hAnsiTheme="minorHAnsi"/>
                <w:sz w:val="20"/>
                <w:szCs w:val="20"/>
              </w:rPr>
            </w:pPr>
          </w:p>
        </w:tc>
      </w:tr>
    </w:tbl>
    <w:p w14:paraId="1528B57A" w14:textId="77777777" w:rsidR="0048451E" w:rsidRPr="00131078" w:rsidRDefault="0048451E" w:rsidP="00F82680">
      <w:pPr>
        <w:rPr>
          <w:rFonts w:asciiTheme="minorHAnsi" w:hAnsiTheme="minorHAnsi"/>
          <w:sz w:val="20"/>
          <w:szCs w:val="20"/>
        </w:rPr>
      </w:pPr>
    </w:p>
    <w:p w14:paraId="55C6CEA1" w14:textId="77777777" w:rsidR="003D4712" w:rsidRPr="00131078" w:rsidRDefault="003D4712" w:rsidP="005664FA">
      <w:pPr>
        <w:pStyle w:val="Heading3"/>
        <w:numPr>
          <w:ilvl w:val="2"/>
          <w:numId w:val="1"/>
        </w:numPr>
        <w:rPr>
          <w:rFonts w:asciiTheme="minorHAnsi" w:hAnsiTheme="minorHAnsi"/>
          <w:b w:val="0"/>
          <w:i w:val="0"/>
          <w:sz w:val="20"/>
          <w:szCs w:val="20"/>
        </w:rPr>
      </w:pPr>
      <w:bookmarkStart w:id="72" w:name="_Toc343177397"/>
      <w:bookmarkStart w:id="73" w:name="_Toc461006443"/>
      <w:r w:rsidRPr="00131078">
        <w:rPr>
          <w:rFonts w:asciiTheme="minorHAnsi" w:hAnsiTheme="minorHAnsi"/>
          <w:b w:val="0"/>
          <w:i w:val="0"/>
          <w:sz w:val="20"/>
          <w:szCs w:val="20"/>
        </w:rPr>
        <w:t>Other potential impact</w:t>
      </w:r>
      <w:bookmarkEnd w:id="72"/>
      <w:bookmarkEnd w:id="73"/>
    </w:p>
    <w:p w14:paraId="38F6A8FB" w14:textId="229B09B5" w:rsidR="00C75C9A" w:rsidRDefault="0030354F" w:rsidP="002C773C">
      <w:pPr>
        <w:rPr>
          <w:rFonts w:asciiTheme="minorHAnsi" w:hAnsiTheme="minorHAnsi"/>
          <w:sz w:val="20"/>
          <w:szCs w:val="20"/>
        </w:rPr>
      </w:pPr>
      <w:r>
        <w:rPr>
          <w:rFonts w:asciiTheme="minorHAnsi" w:hAnsiTheme="minorHAnsi"/>
          <w:sz w:val="20"/>
          <w:szCs w:val="20"/>
        </w:rPr>
        <w:t xml:space="preserve">Given high numbers of legislative procedures entering into </w:t>
      </w:r>
      <w:proofErr w:type="spellStart"/>
      <w:r>
        <w:rPr>
          <w:rFonts w:asciiTheme="minorHAnsi" w:hAnsiTheme="minorHAnsi"/>
          <w:sz w:val="20"/>
          <w:szCs w:val="20"/>
        </w:rPr>
        <w:t>Trilogue</w:t>
      </w:r>
      <w:proofErr w:type="spellEnd"/>
      <w:r>
        <w:rPr>
          <w:rFonts w:asciiTheme="minorHAnsi" w:hAnsiTheme="minorHAnsi"/>
          <w:sz w:val="20"/>
          <w:szCs w:val="20"/>
        </w:rPr>
        <w:t xml:space="preserve">, there is a public interest in the process as expressed by the inquiry of the EU Ombudsman.  Depending on the decision of Business Owners it may result in a </w:t>
      </w:r>
      <w:r w:rsidR="00C75C9A">
        <w:rPr>
          <w:rFonts w:asciiTheme="minorHAnsi" w:hAnsiTheme="minorHAnsi"/>
          <w:sz w:val="20"/>
          <w:szCs w:val="20"/>
        </w:rPr>
        <w:t xml:space="preserve">need to integrate some of the </w:t>
      </w:r>
      <w:proofErr w:type="spellStart"/>
      <w:r w:rsidR="00C75C9A">
        <w:rPr>
          <w:rFonts w:asciiTheme="minorHAnsi" w:hAnsiTheme="minorHAnsi"/>
          <w:sz w:val="20"/>
          <w:szCs w:val="20"/>
        </w:rPr>
        <w:t>Trilogue</w:t>
      </w:r>
      <w:proofErr w:type="spellEnd"/>
      <w:r w:rsidR="00C75C9A">
        <w:rPr>
          <w:rFonts w:asciiTheme="minorHAnsi" w:hAnsiTheme="minorHAnsi"/>
          <w:sz w:val="20"/>
          <w:szCs w:val="20"/>
        </w:rPr>
        <w:t xml:space="preserve"> Table versions into a publication systems by any of the negotiation </w:t>
      </w:r>
      <w:commentRangeStart w:id="74"/>
      <w:r w:rsidR="00C75C9A">
        <w:rPr>
          <w:rFonts w:asciiTheme="minorHAnsi" w:hAnsiTheme="minorHAnsi"/>
          <w:sz w:val="20"/>
          <w:szCs w:val="20"/>
        </w:rPr>
        <w:t>parties</w:t>
      </w:r>
      <w:commentRangeEnd w:id="74"/>
      <w:r w:rsidR="009F60C3">
        <w:rPr>
          <w:rStyle w:val="CommentReference"/>
          <w:szCs w:val="20"/>
          <w:lang w:val="en-US" w:eastAsia="ja-JP"/>
        </w:rPr>
        <w:commentReference w:id="74"/>
      </w:r>
      <w:r w:rsidR="00B91B64">
        <w:rPr>
          <w:rFonts w:asciiTheme="minorHAnsi" w:hAnsiTheme="minorHAnsi"/>
          <w:sz w:val="20"/>
          <w:szCs w:val="20"/>
        </w:rPr>
        <w:t>.</w:t>
      </w:r>
    </w:p>
    <w:p w14:paraId="45EBD706" w14:textId="77777777" w:rsidR="001221AB" w:rsidRPr="00131078" w:rsidRDefault="001221AB" w:rsidP="005664FA">
      <w:pPr>
        <w:pStyle w:val="Heading3"/>
        <w:numPr>
          <w:ilvl w:val="2"/>
          <w:numId w:val="1"/>
        </w:numPr>
        <w:rPr>
          <w:rFonts w:asciiTheme="minorHAnsi" w:hAnsiTheme="minorHAnsi"/>
          <w:b w:val="0"/>
          <w:i w:val="0"/>
          <w:sz w:val="20"/>
          <w:szCs w:val="20"/>
        </w:rPr>
      </w:pPr>
      <w:bookmarkStart w:id="75" w:name="_Toc461006444"/>
      <w:r w:rsidRPr="00131078">
        <w:rPr>
          <w:rFonts w:asciiTheme="minorHAnsi" w:hAnsiTheme="minorHAnsi"/>
          <w:b w:val="0"/>
          <w:i w:val="0"/>
          <w:sz w:val="20"/>
          <w:szCs w:val="20"/>
        </w:rPr>
        <w:t>Benefits and costs analysis</w:t>
      </w:r>
      <w:bookmarkEnd w:id="75"/>
    </w:p>
    <w:p w14:paraId="03A4DBD9"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List all the cost elements related to the scenario and produce initial estimates of the costs.</w:t>
      </w:r>
    </w:p>
    <w:p w14:paraId="6692BF10"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 xml:space="preserve">Typical business case </w:t>
      </w:r>
      <w:r w:rsidRPr="00131078">
        <w:rPr>
          <w:rFonts w:asciiTheme="minorHAnsi" w:hAnsiTheme="minorHAnsi"/>
          <w:iCs/>
        </w:rPr>
        <w:t xml:space="preserve">costs </w:t>
      </w:r>
      <w:r w:rsidRPr="00131078">
        <w:rPr>
          <w:rFonts w:asciiTheme="minorHAnsi" w:hAnsiTheme="minorHAnsi"/>
          <w:sz w:val="20"/>
          <w:szCs w:val="20"/>
        </w:rPr>
        <w:t>include equipment (purchase and maintenance) and labour (training and operation).</w:t>
      </w:r>
    </w:p>
    <w:p w14:paraId="26B8C199"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If the costs and the benefits can be quantified, you can conduct a cost-benefit analysis by which you weigh expected costs against expected benefits to determine the best (or most profitable) course of action</w:t>
      </w:r>
    </w:p>
    <w:p w14:paraId="18E7DCEE"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The cost and financial analysis can be completed within the next version of the business case.</w:t>
      </w:r>
    </w:p>
    <w:p w14:paraId="5662435E" w14:textId="0B83AD43" w:rsidR="00B91B64" w:rsidRDefault="00C75C9A" w:rsidP="002C773C">
      <w:pPr>
        <w:rPr>
          <w:rFonts w:asciiTheme="minorHAnsi" w:hAnsiTheme="minorHAnsi"/>
          <w:sz w:val="20"/>
          <w:szCs w:val="20"/>
        </w:rPr>
      </w:pPr>
      <w:r>
        <w:rPr>
          <w:rFonts w:asciiTheme="minorHAnsi" w:hAnsiTheme="minorHAnsi"/>
          <w:sz w:val="20"/>
          <w:szCs w:val="20"/>
        </w:rPr>
        <w:t xml:space="preserve">This scenario presents the highest benefits to the Business Owners, as it is the only one that could account for all the expected Objectives. It also remains flexible as to what the objectives are. </w:t>
      </w:r>
    </w:p>
    <w:p w14:paraId="19689828" w14:textId="27040ED7" w:rsidR="00C75C9A" w:rsidRPr="00131078" w:rsidRDefault="00C75C9A" w:rsidP="002C773C">
      <w:pPr>
        <w:rPr>
          <w:rFonts w:asciiTheme="minorHAnsi" w:hAnsiTheme="minorHAnsi"/>
          <w:sz w:val="20"/>
          <w:szCs w:val="20"/>
        </w:rPr>
      </w:pPr>
      <w:r>
        <w:rPr>
          <w:rFonts w:asciiTheme="minorHAnsi" w:hAnsiTheme="minorHAnsi"/>
          <w:sz w:val="20"/>
          <w:szCs w:val="20"/>
        </w:rPr>
        <w:t>It, however, remains the most costly one – as it would require a custom development and subsequent maintenance.</w:t>
      </w:r>
    </w:p>
    <w:p w14:paraId="0C9D449C" w14:textId="77777777" w:rsidR="002B56A2" w:rsidRPr="00131078" w:rsidRDefault="002B56A2" w:rsidP="005664FA">
      <w:pPr>
        <w:pStyle w:val="Heading3"/>
        <w:numPr>
          <w:ilvl w:val="2"/>
          <w:numId w:val="1"/>
        </w:numPr>
        <w:rPr>
          <w:rFonts w:asciiTheme="minorHAnsi" w:hAnsiTheme="minorHAnsi"/>
          <w:b w:val="0"/>
          <w:i w:val="0"/>
          <w:sz w:val="20"/>
          <w:szCs w:val="20"/>
        </w:rPr>
      </w:pPr>
      <w:bookmarkStart w:id="76" w:name="_Toc461006445"/>
      <w:r w:rsidRPr="00131078">
        <w:rPr>
          <w:rFonts w:asciiTheme="minorHAnsi" w:hAnsiTheme="minorHAnsi"/>
          <w:b w:val="0"/>
          <w:i w:val="0"/>
          <w:sz w:val="20"/>
          <w:szCs w:val="20"/>
        </w:rPr>
        <w:t>Risk assessment and mitigation actions</w:t>
      </w:r>
      <w:bookmarkEnd w:id="76"/>
    </w:p>
    <w:p w14:paraId="085DBD70"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Identify the risks and conduct a risk assessment for the scenario, along with the development of a risk response.</w:t>
      </w:r>
    </w:p>
    <w:p w14:paraId="0F391DF9"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The business case must identify all material risks associated with the scenario, an indication as to who is positioned to bear those risks, and a proposed means to manage risk.</w:t>
      </w:r>
    </w:p>
    <w:p w14:paraId="1D3F9A59"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Each scenario will invariably involve some element of risk and uncertainty. Risk encompasses a range of factors, which may result in a scenario failing to deliver the expected outputs and/or outcomes at the estimated cost and time.</w:t>
      </w:r>
    </w:p>
    <w:p w14:paraId="2C110759"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Both risk and uncertainty are rarely able to be removed, but can usually be managed. The risks should be assessed in detail and strategies developed to reduce or manage them for the preferred option.</w:t>
      </w:r>
    </w:p>
    <w:p w14:paraId="2453B1F5"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Where appropriate mitigation actions can be devised to manage the risks, they should be documented and included in the business case.</w:t>
      </w:r>
    </w:p>
    <w:p w14:paraId="39DEC890"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To assist in identifying the various risks inherent in a scenario, the following categories of risk should be considered:</w:t>
      </w:r>
    </w:p>
    <w:p w14:paraId="32C11DDF"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Change in law/policy, commercial, commissioning, completion/construction, contractual, demand, economic, environmental, financial, implementation, investment planning, management, obsolescence, operations, organisational, political, private sector, regulatory/technological, residual value, and upgrade.</w:t>
      </w:r>
    </w:p>
    <w:p w14:paraId="35A3BA85"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These risks need to be assessed for the business case on an ongoing and routine basis during initiative execution (including the degree of risk sensitivity associated with assumptions used). A risk management planning process should also be covered.</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4943"/>
        <w:gridCol w:w="4685"/>
      </w:tblGrid>
      <w:tr w:rsidR="002B56A2" w:rsidRPr="00131078" w14:paraId="6AF7BC8B" w14:textId="77777777" w:rsidTr="002C773C">
        <w:trPr>
          <w:jc w:val="center"/>
        </w:trPr>
        <w:tc>
          <w:tcPr>
            <w:tcW w:w="2567" w:type="pct"/>
            <w:shd w:val="clear" w:color="auto" w:fill="8064A2"/>
          </w:tcPr>
          <w:p w14:paraId="6537573B" w14:textId="77777777" w:rsidR="002B56A2" w:rsidRPr="00131078" w:rsidRDefault="002B56A2"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Risk</w:t>
            </w:r>
          </w:p>
        </w:tc>
        <w:tc>
          <w:tcPr>
            <w:tcW w:w="2433" w:type="pct"/>
            <w:shd w:val="clear" w:color="auto" w:fill="8064A2"/>
          </w:tcPr>
          <w:p w14:paraId="171A6740" w14:textId="77777777" w:rsidR="002B56A2" w:rsidRPr="00131078" w:rsidRDefault="002B56A2"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Mitigation action</w:t>
            </w:r>
          </w:p>
        </w:tc>
      </w:tr>
      <w:tr w:rsidR="002B56A2" w:rsidRPr="00131078" w14:paraId="1F6E7A8F" w14:textId="77777777" w:rsidTr="002C773C">
        <w:trPr>
          <w:jc w:val="center"/>
        </w:trPr>
        <w:tc>
          <w:tcPr>
            <w:tcW w:w="2567" w:type="pct"/>
            <w:shd w:val="clear" w:color="auto" w:fill="auto"/>
          </w:tcPr>
          <w:p w14:paraId="3D090679" w14:textId="61BA095F" w:rsidR="002B56A2" w:rsidRPr="00131078" w:rsidRDefault="00C75C9A" w:rsidP="00555B8E">
            <w:pPr>
              <w:pStyle w:val="Saisieparagraph"/>
              <w:shd w:val="clear" w:color="auto" w:fill="auto"/>
              <w:ind w:left="84"/>
              <w:rPr>
                <w:rFonts w:asciiTheme="minorHAnsi" w:hAnsiTheme="minorHAnsi"/>
                <w:sz w:val="20"/>
                <w:szCs w:val="20"/>
              </w:rPr>
            </w:pPr>
            <w:r>
              <w:rPr>
                <w:rFonts w:asciiTheme="minorHAnsi" w:hAnsiTheme="minorHAnsi"/>
                <w:sz w:val="20"/>
                <w:szCs w:val="20"/>
              </w:rPr>
              <w:t>Negotiating Parties do not progress at an even speed</w:t>
            </w:r>
          </w:p>
        </w:tc>
        <w:tc>
          <w:tcPr>
            <w:tcW w:w="2433" w:type="pct"/>
            <w:shd w:val="clear" w:color="auto" w:fill="auto"/>
          </w:tcPr>
          <w:p w14:paraId="1E4A320A" w14:textId="0BC82B13" w:rsidR="002B56A2" w:rsidRPr="00131078" w:rsidRDefault="000647D0" w:rsidP="005F7392">
            <w:pPr>
              <w:pStyle w:val="Saisieparagraph"/>
              <w:shd w:val="clear" w:color="auto" w:fill="auto"/>
              <w:ind w:left="84"/>
              <w:rPr>
                <w:rFonts w:asciiTheme="minorHAnsi" w:hAnsiTheme="minorHAnsi"/>
                <w:sz w:val="20"/>
                <w:szCs w:val="20"/>
              </w:rPr>
            </w:pPr>
            <w:r>
              <w:rPr>
                <w:rFonts w:asciiTheme="minorHAnsi" w:hAnsiTheme="minorHAnsi"/>
                <w:sz w:val="20"/>
                <w:szCs w:val="20"/>
              </w:rPr>
              <w:t>Careful planning and accounting of the progress. Additionally a system may need to deliver some of the Benefits when running in a stand-alone mode.</w:t>
            </w:r>
          </w:p>
        </w:tc>
      </w:tr>
      <w:tr w:rsidR="000647D0" w:rsidRPr="00131078" w14:paraId="57A50EC5" w14:textId="77777777" w:rsidTr="000647D0">
        <w:trPr>
          <w:jc w:val="center"/>
        </w:trPr>
        <w:tc>
          <w:tcPr>
            <w:tcW w:w="2567" w:type="pct"/>
            <w:shd w:val="clear" w:color="auto" w:fill="auto"/>
          </w:tcPr>
          <w:p w14:paraId="66AAB62F" w14:textId="77777777"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Technology stack could not deliver on the needed performance and/or features</w:t>
            </w:r>
          </w:p>
        </w:tc>
        <w:tc>
          <w:tcPr>
            <w:tcW w:w="2433" w:type="pct"/>
            <w:shd w:val="clear" w:color="auto" w:fill="auto"/>
          </w:tcPr>
          <w:p w14:paraId="3E1C1D83" w14:textId="77777777"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Proficient Architecture Design, preferably in a way that would allow changes to the technology stack in the lifecycle of the project.</w:t>
            </w:r>
          </w:p>
        </w:tc>
      </w:tr>
      <w:tr w:rsidR="000647D0" w:rsidRPr="00131078" w14:paraId="0DA97DCF" w14:textId="77777777" w:rsidTr="000647D0">
        <w:trPr>
          <w:jc w:val="center"/>
        </w:trPr>
        <w:tc>
          <w:tcPr>
            <w:tcW w:w="2567" w:type="pct"/>
            <w:shd w:val="clear" w:color="auto" w:fill="auto"/>
          </w:tcPr>
          <w:p w14:paraId="72346FC8" w14:textId="223A9D58"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 xml:space="preserve">As the process is informal and flexible, the Requirements </w:t>
            </w:r>
            <w:r w:rsidR="00316B7E">
              <w:rPr>
                <w:rFonts w:asciiTheme="minorHAnsi" w:hAnsiTheme="minorHAnsi"/>
                <w:sz w:val="20"/>
                <w:szCs w:val="20"/>
              </w:rPr>
              <w:t xml:space="preserve">may </w:t>
            </w:r>
            <w:r>
              <w:rPr>
                <w:rFonts w:asciiTheme="minorHAnsi" w:hAnsiTheme="minorHAnsi"/>
                <w:sz w:val="20"/>
                <w:szCs w:val="20"/>
              </w:rPr>
              <w:t>change late into the project development</w:t>
            </w:r>
          </w:p>
        </w:tc>
        <w:tc>
          <w:tcPr>
            <w:tcW w:w="2433" w:type="pct"/>
            <w:shd w:val="clear" w:color="auto" w:fill="auto"/>
          </w:tcPr>
          <w:p w14:paraId="60B15227" w14:textId="7F1D06D1"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Embrace early wide User Tests, test before code. Divide project into many smaller deliveries, where each one brings some benefits to the End Users and Business Owners.</w:t>
            </w:r>
          </w:p>
        </w:tc>
      </w:tr>
      <w:tr w:rsidR="000647D0" w:rsidRPr="00131078" w14:paraId="202BBC82" w14:textId="77777777" w:rsidTr="000647D0">
        <w:trPr>
          <w:jc w:val="center"/>
        </w:trPr>
        <w:tc>
          <w:tcPr>
            <w:tcW w:w="2567" w:type="pct"/>
            <w:shd w:val="clear" w:color="auto" w:fill="auto"/>
          </w:tcPr>
          <w:p w14:paraId="3A4C274C" w14:textId="0A9C2067" w:rsidR="000647D0" w:rsidRPr="00131078" w:rsidRDefault="00316B7E" w:rsidP="0032783B">
            <w:pPr>
              <w:pStyle w:val="Saisieparagraph"/>
              <w:shd w:val="clear" w:color="auto" w:fill="auto"/>
              <w:ind w:left="84"/>
              <w:rPr>
                <w:rFonts w:asciiTheme="minorHAnsi" w:hAnsiTheme="minorHAnsi"/>
                <w:sz w:val="20"/>
                <w:szCs w:val="20"/>
              </w:rPr>
            </w:pPr>
            <w:r>
              <w:rPr>
                <w:rFonts w:asciiTheme="minorHAnsi" w:hAnsiTheme="minorHAnsi"/>
                <w:sz w:val="20"/>
                <w:szCs w:val="20"/>
              </w:rPr>
              <w:t>Technology choices potentially not yet in the list of i</w:t>
            </w:r>
            <w:r w:rsidR="000647D0">
              <w:rPr>
                <w:rFonts w:asciiTheme="minorHAnsi" w:hAnsiTheme="minorHAnsi"/>
                <w:sz w:val="20"/>
                <w:szCs w:val="20"/>
              </w:rPr>
              <w:t xml:space="preserve">nternal IT </w:t>
            </w:r>
            <w:r>
              <w:rPr>
                <w:rFonts w:asciiTheme="minorHAnsi" w:hAnsiTheme="minorHAnsi"/>
                <w:sz w:val="20"/>
                <w:szCs w:val="20"/>
              </w:rPr>
              <w:t>standards</w:t>
            </w:r>
            <w:r w:rsidR="0032783B">
              <w:rPr>
                <w:rFonts w:asciiTheme="minorHAnsi" w:hAnsiTheme="minorHAnsi"/>
                <w:sz w:val="20"/>
                <w:szCs w:val="20"/>
              </w:rPr>
              <w:t>.</w:t>
            </w:r>
          </w:p>
        </w:tc>
        <w:tc>
          <w:tcPr>
            <w:tcW w:w="2433" w:type="pct"/>
            <w:shd w:val="clear" w:color="auto" w:fill="auto"/>
          </w:tcPr>
          <w:p w14:paraId="168C51D3" w14:textId="2E00F99A" w:rsidR="000647D0" w:rsidRPr="00131078" w:rsidRDefault="000647D0" w:rsidP="0032783B">
            <w:pPr>
              <w:pStyle w:val="Saisieparagraph"/>
              <w:shd w:val="clear" w:color="auto" w:fill="auto"/>
              <w:ind w:left="84"/>
              <w:rPr>
                <w:rFonts w:asciiTheme="minorHAnsi" w:hAnsiTheme="minorHAnsi"/>
                <w:sz w:val="20"/>
                <w:szCs w:val="20"/>
              </w:rPr>
            </w:pPr>
            <w:r>
              <w:rPr>
                <w:rFonts w:asciiTheme="minorHAnsi" w:hAnsiTheme="minorHAnsi"/>
                <w:sz w:val="20"/>
                <w:szCs w:val="20"/>
              </w:rPr>
              <w:t>Early evaluation of the needs of the Technical Architecture</w:t>
            </w:r>
            <w:r w:rsidR="0032783B">
              <w:rPr>
                <w:rFonts w:asciiTheme="minorHAnsi" w:hAnsiTheme="minorHAnsi"/>
                <w:sz w:val="20"/>
                <w:szCs w:val="20"/>
              </w:rPr>
              <w:t xml:space="preserve">, collaborate with the appropriate services to include the chosen technologies in the internal IT standards </w:t>
            </w:r>
            <w:r w:rsidR="00316B7E">
              <w:rPr>
                <w:rFonts w:asciiTheme="minorHAnsi" w:hAnsiTheme="minorHAnsi"/>
                <w:sz w:val="20"/>
                <w:szCs w:val="20"/>
              </w:rPr>
              <w:t xml:space="preserve">and </w:t>
            </w:r>
            <w:r w:rsidR="0032783B">
              <w:rPr>
                <w:rFonts w:asciiTheme="minorHAnsi" w:hAnsiTheme="minorHAnsi"/>
                <w:sz w:val="20"/>
                <w:szCs w:val="20"/>
              </w:rPr>
              <w:t>preparation for operations and support</w:t>
            </w:r>
            <w:r>
              <w:rPr>
                <w:rFonts w:asciiTheme="minorHAnsi" w:hAnsiTheme="minorHAnsi"/>
                <w:sz w:val="20"/>
                <w:szCs w:val="20"/>
              </w:rPr>
              <w:t>.</w:t>
            </w:r>
          </w:p>
        </w:tc>
      </w:tr>
      <w:tr w:rsidR="000647D0" w:rsidRPr="00131078" w14:paraId="20D4AC78" w14:textId="77777777" w:rsidTr="000647D0">
        <w:trPr>
          <w:jc w:val="center"/>
        </w:trPr>
        <w:tc>
          <w:tcPr>
            <w:tcW w:w="2567" w:type="pct"/>
            <w:shd w:val="clear" w:color="auto" w:fill="auto"/>
          </w:tcPr>
          <w:p w14:paraId="5ED8EA46"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42A075D1"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0647D0" w:rsidRPr="00131078" w14:paraId="29A87A9E" w14:textId="77777777" w:rsidTr="000647D0">
        <w:trPr>
          <w:jc w:val="center"/>
        </w:trPr>
        <w:tc>
          <w:tcPr>
            <w:tcW w:w="2567" w:type="pct"/>
            <w:shd w:val="clear" w:color="auto" w:fill="auto"/>
          </w:tcPr>
          <w:p w14:paraId="19E92D65"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217F3F34"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0647D0" w:rsidRPr="00131078" w14:paraId="327826C5" w14:textId="77777777" w:rsidTr="000647D0">
        <w:trPr>
          <w:jc w:val="center"/>
        </w:trPr>
        <w:tc>
          <w:tcPr>
            <w:tcW w:w="2567" w:type="pct"/>
            <w:shd w:val="clear" w:color="auto" w:fill="auto"/>
          </w:tcPr>
          <w:p w14:paraId="3F74D93D"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00BECAD6"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2B56A2" w:rsidRPr="00131078" w14:paraId="4A4E0CFC" w14:textId="77777777" w:rsidTr="002C773C">
        <w:trPr>
          <w:jc w:val="center"/>
        </w:trPr>
        <w:tc>
          <w:tcPr>
            <w:tcW w:w="2567" w:type="pct"/>
            <w:shd w:val="clear" w:color="auto" w:fill="auto"/>
          </w:tcPr>
          <w:p w14:paraId="6C607A04" w14:textId="01B1F805" w:rsidR="002B56A2" w:rsidRPr="00131078" w:rsidRDefault="002B56A2" w:rsidP="00555B8E">
            <w:pPr>
              <w:pStyle w:val="Saisieparagraph"/>
              <w:shd w:val="clear" w:color="auto" w:fill="auto"/>
              <w:ind w:left="84"/>
              <w:rPr>
                <w:rFonts w:asciiTheme="minorHAnsi" w:hAnsiTheme="minorHAnsi"/>
                <w:sz w:val="20"/>
                <w:szCs w:val="20"/>
              </w:rPr>
            </w:pPr>
          </w:p>
        </w:tc>
        <w:tc>
          <w:tcPr>
            <w:tcW w:w="2433" w:type="pct"/>
            <w:shd w:val="clear" w:color="auto" w:fill="auto"/>
          </w:tcPr>
          <w:p w14:paraId="4C35E2E3" w14:textId="4B93D728" w:rsidR="002B56A2" w:rsidRPr="00131078" w:rsidRDefault="002B56A2" w:rsidP="000647D0">
            <w:pPr>
              <w:pStyle w:val="Saisieparagraph"/>
              <w:shd w:val="clear" w:color="auto" w:fill="auto"/>
              <w:ind w:left="84"/>
              <w:rPr>
                <w:rFonts w:asciiTheme="minorHAnsi" w:hAnsiTheme="minorHAnsi"/>
                <w:sz w:val="20"/>
                <w:szCs w:val="20"/>
              </w:rPr>
            </w:pPr>
          </w:p>
        </w:tc>
      </w:tr>
    </w:tbl>
    <w:p w14:paraId="2F54F651" w14:textId="77777777" w:rsidR="005A3388" w:rsidRPr="00131078" w:rsidRDefault="005A3388" w:rsidP="005664FA">
      <w:pPr>
        <w:pStyle w:val="Heading1"/>
        <w:numPr>
          <w:ilvl w:val="0"/>
          <w:numId w:val="1"/>
        </w:numPr>
        <w:rPr>
          <w:rFonts w:asciiTheme="minorHAnsi" w:hAnsiTheme="minorHAnsi"/>
          <w:b/>
        </w:rPr>
      </w:pPr>
      <w:bookmarkStart w:id="77" w:name="_Toc306103595"/>
      <w:bookmarkStart w:id="78" w:name="_Toc343177400"/>
      <w:bookmarkStart w:id="79" w:name="_Toc461006446"/>
      <w:r w:rsidRPr="00131078">
        <w:rPr>
          <w:rFonts w:asciiTheme="minorHAnsi" w:hAnsiTheme="minorHAnsi"/>
          <w:b/>
        </w:rPr>
        <w:lastRenderedPageBreak/>
        <w:t>Justification and Recommendation</w:t>
      </w:r>
      <w:bookmarkEnd w:id="77"/>
      <w:bookmarkEnd w:id="78"/>
      <w:bookmarkEnd w:id="79"/>
    </w:p>
    <w:p w14:paraId="697A41F0" w14:textId="77777777" w:rsidR="005A3388" w:rsidRPr="00131078" w:rsidRDefault="005A3388" w:rsidP="005A3388">
      <w:pPr>
        <w:pStyle w:val="Conseilsinvisibles"/>
        <w:rPr>
          <w:rFonts w:asciiTheme="minorHAnsi" w:hAnsiTheme="minorHAnsi"/>
          <w:b/>
          <w:sz w:val="20"/>
          <w:szCs w:val="20"/>
        </w:rPr>
      </w:pPr>
      <w:r w:rsidRPr="00131078">
        <w:rPr>
          <w:rFonts w:asciiTheme="minorHAnsi" w:hAnsiTheme="minorHAnsi"/>
          <w:b/>
          <w:sz w:val="20"/>
          <w:szCs w:val="20"/>
        </w:rPr>
        <w:t>Built upon the detailed analysis of s</w:t>
      </w:r>
      <w:r w:rsidR="00997714" w:rsidRPr="00131078">
        <w:rPr>
          <w:rFonts w:asciiTheme="minorHAnsi" w:hAnsiTheme="minorHAnsi"/>
          <w:b/>
          <w:sz w:val="20"/>
          <w:szCs w:val="20"/>
        </w:rPr>
        <w:t>cenarios (chapter 4</w:t>
      </w:r>
      <w:r w:rsidRPr="00131078">
        <w:rPr>
          <w:rFonts w:asciiTheme="minorHAnsi" w:hAnsiTheme="minorHAnsi"/>
          <w:b/>
          <w:sz w:val="20"/>
          <w:szCs w:val="20"/>
        </w:rPr>
        <w:t xml:space="preserve"> Potential </w:t>
      </w:r>
      <w:r w:rsidR="003E027B" w:rsidRPr="00131078">
        <w:rPr>
          <w:rFonts w:asciiTheme="minorHAnsi" w:hAnsiTheme="minorHAnsi"/>
          <w:b/>
          <w:sz w:val="20"/>
          <w:szCs w:val="20"/>
        </w:rPr>
        <w:t>BPM Analysis scenarios</w:t>
      </w:r>
      <w:r w:rsidRPr="00131078">
        <w:rPr>
          <w:rFonts w:asciiTheme="minorHAnsi" w:hAnsiTheme="minorHAnsi"/>
          <w:b/>
          <w:sz w:val="20"/>
          <w:szCs w:val="20"/>
        </w:rPr>
        <w:t>), identify the preferred scenario. The recommendation is based on the net benefits of the viable scenario over all others.</w:t>
      </w:r>
    </w:p>
    <w:tbl>
      <w:tblPr>
        <w:tblW w:w="497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2996"/>
        <w:gridCol w:w="1858"/>
        <w:gridCol w:w="4716"/>
      </w:tblGrid>
      <w:tr w:rsidR="003954D0" w:rsidRPr="00131078" w14:paraId="4F0B9A38" w14:textId="77777777" w:rsidTr="00C80693">
        <w:trPr>
          <w:tblHeader/>
        </w:trPr>
        <w:tc>
          <w:tcPr>
            <w:tcW w:w="5000" w:type="pct"/>
            <w:gridSpan w:val="3"/>
            <w:shd w:val="clear" w:color="auto" w:fill="8064A2"/>
            <w:vAlign w:val="center"/>
          </w:tcPr>
          <w:p w14:paraId="12407D17" w14:textId="77777777" w:rsidR="005A3388" w:rsidRPr="00131078" w:rsidRDefault="005A3388" w:rsidP="005A3388">
            <w:pPr>
              <w:spacing w:before="100" w:beforeAutospacing="1" w:after="100" w:afterAutospacing="1"/>
              <w:jc w:val="center"/>
              <w:rPr>
                <w:rFonts w:asciiTheme="minorHAnsi" w:hAnsiTheme="minorHAnsi"/>
                <w:b/>
                <w:color w:val="FFFFFF"/>
                <w:szCs w:val="20"/>
              </w:rPr>
            </w:pPr>
            <w:r w:rsidRPr="00131078">
              <w:rPr>
                <w:rFonts w:asciiTheme="minorHAnsi" w:hAnsiTheme="minorHAnsi"/>
                <w:b/>
                <w:color w:val="FFFFFF"/>
                <w:szCs w:val="20"/>
              </w:rPr>
              <w:t>Scenarios Findings</w:t>
            </w:r>
          </w:p>
        </w:tc>
      </w:tr>
      <w:tr w:rsidR="003954D0" w:rsidRPr="00131078" w14:paraId="4CFC22AC" w14:textId="77777777" w:rsidTr="008A3BF5">
        <w:trPr>
          <w:tblHeader/>
        </w:trPr>
        <w:tc>
          <w:tcPr>
            <w:tcW w:w="1565" w:type="pct"/>
            <w:shd w:val="clear" w:color="auto" w:fill="E5DFEC"/>
          </w:tcPr>
          <w:p w14:paraId="0B283F66"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Scenario</w:t>
            </w:r>
          </w:p>
        </w:tc>
        <w:tc>
          <w:tcPr>
            <w:tcW w:w="971" w:type="pct"/>
            <w:shd w:val="clear" w:color="auto" w:fill="E5DFEC"/>
          </w:tcPr>
          <w:p w14:paraId="2214D27F"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Screening summary</w:t>
            </w:r>
          </w:p>
          <w:p w14:paraId="13DC0C95" w14:textId="63390E45" w:rsidR="005A3388" w:rsidRPr="00131078" w:rsidRDefault="005A3388" w:rsidP="005A3388">
            <w:pPr>
              <w:spacing w:before="100" w:beforeAutospacing="1" w:after="100" w:afterAutospacing="1"/>
              <w:jc w:val="left"/>
              <w:rPr>
                <w:rFonts w:asciiTheme="minorHAnsi" w:hAnsiTheme="minorHAnsi"/>
                <w:b/>
                <w:sz w:val="20"/>
                <w:szCs w:val="20"/>
              </w:rPr>
            </w:pPr>
          </w:p>
        </w:tc>
        <w:tc>
          <w:tcPr>
            <w:tcW w:w="2464" w:type="pct"/>
            <w:shd w:val="clear" w:color="auto" w:fill="E5DFEC"/>
          </w:tcPr>
          <w:p w14:paraId="7BDB7DAD"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Rationale</w:t>
            </w:r>
          </w:p>
          <w:p w14:paraId="2E7155FA"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(Reasons for inclusion or exclusion)</w:t>
            </w:r>
          </w:p>
        </w:tc>
      </w:tr>
      <w:tr w:rsidR="005A3388" w:rsidRPr="00131078" w14:paraId="262E76BE" w14:textId="77777777" w:rsidTr="008A3BF5">
        <w:tc>
          <w:tcPr>
            <w:tcW w:w="1565" w:type="pct"/>
          </w:tcPr>
          <w:p w14:paraId="7FCB0BEE"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SC-01: Status Quo</w:t>
            </w:r>
          </w:p>
        </w:tc>
        <w:tc>
          <w:tcPr>
            <w:tcW w:w="971" w:type="pct"/>
          </w:tcPr>
          <w:p w14:paraId="2B95956F" w14:textId="2CF05504"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Excluded</w:t>
            </w:r>
          </w:p>
        </w:tc>
        <w:tc>
          <w:tcPr>
            <w:tcW w:w="2464" w:type="pct"/>
          </w:tcPr>
          <w:p w14:paraId="2492936D" w14:textId="2F2EE630"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Does not present any sort of solution to end users daily performance issues and does not respond to any of the Business Objectives.</w:t>
            </w:r>
          </w:p>
        </w:tc>
      </w:tr>
      <w:tr w:rsidR="005A3388" w:rsidRPr="00131078" w14:paraId="1D205321" w14:textId="77777777" w:rsidTr="008A3BF5">
        <w:tc>
          <w:tcPr>
            <w:tcW w:w="1565" w:type="pct"/>
          </w:tcPr>
          <w:p w14:paraId="5F8E2F10" w14:textId="5E42880F" w:rsidR="005A3388" w:rsidRPr="00131078" w:rsidRDefault="008A3BF5"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SC-02: Desktop Hardware Upgrade</w:t>
            </w:r>
          </w:p>
        </w:tc>
        <w:tc>
          <w:tcPr>
            <w:tcW w:w="971" w:type="pct"/>
          </w:tcPr>
          <w:p w14:paraId="6CB0630F" w14:textId="017D0385"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Excluded</w:t>
            </w:r>
          </w:p>
        </w:tc>
        <w:tc>
          <w:tcPr>
            <w:tcW w:w="2464" w:type="pct"/>
          </w:tcPr>
          <w:p w14:paraId="45D52604" w14:textId="266C98CE"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While presents a – possible – solution to the biggest user stated daily issues, does not answer to any other Business Objectives.</w:t>
            </w:r>
          </w:p>
        </w:tc>
      </w:tr>
      <w:tr w:rsidR="005A3388" w:rsidRPr="00131078" w14:paraId="6259E39E" w14:textId="77777777" w:rsidTr="008A3BF5">
        <w:tc>
          <w:tcPr>
            <w:tcW w:w="1565" w:type="pct"/>
          </w:tcPr>
          <w:p w14:paraId="7C21CD23" w14:textId="7BBF7BAC" w:rsidR="005A3388" w:rsidRPr="00131078" w:rsidRDefault="008A3BF5"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 xml:space="preserve">SC-03: Custom </w:t>
            </w:r>
            <w:proofErr w:type="spellStart"/>
            <w:r w:rsidRPr="00131078">
              <w:rPr>
                <w:rFonts w:asciiTheme="minorHAnsi" w:hAnsiTheme="minorHAnsi"/>
                <w:b/>
                <w:sz w:val="20"/>
                <w:szCs w:val="20"/>
              </w:rPr>
              <w:t>Trilogue</w:t>
            </w:r>
            <w:proofErr w:type="spellEnd"/>
            <w:r w:rsidRPr="00131078">
              <w:rPr>
                <w:rFonts w:asciiTheme="minorHAnsi" w:hAnsiTheme="minorHAnsi"/>
                <w:b/>
                <w:sz w:val="20"/>
                <w:szCs w:val="20"/>
              </w:rPr>
              <w:t xml:space="preserve"> Software</w:t>
            </w:r>
          </w:p>
        </w:tc>
        <w:tc>
          <w:tcPr>
            <w:tcW w:w="971" w:type="pct"/>
          </w:tcPr>
          <w:p w14:paraId="37C7A1BD" w14:textId="7BF87383"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Recommended</w:t>
            </w:r>
          </w:p>
        </w:tc>
        <w:tc>
          <w:tcPr>
            <w:tcW w:w="2464" w:type="pct"/>
          </w:tcPr>
          <w:p w14:paraId="0094AA67" w14:textId="0C277633" w:rsidR="005A3388" w:rsidRPr="00131078" w:rsidRDefault="008A3BF5" w:rsidP="000647D0">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Answers to </w:t>
            </w:r>
            <w:r w:rsidR="000647D0">
              <w:rPr>
                <w:rFonts w:asciiTheme="minorHAnsi" w:hAnsiTheme="minorHAnsi"/>
                <w:sz w:val="20"/>
                <w:szCs w:val="20"/>
              </w:rPr>
              <w:t>all</w:t>
            </w:r>
            <w:r w:rsidRPr="00131078">
              <w:rPr>
                <w:rFonts w:asciiTheme="minorHAnsi" w:hAnsiTheme="minorHAnsi"/>
                <w:sz w:val="20"/>
                <w:szCs w:val="20"/>
              </w:rPr>
              <w:t xml:space="preserve"> of</w:t>
            </w:r>
            <w:r w:rsidR="000647D0">
              <w:rPr>
                <w:rFonts w:asciiTheme="minorHAnsi" w:hAnsiTheme="minorHAnsi"/>
                <w:sz w:val="20"/>
                <w:szCs w:val="20"/>
              </w:rPr>
              <w:t xml:space="preserve"> the</w:t>
            </w:r>
            <w:r w:rsidRPr="00131078">
              <w:rPr>
                <w:rFonts w:asciiTheme="minorHAnsi" w:hAnsiTheme="minorHAnsi"/>
                <w:sz w:val="20"/>
                <w:szCs w:val="20"/>
              </w:rPr>
              <w:t xml:space="preserve"> Business Objectives as presented by the Business Owners and </w:t>
            </w:r>
            <w:r w:rsidR="000647D0">
              <w:rPr>
                <w:rFonts w:asciiTheme="minorHAnsi" w:hAnsiTheme="minorHAnsi"/>
                <w:sz w:val="20"/>
                <w:szCs w:val="20"/>
              </w:rPr>
              <w:t xml:space="preserve">potentially </w:t>
            </w:r>
            <w:r w:rsidRPr="00131078">
              <w:rPr>
                <w:rFonts w:asciiTheme="minorHAnsi" w:hAnsiTheme="minorHAnsi"/>
                <w:sz w:val="20"/>
                <w:szCs w:val="20"/>
              </w:rPr>
              <w:t>answers to End Users major problem – performance.</w:t>
            </w:r>
          </w:p>
        </w:tc>
      </w:tr>
    </w:tbl>
    <w:p w14:paraId="5124869F" w14:textId="77777777" w:rsidR="00C0148C" w:rsidRPr="00131078" w:rsidRDefault="00C0148C" w:rsidP="005664FA">
      <w:pPr>
        <w:pStyle w:val="Heading1"/>
        <w:numPr>
          <w:ilvl w:val="0"/>
          <w:numId w:val="1"/>
        </w:numPr>
        <w:rPr>
          <w:rFonts w:asciiTheme="minorHAnsi" w:hAnsiTheme="minorHAnsi"/>
          <w:b/>
        </w:rPr>
      </w:pPr>
      <w:bookmarkStart w:id="80" w:name="_Toc276050168"/>
      <w:bookmarkStart w:id="81" w:name="_Toc306103596"/>
      <w:bookmarkStart w:id="82" w:name="_Toc343177401"/>
      <w:bookmarkStart w:id="83" w:name="_Toc461006447"/>
      <w:r w:rsidRPr="00131078">
        <w:rPr>
          <w:rFonts w:asciiTheme="minorHAnsi" w:hAnsiTheme="minorHAnsi"/>
          <w:b/>
        </w:rPr>
        <w:lastRenderedPageBreak/>
        <w:t>Implementation Plan</w:t>
      </w:r>
      <w:bookmarkEnd w:id="80"/>
      <w:bookmarkEnd w:id="81"/>
      <w:bookmarkEnd w:id="82"/>
      <w:bookmarkEnd w:id="83"/>
    </w:p>
    <w:p w14:paraId="014D6772" w14:textId="77777777" w:rsidR="00C0148C" w:rsidRPr="00131078" w:rsidRDefault="00C0148C" w:rsidP="002C773C">
      <w:pPr>
        <w:pStyle w:val="Conseilsinvisibles"/>
        <w:rPr>
          <w:rFonts w:asciiTheme="minorHAnsi" w:hAnsiTheme="minorHAnsi"/>
          <w:sz w:val="20"/>
          <w:szCs w:val="20"/>
        </w:rPr>
      </w:pPr>
      <w:bookmarkStart w:id="84" w:name="_Toc276050169"/>
      <w:r w:rsidRPr="00131078">
        <w:rPr>
          <w:rFonts w:asciiTheme="minorHAnsi" w:hAnsiTheme="minorHAnsi"/>
          <w:sz w:val="20"/>
          <w:szCs w:val="20"/>
        </w:rPr>
        <w:t>Once the analysis has been completed and the recommended scenario has been identified, the next step involves outlining how the initiative will be implemented. (Major expected deliverables, timing constraints, interdependencies with other initiatives …)</w:t>
      </w:r>
    </w:p>
    <w:p w14:paraId="11862030" w14:textId="77777777" w:rsidR="00D64617" w:rsidRPr="00131078" w:rsidRDefault="00997714" w:rsidP="005664FA">
      <w:pPr>
        <w:pStyle w:val="Heading2"/>
        <w:numPr>
          <w:ilvl w:val="1"/>
          <w:numId w:val="1"/>
        </w:numPr>
        <w:spacing w:after="60"/>
        <w:ind w:left="1418" w:hanging="851"/>
        <w:rPr>
          <w:rFonts w:asciiTheme="minorHAnsi" w:hAnsiTheme="minorHAnsi"/>
          <w:b w:val="0"/>
          <w:sz w:val="20"/>
          <w:szCs w:val="20"/>
          <w:lang w:val="en-GB"/>
        </w:rPr>
      </w:pPr>
      <w:bookmarkStart w:id="85" w:name="_Toc306103598"/>
      <w:bookmarkStart w:id="86" w:name="_Toc343177402"/>
      <w:bookmarkStart w:id="87" w:name="_Toc461006448"/>
      <w:bookmarkEnd w:id="84"/>
      <w:r w:rsidRPr="00131078">
        <w:rPr>
          <w:rFonts w:asciiTheme="minorHAnsi" w:hAnsiTheme="minorHAnsi"/>
          <w:b w:val="0"/>
          <w:sz w:val="20"/>
          <w:szCs w:val="20"/>
          <w:lang w:val="en-GB"/>
        </w:rPr>
        <w:t>Assumptions, c</w:t>
      </w:r>
      <w:r w:rsidR="00D64617" w:rsidRPr="00131078">
        <w:rPr>
          <w:rFonts w:asciiTheme="minorHAnsi" w:hAnsiTheme="minorHAnsi"/>
          <w:b w:val="0"/>
          <w:sz w:val="20"/>
          <w:szCs w:val="20"/>
          <w:lang w:val="en-GB"/>
        </w:rPr>
        <w:t xml:space="preserve">onstraints </w:t>
      </w:r>
      <w:r w:rsidRPr="00131078">
        <w:rPr>
          <w:rFonts w:asciiTheme="minorHAnsi" w:hAnsiTheme="minorHAnsi"/>
          <w:b w:val="0"/>
          <w:sz w:val="20"/>
          <w:szCs w:val="20"/>
          <w:lang w:val="en-GB"/>
        </w:rPr>
        <w:t>and</w:t>
      </w:r>
      <w:r w:rsidR="00D64617" w:rsidRPr="00131078">
        <w:rPr>
          <w:rFonts w:asciiTheme="minorHAnsi" w:hAnsiTheme="minorHAnsi"/>
          <w:b w:val="0"/>
          <w:sz w:val="20"/>
          <w:szCs w:val="20"/>
          <w:lang w:val="en-GB"/>
        </w:rPr>
        <w:t xml:space="preserve"> dependencies</w:t>
      </w:r>
      <w:bookmarkEnd w:id="85"/>
      <w:bookmarkEnd w:id="86"/>
      <w:bookmarkEnd w:id="87"/>
    </w:p>
    <w:p w14:paraId="618D8583" w14:textId="77777777" w:rsidR="00997714" w:rsidRPr="00131078" w:rsidRDefault="00997714" w:rsidP="00997714">
      <w:pPr>
        <w:pStyle w:val="Conseilsinvisibles"/>
        <w:rPr>
          <w:rFonts w:asciiTheme="minorHAnsi" w:hAnsiTheme="minorHAnsi"/>
          <w:sz w:val="20"/>
          <w:szCs w:val="20"/>
        </w:rPr>
      </w:pPr>
      <w:r w:rsidRPr="00131078">
        <w:rPr>
          <w:rFonts w:asciiTheme="minorHAnsi" w:hAnsiTheme="minorHAnsi"/>
          <w:sz w:val="20"/>
          <w:szCs w:val="20"/>
        </w:rPr>
        <w:t>List and describe all the assumptions, constraints, and dependencies associated with the ability to address the main requirements</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1123"/>
        <w:gridCol w:w="8505"/>
      </w:tblGrid>
      <w:tr w:rsidR="00997714" w:rsidRPr="00131078" w14:paraId="6FBD94DE" w14:textId="77777777" w:rsidTr="00C80693">
        <w:tc>
          <w:tcPr>
            <w:tcW w:w="583" w:type="pct"/>
            <w:shd w:val="clear" w:color="auto" w:fill="8064A2"/>
          </w:tcPr>
          <w:p w14:paraId="0D47E126" w14:textId="77777777" w:rsidR="00997714" w:rsidRPr="00131078" w:rsidRDefault="00997714" w:rsidP="009A287C">
            <w:pPr>
              <w:jc w:val="center"/>
              <w:rPr>
                <w:rFonts w:asciiTheme="minorHAnsi" w:hAnsiTheme="minorHAnsi"/>
                <w:color w:val="FFFFFF"/>
                <w:sz w:val="20"/>
                <w:szCs w:val="20"/>
              </w:rPr>
            </w:pPr>
            <w:r w:rsidRPr="00131078">
              <w:rPr>
                <w:rFonts w:asciiTheme="minorHAnsi" w:hAnsiTheme="minorHAnsi"/>
                <w:color w:val="FFFFFF"/>
                <w:sz w:val="20"/>
                <w:szCs w:val="20"/>
              </w:rPr>
              <w:t>Type</w:t>
            </w:r>
          </w:p>
          <w:p w14:paraId="199535D7" w14:textId="77777777" w:rsidR="00997714" w:rsidRPr="00131078" w:rsidRDefault="00997714" w:rsidP="009A287C">
            <w:pPr>
              <w:jc w:val="center"/>
              <w:rPr>
                <w:rFonts w:asciiTheme="minorHAnsi" w:hAnsiTheme="minorHAnsi"/>
                <w:color w:val="FFFFFF"/>
                <w:sz w:val="20"/>
                <w:szCs w:val="20"/>
              </w:rPr>
            </w:pPr>
            <w:r w:rsidRPr="00131078">
              <w:rPr>
                <w:rFonts w:asciiTheme="minorHAnsi" w:hAnsiTheme="minorHAnsi"/>
                <w:color w:val="FFFFFF"/>
                <w:sz w:val="20"/>
                <w:szCs w:val="20"/>
              </w:rPr>
              <w:t>(A, C, D)</w:t>
            </w:r>
          </w:p>
        </w:tc>
        <w:tc>
          <w:tcPr>
            <w:tcW w:w="4417" w:type="pct"/>
            <w:shd w:val="clear" w:color="auto" w:fill="8064A2"/>
          </w:tcPr>
          <w:p w14:paraId="0C3F3414" w14:textId="77777777" w:rsidR="00997714" w:rsidRPr="00131078" w:rsidRDefault="00997714" w:rsidP="009A287C">
            <w:pPr>
              <w:jc w:val="center"/>
              <w:rPr>
                <w:rFonts w:asciiTheme="minorHAnsi" w:hAnsiTheme="minorHAnsi"/>
                <w:color w:val="FFFFFF"/>
                <w:sz w:val="20"/>
                <w:szCs w:val="20"/>
              </w:rPr>
            </w:pPr>
            <w:r w:rsidRPr="00131078">
              <w:rPr>
                <w:rFonts w:asciiTheme="minorHAnsi" w:hAnsiTheme="minorHAnsi"/>
                <w:color w:val="FFFFFF"/>
                <w:sz w:val="20"/>
                <w:szCs w:val="20"/>
              </w:rPr>
              <w:t>Description</w:t>
            </w:r>
          </w:p>
        </w:tc>
      </w:tr>
      <w:tr w:rsidR="00997714" w:rsidRPr="00131078" w14:paraId="72DBD6DC" w14:textId="77777777" w:rsidTr="00C80693">
        <w:trPr>
          <w:trHeight w:val="516"/>
        </w:trPr>
        <w:tc>
          <w:tcPr>
            <w:tcW w:w="5000" w:type="pct"/>
            <w:gridSpan w:val="2"/>
            <w:shd w:val="clear" w:color="auto" w:fill="E5DFEC"/>
          </w:tcPr>
          <w:p w14:paraId="5704EBED" w14:textId="77777777" w:rsidR="00997714" w:rsidRPr="00131078" w:rsidRDefault="00997714" w:rsidP="00997714">
            <w:pPr>
              <w:rPr>
                <w:rFonts w:asciiTheme="minorHAnsi" w:hAnsiTheme="minorHAnsi"/>
                <w:bCs/>
                <w:sz w:val="20"/>
                <w:szCs w:val="20"/>
              </w:rPr>
            </w:pPr>
            <w:r w:rsidRPr="00131078">
              <w:rPr>
                <w:rFonts w:asciiTheme="minorHAnsi" w:hAnsiTheme="minorHAnsi"/>
                <w:bCs/>
                <w:sz w:val="20"/>
                <w:szCs w:val="20"/>
              </w:rPr>
              <w:t>Assumptions</w:t>
            </w:r>
          </w:p>
        </w:tc>
      </w:tr>
      <w:tr w:rsidR="00E85C9B" w:rsidRPr="00131078" w14:paraId="6E805964" w14:textId="77777777" w:rsidTr="000647D0">
        <w:trPr>
          <w:trHeight w:val="516"/>
        </w:trPr>
        <w:tc>
          <w:tcPr>
            <w:tcW w:w="583" w:type="pct"/>
            <w:shd w:val="clear" w:color="auto" w:fill="auto"/>
          </w:tcPr>
          <w:p w14:paraId="0588283F"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537C9C2D" w14:textId="7B00F2AA" w:rsidR="00E85C9B" w:rsidRPr="00131078" w:rsidRDefault="00E85C9B" w:rsidP="00E85C9B">
            <w:pPr>
              <w:pStyle w:val="Saisieparagraph"/>
              <w:shd w:val="clear" w:color="auto" w:fill="auto"/>
              <w:rPr>
                <w:rFonts w:asciiTheme="minorHAnsi" w:hAnsiTheme="minorHAnsi"/>
                <w:sz w:val="20"/>
                <w:szCs w:val="20"/>
              </w:rPr>
            </w:pPr>
            <w:r>
              <w:rPr>
                <w:rFonts w:asciiTheme="minorHAnsi" w:hAnsiTheme="minorHAnsi"/>
                <w:sz w:val="20"/>
                <w:szCs w:val="20"/>
              </w:rPr>
              <w:t>There is a common agreement between negotiating parties the SC-03 solution is desirable.</w:t>
            </w:r>
          </w:p>
        </w:tc>
      </w:tr>
      <w:tr w:rsidR="000647D0" w:rsidRPr="00131078" w14:paraId="4CE399CA" w14:textId="77777777" w:rsidTr="000647D0">
        <w:trPr>
          <w:trHeight w:val="516"/>
        </w:trPr>
        <w:tc>
          <w:tcPr>
            <w:tcW w:w="583" w:type="pct"/>
            <w:shd w:val="clear" w:color="auto" w:fill="auto"/>
          </w:tcPr>
          <w:p w14:paraId="4CF23282" w14:textId="77777777" w:rsidR="000647D0" w:rsidRPr="00131078" w:rsidRDefault="000647D0" w:rsidP="000647D0">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028895B3" w14:textId="13329D2D" w:rsidR="000647D0" w:rsidRPr="00131078" w:rsidRDefault="00E85C9B" w:rsidP="000647D0">
            <w:pPr>
              <w:pStyle w:val="Saisieparagraph"/>
              <w:shd w:val="clear" w:color="auto" w:fill="auto"/>
              <w:rPr>
                <w:rFonts w:asciiTheme="minorHAnsi" w:hAnsiTheme="minorHAnsi"/>
                <w:sz w:val="20"/>
                <w:szCs w:val="20"/>
              </w:rPr>
            </w:pPr>
            <w:r>
              <w:rPr>
                <w:rFonts w:asciiTheme="minorHAnsi" w:hAnsiTheme="minorHAnsi"/>
                <w:sz w:val="20"/>
                <w:szCs w:val="20"/>
              </w:rPr>
              <w:t xml:space="preserve">There is a common </w:t>
            </w:r>
            <w:r w:rsidR="001F7FE2">
              <w:rPr>
                <w:rFonts w:asciiTheme="minorHAnsi" w:hAnsiTheme="minorHAnsi"/>
                <w:sz w:val="20"/>
                <w:szCs w:val="20"/>
              </w:rPr>
              <w:t xml:space="preserve">structured XML </w:t>
            </w:r>
            <w:r>
              <w:rPr>
                <w:rFonts w:asciiTheme="minorHAnsi" w:hAnsiTheme="minorHAnsi"/>
                <w:sz w:val="20"/>
                <w:szCs w:val="20"/>
              </w:rPr>
              <w:t>content</w:t>
            </w:r>
            <w:r w:rsidR="001F7FE2">
              <w:rPr>
                <w:rFonts w:asciiTheme="minorHAnsi" w:hAnsiTheme="minorHAnsi"/>
                <w:sz w:val="20"/>
                <w:szCs w:val="20"/>
              </w:rPr>
              <w:t xml:space="preserve"> format and</w:t>
            </w:r>
            <w:r>
              <w:rPr>
                <w:rFonts w:asciiTheme="minorHAnsi" w:hAnsiTheme="minorHAnsi"/>
                <w:sz w:val="20"/>
                <w:szCs w:val="20"/>
              </w:rPr>
              <w:t xml:space="preserve"> transport platform specification that the parties agree to.</w:t>
            </w:r>
          </w:p>
        </w:tc>
      </w:tr>
      <w:tr w:rsidR="00E85C9B" w:rsidRPr="00131078" w14:paraId="74B46C4F" w14:textId="77777777" w:rsidTr="000647D0">
        <w:trPr>
          <w:trHeight w:val="516"/>
        </w:trPr>
        <w:tc>
          <w:tcPr>
            <w:tcW w:w="583" w:type="pct"/>
            <w:shd w:val="clear" w:color="auto" w:fill="auto"/>
          </w:tcPr>
          <w:p w14:paraId="528FC934"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7126B32B" w14:textId="1F054046" w:rsidR="00E85C9B" w:rsidRPr="00131078" w:rsidRDefault="001F7FE2" w:rsidP="005739D1">
            <w:pPr>
              <w:pStyle w:val="Saisieparagraph"/>
              <w:shd w:val="clear" w:color="auto" w:fill="auto"/>
              <w:rPr>
                <w:rFonts w:asciiTheme="minorHAnsi" w:hAnsiTheme="minorHAnsi"/>
                <w:sz w:val="20"/>
                <w:szCs w:val="20"/>
              </w:rPr>
            </w:pPr>
            <w:r>
              <w:rPr>
                <w:rFonts w:asciiTheme="minorHAnsi" w:hAnsiTheme="minorHAnsi"/>
                <w:sz w:val="20"/>
                <w:szCs w:val="20"/>
              </w:rPr>
              <w:t xml:space="preserve">The project will be run in an iterative and incremental way. For this reason there will be an DGIPOL/EXPO User Group to </w:t>
            </w:r>
            <w:r w:rsidR="005739D1">
              <w:rPr>
                <w:rFonts w:asciiTheme="minorHAnsi" w:hAnsiTheme="minorHAnsi"/>
                <w:sz w:val="20"/>
                <w:szCs w:val="20"/>
              </w:rPr>
              <w:t>provide feedback throughout the project lifecycle.</w:t>
            </w:r>
          </w:p>
        </w:tc>
      </w:tr>
      <w:tr w:rsidR="00E85C9B" w:rsidRPr="00131078" w14:paraId="2119EB39" w14:textId="77777777" w:rsidTr="00C80693">
        <w:trPr>
          <w:trHeight w:val="516"/>
        </w:trPr>
        <w:tc>
          <w:tcPr>
            <w:tcW w:w="583" w:type="pct"/>
            <w:shd w:val="clear" w:color="auto" w:fill="auto"/>
          </w:tcPr>
          <w:p w14:paraId="5A241441"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3529D695" w14:textId="2285A208" w:rsidR="00E85C9B" w:rsidRPr="00131078" w:rsidRDefault="005739D1" w:rsidP="009A287C">
            <w:pPr>
              <w:pStyle w:val="Saisieparagraph"/>
              <w:shd w:val="clear" w:color="auto" w:fill="auto"/>
              <w:rPr>
                <w:rFonts w:asciiTheme="minorHAnsi" w:hAnsiTheme="minorHAnsi"/>
                <w:sz w:val="20"/>
                <w:szCs w:val="20"/>
              </w:rPr>
            </w:pPr>
            <w:r>
              <w:rPr>
                <w:rFonts w:asciiTheme="minorHAnsi" w:hAnsiTheme="minorHAnsi"/>
                <w:sz w:val="20"/>
                <w:szCs w:val="20"/>
              </w:rPr>
              <w:t>A joint end user group for the EP and Council will test the exchange patterns and use cases.</w:t>
            </w:r>
          </w:p>
        </w:tc>
      </w:tr>
      <w:tr w:rsidR="00E85C9B" w:rsidRPr="00131078" w14:paraId="0DACC7B0" w14:textId="77777777" w:rsidTr="00C80693">
        <w:trPr>
          <w:trHeight w:val="516"/>
        </w:trPr>
        <w:tc>
          <w:tcPr>
            <w:tcW w:w="5000" w:type="pct"/>
            <w:gridSpan w:val="2"/>
            <w:shd w:val="clear" w:color="auto" w:fill="E5DFEC"/>
          </w:tcPr>
          <w:p w14:paraId="7A619C0E" w14:textId="77777777" w:rsidR="00E85C9B" w:rsidRPr="00131078" w:rsidRDefault="00E85C9B" w:rsidP="00997714">
            <w:pPr>
              <w:rPr>
                <w:rFonts w:asciiTheme="minorHAnsi" w:hAnsiTheme="minorHAnsi"/>
                <w:bCs/>
                <w:sz w:val="20"/>
                <w:szCs w:val="20"/>
              </w:rPr>
            </w:pPr>
            <w:r w:rsidRPr="00131078">
              <w:rPr>
                <w:rFonts w:asciiTheme="minorHAnsi" w:hAnsiTheme="minorHAnsi"/>
                <w:bCs/>
                <w:sz w:val="20"/>
                <w:szCs w:val="20"/>
              </w:rPr>
              <w:t>Constraints</w:t>
            </w:r>
          </w:p>
        </w:tc>
      </w:tr>
      <w:tr w:rsidR="00E85C9B" w:rsidRPr="00131078" w14:paraId="11FCF24D" w14:textId="77777777" w:rsidTr="000647D0">
        <w:trPr>
          <w:trHeight w:val="516"/>
        </w:trPr>
        <w:tc>
          <w:tcPr>
            <w:tcW w:w="583" w:type="pct"/>
            <w:shd w:val="clear" w:color="auto" w:fill="auto"/>
          </w:tcPr>
          <w:p w14:paraId="6C2B6F3F"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5957A25F" w14:textId="7988196F" w:rsidR="00E85C9B" w:rsidRPr="00131078" w:rsidRDefault="006A7839" w:rsidP="000647D0">
            <w:pPr>
              <w:pStyle w:val="Saisieparagraph"/>
              <w:shd w:val="clear" w:color="auto" w:fill="auto"/>
              <w:rPr>
                <w:rFonts w:asciiTheme="minorHAnsi" w:hAnsiTheme="minorHAnsi"/>
                <w:sz w:val="20"/>
                <w:szCs w:val="20"/>
              </w:rPr>
            </w:pPr>
            <w:r w:rsidRPr="006A7839">
              <w:rPr>
                <w:rFonts w:asciiTheme="minorHAnsi" w:hAnsiTheme="minorHAnsi"/>
                <w:b/>
                <w:sz w:val="20"/>
                <w:szCs w:val="20"/>
              </w:rPr>
              <w:t>Project setup</w:t>
            </w:r>
            <w:r>
              <w:rPr>
                <w:rFonts w:asciiTheme="minorHAnsi" w:hAnsiTheme="minorHAnsi"/>
                <w:sz w:val="20"/>
                <w:szCs w:val="20"/>
              </w:rPr>
              <w:t xml:space="preserve"> – at the moment this has not been established. Any inter-institutional project generates a set of specific constrains that could cascade into any level of the internal project.</w:t>
            </w:r>
          </w:p>
        </w:tc>
      </w:tr>
      <w:tr w:rsidR="00E85C9B" w:rsidRPr="00131078" w14:paraId="73D262A1" w14:textId="77777777" w:rsidTr="000647D0">
        <w:trPr>
          <w:trHeight w:val="516"/>
        </w:trPr>
        <w:tc>
          <w:tcPr>
            <w:tcW w:w="583" w:type="pct"/>
            <w:shd w:val="clear" w:color="auto" w:fill="auto"/>
          </w:tcPr>
          <w:p w14:paraId="2FE83B02"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7B2C76B1" w14:textId="37B414DC" w:rsidR="00E85C9B" w:rsidRPr="00131078" w:rsidRDefault="006A7839" w:rsidP="006A7839">
            <w:pPr>
              <w:pStyle w:val="Saisieparagraph"/>
              <w:shd w:val="clear" w:color="auto" w:fill="auto"/>
              <w:rPr>
                <w:rFonts w:asciiTheme="minorHAnsi" w:hAnsiTheme="minorHAnsi"/>
                <w:sz w:val="20"/>
                <w:szCs w:val="20"/>
              </w:rPr>
            </w:pPr>
            <w:r w:rsidRPr="006A7839">
              <w:rPr>
                <w:rFonts w:asciiTheme="minorHAnsi" w:hAnsiTheme="minorHAnsi"/>
                <w:b/>
                <w:sz w:val="20"/>
                <w:szCs w:val="20"/>
              </w:rPr>
              <w:t>Technical Limitations – Architectural Design</w:t>
            </w:r>
            <w:r>
              <w:rPr>
                <w:rFonts w:asciiTheme="minorHAnsi" w:hAnsiTheme="minorHAnsi"/>
                <w:sz w:val="20"/>
                <w:szCs w:val="20"/>
              </w:rPr>
              <w:t xml:space="preserve">. At the moment it has not been established to what extend all the Business Objectives can be fulfilled with the scenario SC-03. </w:t>
            </w:r>
          </w:p>
        </w:tc>
      </w:tr>
      <w:tr w:rsidR="00E85C9B" w:rsidRPr="00131078" w14:paraId="643CD8B3" w14:textId="77777777" w:rsidTr="000647D0">
        <w:trPr>
          <w:trHeight w:val="516"/>
        </w:trPr>
        <w:tc>
          <w:tcPr>
            <w:tcW w:w="583" w:type="pct"/>
            <w:shd w:val="clear" w:color="auto" w:fill="auto"/>
          </w:tcPr>
          <w:p w14:paraId="691E9DEA"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569D1BB5" w14:textId="12910B93" w:rsidR="00E85C9B" w:rsidRPr="00131078" w:rsidRDefault="006A7839" w:rsidP="006A7839">
            <w:pPr>
              <w:pStyle w:val="Saisieparagraph"/>
              <w:shd w:val="clear" w:color="auto" w:fill="auto"/>
              <w:tabs>
                <w:tab w:val="left" w:pos="1400"/>
              </w:tabs>
              <w:rPr>
                <w:rFonts w:asciiTheme="minorHAnsi" w:hAnsiTheme="minorHAnsi"/>
                <w:sz w:val="20"/>
                <w:szCs w:val="20"/>
              </w:rPr>
            </w:pPr>
            <w:r>
              <w:rPr>
                <w:rFonts w:asciiTheme="minorHAnsi" w:hAnsiTheme="minorHAnsi"/>
                <w:sz w:val="20"/>
                <w:szCs w:val="20"/>
              </w:rPr>
              <w:tab/>
            </w:r>
          </w:p>
        </w:tc>
      </w:tr>
      <w:tr w:rsidR="00E85C9B" w:rsidRPr="00131078" w14:paraId="0273422B" w14:textId="77777777" w:rsidTr="000647D0">
        <w:trPr>
          <w:trHeight w:val="516"/>
        </w:trPr>
        <w:tc>
          <w:tcPr>
            <w:tcW w:w="583" w:type="pct"/>
            <w:shd w:val="clear" w:color="auto" w:fill="auto"/>
          </w:tcPr>
          <w:p w14:paraId="0D524517"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283132B6" w14:textId="77777777" w:rsidR="00E85C9B" w:rsidRPr="00131078" w:rsidRDefault="00E85C9B" w:rsidP="000647D0">
            <w:pPr>
              <w:pStyle w:val="Saisieparagraph"/>
              <w:shd w:val="clear" w:color="auto" w:fill="auto"/>
              <w:rPr>
                <w:rFonts w:asciiTheme="minorHAnsi" w:hAnsiTheme="minorHAnsi"/>
                <w:sz w:val="20"/>
                <w:szCs w:val="20"/>
              </w:rPr>
            </w:pPr>
          </w:p>
        </w:tc>
      </w:tr>
      <w:tr w:rsidR="00E85C9B" w:rsidRPr="00131078" w14:paraId="007D566E" w14:textId="77777777" w:rsidTr="00C80693">
        <w:trPr>
          <w:trHeight w:val="516"/>
        </w:trPr>
        <w:tc>
          <w:tcPr>
            <w:tcW w:w="583" w:type="pct"/>
            <w:shd w:val="clear" w:color="auto" w:fill="auto"/>
          </w:tcPr>
          <w:p w14:paraId="3875757E"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0D29325A" w14:textId="77777777" w:rsidR="00E85C9B" w:rsidRPr="00131078" w:rsidRDefault="00E85C9B" w:rsidP="009A287C">
            <w:pPr>
              <w:pStyle w:val="Saisieparagraph"/>
              <w:shd w:val="clear" w:color="auto" w:fill="auto"/>
              <w:rPr>
                <w:rFonts w:asciiTheme="minorHAnsi" w:hAnsiTheme="minorHAnsi"/>
                <w:sz w:val="20"/>
                <w:szCs w:val="20"/>
              </w:rPr>
            </w:pPr>
          </w:p>
        </w:tc>
      </w:tr>
      <w:tr w:rsidR="00E85C9B" w:rsidRPr="00131078" w14:paraId="046EBFCA" w14:textId="77777777" w:rsidTr="00C80693">
        <w:trPr>
          <w:trHeight w:val="516"/>
        </w:trPr>
        <w:tc>
          <w:tcPr>
            <w:tcW w:w="583" w:type="pct"/>
            <w:shd w:val="clear" w:color="auto" w:fill="auto"/>
          </w:tcPr>
          <w:p w14:paraId="6369621F"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5CE626E3" w14:textId="77777777" w:rsidR="00E85C9B" w:rsidRPr="00131078" w:rsidRDefault="00E85C9B" w:rsidP="009A287C">
            <w:pPr>
              <w:pStyle w:val="Saisieparagraph"/>
              <w:shd w:val="clear" w:color="auto" w:fill="auto"/>
              <w:rPr>
                <w:rFonts w:asciiTheme="minorHAnsi" w:hAnsiTheme="minorHAnsi"/>
                <w:sz w:val="20"/>
                <w:szCs w:val="20"/>
              </w:rPr>
            </w:pPr>
          </w:p>
        </w:tc>
      </w:tr>
      <w:tr w:rsidR="00E85C9B" w:rsidRPr="00131078" w14:paraId="19A4F7B1" w14:textId="77777777" w:rsidTr="00C80693">
        <w:trPr>
          <w:trHeight w:val="516"/>
        </w:trPr>
        <w:tc>
          <w:tcPr>
            <w:tcW w:w="5000" w:type="pct"/>
            <w:gridSpan w:val="2"/>
            <w:shd w:val="clear" w:color="auto" w:fill="E5DFEC"/>
          </w:tcPr>
          <w:p w14:paraId="27C05C63" w14:textId="77777777" w:rsidR="00E85C9B" w:rsidRPr="00131078" w:rsidRDefault="00E85C9B" w:rsidP="00997714">
            <w:pPr>
              <w:rPr>
                <w:rFonts w:asciiTheme="minorHAnsi" w:hAnsiTheme="minorHAnsi"/>
                <w:bCs/>
                <w:sz w:val="20"/>
                <w:szCs w:val="20"/>
              </w:rPr>
            </w:pPr>
            <w:r w:rsidRPr="00131078">
              <w:rPr>
                <w:rFonts w:asciiTheme="minorHAnsi" w:hAnsiTheme="minorHAnsi"/>
                <w:bCs/>
                <w:sz w:val="20"/>
                <w:szCs w:val="20"/>
              </w:rPr>
              <w:t>Dependencies</w:t>
            </w:r>
          </w:p>
        </w:tc>
      </w:tr>
      <w:tr w:rsidR="00E85C9B" w:rsidRPr="00131078" w14:paraId="4D3BDFC8" w14:textId="77777777" w:rsidTr="000647D0">
        <w:trPr>
          <w:trHeight w:val="516"/>
        </w:trPr>
        <w:tc>
          <w:tcPr>
            <w:tcW w:w="583" w:type="pct"/>
            <w:shd w:val="clear" w:color="auto" w:fill="auto"/>
          </w:tcPr>
          <w:p w14:paraId="1AD326FD"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318B6F5C" w14:textId="3010B7E0" w:rsidR="00E85C9B" w:rsidRPr="00131078" w:rsidRDefault="00E85C9B" w:rsidP="000647D0">
            <w:pPr>
              <w:rPr>
                <w:rFonts w:asciiTheme="minorHAnsi" w:hAnsiTheme="minorHAnsi"/>
                <w:sz w:val="20"/>
                <w:szCs w:val="20"/>
              </w:rPr>
            </w:pPr>
            <w:r>
              <w:rPr>
                <w:rFonts w:asciiTheme="minorHAnsi" w:hAnsiTheme="minorHAnsi"/>
                <w:sz w:val="20"/>
                <w:szCs w:val="20"/>
              </w:rPr>
              <w:t>Technical implementation progress of other negotiating parties has impact on the technical decisions and progress of the EP</w:t>
            </w:r>
          </w:p>
        </w:tc>
      </w:tr>
      <w:tr w:rsidR="00E85C9B" w:rsidRPr="00131078" w14:paraId="70886613" w14:textId="77777777" w:rsidTr="000647D0">
        <w:trPr>
          <w:trHeight w:val="516"/>
        </w:trPr>
        <w:tc>
          <w:tcPr>
            <w:tcW w:w="583" w:type="pct"/>
            <w:shd w:val="clear" w:color="auto" w:fill="auto"/>
          </w:tcPr>
          <w:p w14:paraId="0D04E0D0"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0F314749" w14:textId="77777777" w:rsidR="00E85C9B" w:rsidRPr="00131078" w:rsidRDefault="00E85C9B" w:rsidP="000647D0">
            <w:pPr>
              <w:rPr>
                <w:rFonts w:asciiTheme="minorHAnsi" w:hAnsiTheme="minorHAnsi"/>
                <w:sz w:val="20"/>
                <w:szCs w:val="20"/>
              </w:rPr>
            </w:pPr>
          </w:p>
        </w:tc>
      </w:tr>
      <w:tr w:rsidR="00E85C9B" w:rsidRPr="00131078" w14:paraId="07453653" w14:textId="77777777" w:rsidTr="000647D0">
        <w:trPr>
          <w:trHeight w:val="516"/>
        </w:trPr>
        <w:tc>
          <w:tcPr>
            <w:tcW w:w="583" w:type="pct"/>
            <w:shd w:val="clear" w:color="auto" w:fill="auto"/>
          </w:tcPr>
          <w:p w14:paraId="3BC0EDB3"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736BBD2C" w14:textId="77777777" w:rsidR="00E85C9B" w:rsidRPr="00131078" w:rsidRDefault="00E85C9B" w:rsidP="000647D0">
            <w:pPr>
              <w:rPr>
                <w:rFonts w:asciiTheme="minorHAnsi" w:hAnsiTheme="minorHAnsi"/>
                <w:sz w:val="20"/>
                <w:szCs w:val="20"/>
              </w:rPr>
            </w:pPr>
          </w:p>
        </w:tc>
      </w:tr>
      <w:tr w:rsidR="00E85C9B" w:rsidRPr="00131078" w14:paraId="0E5867EC" w14:textId="77777777" w:rsidTr="000647D0">
        <w:trPr>
          <w:trHeight w:val="516"/>
        </w:trPr>
        <w:tc>
          <w:tcPr>
            <w:tcW w:w="583" w:type="pct"/>
            <w:shd w:val="clear" w:color="auto" w:fill="auto"/>
          </w:tcPr>
          <w:p w14:paraId="0541D304"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4948F128" w14:textId="77777777" w:rsidR="00E85C9B" w:rsidRPr="00131078" w:rsidRDefault="00E85C9B" w:rsidP="000647D0">
            <w:pPr>
              <w:rPr>
                <w:rFonts w:asciiTheme="minorHAnsi" w:hAnsiTheme="minorHAnsi"/>
                <w:sz w:val="20"/>
                <w:szCs w:val="20"/>
              </w:rPr>
            </w:pPr>
          </w:p>
        </w:tc>
      </w:tr>
      <w:tr w:rsidR="00E85C9B" w:rsidRPr="00131078" w14:paraId="1E89156D" w14:textId="77777777" w:rsidTr="000647D0">
        <w:trPr>
          <w:trHeight w:val="516"/>
        </w:trPr>
        <w:tc>
          <w:tcPr>
            <w:tcW w:w="583" w:type="pct"/>
            <w:shd w:val="clear" w:color="auto" w:fill="auto"/>
          </w:tcPr>
          <w:p w14:paraId="70977AC9"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7E4E57BE" w14:textId="77777777" w:rsidR="00E85C9B" w:rsidRPr="00131078" w:rsidRDefault="00E85C9B" w:rsidP="000647D0">
            <w:pPr>
              <w:rPr>
                <w:rFonts w:asciiTheme="minorHAnsi" w:hAnsiTheme="minorHAnsi"/>
                <w:sz w:val="20"/>
                <w:szCs w:val="20"/>
              </w:rPr>
            </w:pPr>
          </w:p>
        </w:tc>
      </w:tr>
      <w:tr w:rsidR="00E85C9B" w:rsidRPr="00131078" w14:paraId="313AB4E4" w14:textId="77777777" w:rsidTr="00C80693">
        <w:trPr>
          <w:trHeight w:val="516"/>
        </w:trPr>
        <w:tc>
          <w:tcPr>
            <w:tcW w:w="583" w:type="pct"/>
            <w:shd w:val="clear" w:color="auto" w:fill="auto"/>
          </w:tcPr>
          <w:p w14:paraId="68BEFDD7"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021D1852" w14:textId="77777777" w:rsidR="00E85C9B" w:rsidRPr="00131078" w:rsidRDefault="00E85C9B" w:rsidP="009A287C">
            <w:pPr>
              <w:ind w:left="65"/>
              <w:rPr>
                <w:rFonts w:asciiTheme="minorHAnsi" w:hAnsiTheme="minorHAnsi"/>
                <w:sz w:val="20"/>
                <w:szCs w:val="20"/>
              </w:rPr>
            </w:pPr>
          </w:p>
        </w:tc>
      </w:tr>
      <w:tr w:rsidR="00E85C9B" w:rsidRPr="00131078" w14:paraId="33F0CD36" w14:textId="77777777" w:rsidTr="00C80693">
        <w:trPr>
          <w:trHeight w:val="516"/>
        </w:trPr>
        <w:tc>
          <w:tcPr>
            <w:tcW w:w="583" w:type="pct"/>
            <w:shd w:val="clear" w:color="auto" w:fill="auto"/>
          </w:tcPr>
          <w:p w14:paraId="343A6406"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3F1C18D1" w14:textId="77777777" w:rsidR="00E85C9B" w:rsidRPr="00131078" w:rsidRDefault="00E85C9B" w:rsidP="00997714">
            <w:pPr>
              <w:rPr>
                <w:rFonts w:asciiTheme="minorHAnsi" w:hAnsiTheme="minorHAnsi"/>
                <w:sz w:val="20"/>
                <w:szCs w:val="20"/>
              </w:rPr>
            </w:pPr>
          </w:p>
        </w:tc>
      </w:tr>
    </w:tbl>
    <w:p w14:paraId="37FD6ECE" w14:textId="77777777" w:rsidR="00D064ED" w:rsidRPr="00131078" w:rsidRDefault="00D064ED">
      <w:pPr>
        <w:rPr>
          <w:rFonts w:asciiTheme="minorHAnsi" w:hAnsiTheme="minorHAnsi"/>
          <w:sz w:val="20"/>
          <w:szCs w:val="20"/>
        </w:rPr>
      </w:pPr>
    </w:p>
    <w:p w14:paraId="109094AE" w14:textId="77777777" w:rsidR="00997714" w:rsidRPr="00131078" w:rsidRDefault="00997714" w:rsidP="005664FA">
      <w:pPr>
        <w:pStyle w:val="Heading2"/>
        <w:numPr>
          <w:ilvl w:val="1"/>
          <w:numId w:val="1"/>
        </w:numPr>
        <w:spacing w:after="60"/>
        <w:ind w:left="1418" w:hanging="851"/>
        <w:rPr>
          <w:rFonts w:asciiTheme="minorHAnsi" w:hAnsiTheme="minorHAnsi"/>
          <w:b w:val="0"/>
          <w:sz w:val="20"/>
          <w:szCs w:val="20"/>
          <w:lang w:val="en-GB"/>
        </w:rPr>
      </w:pPr>
      <w:bookmarkStart w:id="88" w:name="_Toc343177403"/>
      <w:bookmarkStart w:id="89" w:name="_Toc461006449"/>
      <w:r w:rsidRPr="00131078">
        <w:rPr>
          <w:rFonts w:asciiTheme="minorHAnsi" w:hAnsiTheme="minorHAnsi"/>
          <w:b w:val="0"/>
          <w:sz w:val="20"/>
          <w:szCs w:val="20"/>
          <w:lang w:val="en-GB"/>
        </w:rPr>
        <w:lastRenderedPageBreak/>
        <w:t>Time scale</w:t>
      </w:r>
      <w:bookmarkEnd w:id="88"/>
      <w:bookmarkEnd w:id="89"/>
    </w:p>
    <w:p w14:paraId="15A48166" w14:textId="77777777" w:rsidR="00997714" w:rsidRPr="00131078" w:rsidRDefault="00997714" w:rsidP="00997714">
      <w:pPr>
        <w:pStyle w:val="Conseilsinvisibles"/>
        <w:rPr>
          <w:rFonts w:asciiTheme="minorHAnsi" w:hAnsiTheme="minorHAnsi"/>
          <w:b/>
          <w:sz w:val="20"/>
          <w:szCs w:val="20"/>
        </w:rPr>
      </w:pPr>
      <w:r w:rsidRPr="00131078">
        <w:rPr>
          <w:rFonts w:asciiTheme="minorHAnsi" w:hAnsiTheme="minorHAnsi"/>
          <w:b/>
          <w:sz w:val="20"/>
          <w:szCs w:val="20"/>
        </w:rPr>
        <w:t>This section provides information about the period over which the initiative should run, and the period over which the benefits should be realized. This information is subsequently used to help timing decisions when planning (</w:t>
      </w:r>
      <w:r w:rsidR="00BC49FB" w:rsidRPr="00131078">
        <w:rPr>
          <w:rFonts w:asciiTheme="minorHAnsi" w:hAnsiTheme="minorHAnsi"/>
          <w:b/>
          <w:sz w:val="20"/>
          <w:szCs w:val="20"/>
        </w:rPr>
        <w:t xml:space="preserve">IT </w:t>
      </w:r>
      <w:r w:rsidRPr="00131078">
        <w:rPr>
          <w:rFonts w:asciiTheme="minorHAnsi" w:hAnsiTheme="minorHAnsi"/>
          <w:b/>
          <w:sz w:val="20"/>
          <w:szCs w:val="20"/>
        </w:rPr>
        <w:t xml:space="preserve">programme plan, </w:t>
      </w:r>
      <w:r w:rsidR="00BC49FB" w:rsidRPr="00131078">
        <w:rPr>
          <w:rFonts w:asciiTheme="minorHAnsi" w:hAnsiTheme="minorHAnsi"/>
          <w:b/>
          <w:sz w:val="20"/>
          <w:szCs w:val="20"/>
        </w:rPr>
        <w:t xml:space="preserve">IT </w:t>
      </w:r>
      <w:r w:rsidRPr="00131078">
        <w:rPr>
          <w:rFonts w:asciiTheme="minorHAnsi" w:hAnsiTheme="minorHAnsi"/>
          <w:b/>
          <w:sz w:val="20"/>
          <w:szCs w:val="20"/>
        </w:rPr>
        <w:t>project plan)</w:t>
      </w:r>
    </w:p>
    <w:p w14:paraId="6304E3A5" w14:textId="77777777" w:rsidR="007739C4" w:rsidRPr="00131078" w:rsidRDefault="007739C4" w:rsidP="002C773C">
      <w:pPr>
        <w:rPr>
          <w:rFonts w:asciiTheme="minorHAnsi" w:hAnsiTheme="minorHAnsi"/>
          <w:b/>
          <w:sz w:val="20"/>
          <w:szCs w:val="20"/>
        </w:rPr>
      </w:pPr>
    </w:p>
    <w:p w14:paraId="44D697E5" w14:textId="77777777" w:rsidR="008C12DC" w:rsidRPr="00131078" w:rsidRDefault="008C12DC" w:rsidP="008C12DC">
      <w:pPr>
        <w:pStyle w:val="Conseilsinvisibles"/>
        <w:rPr>
          <w:rFonts w:asciiTheme="minorHAnsi" w:hAnsiTheme="minorHAnsi"/>
          <w:b/>
          <w:sz w:val="20"/>
          <w:szCs w:val="20"/>
        </w:rPr>
      </w:pPr>
      <w:r w:rsidRPr="00131078">
        <w:rPr>
          <w:rFonts w:asciiTheme="minorHAnsi" w:hAnsiTheme="minorHAnsi"/>
          <w:b/>
          <w:sz w:val="20"/>
          <w:szCs w:val="20"/>
        </w:rPr>
        <w:t>For each scenario, you can compl</w:t>
      </w:r>
      <w:r w:rsidR="0066762D" w:rsidRPr="00131078">
        <w:rPr>
          <w:rFonts w:asciiTheme="minorHAnsi" w:hAnsiTheme="minorHAnsi"/>
          <w:b/>
          <w:sz w:val="20"/>
          <w:szCs w:val="20"/>
        </w:rPr>
        <w:t>ete this form referring to the T</w:t>
      </w:r>
      <w:r w:rsidRPr="00131078">
        <w:rPr>
          <w:rFonts w:asciiTheme="minorHAnsi" w:hAnsiTheme="minorHAnsi"/>
          <w:b/>
          <w:sz w:val="20"/>
          <w:szCs w:val="20"/>
        </w:rPr>
        <w:t>o-be map.</w:t>
      </w:r>
    </w:p>
    <w:p w14:paraId="778E06A0" w14:textId="77777777" w:rsidR="008C12DC" w:rsidRPr="00131078" w:rsidRDefault="008C12DC" w:rsidP="008C12DC">
      <w:pPr>
        <w:pStyle w:val="Conseilsinvisibles"/>
        <w:rPr>
          <w:rFonts w:asciiTheme="minorHAnsi" w:hAnsiTheme="minorHAnsi"/>
          <w:b/>
          <w:sz w:val="20"/>
          <w:szCs w:val="20"/>
        </w:rPr>
      </w:pPr>
      <w:r w:rsidRPr="00131078">
        <w:rPr>
          <w:rFonts w:asciiTheme="minorHAnsi" w:hAnsiTheme="minorHAnsi"/>
          <w:b/>
          <w:sz w:val="20"/>
          <w:szCs w:val="20"/>
        </w:rPr>
        <w:t>List all entity types identified within the data map. An entity type in an application is a logical group of permanent data as seen from the perspective of the user. It is a group of data that an experienced user considers as a significant and useful unit or object. An equivalent to this kind of logical group of data is an object type in data modelling.</w:t>
      </w:r>
    </w:p>
    <w:p w14:paraId="1EA1318C" w14:textId="77777777" w:rsidR="008C12DC" w:rsidRPr="00131078" w:rsidRDefault="008C12DC" w:rsidP="008C12DC">
      <w:pPr>
        <w:pStyle w:val="Conseilsinvisibles"/>
        <w:rPr>
          <w:rFonts w:asciiTheme="minorHAnsi" w:hAnsiTheme="minorHAnsi"/>
          <w:b/>
          <w:sz w:val="20"/>
          <w:szCs w:val="20"/>
        </w:rPr>
      </w:pPr>
      <w:r w:rsidRPr="00131078">
        <w:rPr>
          <w:rFonts w:asciiTheme="minorHAnsi" w:hAnsiTheme="minorHAnsi"/>
          <w:b/>
          <w:sz w:val="20"/>
          <w:szCs w:val="20"/>
        </w:rPr>
        <w:t>An internal entity type meets the following criteria:</w:t>
      </w:r>
    </w:p>
    <w:p w14:paraId="28F6806F" w14:textId="77777777" w:rsidR="008C12DC" w:rsidRPr="00131078" w:rsidRDefault="008C12DC" w:rsidP="008C12DC">
      <w:pPr>
        <w:pStyle w:val="Conseilsinvisibles"/>
        <w:numPr>
          <w:ilvl w:val="0"/>
          <w:numId w:val="15"/>
        </w:numPr>
        <w:rPr>
          <w:rFonts w:asciiTheme="minorHAnsi" w:hAnsiTheme="minorHAnsi"/>
          <w:b/>
          <w:sz w:val="20"/>
          <w:szCs w:val="20"/>
        </w:rPr>
      </w:pPr>
      <w:r w:rsidRPr="00131078">
        <w:rPr>
          <w:rFonts w:asciiTheme="minorHAnsi" w:hAnsiTheme="minorHAnsi"/>
          <w:b/>
          <w:sz w:val="20"/>
          <w:szCs w:val="20"/>
        </w:rPr>
        <w:t xml:space="preserve">It is used by the application to be counted. </w:t>
      </w:r>
    </w:p>
    <w:p w14:paraId="13A9DB1F" w14:textId="77777777" w:rsidR="008C12DC" w:rsidRPr="00131078" w:rsidRDefault="008C12DC" w:rsidP="008C12DC">
      <w:pPr>
        <w:pStyle w:val="Conseilsinvisibles"/>
        <w:numPr>
          <w:ilvl w:val="0"/>
          <w:numId w:val="15"/>
        </w:numPr>
        <w:rPr>
          <w:rFonts w:asciiTheme="minorHAnsi" w:hAnsiTheme="minorHAnsi"/>
          <w:b/>
          <w:sz w:val="20"/>
          <w:szCs w:val="20"/>
        </w:rPr>
      </w:pPr>
      <w:r w:rsidRPr="00131078">
        <w:rPr>
          <w:rFonts w:asciiTheme="minorHAnsi" w:hAnsiTheme="minorHAnsi"/>
          <w:b/>
          <w:sz w:val="20"/>
          <w:szCs w:val="20"/>
        </w:rPr>
        <w:t xml:space="preserve">It is maintained by the application to be counted. </w:t>
      </w:r>
    </w:p>
    <w:p w14:paraId="764801F6" w14:textId="77777777" w:rsidR="008C12DC" w:rsidRPr="00131078" w:rsidRDefault="008C12DC" w:rsidP="008C12DC">
      <w:pPr>
        <w:pStyle w:val="Conseilsinvisibles"/>
        <w:rPr>
          <w:rFonts w:asciiTheme="minorHAnsi" w:hAnsiTheme="minorHAnsi"/>
          <w:b/>
          <w:sz w:val="20"/>
          <w:szCs w:val="20"/>
        </w:rPr>
      </w:pPr>
      <w:r w:rsidRPr="00131078">
        <w:rPr>
          <w:rFonts w:asciiTheme="minorHAnsi" w:hAnsiTheme="minorHAnsi"/>
          <w:b/>
          <w:sz w:val="20"/>
          <w:szCs w:val="20"/>
        </w:rPr>
        <w:t>An external entity type meets the following criteria:</w:t>
      </w:r>
    </w:p>
    <w:p w14:paraId="43802211" w14:textId="77777777" w:rsidR="008C12DC" w:rsidRPr="00131078" w:rsidRDefault="008C12DC" w:rsidP="008C12DC">
      <w:pPr>
        <w:pStyle w:val="Conseilsinvisibles"/>
        <w:numPr>
          <w:ilvl w:val="0"/>
          <w:numId w:val="15"/>
        </w:numPr>
        <w:rPr>
          <w:rFonts w:asciiTheme="minorHAnsi" w:hAnsiTheme="minorHAnsi"/>
          <w:b/>
          <w:sz w:val="20"/>
          <w:szCs w:val="20"/>
        </w:rPr>
      </w:pPr>
      <w:r w:rsidRPr="00131078">
        <w:rPr>
          <w:rFonts w:asciiTheme="minorHAnsi" w:hAnsiTheme="minorHAnsi"/>
          <w:b/>
          <w:sz w:val="20"/>
          <w:szCs w:val="20"/>
        </w:rPr>
        <w:t xml:space="preserve">It is used by the application to be counted. </w:t>
      </w:r>
    </w:p>
    <w:p w14:paraId="25A7CF01" w14:textId="77777777" w:rsidR="008C12DC" w:rsidRPr="00131078" w:rsidRDefault="008C12DC" w:rsidP="008C12DC">
      <w:pPr>
        <w:pStyle w:val="Conseilsinvisibles"/>
        <w:numPr>
          <w:ilvl w:val="0"/>
          <w:numId w:val="15"/>
        </w:numPr>
        <w:rPr>
          <w:rFonts w:asciiTheme="minorHAnsi" w:hAnsiTheme="minorHAnsi"/>
          <w:b/>
          <w:sz w:val="20"/>
          <w:szCs w:val="20"/>
        </w:rPr>
      </w:pPr>
      <w:r w:rsidRPr="00131078">
        <w:rPr>
          <w:rFonts w:asciiTheme="minorHAnsi" w:hAnsiTheme="minorHAnsi"/>
          <w:b/>
          <w:sz w:val="20"/>
          <w:szCs w:val="20"/>
        </w:rPr>
        <w:t xml:space="preserve">It is not maintained by the application to be counted. </w:t>
      </w:r>
    </w:p>
    <w:p w14:paraId="31BD1143" w14:textId="77777777" w:rsidR="008C12DC" w:rsidRPr="00131078" w:rsidRDefault="008C12DC" w:rsidP="008C12DC">
      <w:pPr>
        <w:pStyle w:val="Conseilsinvisibles"/>
        <w:numPr>
          <w:ilvl w:val="0"/>
          <w:numId w:val="15"/>
        </w:numPr>
        <w:rPr>
          <w:rFonts w:asciiTheme="minorHAnsi" w:hAnsiTheme="minorHAnsi"/>
          <w:b/>
          <w:sz w:val="20"/>
          <w:szCs w:val="20"/>
        </w:rPr>
      </w:pPr>
      <w:r w:rsidRPr="00131078">
        <w:rPr>
          <w:rFonts w:asciiTheme="minorHAnsi" w:hAnsiTheme="minorHAnsi"/>
          <w:b/>
          <w:sz w:val="20"/>
          <w:szCs w:val="20"/>
        </w:rPr>
        <w:t xml:space="preserve">It is maintained by a different application (excluded from count). </w:t>
      </w:r>
    </w:p>
    <w:p w14:paraId="56F38363" w14:textId="311755C3" w:rsidR="00422786" w:rsidRDefault="008C12DC" w:rsidP="00422786">
      <w:pPr>
        <w:pStyle w:val="Conseilsinvisibles"/>
        <w:numPr>
          <w:ilvl w:val="0"/>
          <w:numId w:val="15"/>
        </w:numPr>
        <w:rPr>
          <w:rFonts w:asciiTheme="minorHAnsi" w:hAnsiTheme="minorHAnsi"/>
          <w:b/>
          <w:sz w:val="20"/>
          <w:szCs w:val="20"/>
        </w:rPr>
      </w:pPr>
      <w:r w:rsidRPr="00131078">
        <w:rPr>
          <w:rFonts w:asciiTheme="minorHAnsi" w:hAnsiTheme="minorHAnsi"/>
          <w:b/>
          <w:sz w:val="20"/>
          <w:szCs w:val="20"/>
        </w:rPr>
        <w:t>It is directly available to the appli</w:t>
      </w:r>
      <w:r w:rsidR="00FD0636" w:rsidRPr="00131078">
        <w:rPr>
          <w:rFonts w:asciiTheme="minorHAnsi" w:hAnsiTheme="minorHAnsi"/>
          <w:b/>
          <w:sz w:val="20"/>
          <w:szCs w:val="20"/>
        </w:rPr>
        <w:t>cation to be counted.</w:t>
      </w:r>
      <w:r w:rsidRPr="00131078">
        <w:rPr>
          <w:rFonts w:asciiTheme="minorHAnsi" w:hAnsiTheme="minorHAnsi"/>
          <w:b/>
          <w:sz w:val="20"/>
          <w:szCs w:val="20"/>
        </w:rPr>
        <w:t xml:space="preserve"> </w:t>
      </w:r>
    </w:p>
    <w:p w14:paraId="6741DDF3" w14:textId="77777777" w:rsidR="00422786" w:rsidRDefault="00422786" w:rsidP="00422786">
      <w:pPr>
        <w:pStyle w:val="Conseilsinvisibles"/>
        <w:rPr>
          <w:rFonts w:asciiTheme="minorHAnsi" w:hAnsiTheme="minorHAnsi"/>
          <w:b/>
          <w:sz w:val="20"/>
          <w:szCs w:val="20"/>
        </w:rPr>
      </w:pPr>
    </w:p>
    <w:p w14:paraId="64EC9163" w14:textId="77777777" w:rsidR="00422786" w:rsidRDefault="00422786" w:rsidP="00422786">
      <w:pPr>
        <w:pStyle w:val="Conseilsinvisibles"/>
        <w:rPr>
          <w:rFonts w:asciiTheme="minorHAnsi" w:hAnsiTheme="minorHAnsi"/>
          <w:b/>
          <w:sz w:val="20"/>
          <w:szCs w:val="20"/>
        </w:rPr>
      </w:pPr>
    </w:p>
    <w:p w14:paraId="10016131" w14:textId="1FFA43C8" w:rsidR="00356760" w:rsidRPr="001A5F3A" w:rsidRDefault="00422786" w:rsidP="00422786">
      <w:pPr>
        <w:rPr>
          <w:rFonts w:asciiTheme="minorHAnsi" w:hAnsiTheme="minorHAnsi"/>
          <w:sz w:val="20"/>
          <w:szCs w:val="20"/>
        </w:rPr>
      </w:pPr>
      <w:r>
        <w:rPr>
          <w:rFonts w:asciiTheme="minorHAnsi" w:hAnsiTheme="minorHAnsi"/>
          <w:sz w:val="20"/>
          <w:szCs w:val="20"/>
        </w:rPr>
        <w:t>Incremental delivery of the project is recommended to allow for early feedback on the design and the implementation of the solution. The final delivery of the software is foreseen at the end of 2018. The exact scope that will be fulfilling the Business Objectives and the Organisation of the project delivery will need to be refined and agreed with all the stakeholders.</w:t>
      </w:r>
    </w:p>
    <w:p w14:paraId="7FB8F09F" w14:textId="77777777" w:rsidR="00E82E87" w:rsidRPr="00131078" w:rsidRDefault="00E82E87" w:rsidP="005664FA">
      <w:pPr>
        <w:pStyle w:val="Heading1"/>
        <w:numPr>
          <w:ilvl w:val="0"/>
          <w:numId w:val="1"/>
        </w:numPr>
        <w:rPr>
          <w:rFonts w:asciiTheme="minorHAnsi" w:hAnsiTheme="minorHAnsi"/>
          <w:b/>
        </w:rPr>
      </w:pPr>
      <w:bookmarkStart w:id="90" w:name="_Toc461006450"/>
      <w:bookmarkStart w:id="91" w:name="_Toc324320798"/>
      <w:bookmarkStart w:id="92" w:name="_Toc336600699"/>
      <w:bookmarkStart w:id="93" w:name="_Toc343177404"/>
      <w:r w:rsidRPr="00131078">
        <w:rPr>
          <w:rFonts w:asciiTheme="minorHAnsi" w:hAnsiTheme="minorHAnsi"/>
          <w:b/>
        </w:rPr>
        <w:lastRenderedPageBreak/>
        <w:t xml:space="preserve">ANNEX for Data </w:t>
      </w:r>
      <w:commentRangeStart w:id="94"/>
      <w:r w:rsidRPr="00131078">
        <w:rPr>
          <w:rFonts w:asciiTheme="minorHAnsi" w:hAnsiTheme="minorHAnsi"/>
          <w:b/>
        </w:rPr>
        <w:t>Protection</w:t>
      </w:r>
      <w:commentRangeEnd w:id="94"/>
      <w:r w:rsidR="00422786">
        <w:rPr>
          <w:rStyle w:val="CommentReference"/>
          <w:bCs w:val="0"/>
          <w:smallCaps w:val="0"/>
          <w:kern w:val="0"/>
          <w:szCs w:val="20"/>
          <w:lang w:val="en-US" w:eastAsia="ja-JP"/>
        </w:rPr>
        <w:commentReference w:id="94"/>
      </w:r>
      <w:bookmarkEnd w:id="90"/>
      <w:r w:rsidRPr="00131078">
        <w:rPr>
          <w:rFonts w:asciiTheme="minorHAnsi" w:hAnsiTheme="minorHAnsi"/>
          <w:b/>
        </w:rPr>
        <w:t xml:space="preserve"> </w:t>
      </w:r>
    </w:p>
    <w:p w14:paraId="74F3FD98" w14:textId="77777777" w:rsidR="00E82E87" w:rsidRPr="00131078" w:rsidRDefault="00E82E87" w:rsidP="00E82E87">
      <w:pPr>
        <w:rPr>
          <w:rFonts w:asciiTheme="minorHAnsi" w:hAnsiTheme="minorHAnsi"/>
          <w:sz w:val="20"/>
          <w:szCs w:val="20"/>
        </w:rPr>
      </w:pPr>
      <w:r w:rsidRPr="00131078">
        <w:rPr>
          <w:rFonts w:asciiTheme="minorHAnsi" w:hAnsiTheme="minorHAnsi"/>
          <w:sz w:val="20"/>
          <w:szCs w:val="20"/>
        </w:rPr>
        <w:t xml:space="preserve">Please be aware that this annex is a work in progress that may be completed and/or modified, depending on the phase of the project. </w:t>
      </w:r>
    </w:p>
    <w:p w14:paraId="4F54978B" w14:textId="77777777" w:rsidR="00E82E87" w:rsidRPr="00131078" w:rsidRDefault="00E82E87" w:rsidP="00E82E87">
      <w:pPr>
        <w:rPr>
          <w:rFonts w:asciiTheme="minorHAnsi" w:hAnsiTheme="minorHAnsi"/>
          <w:sz w:val="20"/>
          <w:szCs w:val="20"/>
        </w:rPr>
      </w:pPr>
      <w:r w:rsidRPr="00131078">
        <w:rPr>
          <w:rFonts w:asciiTheme="minorHAnsi" w:hAnsiTheme="minorHAnsi"/>
          <w:sz w:val="20"/>
          <w:szCs w:val="20"/>
        </w:rPr>
        <w:t>At the initial Business Case stage, it may be only considered as a basis to further discuss the characteristic of the processing with the Data Protection Service.</w:t>
      </w:r>
    </w:p>
    <w:p w14:paraId="7B469BEA" w14:textId="77777777" w:rsidR="00E82E87" w:rsidRPr="00131078" w:rsidRDefault="00E82E87" w:rsidP="00E82E87">
      <w:pPr>
        <w:rPr>
          <w:rFonts w:asciiTheme="minorHAnsi" w:hAnsiTheme="minorHAnsi"/>
          <w:sz w:val="20"/>
          <w:szCs w:val="20"/>
        </w:rPr>
      </w:pPr>
      <w:r w:rsidRPr="00131078">
        <w:rPr>
          <w:rFonts w:asciiTheme="minorHAnsi" w:hAnsiTheme="minorHAnsi"/>
          <w:sz w:val="20"/>
          <w:szCs w:val="20"/>
        </w:rPr>
        <w:t>If the personal data coverage is different per scenario, please complete different questionnaire per scenario.</w:t>
      </w:r>
    </w:p>
    <w:tbl>
      <w:tblPr>
        <w:tblW w:w="506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ayout w:type="fixed"/>
        <w:tblLook w:val="01C0" w:firstRow="0" w:lastRow="1" w:firstColumn="1" w:lastColumn="1" w:noHBand="0" w:noVBand="0"/>
      </w:tblPr>
      <w:tblGrid>
        <w:gridCol w:w="633"/>
        <w:gridCol w:w="4880"/>
        <w:gridCol w:w="4231"/>
      </w:tblGrid>
      <w:tr w:rsidR="00E82E87" w:rsidRPr="00131078" w14:paraId="54497F33" w14:textId="77777777" w:rsidTr="00E82E87">
        <w:trPr>
          <w:trHeight w:val="246"/>
        </w:trPr>
        <w:tc>
          <w:tcPr>
            <w:tcW w:w="325" w:type="pct"/>
            <w:shd w:val="clear" w:color="auto" w:fill="8064A2"/>
          </w:tcPr>
          <w:p w14:paraId="5ED859D7" w14:textId="77777777" w:rsidR="00E82E87" w:rsidRPr="00131078" w:rsidRDefault="00E82E87"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ID</w:t>
            </w:r>
          </w:p>
        </w:tc>
        <w:tc>
          <w:tcPr>
            <w:tcW w:w="2504" w:type="pct"/>
            <w:shd w:val="clear" w:color="auto" w:fill="8064A2"/>
          </w:tcPr>
          <w:p w14:paraId="2CFB746F" w14:textId="77777777" w:rsidR="00E82E87" w:rsidRPr="00131078" w:rsidRDefault="00E82E87"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Question</w:t>
            </w:r>
          </w:p>
        </w:tc>
        <w:tc>
          <w:tcPr>
            <w:tcW w:w="2171" w:type="pct"/>
            <w:shd w:val="clear" w:color="auto" w:fill="8064A2"/>
          </w:tcPr>
          <w:p w14:paraId="45AE8C4F" w14:textId="77777777" w:rsidR="00E82E87" w:rsidRPr="00131078" w:rsidRDefault="00E82E87"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Answer</w:t>
            </w:r>
          </w:p>
        </w:tc>
      </w:tr>
      <w:tr w:rsidR="00E82E87" w:rsidRPr="00131078" w14:paraId="305626B0" w14:textId="77777777" w:rsidTr="00E82E87">
        <w:trPr>
          <w:trHeight w:val="246"/>
        </w:trPr>
        <w:tc>
          <w:tcPr>
            <w:tcW w:w="5000" w:type="pct"/>
            <w:gridSpan w:val="3"/>
            <w:shd w:val="clear" w:color="auto" w:fill="E5DFEC"/>
          </w:tcPr>
          <w:p w14:paraId="22A1B2D4"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Impact on personal data</w:t>
            </w:r>
          </w:p>
        </w:tc>
      </w:tr>
      <w:tr w:rsidR="00E82E87" w:rsidRPr="00131078" w14:paraId="12B7784F" w14:textId="77777777" w:rsidTr="00E82E87">
        <w:trPr>
          <w:trHeight w:val="246"/>
        </w:trPr>
        <w:tc>
          <w:tcPr>
            <w:tcW w:w="325" w:type="pct"/>
            <w:shd w:val="clear" w:color="auto" w:fill="auto"/>
          </w:tcPr>
          <w:p w14:paraId="7417063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I1</w:t>
            </w:r>
          </w:p>
        </w:tc>
        <w:tc>
          <w:tcPr>
            <w:tcW w:w="2504" w:type="pct"/>
            <w:shd w:val="clear" w:color="auto" w:fill="auto"/>
          </w:tcPr>
          <w:p w14:paraId="3255D1AF"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personal data directly provided by data subjects or collected via another source (e.g. CODICT)?</w:t>
            </w:r>
          </w:p>
        </w:tc>
        <w:tc>
          <w:tcPr>
            <w:tcW w:w="2171" w:type="pct"/>
            <w:shd w:val="clear" w:color="auto" w:fill="auto"/>
          </w:tcPr>
          <w:p w14:paraId="2159E37E" w14:textId="4F281275" w:rsidR="00E82E87" w:rsidRPr="00131078" w:rsidRDefault="00BF16AA"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from the data subject</w:t>
            </w:r>
          </w:p>
          <w:p w14:paraId="1079261A"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source of collection</w:t>
            </w:r>
          </w:p>
        </w:tc>
      </w:tr>
      <w:tr w:rsidR="00E82E87" w:rsidRPr="00131078" w14:paraId="27BB76FA" w14:textId="77777777" w:rsidTr="00E82E87">
        <w:trPr>
          <w:trHeight w:val="246"/>
        </w:trPr>
        <w:tc>
          <w:tcPr>
            <w:tcW w:w="325" w:type="pct"/>
            <w:shd w:val="clear" w:color="auto" w:fill="auto"/>
          </w:tcPr>
          <w:p w14:paraId="238F1F68"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I2</w:t>
            </w:r>
          </w:p>
        </w:tc>
        <w:tc>
          <w:tcPr>
            <w:tcW w:w="2504" w:type="pct"/>
            <w:shd w:val="clear" w:color="auto" w:fill="auto"/>
          </w:tcPr>
          <w:p w14:paraId="44B48ECE" w14:textId="77777777" w:rsidR="00E82E87" w:rsidRPr="00131078" w:rsidRDefault="00E82E87" w:rsidP="006B7F69">
            <w:pPr>
              <w:rPr>
                <w:rFonts w:asciiTheme="minorHAnsi" w:hAnsiTheme="minorHAnsi" w:cs="Arial"/>
                <w:sz w:val="20"/>
                <w:szCs w:val="20"/>
              </w:rPr>
            </w:pPr>
            <w:r w:rsidRPr="00131078">
              <w:rPr>
                <w:rFonts w:asciiTheme="minorHAnsi" w:hAnsiTheme="minorHAnsi" w:cs="Arial"/>
                <w:sz w:val="20"/>
                <w:szCs w:val="20"/>
              </w:rPr>
              <w:t>Is the processing solely based on the consent of Data subjects</w:t>
            </w:r>
            <w:r w:rsidRPr="00131078">
              <w:rPr>
                <w:rStyle w:val="FootnoteReference"/>
                <w:rFonts w:asciiTheme="minorHAnsi" w:hAnsiTheme="minorHAnsi"/>
                <w:sz w:val="20"/>
                <w:szCs w:val="20"/>
              </w:rPr>
              <w:footnoteReference w:id="5"/>
            </w:r>
            <w:r w:rsidR="006B7F69" w:rsidRPr="00131078">
              <w:rPr>
                <w:rFonts w:asciiTheme="minorHAnsi" w:hAnsiTheme="minorHAnsi" w:cs="Arial"/>
                <w:sz w:val="20"/>
                <w:szCs w:val="20"/>
              </w:rPr>
              <w:t xml:space="preserve"> </w:t>
            </w:r>
            <w:r w:rsidR="00371D6F" w:rsidRPr="00131078">
              <w:rPr>
                <w:rFonts w:asciiTheme="minorHAnsi" w:hAnsiTheme="minorHAnsi" w:cs="Arial"/>
                <w:sz w:val="20"/>
                <w:szCs w:val="20"/>
              </w:rPr>
              <w:t>(without any le</w:t>
            </w:r>
            <w:r w:rsidR="006B7F69" w:rsidRPr="00131078">
              <w:rPr>
                <w:rFonts w:asciiTheme="minorHAnsi" w:hAnsiTheme="minorHAnsi" w:cs="Arial"/>
                <w:sz w:val="20"/>
                <w:szCs w:val="20"/>
              </w:rPr>
              <w:t>gal basis)</w:t>
            </w:r>
            <w:r w:rsidRPr="00131078">
              <w:rPr>
                <w:rFonts w:asciiTheme="minorHAnsi" w:hAnsiTheme="minorHAnsi" w:cs="Arial"/>
                <w:sz w:val="20"/>
                <w:szCs w:val="20"/>
              </w:rPr>
              <w:t xml:space="preserve">? </w:t>
            </w:r>
          </w:p>
        </w:tc>
        <w:tc>
          <w:tcPr>
            <w:tcW w:w="2171" w:type="pct"/>
            <w:shd w:val="clear" w:color="auto" w:fill="auto"/>
          </w:tcPr>
          <w:p w14:paraId="5DD74D40" w14:textId="554D42AD" w:rsidR="00E82E87" w:rsidRPr="00131078" w:rsidRDefault="00E82E87" w:rsidP="00BF16A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00BF16AA">
              <w:rPr>
                <w:rFonts w:asciiTheme="minorHAnsi" w:hAnsiTheme="minorHAnsi"/>
                <w:sz w:val="20"/>
                <w:szCs w:val="20"/>
              </w:rPr>
              <w:fldChar w:fldCharType="begin">
                <w:ffData>
                  <w:name w:val=""/>
                  <w:enabled/>
                  <w:calcOnExit w:val="0"/>
                  <w:checkBox>
                    <w:sizeAuto/>
                    <w:default w:val="1"/>
                  </w:checkBox>
                </w:ffData>
              </w:fldChar>
            </w:r>
            <w:r w:rsidR="00BF16AA">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00BF16AA">
              <w:rPr>
                <w:rFonts w:asciiTheme="minorHAnsi" w:hAnsiTheme="minorHAnsi"/>
                <w:sz w:val="20"/>
                <w:szCs w:val="20"/>
              </w:rPr>
              <w:fldChar w:fldCharType="end"/>
            </w:r>
            <w:r w:rsidRPr="00131078">
              <w:rPr>
                <w:rFonts w:asciiTheme="minorHAnsi" w:hAnsiTheme="minorHAnsi"/>
                <w:sz w:val="20"/>
                <w:szCs w:val="20"/>
              </w:rPr>
              <w:t xml:space="preserve"> No</w:t>
            </w:r>
          </w:p>
        </w:tc>
      </w:tr>
      <w:tr w:rsidR="00E82E87" w:rsidRPr="00131078" w14:paraId="5F1D0434" w14:textId="77777777" w:rsidTr="00E82E87">
        <w:trPr>
          <w:trHeight w:val="246"/>
        </w:trPr>
        <w:tc>
          <w:tcPr>
            <w:tcW w:w="325" w:type="pct"/>
            <w:shd w:val="clear" w:color="auto" w:fill="auto"/>
          </w:tcPr>
          <w:p w14:paraId="5DD02FC8"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I3</w:t>
            </w:r>
          </w:p>
        </w:tc>
        <w:tc>
          <w:tcPr>
            <w:tcW w:w="2504" w:type="pct"/>
            <w:shd w:val="clear" w:color="auto" w:fill="auto"/>
          </w:tcPr>
          <w:p w14:paraId="16C5F92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personal data handled by an external provider? If yes, please understand in the questions below external provider as defined in the processor's definition</w:t>
            </w:r>
            <w:r w:rsidRPr="00131078">
              <w:rPr>
                <w:rStyle w:val="FootnoteReference"/>
                <w:rFonts w:asciiTheme="minorHAnsi" w:hAnsiTheme="minorHAnsi"/>
                <w:sz w:val="20"/>
                <w:szCs w:val="20"/>
              </w:rPr>
              <w:footnoteReference w:id="6"/>
            </w:r>
          </w:p>
        </w:tc>
        <w:tc>
          <w:tcPr>
            <w:tcW w:w="2171" w:type="pct"/>
            <w:shd w:val="clear" w:color="auto" w:fill="auto"/>
          </w:tcPr>
          <w:p w14:paraId="43F328ED" w14:textId="55322292"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00BF16AA">
              <w:rPr>
                <w:rFonts w:asciiTheme="minorHAnsi" w:hAnsiTheme="minorHAnsi"/>
                <w:sz w:val="20"/>
                <w:szCs w:val="20"/>
              </w:rPr>
              <w:fldChar w:fldCharType="begin">
                <w:ffData>
                  <w:name w:val=""/>
                  <w:enabled/>
                  <w:calcOnExit w:val="0"/>
                  <w:checkBox>
                    <w:sizeAuto/>
                    <w:default w:val="1"/>
                  </w:checkBox>
                </w:ffData>
              </w:fldChar>
            </w:r>
            <w:r w:rsidR="00BF16AA">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00BF16AA">
              <w:rPr>
                <w:rFonts w:asciiTheme="minorHAnsi" w:hAnsiTheme="minorHAnsi"/>
                <w:sz w:val="20"/>
                <w:szCs w:val="20"/>
              </w:rPr>
              <w:fldChar w:fldCharType="end"/>
            </w:r>
            <w:r w:rsidRPr="00131078">
              <w:rPr>
                <w:rFonts w:asciiTheme="minorHAnsi" w:hAnsiTheme="minorHAnsi"/>
                <w:sz w:val="20"/>
                <w:szCs w:val="20"/>
              </w:rPr>
              <w:t xml:space="preserve"> No</w:t>
            </w:r>
          </w:p>
          <w:p w14:paraId="6275DFF1" w14:textId="77777777" w:rsidR="00E82E87" w:rsidRPr="00131078" w:rsidRDefault="00E82E87" w:rsidP="005F7392">
            <w:pPr>
              <w:pStyle w:val="Saisieparagraph"/>
              <w:rPr>
                <w:rFonts w:asciiTheme="minorHAnsi" w:hAnsiTheme="minorHAnsi"/>
                <w:sz w:val="20"/>
                <w:szCs w:val="20"/>
              </w:rPr>
            </w:pPr>
          </w:p>
        </w:tc>
      </w:tr>
      <w:tr w:rsidR="00E82E87" w:rsidRPr="00131078" w14:paraId="32892BAE" w14:textId="77777777" w:rsidTr="00E82E87">
        <w:trPr>
          <w:trHeight w:val="246"/>
        </w:trPr>
        <w:tc>
          <w:tcPr>
            <w:tcW w:w="325" w:type="pct"/>
            <w:shd w:val="clear" w:color="auto" w:fill="auto"/>
          </w:tcPr>
          <w:p w14:paraId="77372F0E"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I4</w:t>
            </w:r>
          </w:p>
        </w:tc>
        <w:tc>
          <w:tcPr>
            <w:tcW w:w="2504" w:type="pct"/>
            <w:shd w:val="clear" w:color="auto" w:fill="auto"/>
          </w:tcPr>
          <w:p w14:paraId="1B152912"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disclosures of personal data to entities established outside the EU planned?</w:t>
            </w:r>
          </w:p>
        </w:tc>
        <w:tc>
          <w:tcPr>
            <w:tcW w:w="2171" w:type="pct"/>
            <w:shd w:val="clear" w:color="auto" w:fill="auto"/>
          </w:tcPr>
          <w:p w14:paraId="15D54A1E" w14:textId="57A786BE" w:rsidR="00E82E87" w:rsidRPr="00131078" w:rsidRDefault="00E82E87" w:rsidP="00BF16A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00BF16AA">
              <w:rPr>
                <w:rFonts w:asciiTheme="minorHAnsi" w:hAnsiTheme="minorHAnsi"/>
                <w:sz w:val="20"/>
                <w:szCs w:val="20"/>
              </w:rPr>
              <w:fldChar w:fldCharType="begin">
                <w:ffData>
                  <w:name w:val=""/>
                  <w:enabled/>
                  <w:calcOnExit w:val="0"/>
                  <w:checkBox>
                    <w:sizeAuto/>
                    <w:default w:val="1"/>
                  </w:checkBox>
                </w:ffData>
              </w:fldChar>
            </w:r>
            <w:r w:rsidR="00BF16AA">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00BF16AA">
              <w:rPr>
                <w:rFonts w:asciiTheme="minorHAnsi" w:hAnsiTheme="minorHAnsi"/>
                <w:sz w:val="20"/>
                <w:szCs w:val="20"/>
              </w:rPr>
              <w:fldChar w:fldCharType="end"/>
            </w:r>
            <w:r w:rsidRPr="00131078">
              <w:rPr>
                <w:rFonts w:asciiTheme="minorHAnsi" w:hAnsiTheme="minorHAnsi"/>
                <w:sz w:val="20"/>
                <w:szCs w:val="20"/>
              </w:rPr>
              <w:t xml:space="preserve"> No</w:t>
            </w:r>
          </w:p>
        </w:tc>
      </w:tr>
      <w:tr w:rsidR="00E82E87" w:rsidRPr="00131078" w14:paraId="42AB103F" w14:textId="77777777" w:rsidTr="00E82E87">
        <w:trPr>
          <w:trHeight w:val="246"/>
        </w:trPr>
        <w:tc>
          <w:tcPr>
            <w:tcW w:w="5000" w:type="pct"/>
            <w:gridSpan w:val="3"/>
            <w:shd w:val="clear" w:color="auto" w:fill="E5DFEC"/>
          </w:tcPr>
          <w:p w14:paraId="535D705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Risk assessment</w:t>
            </w:r>
          </w:p>
        </w:tc>
      </w:tr>
      <w:tr w:rsidR="00E82E87" w:rsidRPr="00131078" w14:paraId="2DACBFED" w14:textId="77777777" w:rsidTr="00E82E87">
        <w:trPr>
          <w:trHeight w:val="246"/>
        </w:trPr>
        <w:tc>
          <w:tcPr>
            <w:tcW w:w="325" w:type="pct"/>
            <w:shd w:val="clear" w:color="auto" w:fill="auto"/>
          </w:tcPr>
          <w:p w14:paraId="379B1089"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R1</w:t>
            </w:r>
          </w:p>
        </w:tc>
        <w:tc>
          <w:tcPr>
            <w:tcW w:w="2504" w:type="pct"/>
            <w:shd w:val="clear" w:color="auto" w:fill="auto"/>
          </w:tcPr>
          <w:p w14:paraId="52D634D4"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access rights foreseen and given according to criticality (e.g. need-to-</w:t>
            </w:r>
            <w:r w:rsidR="006B7F69" w:rsidRPr="00131078">
              <w:rPr>
                <w:rFonts w:asciiTheme="minorHAnsi" w:hAnsiTheme="minorHAnsi" w:cs="Arial"/>
                <w:sz w:val="20"/>
                <w:szCs w:val="20"/>
              </w:rPr>
              <w:t>know …)</w:t>
            </w:r>
            <w:r w:rsidRPr="00131078">
              <w:rPr>
                <w:rFonts w:asciiTheme="minorHAnsi" w:hAnsiTheme="minorHAnsi" w:cs="Arial"/>
                <w:sz w:val="20"/>
                <w:szCs w:val="20"/>
              </w:rPr>
              <w:t>?</w:t>
            </w:r>
          </w:p>
        </w:tc>
        <w:tc>
          <w:tcPr>
            <w:tcW w:w="2171" w:type="pct"/>
            <w:shd w:val="clear" w:color="auto" w:fill="auto"/>
          </w:tcPr>
          <w:p w14:paraId="7EB599C7" w14:textId="027964C2" w:rsidR="00E82E87" w:rsidRPr="00131078" w:rsidRDefault="00BF16AA"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Yes     </w:t>
            </w:r>
            <w:r w:rsidR="00E82E87" w:rsidRPr="00131078">
              <w:rPr>
                <w:rFonts w:asciiTheme="minorHAnsi" w:hAnsiTheme="minorHAnsi"/>
                <w:sz w:val="20"/>
                <w:szCs w:val="20"/>
              </w:rPr>
              <w:fldChar w:fldCharType="begin">
                <w:ffData>
                  <w:name w:val=""/>
                  <w:enabled/>
                  <w:calcOnExit w:val="0"/>
                  <w:checkBox>
                    <w:sizeAuto/>
                    <w:default w:val="0"/>
                  </w:checkBox>
                </w:ffData>
              </w:fldChar>
            </w:r>
            <w:r w:rsidR="00E82E87"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00E82E87" w:rsidRPr="00131078">
              <w:rPr>
                <w:rFonts w:asciiTheme="minorHAnsi" w:hAnsiTheme="minorHAnsi"/>
                <w:sz w:val="20"/>
                <w:szCs w:val="20"/>
              </w:rPr>
              <w:fldChar w:fldCharType="end"/>
            </w:r>
            <w:r w:rsidR="00E82E87" w:rsidRPr="00131078">
              <w:rPr>
                <w:rFonts w:asciiTheme="minorHAnsi" w:hAnsiTheme="minorHAnsi"/>
                <w:sz w:val="20"/>
                <w:szCs w:val="20"/>
              </w:rPr>
              <w:t xml:space="preserve"> No</w:t>
            </w:r>
          </w:p>
          <w:p w14:paraId="17D975A9" w14:textId="77777777" w:rsidR="00E82E87" w:rsidRPr="00131078" w:rsidRDefault="00E82E87" w:rsidP="005F7392">
            <w:pPr>
              <w:pStyle w:val="Saisieparagraph"/>
              <w:rPr>
                <w:rFonts w:asciiTheme="minorHAnsi" w:hAnsiTheme="minorHAnsi"/>
                <w:sz w:val="20"/>
                <w:szCs w:val="20"/>
              </w:rPr>
            </w:pPr>
            <w:commentRangeStart w:id="95"/>
            <w:r w:rsidRPr="00131078">
              <w:rPr>
                <w:rFonts w:asciiTheme="minorHAnsi" w:hAnsiTheme="minorHAnsi"/>
                <w:sz w:val="20"/>
                <w:szCs w:val="20"/>
              </w:rPr>
              <w:t>Please specify (BREQ reference):</w:t>
            </w:r>
            <w:commentRangeEnd w:id="95"/>
            <w:r w:rsidR="00BF16AA">
              <w:rPr>
                <w:rStyle w:val="CommentReference"/>
                <w:szCs w:val="20"/>
                <w:lang w:val="en-US" w:eastAsia="ja-JP"/>
              </w:rPr>
              <w:commentReference w:id="95"/>
            </w:r>
          </w:p>
          <w:p w14:paraId="0C838C5F" w14:textId="77777777" w:rsidR="00E82E87" w:rsidRPr="00131078" w:rsidRDefault="00E82E87" w:rsidP="005F7392">
            <w:pPr>
              <w:pStyle w:val="Saisieparagraph"/>
              <w:rPr>
                <w:rFonts w:asciiTheme="minorHAnsi" w:hAnsiTheme="minorHAnsi"/>
                <w:sz w:val="20"/>
                <w:szCs w:val="20"/>
              </w:rPr>
            </w:pPr>
            <w:bookmarkStart w:id="96" w:name="_GoBack"/>
            <w:bookmarkEnd w:id="96"/>
          </w:p>
        </w:tc>
      </w:tr>
      <w:tr w:rsidR="00E82E87" w:rsidRPr="00131078" w14:paraId="214BDEE0" w14:textId="77777777" w:rsidTr="00E82E87">
        <w:trPr>
          <w:trHeight w:val="246"/>
        </w:trPr>
        <w:tc>
          <w:tcPr>
            <w:tcW w:w="325" w:type="pct"/>
            <w:shd w:val="clear" w:color="auto" w:fill="auto"/>
          </w:tcPr>
          <w:p w14:paraId="574BAF67"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R2</w:t>
            </w:r>
          </w:p>
        </w:tc>
        <w:tc>
          <w:tcPr>
            <w:tcW w:w="2504" w:type="pct"/>
            <w:shd w:val="clear" w:color="auto" w:fill="auto"/>
          </w:tcPr>
          <w:p w14:paraId="0D94E720"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What would be the magnitude of harm to data subjects if personal data were disclosed either intentionally or unintentionally to non-authorized third persons?</w:t>
            </w:r>
          </w:p>
        </w:tc>
        <w:commentRangeStart w:id="97"/>
        <w:tc>
          <w:tcPr>
            <w:tcW w:w="2171" w:type="pct"/>
            <w:shd w:val="clear" w:color="auto" w:fill="auto"/>
          </w:tcPr>
          <w:p w14:paraId="24736EE6"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1"/>
                  <w:enabled/>
                  <w:calcOnExit w:val="0"/>
                  <w:checkBox>
                    <w:sizeAuto/>
                    <w:default w:val="0"/>
                  </w:checkBox>
                </w:ffData>
              </w:fldChar>
            </w:r>
            <w:bookmarkStart w:id="98" w:name="Check1"/>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bookmarkEnd w:id="98"/>
            <w:r w:rsidRPr="00131078">
              <w:rPr>
                <w:rFonts w:asciiTheme="minorHAnsi" w:hAnsiTheme="minorHAnsi"/>
                <w:sz w:val="20"/>
                <w:szCs w:val="20"/>
              </w:rPr>
              <w:t xml:space="preserve"> low</w:t>
            </w:r>
          </w:p>
          <w:p w14:paraId="7B7230D6"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2"/>
                  <w:enabled/>
                  <w:calcOnExit w:val="0"/>
                  <w:checkBox>
                    <w:sizeAuto/>
                    <w:default w:val="0"/>
                  </w:checkBox>
                </w:ffData>
              </w:fldChar>
            </w:r>
            <w:bookmarkStart w:id="99" w:name="Check2"/>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bookmarkEnd w:id="99"/>
            <w:r w:rsidRPr="00131078">
              <w:rPr>
                <w:rFonts w:asciiTheme="minorHAnsi" w:hAnsiTheme="minorHAnsi"/>
                <w:sz w:val="20"/>
                <w:szCs w:val="20"/>
              </w:rPr>
              <w:t xml:space="preserve"> medium</w:t>
            </w:r>
          </w:p>
          <w:p w14:paraId="66C8864A"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3"/>
                  <w:enabled/>
                  <w:calcOnExit w:val="0"/>
                  <w:checkBox>
                    <w:sizeAuto/>
                    <w:default w:val="0"/>
                  </w:checkBox>
                </w:ffData>
              </w:fldChar>
            </w:r>
            <w:bookmarkStart w:id="100" w:name="Check3"/>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bookmarkEnd w:id="100"/>
            <w:r w:rsidRPr="00131078">
              <w:rPr>
                <w:rFonts w:asciiTheme="minorHAnsi" w:hAnsiTheme="minorHAnsi"/>
                <w:sz w:val="20"/>
                <w:szCs w:val="20"/>
              </w:rPr>
              <w:t xml:space="preserve"> high</w:t>
            </w:r>
          </w:p>
          <w:p w14:paraId="35D4AB2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4"/>
                  <w:enabled/>
                  <w:calcOnExit w:val="0"/>
                  <w:checkBox>
                    <w:sizeAuto/>
                    <w:default w:val="0"/>
                  </w:checkBox>
                </w:ffData>
              </w:fldChar>
            </w:r>
            <w:bookmarkStart w:id="101" w:name="Check4"/>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bookmarkEnd w:id="101"/>
            <w:r w:rsidRPr="00131078">
              <w:rPr>
                <w:rFonts w:asciiTheme="minorHAnsi" w:hAnsiTheme="minorHAnsi"/>
                <w:sz w:val="20"/>
                <w:szCs w:val="20"/>
              </w:rPr>
              <w:t xml:space="preserve"> critical</w:t>
            </w:r>
            <w:commentRangeEnd w:id="97"/>
            <w:r w:rsidR="00BF16AA">
              <w:rPr>
                <w:rStyle w:val="CommentReference"/>
                <w:szCs w:val="20"/>
                <w:lang w:val="en-US" w:eastAsia="ja-JP"/>
              </w:rPr>
              <w:commentReference w:id="97"/>
            </w:r>
          </w:p>
          <w:p w14:paraId="3AB71B69" w14:textId="77777777" w:rsidR="00E82E87" w:rsidRPr="00131078" w:rsidRDefault="00E82E87" w:rsidP="005F7392">
            <w:pPr>
              <w:pStyle w:val="Saisieparagraph"/>
              <w:rPr>
                <w:rFonts w:asciiTheme="minorHAnsi" w:hAnsiTheme="minorHAnsi" w:cs="Arial"/>
                <w:sz w:val="20"/>
                <w:szCs w:val="20"/>
              </w:rPr>
            </w:pPr>
            <w:r w:rsidRPr="00131078">
              <w:rPr>
                <w:rFonts w:asciiTheme="minorHAnsi" w:hAnsiTheme="minorHAnsi" w:cs="Arial"/>
                <w:sz w:val="20"/>
                <w:szCs w:val="20"/>
              </w:rPr>
              <w:t>Please explain why:</w:t>
            </w:r>
          </w:p>
          <w:p w14:paraId="1DA36AFB" w14:textId="77777777" w:rsidR="00E82E87" w:rsidRPr="00131078" w:rsidRDefault="00E82E87" w:rsidP="005F7392">
            <w:pPr>
              <w:pStyle w:val="Saisieparagraph"/>
              <w:rPr>
                <w:rFonts w:asciiTheme="minorHAnsi" w:hAnsiTheme="minorHAnsi"/>
                <w:sz w:val="20"/>
                <w:szCs w:val="20"/>
              </w:rPr>
            </w:pPr>
          </w:p>
        </w:tc>
      </w:tr>
      <w:tr w:rsidR="00E82E87" w:rsidRPr="00131078" w14:paraId="0B066AD2" w14:textId="77777777" w:rsidTr="00E82E87">
        <w:trPr>
          <w:trHeight w:val="246"/>
        </w:trPr>
        <w:tc>
          <w:tcPr>
            <w:tcW w:w="325" w:type="pct"/>
            <w:shd w:val="clear" w:color="auto" w:fill="auto"/>
          </w:tcPr>
          <w:p w14:paraId="76B1F9FC"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R3</w:t>
            </w:r>
          </w:p>
        </w:tc>
        <w:tc>
          <w:tcPr>
            <w:tcW w:w="2504" w:type="pct"/>
            <w:shd w:val="clear" w:color="auto" w:fill="auto"/>
          </w:tcPr>
          <w:p w14:paraId="24D024BF"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Can data subjects easily access their personal data and notably if handled by a processor</w:t>
            </w:r>
            <w:r w:rsidR="006B7F69" w:rsidRPr="00131078">
              <w:rPr>
                <w:rStyle w:val="FootnoteReference"/>
                <w:rFonts w:asciiTheme="minorHAnsi" w:hAnsiTheme="minorHAnsi"/>
              </w:rPr>
              <w:t>5</w:t>
            </w:r>
            <w:r w:rsidRPr="00131078">
              <w:rPr>
                <w:rFonts w:asciiTheme="minorHAnsi" w:hAnsiTheme="minorHAnsi" w:cs="Arial"/>
                <w:sz w:val="20"/>
                <w:szCs w:val="20"/>
              </w:rPr>
              <w:t>?</w:t>
            </w:r>
          </w:p>
        </w:tc>
        <w:tc>
          <w:tcPr>
            <w:tcW w:w="2171" w:type="pct"/>
            <w:shd w:val="clear" w:color="auto" w:fill="auto"/>
          </w:tcPr>
          <w:p w14:paraId="601E71F3" w14:textId="3FFB2D15" w:rsidR="00E82E87" w:rsidRPr="00131078" w:rsidRDefault="00BF16AA"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Yes     </w:t>
            </w:r>
            <w:r w:rsidR="00E82E87" w:rsidRPr="00131078">
              <w:rPr>
                <w:rFonts w:asciiTheme="minorHAnsi" w:hAnsiTheme="minorHAnsi"/>
                <w:sz w:val="20"/>
                <w:szCs w:val="20"/>
              </w:rPr>
              <w:fldChar w:fldCharType="begin">
                <w:ffData>
                  <w:name w:val=""/>
                  <w:enabled/>
                  <w:calcOnExit w:val="0"/>
                  <w:checkBox>
                    <w:sizeAuto/>
                    <w:default w:val="0"/>
                  </w:checkBox>
                </w:ffData>
              </w:fldChar>
            </w:r>
            <w:r w:rsidR="00E82E87"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00E82E87" w:rsidRPr="00131078">
              <w:rPr>
                <w:rFonts w:asciiTheme="minorHAnsi" w:hAnsiTheme="minorHAnsi"/>
                <w:sz w:val="20"/>
                <w:szCs w:val="20"/>
              </w:rPr>
              <w:fldChar w:fldCharType="end"/>
            </w:r>
            <w:r w:rsidR="00E82E87" w:rsidRPr="00131078">
              <w:rPr>
                <w:rFonts w:asciiTheme="minorHAnsi" w:hAnsiTheme="minorHAnsi"/>
                <w:sz w:val="20"/>
                <w:szCs w:val="20"/>
              </w:rPr>
              <w:t xml:space="preserve"> No</w:t>
            </w:r>
          </w:p>
        </w:tc>
      </w:tr>
      <w:tr w:rsidR="00E82E87" w:rsidRPr="00131078" w14:paraId="0F6029C2" w14:textId="77777777" w:rsidTr="00E82E87">
        <w:trPr>
          <w:trHeight w:val="246"/>
        </w:trPr>
        <w:tc>
          <w:tcPr>
            <w:tcW w:w="325" w:type="pct"/>
            <w:shd w:val="clear" w:color="auto" w:fill="auto"/>
          </w:tcPr>
          <w:p w14:paraId="103CB137"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R4</w:t>
            </w:r>
          </w:p>
        </w:tc>
        <w:tc>
          <w:tcPr>
            <w:tcW w:w="2504" w:type="pct"/>
            <w:shd w:val="clear" w:color="auto" w:fill="auto"/>
          </w:tcPr>
          <w:p w14:paraId="036743EE"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Can data subjects easily rectify their personal data and notably if handled by a processor</w:t>
            </w:r>
            <w:r w:rsidR="006B7F69" w:rsidRPr="00131078">
              <w:rPr>
                <w:rStyle w:val="FootnoteReference"/>
                <w:rFonts w:asciiTheme="minorHAnsi" w:hAnsiTheme="minorHAnsi"/>
              </w:rPr>
              <w:t>5</w:t>
            </w:r>
            <w:r w:rsidRPr="00131078">
              <w:rPr>
                <w:rFonts w:asciiTheme="minorHAnsi" w:hAnsiTheme="minorHAnsi" w:cs="Arial"/>
                <w:sz w:val="20"/>
                <w:szCs w:val="20"/>
              </w:rPr>
              <w:t>?</w:t>
            </w:r>
          </w:p>
        </w:tc>
        <w:tc>
          <w:tcPr>
            <w:tcW w:w="2171" w:type="pct"/>
            <w:shd w:val="clear" w:color="auto" w:fill="auto"/>
          </w:tcPr>
          <w:p w14:paraId="2BA5B6BD" w14:textId="7985F688" w:rsidR="00E82E87" w:rsidRPr="00131078" w:rsidRDefault="00BF16AA"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Yes     </w:t>
            </w:r>
            <w:r w:rsidR="00E82E87" w:rsidRPr="00131078">
              <w:rPr>
                <w:rFonts w:asciiTheme="minorHAnsi" w:hAnsiTheme="minorHAnsi"/>
                <w:sz w:val="20"/>
                <w:szCs w:val="20"/>
              </w:rPr>
              <w:fldChar w:fldCharType="begin">
                <w:ffData>
                  <w:name w:val=""/>
                  <w:enabled/>
                  <w:calcOnExit w:val="0"/>
                  <w:checkBox>
                    <w:sizeAuto/>
                    <w:default w:val="0"/>
                  </w:checkBox>
                </w:ffData>
              </w:fldChar>
            </w:r>
            <w:r w:rsidR="00E82E87"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00E82E87" w:rsidRPr="00131078">
              <w:rPr>
                <w:rFonts w:asciiTheme="minorHAnsi" w:hAnsiTheme="minorHAnsi"/>
                <w:sz w:val="20"/>
                <w:szCs w:val="20"/>
              </w:rPr>
              <w:fldChar w:fldCharType="end"/>
            </w:r>
            <w:r w:rsidR="00E82E87" w:rsidRPr="00131078">
              <w:rPr>
                <w:rFonts w:asciiTheme="minorHAnsi" w:hAnsiTheme="minorHAnsi"/>
                <w:sz w:val="20"/>
                <w:szCs w:val="20"/>
              </w:rPr>
              <w:t xml:space="preserve"> No</w:t>
            </w:r>
          </w:p>
        </w:tc>
      </w:tr>
      <w:tr w:rsidR="00E82E87" w:rsidRPr="00131078" w14:paraId="2B5AFCF3" w14:textId="77777777" w:rsidTr="00E82E87">
        <w:trPr>
          <w:trHeight w:val="246"/>
        </w:trPr>
        <w:tc>
          <w:tcPr>
            <w:tcW w:w="325" w:type="pct"/>
            <w:shd w:val="clear" w:color="auto" w:fill="auto"/>
          </w:tcPr>
          <w:p w14:paraId="772EBAAF"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R5</w:t>
            </w:r>
          </w:p>
        </w:tc>
        <w:tc>
          <w:tcPr>
            <w:tcW w:w="2504" w:type="pct"/>
            <w:shd w:val="clear" w:color="auto" w:fill="auto"/>
          </w:tcPr>
          <w:p w14:paraId="56BCC927" w14:textId="77777777" w:rsidR="00E82E87" w:rsidRPr="00131078" w:rsidRDefault="00E82E87" w:rsidP="005F7392">
            <w:pPr>
              <w:rPr>
                <w:rFonts w:asciiTheme="minorHAnsi" w:hAnsiTheme="minorHAnsi" w:cs="Arial"/>
                <w:sz w:val="20"/>
                <w:szCs w:val="20"/>
              </w:rPr>
            </w:pPr>
            <w:commentRangeStart w:id="102"/>
            <w:r w:rsidRPr="00131078">
              <w:rPr>
                <w:rFonts w:asciiTheme="minorHAnsi" w:hAnsiTheme="minorHAnsi" w:cs="Arial"/>
                <w:sz w:val="20"/>
                <w:szCs w:val="20"/>
              </w:rPr>
              <w:t xml:space="preserve">How will consistency of the processing be ensured across the various storage locations? </w:t>
            </w:r>
            <w:commentRangeEnd w:id="102"/>
            <w:r w:rsidR="00BF16AA">
              <w:rPr>
                <w:rStyle w:val="CommentReference"/>
                <w:szCs w:val="20"/>
                <w:lang w:val="en-US" w:eastAsia="ja-JP"/>
              </w:rPr>
              <w:commentReference w:id="102"/>
            </w:r>
          </w:p>
        </w:tc>
        <w:tc>
          <w:tcPr>
            <w:tcW w:w="2171" w:type="pct"/>
            <w:shd w:val="clear" w:color="auto" w:fill="auto"/>
          </w:tcPr>
          <w:p w14:paraId="237DC77E" w14:textId="77777777" w:rsidR="00E82E87" w:rsidRPr="00131078" w:rsidRDefault="00E82E87" w:rsidP="005F7392">
            <w:pPr>
              <w:pStyle w:val="Saisieparagraph"/>
              <w:rPr>
                <w:rFonts w:asciiTheme="minorHAnsi" w:hAnsiTheme="minorHAnsi"/>
                <w:sz w:val="20"/>
                <w:szCs w:val="20"/>
              </w:rPr>
            </w:pPr>
          </w:p>
        </w:tc>
      </w:tr>
      <w:tr w:rsidR="00E82E87" w:rsidRPr="00131078" w14:paraId="02D64B40" w14:textId="77777777" w:rsidTr="00E82E87">
        <w:trPr>
          <w:trHeight w:val="268"/>
        </w:trPr>
        <w:tc>
          <w:tcPr>
            <w:tcW w:w="5000" w:type="pct"/>
            <w:gridSpan w:val="3"/>
            <w:shd w:val="clear" w:color="auto" w:fill="E5DFEC"/>
          </w:tcPr>
          <w:p w14:paraId="5CA6B763" w14:textId="77777777" w:rsidR="00E82E87" w:rsidRPr="00131078" w:rsidRDefault="00E82E87" w:rsidP="005F7392">
            <w:pPr>
              <w:rPr>
                <w:rFonts w:asciiTheme="minorHAnsi" w:hAnsiTheme="minorHAnsi"/>
                <w:sz w:val="20"/>
                <w:szCs w:val="20"/>
              </w:rPr>
            </w:pPr>
            <w:commentRangeStart w:id="103"/>
            <w:r w:rsidRPr="00131078">
              <w:rPr>
                <w:rFonts w:asciiTheme="minorHAnsi" w:hAnsiTheme="minorHAnsi"/>
                <w:sz w:val="20"/>
                <w:szCs w:val="20"/>
              </w:rPr>
              <w:lastRenderedPageBreak/>
              <w:t>Mitigation actions</w:t>
            </w:r>
            <w:commentRangeEnd w:id="103"/>
            <w:r w:rsidR="00BF16AA">
              <w:rPr>
                <w:rStyle w:val="CommentReference"/>
                <w:szCs w:val="20"/>
                <w:lang w:val="en-US" w:eastAsia="ja-JP"/>
              </w:rPr>
              <w:commentReference w:id="103"/>
            </w:r>
          </w:p>
        </w:tc>
      </w:tr>
      <w:tr w:rsidR="00E82E87" w:rsidRPr="00131078" w14:paraId="007417B3" w14:textId="77777777" w:rsidTr="00E82E87">
        <w:trPr>
          <w:trHeight w:val="246"/>
        </w:trPr>
        <w:tc>
          <w:tcPr>
            <w:tcW w:w="325" w:type="pct"/>
            <w:shd w:val="clear" w:color="auto" w:fill="auto"/>
          </w:tcPr>
          <w:p w14:paraId="72119A82"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A1</w:t>
            </w:r>
          </w:p>
        </w:tc>
        <w:tc>
          <w:tcPr>
            <w:tcW w:w="2504" w:type="pct"/>
            <w:shd w:val="clear" w:color="auto" w:fill="auto"/>
          </w:tcPr>
          <w:p w14:paraId="28615947"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Verification of the necessity of collecting personal data (making sure that no other less intrusive way exists)</w:t>
            </w:r>
          </w:p>
        </w:tc>
        <w:tc>
          <w:tcPr>
            <w:tcW w:w="2171" w:type="pct"/>
            <w:shd w:val="clear" w:color="auto" w:fill="auto"/>
          </w:tcPr>
          <w:p w14:paraId="39AAC080"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66A7C1D1"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4CC36E87"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w:t>
            </w:r>
          </w:p>
        </w:tc>
      </w:tr>
      <w:tr w:rsidR="00E82E87" w:rsidRPr="00131078" w14:paraId="72189D5A" w14:textId="77777777" w:rsidTr="00E82E87">
        <w:trPr>
          <w:trHeight w:val="246"/>
        </w:trPr>
        <w:tc>
          <w:tcPr>
            <w:tcW w:w="325" w:type="pct"/>
            <w:shd w:val="clear" w:color="auto" w:fill="auto"/>
          </w:tcPr>
          <w:p w14:paraId="00BDDBAA"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A2</w:t>
            </w:r>
          </w:p>
        </w:tc>
        <w:tc>
          <w:tcPr>
            <w:tcW w:w="2504" w:type="pct"/>
            <w:shd w:val="clear" w:color="auto" w:fill="auto"/>
          </w:tcPr>
          <w:p w14:paraId="0EA0ADA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Making contact with the Data Protection Service and notifying the processing operation to it</w:t>
            </w:r>
          </w:p>
        </w:tc>
        <w:tc>
          <w:tcPr>
            <w:tcW w:w="2171" w:type="pct"/>
            <w:shd w:val="clear" w:color="auto" w:fill="auto"/>
          </w:tcPr>
          <w:p w14:paraId="4531A030"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1BDB2074"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4078B731"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366DB37E" w14:textId="77777777" w:rsidTr="00E82E87">
        <w:trPr>
          <w:trHeight w:val="246"/>
        </w:trPr>
        <w:tc>
          <w:tcPr>
            <w:tcW w:w="325" w:type="pct"/>
            <w:shd w:val="clear" w:color="auto" w:fill="auto"/>
          </w:tcPr>
          <w:p w14:paraId="35597BA2"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A3</w:t>
            </w:r>
          </w:p>
        </w:tc>
        <w:tc>
          <w:tcPr>
            <w:tcW w:w="2504" w:type="pct"/>
            <w:shd w:val="clear" w:color="auto" w:fill="auto"/>
          </w:tcPr>
          <w:p w14:paraId="44E8CC18"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Definition of a proportionate data retention period and associated procedures of deletion and regular checks of personal data accuracy</w:t>
            </w:r>
          </w:p>
        </w:tc>
        <w:tc>
          <w:tcPr>
            <w:tcW w:w="2171" w:type="pct"/>
            <w:shd w:val="clear" w:color="auto" w:fill="auto"/>
          </w:tcPr>
          <w:p w14:paraId="31EA912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0ED0711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6D8F8852"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526979F0" w14:textId="77777777" w:rsidTr="00E82E87">
        <w:trPr>
          <w:trHeight w:val="246"/>
        </w:trPr>
        <w:tc>
          <w:tcPr>
            <w:tcW w:w="325" w:type="pct"/>
            <w:shd w:val="clear" w:color="auto" w:fill="auto"/>
          </w:tcPr>
          <w:p w14:paraId="298BAC6F"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A4</w:t>
            </w:r>
          </w:p>
        </w:tc>
        <w:tc>
          <w:tcPr>
            <w:tcW w:w="2504" w:type="pct"/>
            <w:shd w:val="clear" w:color="auto" w:fill="auto"/>
          </w:tcPr>
          <w:p w14:paraId="6E62F8FC"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 xml:space="preserve">Planning a functionality enabling to manage the deletion of personal data by the end of the retention period </w:t>
            </w:r>
          </w:p>
        </w:tc>
        <w:tc>
          <w:tcPr>
            <w:tcW w:w="2171" w:type="pct"/>
            <w:shd w:val="clear" w:color="auto" w:fill="auto"/>
          </w:tcPr>
          <w:p w14:paraId="65F6D381"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491CF4B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76E53685"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03B2EDD7" w14:textId="77777777" w:rsidTr="00E82E87">
        <w:trPr>
          <w:trHeight w:val="246"/>
        </w:trPr>
        <w:tc>
          <w:tcPr>
            <w:tcW w:w="325" w:type="pct"/>
            <w:shd w:val="clear" w:color="auto" w:fill="auto"/>
          </w:tcPr>
          <w:p w14:paraId="3377BC2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A5</w:t>
            </w:r>
          </w:p>
        </w:tc>
        <w:tc>
          <w:tcPr>
            <w:tcW w:w="2504" w:type="pct"/>
            <w:shd w:val="clear" w:color="auto" w:fill="auto"/>
          </w:tcPr>
          <w:p w14:paraId="13795D4A"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Verification of the competence of the foreseen recipients as well as of the necessity of the foreseen transfers to those recipients</w:t>
            </w:r>
          </w:p>
        </w:tc>
        <w:tc>
          <w:tcPr>
            <w:tcW w:w="2171" w:type="pct"/>
            <w:shd w:val="clear" w:color="auto" w:fill="auto"/>
          </w:tcPr>
          <w:p w14:paraId="31FC99C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42A536F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573ABEB4"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2E2F75CA" w14:textId="77777777" w:rsidTr="00E82E87">
        <w:trPr>
          <w:trHeight w:val="246"/>
        </w:trPr>
        <w:tc>
          <w:tcPr>
            <w:tcW w:w="325" w:type="pct"/>
            <w:shd w:val="clear" w:color="auto" w:fill="auto"/>
          </w:tcPr>
          <w:p w14:paraId="025AFA8B"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A6</w:t>
            </w:r>
          </w:p>
        </w:tc>
        <w:tc>
          <w:tcPr>
            <w:tcW w:w="2504" w:type="pct"/>
            <w:shd w:val="clear" w:color="auto" w:fill="auto"/>
          </w:tcPr>
          <w:p w14:paraId="774A6B2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Physical reminder (e.g. disclaimer) to recipients that personal data transferred cannot be used for other purposes than the one for which they have been transferred</w:t>
            </w:r>
          </w:p>
        </w:tc>
        <w:tc>
          <w:tcPr>
            <w:tcW w:w="2171" w:type="pct"/>
            <w:shd w:val="clear" w:color="auto" w:fill="auto"/>
          </w:tcPr>
          <w:p w14:paraId="7CFCB983"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0665D65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0BDCBC46"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0B644194" w14:textId="77777777" w:rsidTr="00E82E87">
        <w:trPr>
          <w:trHeight w:val="246"/>
        </w:trPr>
        <w:tc>
          <w:tcPr>
            <w:tcW w:w="325" w:type="pct"/>
            <w:shd w:val="clear" w:color="auto" w:fill="auto"/>
          </w:tcPr>
          <w:p w14:paraId="6DC68E3D"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A7</w:t>
            </w:r>
          </w:p>
        </w:tc>
        <w:tc>
          <w:tcPr>
            <w:tcW w:w="2504" w:type="pct"/>
            <w:shd w:val="clear" w:color="auto" w:fill="auto"/>
          </w:tcPr>
          <w:p w14:paraId="754B9B6A"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 xml:space="preserve">Design of appropriate physical and logical security measures </w:t>
            </w:r>
          </w:p>
          <w:p w14:paraId="70962904"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4BB073D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4B59D767"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50A95665"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52FA7155" w14:textId="77777777" w:rsidTr="00E82E87">
        <w:trPr>
          <w:trHeight w:val="246"/>
        </w:trPr>
        <w:tc>
          <w:tcPr>
            <w:tcW w:w="325" w:type="pct"/>
            <w:shd w:val="clear" w:color="auto" w:fill="auto"/>
          </w:tcPr>
          <w:p w14:paraId="203478EC"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A8</w:t>
            </w:r>
          </w:p>
        </w:tc>
        <w:tc>
          <w:tcPr>
            <w:tcW w:w="2504" w:type="pct"/>
            <w:shd w:val="clear" w:color="auto" w:fill="auto"/>
          </w:tcPr>
          <w:p w14:paraId="180FCB6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Information of data subjects through a privacy statement describing the processing operation</w:t>
            </w:r>
          </w:p>
          <w:p w14:paraId="30FA1351"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04C3E46B"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6A1E961D"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3271CE0C"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356F28BE" w14:textId="77777777" w:rsidTr="00E82E87">
        <w:trPr>
          <w:trHeight w:val="246"/>
        </w:trPr>
        <w:tc>
          <w:tcPr>
            <w:tcW w:w="325" w:type="pct"/>
            <w:shd w:val="clear" w:color="auto" w:fill="auto"/>
          </w:tcPr>
          <w:p w14:paraId="6CDAB4F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A9</w:t>
            </w:r>
          </w:p>
        </w:tc>
        <w:tc>
          <w:tcPr>
            <w:tcW w:w="2504" w:type="pct"/>
            <w:shd w:val="clear" w:color="auto" w:fill="auto"/>
          </w:tcPr>
          <w:p w14:paraId="1D5CBDC6"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Ensure that data subjects can easily exercise their rights of access and rectification by contacting the data controller</w:t>
            </w:r>
            <w:r w:rsidRPr="00131078">
              <w:rPr>
                <w:rStyle w:val="FootnoteReference"/>
                <w:rFonts w:asciiTheme="minorHAnsi" w:hAnsiTheme="minorHAnsi"/>
                <w:sz w:val="20"/>
                <w:szCs w:val="20"/>
              </w:rPr>
              <w:footnoteReference w:id="7"/>
            </w:r>
          </w:p>
          <w:p w14:paraId="09E91333"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4D923CD4"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7E347EC8"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3EF0C2D5"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02D48662" w14:textId="77777777" w:rsidTr="00E82E87">
        <w:trPr>
          <w:trHeight w:val="246"/>
        </w:trPr>
        <w:tc>
          <w:tcPr>
            <w:tcW w:w="325" w:type="pct"/>
            <w:shd w:val="clear" w:color="auto" w:fill="auto"/>
          </w:tcPr>
          <w:p w14:paraId="047ABFD1"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A10</w:t>
            </w:r>
          </w:p>
        </w:tc>
        <w:tc>
          <w:tcPr>
            <w:tcW w:w="2504" w:type="pct"/>
            <w:shd w:val="clear" w:color="auto" w:fill="auto"/>
          </w:tcPr>
          <w:p w14:paraId="741D70A4"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If the processing operation is voluntary and thus based on consent, plan friendly opt-in and opt-out functionalities</w:t>
            </w:r>
          </w:p>
        </w:tc>
        <w:tc>
          <w:tcPr>
            <w:tcW w:w="2171" w:type="pct"/>
            <w:shd w:val="clear" w:color="auto" w:fill="auto"/>
          </w:tcPr>
          <w:p w14:paraId="28773AD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011A10B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600033EA"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16A74BB2" w14:textId="77777777" w:rsidTr="00E82E87">
        <w:trPr>
          <w:trHeight w:val="246"/>
        </w:trPr>
        <w:tc>
          <w:tcPr>
            <w:tcW w:w="325" w:type="pct"/>
            <w:shd w:val="clear" w:color="auto" w:fill="auto"/>
          </w:tcPr>
          <w:p w14:paraId="2E340B89"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lastRenderedPageBreak/>
              <w:t>A11</w:t>
            </w:r>
          </w:p>
        </w:tc>
        <w:tc>
          <w:tcPr>
            <w:tcW w:w="2504" w:type="pct"/>
            <w:shd w:val="clear" w:color="auto" w:fill="auto"/>
          </w:tcPr>
          <w:p w14:paraId="1DAB4783"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In case a processor is entrusted with the processing on behalf of the data controller, a detailed data protection clause shall be inserted within the contract, defining its rights and obligations and the fact it may only use personal data upon and according to data controller's instructions and is subject to regulation 45/2001</w:t>
            </w:r>
          </w:p>
        </w:tc>
        <w:tc>
          <w:tcPr>
            <w:tcW w:w="2171" w:type="pct"/>
            <w:shd w:val="clear" w:color="auto" w:fill="auto"/>
          </w:tcPr>
          <w:p w14:paraId="4EE334AC"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7D687A48"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2C280728"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102FB3" w:rsidRPr="00131078" w14:paraId="13950004" w14:textId="77777777" w:rsidTr="00125F78">
        <w:trPr>
          <w:trHeight w:val="268"/>
        </w:trPr>
        <w:tc>
          <w:tcPr>
            <w:tcW w:w="5000" w:type="pct"/>
            <w:gridSpan w:val="3"/>
            <w:shd w:val="clear" w:color="auto" w:fill="E5DFEC"/>
          </w:tcPr>
          <w:p w14:paraId="2B0FAE0D" w14:textId="77777777" w:rsidR="00102FB3" w:rsidRPr="00131078" w:rsidRDefault="00102FB3" w:rsidP="00125F78">
            <w:pPr>
              <w:rPr>
                <w:rFonts w:asciiTheme="minorHAnsi" w:hAnsiTheme="minorHAnsi"/>
                <w:sz w:val="20"/>
                <w:szCs w:val="20"/>
              </w:rPr>
            </w:pPr>
            <w:r w:rsidRPr="00131078">
              <w:rPr>
                <w:rFonts w:asciiTheme="minorHAnsi" w:hAnsiTheme="minorHAnsi"/>
                <w:sz w:val="20"/>
                <w:szCs w:val="20"/>
              </w:rPr>
              <w:t>Follow-up</w:t>
            </w:r>
            <w:r w:rsidR="00B25109" w:rsidRPr="00131078">
              <w:rPr>
                <w:rFonts w:asciiTheme="minorHAnsi" w:hAnsiTheme="minorHAnsi"/>
                <w:sz w:val="20"/>
                <w:szCs w:val="20"/>
              </w:rPr>
              <w:t xml:space="preserve"> actions</w:t>
            </w:r>
          </w:p>
        </w:tc>
      </w:tr>
      <w:tr w:rsidR="00E82E87" w:rsidRPr="00131078" w14:paraId="50DEDBD5" w14:textId="77777777" w:rsidTr="00E82E87">
        <w:trPr>
          <w:trHeight w:val="246"/>
        </w:trPr>
        <w:tc>
          <w:tcPr>
            <w:tcW w:w="325" w:type="pct"/>
            <w:shd w:val="clear" w:color="auto" w:fill="auto"/>
          </w:tcPr>
          <w:p w14:paraId="562E6461" w14:textId="77777777" w:rsidR="00E82E87" w:rsidRPr="00131078" w:rsidRDefault="00B25109" w:rsidP="005F7392">
            <w:pPr>
              <w:rPr>
                <w:rFonts w:asciiTheme="minorHAnsi" w:hAnsiTheme="minorHAnsi"/>
                <w:sz w:val="20"/>
                <w:szCs w:val="20"/>
              </w:rPr>
            </w:pPr>
            <w:r w:rsidRPr="00131078">
              <w:rPr>
                <w:rFonts w:asciiTheme="minorHAnsi" w:hAnsiTheme="minorHAnsi"/>
                <w:sz w:val="20"/>
                <w:szCs w:val="20"/>
              </w:rPr>
              <w:t>A12</w:t>
            </w:r>
          </w:p>
        </w:tc>
        <w:tc>
          <w:tcPr>
            <w:tcW w:w="2504" w:type="pct"/>
            <w:shd w:val="clear" w:color="auto" w:fill="auto"/>
          </w:tcPr>
          <w:p w14:paraId="4CCDCFA7"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Performance of regular updates of the data protection documentation (notification to the Data Protection Service, privacy statement)</w:t>
            </w:r>
          </w:p>
          <w:p w14:paraId="0EA42186"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49A6BBB7"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1C7C3180"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w:t>
            </w:r>
            <w:r w:rsidR="00102FB3" w:rsidRPr="00131078">
              <w:rPr>
                <w:rFonts w:asciiTheme="minorHAnsi" w:hAnsiTheme="minorHAnsi"/>
                <w:sz w:val="20"/>
                <w:szCs w:val="20"/>
              </w:rPr>
              <w:t>Planned</w:t>
            </w:r>
          </w:p>
          <w:p w14:paraId="6383C30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AE711A">
              <w:rPr>
                <w:rFonts w:asciiTheme="minorHAnsi" w:hAnsiTheme="minorHAnsi"/>
                <w:sz w:val="20"/>
                <w:szCs w:val="20"/>
              </w:rPr>
            </w:r>
            <w:r w:rsidR="00AE711A">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bl>
    <w:p w14:paraId="10A45BDD" w14:textId="77777777" w:rsidR="00E82E87" w:rsidRPr="00131078" w:rsidRDefault="00E82E87" w:rsidP="00E82E87">
      <w:pPr>
        <w:rPr>
          <w:rFonts w:asciiTheme="minorHAnsi" w:hAnsiTheme="minorHAnsi"/>
          <w:sz w:val="20"/>
          <w:szCs w:val="20"/>
        </w:rPr>
      </w:pPr>
    </w:p>
    <w:p w14:paraId="0C64ECD4" w14:textId="77777777" w:rsidR="004601EE" w:rsidRPr="00131078" w:rsidRDefault="004601EE" w:rsidP="005664FA">
      <w:pPr>
        <w:pStyle w:val="Heading1"/>
        <w:numPr>
          <w:ilvl w:val="0"/>
          <w:numId w:val="1"/>
        </w:numPr>
        <w:rPr>
          <w:rFonts w:asciiTheme="minorHAnsi" w:hAnsiTheme="minorHAnsi"/>
          <w:b/>
        </w:rPr>
      </w:pPr>
      <w:bookmarkStart w:id="104" w:name="_Toc461006451"/>
      <w:r w:rsidRPr="00131078">
        <w:rPr>
          <w:rFonts w:asciiTheme="minorHAnsi" w:hAnsiTheme="minorHAnsi"/>
          <w:b/>
        </w:rPr>
        <w:lastRenderedPageBreak/>
        <w:t>ANNEX to assess security needs</w:t>
      </w:r>
      <w:bookmarkEnd w:id="104"/>
    </w:p>
    <w:p w14:paraId="16DE35B1" w14:textId="77777777" w:rsidR="004601EE" w:rsidRPr="00131078" w:rsidRDefault="004601EE" w:rsidP="004601EE">
      <w:pPr>
        <w:jc w:val="left"/>
        <w:rPr>
          <w:rFonts w:asciiTheme="minorHAnsi" w:hAnsiTheme="minorHAnsi"/>
          <w:sz w:val="20"/>
          <w:szCs w:val="20"/>
        </w:rPr>
      </w:pPr>
      <w:r w:rsidRPr="00131078">
        <w:rPr>
          <w:rFonts w:asciiTheme="minorHAnsi" w:hAnsiTheme="minorHAnsi"/>
          <w:sz w:val="20"/>
          <w:szCs w:val="20"/>
        </w:rPr>
        <w:t xml:space="preserve">The purpose of this annex is to identify security needs that </w:t>
      </w:r>
      <w:r w:rsidR="00644837" w:rsidRPr="00131078">
        <w:rPr>
          <w:rFonts w:asciiTheme="minorHAnsi" w:hAnsiTheme="minorHAnsi"/>
          <w:sz w:val="20"/>
          <w:szCs w:val="20"/>
        </w:rPr>
        <w:t xml:space="preserve">relate business processes and scenarios </w:t>
      </w:r>
      <w:r w:rsidRPr="00131078">
        <w:rPr>
          <w:rFonts w:asciiTheme="minorHAnsi" w:hAnsiTheme="minorHAnsi"/>
          <w:sz w:val="20"/>
          <w:szCs w:val="20"/>
        </w:rPr>
        <w:t>to the Information Systems at hand. The Annex itself is located in the BREQ file/log.</w:t>
      </w:r>
    </w:p>
    <w:p w14:paraId="65BE9560" w14:textId="77777777" w:rsidR="004601EE" w:rsidRPr="00131078" w:rsidRDefault="004601EE" w:rsidP="004601EE">
      <w:pPr>
        <w:rPr>
          <w:rFonts w:asciiTheme="minorHAnsi" w:hAnsiTheme="minorHAnsi"/>
          <w:sz w:val="20"/>
          <w:szCs w:val="20"/>
        </w:rPr>
      </w:pPr>
      <w:commentRangeStart w:id="105"/>
      <w:r w:rsidRPr="00131078">
        <w:rPr>
          <w:rFonts w:asciiTheme="minorHAnsi" w:hAnsiTheme="minorHAnsi"/>
          <w:sz w:val="20"/>
          <w:szCs w:val="20"/>
        </w:rPr>
        <w:t xml:space="preserve">This form has to be filled in together with the </w:t>
      </w:r>
      <w:proofErr w:type="spellStart"/>
      <w:r w:rsidRPr="00131078">
        <w:rPr>
          <w:rFonts w:asciiTheme="minorHAnsi" w:hAnsiTheme="minorHAnsi"/>
          <w:sz w:val="20"/>
          <w:szCs w:val="20"/>
        </w:rPr>
        <w:t>Cassandre</w:t>
      </w:r>
      <w:proofErr w:type="spellEnd"/>
      <w:r w:rsidRPr="00131078">
        <w:rPr>
          <w:rFonts w:asciiTheme="minorHAnsi" w:hAnsiTheme="minorHAnsi"/>
          <w:sz w:val="20"/>
          <w:szCs w:val="20"/>
        </w:rPr>
        <w:t xml:space="preserve"> team. </w:t>
      </w:r>
      <w:proofErr w:type="spellStart"/>
      <w:r w:rsidRPr="00131078">
        <w:rPr>
          <w:rFonts w:asciiTheme="minorHAnsi" w:hAnsiTheme="minorHAnsi"/>
          <w:sz w:val="20"/>
          <w:szCs w:val="20"/>
          <w:lang w:val="fr-FR"/>
        </w:rPr>
        <w:t>Please</w:t>
      </w:r>
      <w:proofErr w:type="spellEnd"/>
      <w:r w:rsidRPr="00131078">
        <w:rPr>
          <w:rFonts w:asciiTheme="minorHAnsi" w:hAnsiTheme="minorHAnsi"/>
          <w:sz w:val="20"/>
          <w:szCs w:val="20"/>
          <w:lang w:val="fr-FR"/>
        </w:rPr>
        <w:t xml:space="preserve">, contact the Centre d'assurances et d'analyses de risques at </w:t>
      </w:r>
      <w:hyperlink r:id="rId13" w:history="1">
        <w:r w:rsidRPr="00131078">
          <w:rPr>
            <w:rStyle w:val="Hyperlink"/>
            <w:rFonts w:asciiTheme="minorHAnsi" w:hAnsiTheme="minorHAnsi"/>
            <w:sz w:val="20"/>
            <w:szCs w:val="20"/>
            <w:lang w:val="fr-FR"/>
          </w:rPr>
          <w:t>CASSANDRE@europarl.europa.eu</w:t>
        </w:r>
      </w:hyperlink>
      <w:r w:rsidRPr="00131078">
        <w:rPr>
          <w:rFonts w:asciiTheme="minorHAnsi" w:hAnsiTheme="minorHAnsi"/>
          <w:sz w:val="20"/>
          <w:szCs w:val="20"/>
          <w:lang w:val="fr-FR"/>
        </w:rPr>
        <w:t xml:space="preserve">. </w:t>
      </w:r>
      <w:r w:rsidRPr="00131078">
        <w:rPr>
          <w:rFonts w:asciiTheme="minorHAnsi" w:hAnsiTheme="minorHAnsi"/>
          <w:sz w:val="20"/>
          <w:szCs w:val="20"/>
        </w:rPr>
        <w:t xml:space="preserve">The follow-up and additional queries are under the responsibility of the Risk manager and the </w:t>
      </w:r>
      <w:proofErr w:type="spellStart"/>
      <w:r w:rsidRPr="00131078">
        <w:rPr>
          <w:rFonts w:asciiTheme="minorHAnsi" w:hAnsiTheme="minorHAnsi"/>
          <w:sz w:val="20"/>
          <w:szCs w:val="20"/>
        </w:rPr>
        <w:t>Cassandre</w:t>
      </w:r>
      <w:proofErr w:type="spellEnd"/>
      <w:r w:rsidRPr="00131078">
        <w:rPr>
          <w:rFonts w:asciiTheme="minorHAnsi" w:hAnsiTheme="minorHAnsi"/>
          <w:sz w:val="20"/>
          <w:szCs w:val="20"/>
        </w:rPr>
        <w:t xml:space="preserve"> programme management</w:t>
      </w:r>
      <w:commentRangeEnd w:id="105"/>
      <w:r w:rsidR="007E6D48">
        <w:rPr>
          <w:rStyle w:val="CommentReference"/>
          <w:szCs w:val="20"/>
          <w:lang w:val="en-US" w:eastAsia="ja-JP"/>
        </w:rPr>
        <w:commentReference w:id="105"/>
      </w:r>
      <w:r w:rsidRPr="00131078">
        <w:rPr>
          <w:rFonts w:asciiTheme="minorHAnsi" w:hAnsiTheme="minorHAnsi"/>
          <w:sz w:val="20"/>
          <w:szCs w:val="20"/>
        </w:rPr>
        <w:t xml:space="preserve">. </w:t>
      </w:r>
    </w:p>
    <w:p w14:paraId="5B75680E" w14:textId="77777777" w:rsidR="004601EE" w:rsidRPr="00131078" w:rsidRDefault="004601EE" w:rsidP="004601EE">
      <w:pPr>
        <w:rPr>
          <w:rFonts w:asciiTheme="minorHAnsi" w:hAnsiTheme="minorHAnsi"/>
          <w:sz w:val="20"/>
          <w:szCs w:val="20"/>
        </w:rPr>
      </w:pPr>
      <w:r w:rsidRPr="007E6D48">
        <w:rPr>
          <w:rFonts w:asciiTheme="minorHAnsi" w:hAnsiTheme="minorHAnsi"/>
          <w:sz w:val="20"/>
          <w:szCs w:val="20"/>
          <w:highlight w:val="yellow"/>
          <w:rPrChange w:id="106" w:author="KOUKLAKIS Georgios" w:date="2016-09-06T12:09:00Z">
            <w:rPr>
              <w:rFonts w:asciiTheme="minorHAnsi" w:hAnsiTheme="minorHAnsi"/>
              <w:sz w:val="20"/>
              <w:szCs w:val="20"/>
            </w:rPr>
          </w:rPrChange>
        </w:rPr>
        <w:t>Each requirement within the BREQ</w:t>
      </w:r>
      <w:r w:rsidRPr="00131078">
        <w:rPr>
          <w:rFonts w:asciiTheme="minorHAnsi" w:hAnsiTheme="minorHAnsi"/>
          <w:sz w:val="20"/>
          <w:szCs w:val="20"/>
        </w:rPr>
        <w:t xml:space="preserve"> Log must be assessed according to the three following axes:</w:t>
      </w:r>
    </w:p>
    <w:p w14:paraId="4225B54E" w14:textId="77777777" w:rsidR="004601EE" w:rsidRPr="00131078" w:rsidRDefault="004601EE" w:rsidP="004601EE">
      <w:pPr>
        <w:rPr>
          <w:rFonts w:asciiTheme="minorHAnsi" w:hAnsiTheme="minorHAnsi"/>
          <w:sz w:val="20"/>
          <w:szCs w:val="20"/>
        </w:rPr>
      </w:pPr>
    </w:p>
    <w:p w14:paraId="3BA95178"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1. AVAILABILITY: what is the maximum unavailability time for the Information System?</w:t>
      </w:r>
    </w:p>
    <w:p w14:paraId="69A74427" w14:textId="77777777" w:rsidR="004601EE" w:rsidRPr="00131078" w:rsidRDefault="004601EE" w:rsidP="00192AF6">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What would be the impact on the Parliament if the unavailability time of the Information System would be longer? </w:t>
      </w:r>
    </w:p>
    <w:p w14:paraId="50EE8B05" w14:textId="77777777" w:rsidR="004601EE" w:rsidRPr="00131078" w:rsidRDefault="004601EE" w:rsidP="00192AF6">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Is the information System supporting the EP sessions? </w:t>
      </w:r>
    </w:p>
    <w:p w14:paraId="6A582C82"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C</w:t>
      </w:r>
      <w:r w:rsidR="004601EE" w:rsidRPr="00131078">
        <w:rPr>
          <w:rFonts w:asciiTheme="minorHAnsi" w:hAnsiTheme="minorHAnsi"/>
          <w:sz w:val="20"/>
          <w:szCs w:val="20"/>
        </w:rPr>
        <w:t>ritical the week before the session</w:t>
      </w:r>
    </w:p>
    <w:p w14:paraId="53B0746E"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C</w:t>
      </w:r>
      <w:r w:rsidR="004601EE" w:rsidRPr="00131078">
        <w:rPr>
          <w:rFonts w:asciiTheme="minorHAnsi" w:hAnsiTheme="minorHAnsi"/>
          <w:sz w:val="20"/>
          <w:szCs w:val="20"/>
        </w:rPr>
        <w:t>ritical during the session (when MEPs are there only?)</w:t>
      </w:r>
    </w:p>
    <w:p w14:paraId="336F8DCF"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C</w:t>
      </w:r>
      <w:r w:rsidR="004601EE" w:rsidRPr="00131078">
        <w:rPr>
          <w:rFonts w:asciiTheme="minorHAnsi" w:hAnsiTheme="minorHAnsi"/>
          <w:sz w:val="20"/>
          <w:szCs w:val="20"/>
        </w:rPr>
        <w:t>ritical on Fridays after the session</w:t>
      </w:r>
    </w:p>
    <w:p w14:paraId="599FFC9D"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O</w:t>
      </w:r>
      <w:r w:rsidR="004601EE" w:rsidRPr="00131078">
        <w:rPr>
          <w:rFonts w:asciiTheme="minorHAnsi" w:hAnsiTheme="minorHAnsi"/>
          <w:sz w:val="20"/>
          <w:szCs w:val="20"/>
        </w:rPr>
        <w:t>ther</w:t>
      </w:r>
    </w:p>
    <w:p w14:paraId="69AAF8A3"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Is the Information System availability need higher only in certain periods of the year?</w:t>
      </w:r>
    </w:p>
    <w:p w14:paraId="5F116ABE"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A</w:t>
      </w:r>
      <w:r w:rsidR="004601EE" w:rsidRPr="00131078">
        <w:rPr>
          <w:rFonts w:asciiTheme="minorHAnsi" w:hAnsiTheme="minorHAnsi"/>
          <w:sz w:val="20"/>
          <w:szCs w:val="20"/>
        </w:rPr>
        <w:t>t the end of the year</w:t>
      </w:r>
    </w:p>
    <w:p w14:paraId="3A38D995"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N</w:t>
      </w:r>
      <w:r w:rsidR="004601EE" w:rsidRPr="00131078">
        <w:rPr>
          <w:rFonts w:asciiTheme="minorHAnsi" w:hAnsiTheme="minorHAnsi"/>
          <w:sz w:val="20"/>
          <w:szCs w:val="20"/>
        </w:rPr>
        <w:t>ights</w:t>
      </w:r>
    </w:p>
    <w:p w14:paraId="32000BD0"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W</w:t>
      </w:r>
      <w:r w:rsidR="004601EE" w:rsidRPr="00131078">
        <w:rPr>
          <w:rFonts w:asciiTheme="minorHAnsi" w:hAnsiTheme="minorHAnsi"/>
          <w:sz w:val="20"/>
          <w:szCs w:val="20"/>
        </w:rPr>
        <w:t>eekends</w:t>
      </w:r>
    </w:p>
    <w:p w14:paraId="46D1E681"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O</w:t>
      </w:r>
      <w:r w:rsidR="004601EE" w:rsidRPr="00131078">
        <w:rPr>
          <w:rFonts w:asciiTheme="minorHAnsi" w:hAnsiTheme="minorHAnsi"/>
          <w:sz w:val="20"/>
          <w:szCs w:val="20"/>
        </w:rPr>
        <w:t>ther</w:t>
      </w:r>
    </w:p>
    <w:p w14:paraId="7D84C8B0"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What are the Information System's Recovery time objective (RTO) i.e. the time lost from normal business process functioning and the Recovery point objective (RPO). i.e. the data lost or not backed up during that period of time?</w:t>
      </w:r>
    </w:p>
    <w:p w14:paraId="6A14025E"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If the Information System is not available, what will be the workaround?</w:t>
      </w:r>
    </w:p>
    <w:p w14:paraId="1CABC8DC" w14:textId="77777777" w:rsidR="004601EE" w:rsidRPr="00131078" w:rsidRDefault="004601EE" w:rsidP="00925EB1">
      <w:pPr>
        <w:ind w:left="720"/>
        <w:rPr>
          <w:rFonts w:asciiTheme="minorHAnsi" w:hAnsiTheme="minorHAnsi"/>
        </w:rPr>
      </w:pPr>
      <w:r w:rsidRPr="00131078">
        <w:rPr>
          <w:rFonts w:asciiTheme="minorHAnsi" w:hAnsiTheme="minorHAnsi"/>
          <w:sz w:val="20"/>
          <w:szCs w:val="20"/>
        </w:rPr>
        <w:t>If a high level of availability is needed, the design of the application must be in line with requirements from the Operation Unit (e.g. application should be stateless</w:t>
      </w:r>
      <w:r w:rsidR="00192AF6" w:rsidRPr="00131078">
        <w:rPr>
          <w:rFonts w:asciiTheme="minorHAnsi" w:hAnsiTheme="minorHAnsi"/>
          <w:sz w:val="20"/>
          <w:szCs w:val="20"/>
        </w:rPr>
        <w:t>...)</w:t>
      </w:r>
      <w:r w:rsidRPr="00131078">
        <w:rPr>
          <w:rFonts w:asciiTheme="minorHAnsi" w:hAnsiTheme="minorHAnsi"/>
          <w:sz w:val="20"/>
          <w:szCs w:val="20"/>
        </w:rPr>
        <w:t>.</w:t>
      </w:r>
      <w:r w:rsidRPr="00131078">
        <w:rPr>
          <w:rFonts w:asciiTheme="minorHAnsi" w:hAnsiTheme="minorHAnsi"/>
        </w:rPr>
        <w:t xml:space="preserve"> </w:t>
      </w:r>
    </w:p>
    <w:p w14:paraId="05456B4E" w14:textId="77777777" w:rsidR="004601EE" w:rsidRPr="00131078" w:rsidRDefault="004601EE" w:rsidP="004601EE">
      <w:pPr>
        <w:rPr>
          <w:rFonts w:asciiTheme="minorHAnsi" w:hAnsiTheme="minorHAnsi"/>
          <w:sz w:val="20"/>
          <w:szCs w:val="20"/>
        </w:rPr>
      </w:pPr>
    </w:p>
    <w:p w14:paraId="53323879"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2. INTEGRITY: what are the integrity needs of the Information System?</w:t>
      </w:r>
    </w:p>
    <w:p w14:paraId="48AD4915"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What would be, in the worst case scenario, the possible impact on the Parliament if a breach of integrity occurs? </w:t>
      </w:r>
    </w:p>
    <w:p w14:paraId="3AD97D47"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Are business measures already foreseen?</w:t>
      </w:r>
    </w:p>
    <w:p w14:paraId="44A7CDAE" w14:textId="77777777" w:rsidR="004601EE" w:rsidRPr="00131078" w:rsidRDefault="004601EE" w:rsidP="004601EE">
      <w:pPr>
        <w:rPr>
          <w:rFonts w:asciiTheme="minorHAnsi" w:hAnsiTheme="minorHAnsi"/>
          <w:sz w:val="20"/>
          <w:szCs w:val="20"/>
        </w:rPr>
      </w:pPr>
    </w:p>
    <w:p w14:paraId="748A7196"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3. CONFIDENTIALITY: What are the confidentialities needs of the information System?</w:t>
      </w:r>
    </w:p>
    <w:p w14:paraId="7E347E7A"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What would be, in the worst case scenario, the possible impact on the Parliament if the information is disclosed?</w:t>
      </w:r>
    </w:p>
    <w:p w14:paraId="3EE4F93E" w14:textId="77777777" w:rsidR="004601EE" w:rsidRPr="00131078" w:rsidRDefault="004601EE" w:rsidP="00925EB1">
      <w:pPr>
        <w:ind w:left="720"/>
        <w:rPr>
          <w:rFonts w:asciiTheme="minorHAnsi" w:hAnsiTheme="minorHAnsi"/>
          <w:sz w:val="20"/>
          <w:szCs w:val="20"/>
        </w:rPr>
      </w:pPr>
      <w:r w:rsidRPr="00131078">
        <w:rPr>
          <w:rFonts w:asciiTheme="minorHAnsi" w:hAnsiTheme="minorHAnsi"/>
          <w:caps/>
          <w:sz w:val="20"/>
          <w:szCs w:val="20"/>
        </w:rPr>
        <w:t>L</w:t>
      </w:r>
      <w:r w:rsidRPr="00131078">
        <w:rPr>
          <w:rFonts w:asciiTheme="minorHAnsi" w:hAnsiTheme="minorHAnsi"/>
          <w:sz w:val="20"/>
          <w:szCs w:val="20"/>
        </w:rPr>
        <w:t>evels 2, 3 and 4 relate to classified data: no system exists today at the EP that can handle this information. Handling these data will be more constraining (e.g. no transfer via e-mail, stand-alone PC with no access to network or internet, when necessary only manual handling</w:t>
      </w:r>
      <w:r w:rsidR="00925EB1" w:rsidRPr="00131078">
        <w:rPr>
          <w:rFonts w:asciiTheme="minorHAnsi" w:hAnsiTheme="minorHAnsi"/>
          <w:sz w:val="20"/>
          <w:szCs w:val="20"/>
        </w:rPr>
        <w:t>...)</w:t>
      </w:r>
      <w:r w:rsidRPr="00131078">
        <w:rPr>
          <w:rFonts w:asciiTheme="minorHAnsi" w:hAnsiTheme="minorHAnsi"/>
          <w:sz w:val="20"/>
          <w:szCs w:val="20"/>
        </w:rPr>
        <w:t xml:space="preserve">. </w:t>
      </w:r>
    </w:p>
    <w:p w14:paraId="713AA127" w14:textId="77777777" w:rsidR="004601EE" w:rsidRPr="00131078" w:rsidRDefault="004601EE" w:rsidP="00925EB1">
      <w:pPr>
        <w:ind w:left="720"/>
        <w:jc w:val="left"/>
        <w:rPr>
          <w:rFonts w:asciiTheme="minorHAnsi" w:hAnsiTheme="minorHAnsi"/>
          <w:sz w:val="20"/>
          <w:szCs w:val="20"/>
        </w:rPr>
      </w:pPr>
      <w:r w:rsidRPr="00131078">
        <w:rPr>
          <w:rFonts w:asciiTheme="minorHAnsi" w:hAnsiTheme="minorHAnsi"/>
          <w:sz w:val="20"/>
          <w:szCs w:val="20"/>
        </w:rPr>
        <w:lastRenderedPageBreak/>
        <w:t xml:space="preserve">Classified Information Unit </w:t>
      </w:r>
      <w:r w:rsidR="00644837" w:rsidRPr="00131078">
        <w:rPr>
          <w:rFonts w:asciiTheme="minorHAnsi" w:hAnsiTheme="minorHAnsi"/>
          <w:sz w:val="20"/>
          <w:szCs w:val="20"/>
        </w:rPr>
        <w:t xml:space="preserve">is </w:t>
      </w:r>
      <w:r w:rsidRPr="00131078">
        <w:rPr>
          <w:rFonts w:asciiTheme="minorHAnsi" w:hAnsiTheme="minorHAnsi"/>
          <w:sz w:val="20"/>
          <w:szCs w:val="20"/>
        </w:rPr>
        <w:t xml:space="preserve">in charge of classified information. </w:t>
      </w:r>
      <w:r w:rsidR="00644837" w:rsidRPr="00131078">
        <w:rPr>
          <w:rFonts w:asciiTheme="minorHAnsi" w:hAnsiTheme="minorHAnsi"/>
          <w:sz w:val="20"/>
          <w:szCs w:val="20"/>
        </w:rPr>
        <w:br/>
      </w:r>
      <w:r w:rsidRPr="00131078">
        <w:rPr>
          <w:rFonts w:asciiTheme="minorHAnsi" w:hAnsiTheme="minorHAnsi"/>
          <w:sz w:val="20"/>
          <w:szCs w:val="20"/>
        </w:rPr>
        <w:t xml:space="preserve">Information Systems with a confidentiality level equal or higher than 2 will be transferred to the responsibility of </w:t>
      </w:r>
      <w:r w:rsidR="00644837" w:rsidRPr="00131078">
        <w:rPr>
          <w:rFonts w:asciiTheme="minorHAnsi" w:hAnsiTheme="minorHAnsi"/>
          <w:sz w:val="20"/>
          <w:szCs w:val="20"/>
        </w:rPr>
        <w:t xml:space="preserve">this </w:t>
      </w:r>
      <w:r w:rsidRPr="00131078">
        <w:rPr>
          <w:rFonts w:asciiTheme="minorHAnsi" w:hAnsiTheme="minorHAnsi"/>
          <w:sz w:val="20"/>
          <w:szCs w:val="20"/>
        </w:rPr>
        <w:t>Unit, after an initial assessment within DG ITEC.</w:t>
      </w:r>
    </w:p>
    <w:p w14:paraId="71454901" w14:textId="77777777" w:rsidR="00A0357A" w:rsidRPr="00131078" w:rsidRDefault="00A0357A" w:rsidP="004601EE">
      <w:pPr>
        <w:jc w:val="left"/>
        <w:rPr>
          <w:rFonts w:asciiTheme="minorHAnsi" w:hAnsiTheme="minorHAnsi"/>
          <w:sz w:val="20"/>
          <w:szCs w:val="20"/>
        </w:rPr>
        <w:sectPr w:rsidR="00A0357A" w:rsidRPr="00131078" w:rsidSect="002F1868">
          <w:headerReference w:type="even" r:id="rId14"/>
          <w:headerReference w:type="default" r:id="rId15"/>
          <w:footerReference w:type="default" r:id="rId16"/>
          <w:type w:val="nextColumn"/>
          <w:pgSz w:w="11906" w:h="16838" w:code="9"/>
          <w:pgMar w:top="1208" w:right="1134" w:bottom="1440" w:left="1134" w:header="709" w:footer="499" w:gutter="0"/>
          <w:cols w:space="708"/>
          <w:docGrid w:linePitch="360"/>
        </w:sectPr>
      </w:pPr>
    </w:p>
    <w:p w14:paraId="0A0EA4AD" w14:textId="77777777" w:rsidR="004601EE" w:rsidRPr="00131078" w:rsidRDefault="004601EE" w:rsidP="004601EE">
      <w:pPr>
        <w:jc w:val="left"/>
        <w:rPr>
          <w:rFonts w:asciiTheme="minorHAnsi" w:hAnsiTheme="minorHAnsi"/>
          <w:sz w:val="20"/>
          <w:szCs w:val="20"/>
        </w:rPr>
      </w:pPr>
      <w:r w:rsidRPr="00131078">
        <w:rPr>
          <w:rFonts w:asciiTheme="minorHAnsi" w:hAnsiTheme="minorHAnsi"/>
          <w:sz w:val="20"/>
          <w:szCs w:val="20"/>
        </w:rPr>
        <w:lastRenderedPageBreak/>
        <w:t>Availability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5561"/>
      </w:tblGrid>
      <w:tr w:rsidR="004601EE" w:rsidRPr="00131078" w14:paraId="71DC74D1"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shd w:val="clear" w:color="auto" w:fill="E5DFEC"/>
            <w:hideMark/>
          </w:tcPr>
          <w:p w14:paraId="6ED03751"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Level</w:t>
            </w:r>
          </w:p>
        </w:tc>
        <w:tc>
          <w:tcPr>
            <w:tcW w:w="5561" w:type="dxa"/>
            <w:tcBorders>
              <w:top w:val="single" w:sz="4" w:space="0" w:color="auto"/>
              <w:left w:val="single" w:sz="4" w:space="0" w:color="auto"/>
              <w:bottom w:val="single" w:sz="4" w:space="0" w:color="auto"/>
              <w:right w:val="single" w:sz="4" w:space="0" w:color="auto"/>
            </w:tcBorders>
            <w:shd w:val="clear" w:color="auto" w:fill="E5DFEC"/>
            <w:hideMark/>
          </w:tcPr>
          <w:p w14:paraId="44E720A7"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Data maximum unavailability</w:t>
            </w:r>
          </w:p>
        </w:tc>
      </w:tr>
      <w:tr w:rsidR="004601EE" w:rsidRPr="00131078" w14:paraId="548C2E40"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317A6113"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0</w:t>
            </w:r>
          </w:p>
        </w:tc>
        <w:tc>
          <w:tcPr>
            <w:tcW w:w="5561" w:type="dxa"/>
            <w:tcBorders>
              <w:top w:val="single" w:sz="4" w:space="0" w:color="auto"/>
              <w:left w:val="single" w:sz="4" w:space="0" w:color="auto"/>
              <w:bottom w:val="single" w:sz="4" w:space="0" w:color="auto"/>
              <w:right w:val="single" w:sz="4" w:space="0" w:color="auto"/>
            </w:tcBorders>
            <w:hideMark/>
          </w:tcPr>
          <w:p w14:paraId="3EEAE627"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More than 3 days</w:t>
            </w:r>
          </w:p>
        </w:tc>
      </w:tr>
      <w:tr w:rsidR="004601EE" w:rsidRPr="00131078" w14:paraId="5AEBCB95"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20D71D0D"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1</w:t>
            </w:r>
          </w:p>
        </w:tc>
        <w:tc>
          <w:tcPr>
            <w:tcW w:w="5561" w:type="dxa"/>
            <w:tcBorders>
              <w:top w:val="single" w:sz="4" w:space="0" w:color="auto"/>
              <w:left w:val="single" w:sz="4" w:space="0" w:color="auto"/>
              <w:bottom w:val="single" w:sz="4" w:space="0" w:color="auto"/>
              <w:right w:val="single" w:sz="4" w:space="0" w:color="auto"/>
            </w:tcBorders>
            <w:hideMark/>
          </w:tcPr>
          <w:p w14:paraId="7782405B"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Between 1 day and 3 days</w:t>
            </w:r>
          </w:p>
        </w:tc>
      </w:tr>
      <w:tr w:rsidR="004601EE" w:rsidRPr="00131078" w14:paraId="36A16DBA"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22EDFBF5"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2</w:t>
            </w:r>
          </w:p>
        </w:tc>
        <w:tc>
          <w:tcPr>
            <w:tcW w:w="5561" w:type="dxa"/>
            <w:tcBorders>
              <w:top w:val="single" w:sz="4" w:space="0" w:color="auto"/>
              <w:left w:val="single" w:sz="4" w:space="0" w:color="auto"/>
              <w:bottom w:val="single" w:sz="4" w:space="0" w:color="auto"/>
              <w:right w:val="single" w:sz="4" w:space="0" w:color="auto"/>
            </w:tcBorders>
            <w:hideMark/>
          </w:tcPr>
          <w:p w14:paraId="1EE79DE7"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Between 4 hours and 1 day</w:t>
            </w:r>
          </w:p>
        </w:tc>
      </w:tr>
      <w:tr w:rsidR="004601EE" w:rsidRPr="00131078" w14:paraId="061ABBE4"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69FB44FF"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3</w:t>
            </w:r>
          </w:p>
        </w:tc>
        <w:tc>
          <w:tcPr>
            <w:tcW w:w="5561" w:type="dxa"/>
            <w:tcBorders>
              <w:top w:val="single" w:sz="4" w:space="0" w:color="auto"/>
              <w:left w:val="single" w:sz="4" w:space="0" w:color="auto"/>
              <w:bottom w:val="single" w:sz="4" w:space="0" w:color="auto"/>
              <w:right w:val="single" w:sz="4" w:space="0" w:color="auto"/>
            </w:tcBorders>
            <w:hideMark/>
          </w:tcPr>
          <w:p w14:paraId="6792CEF7" w14:textId="77777777" w:rsidR="004601EE" w:rsidRPr="00131078" w:rsidRDefault="004601EE" w:rsidP="00D95FA1">
            <w:pPr>
              <w:jc w:val="left"/>
              <w:rPr>
                <w:rFonts w:asciiTheme="minorHAnsi" w:hAnsiTheme="minorHAnsi"/>
                <w:sz w:val="18"/>
                <w:szCs w:val="18"/>
              </w:rPr>
            </w:pPr>
            <w:r w:rsidRPr="00131078">
              <w:rPr>
                <w:rFonts w:asciiTheme="minorHAnsi" w:hAnsiTheme="minorHAnsi"/>
                <w:sz w:val="18"/>
                <w:szCs w:val="18"/>
              </w:rPr>
              <w:t>Between a few minutes and 4 hours</w:t>
            </w:r>
          </w:p>
        </w:tc>
      </w:tr>
      <w:tr w:rsidR="004601EE" w:rsidRPr="00131078" w14:paraId="186993F6"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4AA6CB5B"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4</w:t>
            </w:r>
          </w:p>
        </w:tc>
        <w:tc>
          <w:tcPr>
            <w:tcW w:w="5561" w:type="dxa"/>
            <w:tcBorders>
              <w:top w:val="single" w:sz="4" w:space="0" w:color="auto"/>
              <w:left w:val="single" w:sz="4" w:space="0" w:color="auto"/>
              <w:bottom w:val="single" w:sz="4" w:space="0" w:color="auto"/>
              <w:right w:val="single" w:sz="4" w:space="0" w:color="auto"/>
            </w:tcBorders>
            <w:hideMark/>
          </w:tcPr>
          <w:p w14:paraId="7BD43E5E" w14:textId="77777777" w:rsidR="004601EE" w:rsidRPr="00131078" w:rsidRDefault="004601EE" w:rsidP="00D95FA1">
            <w:pPr>
              <w:jc w:val="left"/>
              <w:rPr>
                <w:rFonts w:asciiTheme="minorHAnsi" w:hAnsiTheme="minorHAnsi"/>
                <w:sz w:val="18"/>
                <w:szCs w:val="18"/>
              </w:rPr>
            </w:pPr>
            <w:r w:rsidRPr="00131078">
              <w:rPr>
                <w:rFonts w:asciiTheme="minorHAnsi" w:hAnsiTheme="minorHAnsi"/>
                <w:sz w:val="18"/>
                <w:szCs w:val="18"/>
              </w:rPr>
              <w:t>Less than a few minutes</w:t>
            </w:r>
          </w:p>
        </w:tc>
      </w:tr>
    </w:tbl>
    <w:p w14:paraId="255E08EE"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Integrity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
        <w:gridCol w:w="5479"/>
      </w:tblGrid>
      <w:tr w:rsidR="004601EE" w:rsidRPr="00131078" w14:paraId="51A3410D" w14:textId="77777777" w:rsidTr="004601EE">
        <w:trPr>
          <w:jc w:val="center"/>
        </w:trPr>
        <w:tc>
          <w:tcPr>
            <w:tcW w:w="946" w:type="dxa"/>
            <w:tcBorders>
              <w:top w:val="single" w:sz="4" w:space="0" w:color="auto"/>
              <w:left w:val="single" w:sz="4" w:space="0" w:color="auto"/>
              <w:bottom w:val="single" w:sz="4" w:space="0" w:color="auto"/>
              <w:right w:val="single" w:sz="4" w:space="0" w:color="auto"/>
            </w:tcBorders>
            <w:shd w:val="clear" w:color="auto" w:fill="E5DFEC"/>
            <w:hideMark/>
          </w:tcPr>
          <w:p w14:paraId="23894DA8"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Level</w:t>
            </w:r>
          </w:p>
        </w:tc>
        <w:tc>
          <w:tcPr>
            <w:tcW w:w="5479" w:type="dxa"/>
            <w:tcBorders>
              <w:top w:val="single" w:sz="4" w:space="0" w:color="auto"/>
              <w:left w:val="single" w:sz="4" w:space="0" w:color="auto"/>
              <w:bottom w:val="single" w:sz="4" w:space="0" w:color="auto"/>
              <w:right w:val="single" w:sz="4" w:space="0" w:color="auto"/>
            </w:tcBorders>
            <w:shd w:val="clear" w:color="auto" w:fill="E5DFEC"/>
            <w:hideMark/>
          </w:tcPr>
          <w:p w14:paraId="6574EC89"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Data integrity</w:t>
            </w:r>
          </w:p>
        </w:tc>
      </w:tr>
      <w:tr w:rsidR="004601EE" w:rsidRPr="00131078" w14:paraId="2D12DFB5"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7F035E2B"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1</w:t>
            </w:r>
          </w:p>
        </w:tc>
        <w:tc>
          <w:tcPr>
            <w:tcW w:w="5479" w:type="dxa"/>
            <w:tcBorders>
              <w:top w:val="single" w:sz="4" w:space="0" w:color="auto"/>
              <w:left w:val="single" w:sz="4" w:space="0" w:color="auto"/>
              <w:bottom w:val="single" w:sz="4" w:space="0" w:color="auto"/>
              <w:right w:val="single" w:sz="4" w:space="0" w:color="auto"/>
            </w:tcBorders>
            <w:hideMark/>
          </w:tcPr>
          <w:p w14:paraId="3F409EA4"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be disadvantageous to the Parliament</w:t>
            </w:r>
          </w:p>
        </w:tc>
      </w:tr>
      <w:tr w:rsidR="004601EE" w:rsidRPr="00131078" w14:paraId="4ECB55F1"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481CEC55"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2</w:t>
            </w:r>
          </w:p>
        </w:tc>
        <w:tc>
          <w:tcPr>
            <w:tcW w:w="5479" w:type="dxa"/>
            <w:tcBorders>
              <w:top w:val="single" w:sz="4" w:space="0" w:color="auto"/>
              <w:left w:val="single" w:sz="4" w:space="0" w:color="auto"/>
              <w:bottom w:val="single" w:sz="4" w:space="0" w:color="auto"/>
              <w:right w:val="single" w:sz="4" w:space="0" w:color="auto"/>
            </w:tcBorders>
            <w:hideMark/>
          </w:tcPr>
          <w:p w14:paraId="18A360F5"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be disadvantageous to the interests of the Parliament</w:t>
            </w:r>
          </w:p>
        </w:tc>
      </w:tr>
      <w:tr w:rsidR="004601EE" w:rsidRPr="00131078" w14:paraId="5252B706"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69ACEE91"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3</w:t>
            </w:r>
          </w:p>
        </w:tc>
        <w:tc>
          <w:tcPr>
            <w:tcW w:w="5479" w:type="dxa"/>
            <w:tcBorders>
              <w:top w:val="single" w:sz="4" w:space="0" w:color="auto"/>
              <w:left w:val="single" w:sz="4" w:space="0" w:color="auto"/>
              <w:bottom w:val="single" w:sz="4" w:space="0" w:color="auto"/>
              <w:right w:val="single" w:sz="4" w:space="0" w:color="auto"/>
            </w:tcBorders>
            <w:hideMark/>
          </w:tcPr>
          <w:p w14:paraId="2A491FB9"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harm the essential interests of the Parliament</w:t>
            </w:r>
          </w:p>
        </w:tc>
      </w:tr>
      <w:tr w:rsidR="004601EE" w:rsidRPr="00131078" w14:paraId="4F7F15E3"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4A445192"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4</w:t>
            </w:r>
          </w:p>
        </w:tc>
        <w:tc>
          <w:tcPr>
            <w:tcW w:w="5479" w:type="dxa"/>
            <w:tcBorders>
              <w:top w:val="single" w:sz="4" w:space="0" w:color="auto"/>
              <w:left w:val="single" w:sz="4" w:space="0" w:color="auto"/>
              <w:bottom w:val="single" w:sz="4" w:space="0" w:color="auto"/>
              <w:right w:val="single" w:sz="4" w:space="0" w:color="auto"/>
            </w:tcBorders>
            <w:hideMark/>
          </w:tcPr>
          <w:p w14:paraId="39FA3990"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seriously harm the essential interests of the Parliament</w:t>
            </w:r>
          </w:p>
        </w:tc>
      </w:tr>
    </w:tbl>
    <w:p w14:paraId="597797BB"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Confidentiality</w:t>
      </w:r>
    </w:p>
    <w:tbl>
      <w:tblPr>
        <w:tblpPr w:leftFromText="180" w:rightFromText="180" w:vertAnchor="text" w:horzAnchor="margin" w:tblpXSpec="center" w:tblpYSpec="bottom"/>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1"/>
        <w:gridCol w:w="5475"/>
      </w:tblGrid>
      <w:tr w:rsidR="004601EE" w:rsidRPr="00131078" w14:paraId="396FCA3A" w14:textId="77777777" w:rsidTr="004601EE">
        <w:tc>
          <w:tcPr>
            <w:tcW w:w="941" w:type="dxa"/>
            <w:tcBorders>
              <w:top w:val="single" w:sz="4" w:space="0" w:color="auto"/>
              <w:left w:val="single" w:sz="4" w:space="0" w:color="auto"/>
              <w:bottom w:val="single" w:sz="4" w:space="0" w:color="auto"/>
              <w:right w:val="single" w:sz="4" w:space="0" w:color="auto"/>
            </w:tcBorders>
            <w:shd w:val="clear" w:color="auto" w:fill="E5DFEC"/>
            <w:hideMark/>
          </w:tcPr>
          <w:p w14:paraId="5C04BAD9"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Level</w:t>
            </w:r>
          </w:p>
        </w:tc>
        <w:tc>
          <w:tcPr>
            <w:tcW w:w="5475" w:type="dxa"/>
            <w:tcBorders>
              <w:top w:val="single" w:sz="4" w:space="0" w:color="auto"/>
              <w:left w:val="single" w:sz="4" w:space="0" w:color="auto"/>
              <w:bottom w:val="single" w:sz="4" w:space="0" w:color="auto"/>
              <w:right w:val="single" w:sz="4" w:space="0" w:color="auto"/>
            </w:tcBorders>
            <w:shd w:val="clear" w:color="auto" w:fill="E5DFEC"/>
            <w:hideMark/>
          </w:tcPr>
          <w:p w14:paraId="3C80EF79" w14:textId="77777777" w:rsidR="004601EE" w:rsidRPr="00131078" w:rsidRDefault="004601EE" w:rsidP="00D95FA1">
            <w:pPr>
              <w:jc w:val="center"/>
              <w:rPr>
                <w:rFonts w:asciiTheme="minorHAnsi" w:hAnsiTheme="minorHAnsi" w:cs="Arial"/>
                <w:sz w:val="18"/>
                <w:szCs w:val="18"/>
              </w:rPr>
            </w:pPr>
            <w:r w:rsidRPr="00131078">
              <w:rPr>
                <w:rFonts w:asciiTheme="minorHAnsi" w:hAnsiTheme="minorHAnsi" w:cs="Arial"/>
                <w:sz w:val="18"/>
                <w:szCs w:val="18"/>
              </w:rPr>
              <w:t>Data confidentiality</w:t>
            </w:r>
          </w:p>
        </w:tc>
      </w:tr>
      <w:tr w:rsidR="004601EE" w:rsidRPr="00131078" w14:paraId="07E08938"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10ADE1AC"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0</w:t>
            </w:r>
          </w:p>
        </w:tc>
        <w:tc>
          <w:tcPr>
            <w:tcW w:w="5475" w:type="dxa"/>
            <w:tcBorders>
              <w:top w:val="single" w:sz="4" w:space="0" w:color="auto"/>
              <w:left w:val="single" w:sz="4" w:space="0" w:color="auto"/>
              <w:bottom w:val="single" w:sz="4" w:space="0" w:color="auto"/>
              <w:right w:val="single" w:sz="4" w:space="0" w:color="auto"/>
            </w:tcBorders>
            <w:hideMark/>
          </w:tcPr>
          <w:p w14:paraId="79B74BB6"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 xml:space="preserve">Public </w:t>
            </w:r>
          </w:p>
        </w:tc>
      </w:tr>
      <w:tr w:rsidR="004601EE" w:rsidRPr="00131078" w14:paraId="3A149AA3"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4BFCE5CF"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1</w:t>
            </w:r>
          </w:p>
        </w:tc>
        <w:tc>
          <w:tcPr>
            <w:tcW w:w="5475" w:type="dxa"/>
            <w:tcBorders>
              <w:top w:val="single" w:sz="4" w:space="0" w:color="auto"/>
              <w:left w:val="single" w:sz="4" w:space="0" w:color="auto"/>
              <w:bottom w:val="single" w:sz="4" w:space="0" w:color="auto"/>
              <w:right w:val="single" w:sz="4" w:space="0" w:color="auto"/>
            </w:tcBorders>
            <w:hideMark/>
          </w:tcPr>
          <w:p w14:paraId="40092671"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Other confidential information</w:t>
            </w:r>
          </w:p>
        </w:tc>
      </w:tr>
      <w:tr w:rsidR="004601EE" w:rsidRPr="00131078" w14:paraId="4149F831"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437D3409"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2</w:t>
            </w:r>
          </w:p>
        </w:tc>
        <w:tc>
          <w:tcPr>
            <w:tcW w:w="5475" w:type="dxa"/>
            <w:tcBorders>
              <w:top w:val="single" w:sz="4" w:space="0" w:color="auto"/>
              <w:left w:val="single" w:sz="4" w:space="0" w:color="auto"/>
              <w:bottom w:val="single" w:sz="4" w:space="0" w:color="auto"/>
              <w:right w:val="single" w:sz="4" w:space="0" w:color="auto"/>
            </w:tcBorders>
            <w:hideMark/>
          </w:tcPr>
          <w:p w14:paraId="3542086C"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 xml:space="preserve">RESTREINT UE / EU RESTRICTED </w:t>
            </w:r>
          </w:p>
        </w:tc>
      </w:tr>
      <w:tr w:rsidR="004601EE" w:rsidRPr="00131078" w14:paraId="30F08C3C"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4DC34B4A"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3</w:t>
            </w:r>
          </w:p>
        </w:tc>
        <w:tc>
          <w:tcPr>
            <w:tcW w:w="5475" w:type="dxa"/>
            <w:tcBorders>
              <w:top w:val="single" w:sz="4" w:space="0" w:color="auto"/>
              <w:left w:val="single" w:sz="4" w:space="0" w:color="auto"/>
              <w:bottom w:val="single" w:sz="4" w:space="0" w:color="auto"/>
              <w:right w:val="single" w:sz="4" w:space="0" w:color="auto"/>
            </w:tcBorders>
            <w:hideMark/>
          </w:tcPr>
          <w:p w14:paraId="582C2767"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CONFIDENTIEL UE / EU CONFIDENTIAL</w:t>
            </w:r>
          </w:p>
        </w:tc>
      </w:tr>
      <w:tr w:rsidR="004601EE" w:rsidRPr="00131078" w14:paraId="2F7D51C7"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1740B044"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4</w:t>
            </w:r>
          </w:p>
        </w:tc>
        <w:tc>
          <w:tcPr>
            <w:tcW w:w="5475" w:type="dxa"/>
            <w:tcBorders>
              <w:top w:val="single" w:sz="4" w:space="0" w:color="auto"/>
              <w:left w:val="single" w:sz="4" w:space="0" w:color="auto"/>
              <w:bottom w:val="single" w:sz="4" w:space="0" w:color="auto"/>
              <w:right w:val="single" w:sz="4" w:space="0" w:color="auto"/>
            </w:tcBorders>
            <w:hideMark/>
          </w:tcPr>
          <w:p w14:paraId="27B6EBB5"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 xml:space="preserve">SECRET UE / EU SECRET </w:t>
            </w:r>
          </w:p>
        </w:tc>
      </w:tr>
    </w:tbl>
    <w:p w14:paraId="75B6FCA8" w14:textId="77777777" w:rsidR="004601EE" w:rsidRPr="00131078" w:rsidRDefault="004601EE" w:rsidP="004601EE">
      <w:pPr>
        <w:rPr>
          <w:rFonts w:asciiTheme="minorHAnsi" w:hAnsiTheme="minorHAnsi"/>
          <w:sz w:val="20"/>
          <w:szCs w:val="20"/>
        </w:rPr>
      </w:pPr>
    </w:p>
    <w:p w14:paraId="0807B02C" w14:textId="77777777" w:rsidR="004601EE" w:rsidRPr="00131078" w:rsidRDefault="004601EE" w:rsidP="004601EE">
      <w:pPr>
        <w:rPr>
          <w:rFonts w:asciiTheme="minorHAnsi" w:hAnsiTheme="minorHAnsi"/>
          <w:sz w:val="20"/>
          <w:szCs w:val="20"/>
        </w:rPr>
      </w:pPr>
    </w:p>
    <w:p w14:paraId="29FE3445" w14:textId="77777777" w:rsidR="004601EE" w:rsidRPr="00131078" w:rsidRDefault="004601EE" w:rsidP="004601EE">
      <w:pPr>
        <w:rPr>
          <w:rFonts w:asciiTheme="minorHAnsi" w:hAnsiTheme="minorHAnsi"/>
          <w:sz w:val="20"/>
          <w:szCs w:val="20"/>
        </w:rPr>
      </w:pPr>
    </w:p>
    <w:p w14:paraId="1827FBF5" w14:textId="77777777" w:rsidR="004601EE" w:rsidRPr="00131078" w:rsidRDefault="004601EE" w:rsidP="004601EE">
      <w:pPr>
        <w:rPr>
          <w:rFonts w:asciiTheme="minorHAnsi" w:hAnsiTheme="minorHAnsi"/>
          <w:sz w:val="20"/>
          <w:szCs w:val="20"/>
        </w:rPr>
      </w:pPr>
    </w:p>
    <w:p w14:paraId="50F9A505" w14:textId="77777777" w:rsidR="004601EE" w:rsidRPr="00131078" w:rsidRDefault="004601EE" w:rsidP="004601EE">
      <w:pPr>
        <w:rPr>
          <w:rFonts w:asciiTheme="minorHAnsi" w:hAnsiTheme="minorHAnsi"/>
          <w:sz w:val="20"/>
          <w:szCs w:val="20"/>
        </w:rPr>
      </w:pPr>
    </w:p>
    <w:p w14:paraId="143C8171" w14:textId="77777777" w:rsidR="004601EE" w:rsidRPr="00131078" w:rsidRDefault="004601EE" w:rsidP="004601EE">
      <w:pPr>
        <w:rPr>
          <w:rFonts w:asciiTheme="minorHAnsi" w:hAnsiTheme="minorHAnsi"/>
          <w:sz w:val="20"/>
          <w:szCs w:val="20"/>
        </w:rPr>
      </w:pPr>
    </w:p>
    <w:p w14:paraId="703E909C"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Notes</w:t>
      </w:r>
    </w:p>
    <w:p w14:paraId="2B3E923B" w14:textId="77777777" w:rsidR="004601EE" w:rsidRPr="00131078" w:rsidRDefault="004601EE" w:rsidP="004601EE">
      <w:pPr>
        <w:pStyle w:val="ListParagraph"/>
        <w:numPr>
          <w:ilvl w:val="0"/>
          <w:numId w:val="23"/>
        </w:numPr>
        <w:rPr>
          <w:rFonts w:asciiTheme="minorHAnsi" w:hAnsiTheme="minorHAnsi"/>
          <w:sz w:val="20"/>
          <w:szCs w:val="20"/>
        </w:rPr>
      </w:pPr>
      <w:r w:rsidRPr="00131078">
        <w:rPr>
          <w:rFonts w:asciiTheme="minorHAnsi" w:hAnsiTheme="minorHAnsi"/>
          <w:sz w:val="20"/>
          <w:szCs w:val="20"/>
        </w:rPr>
        <w:t>This max</w:t>
      </w:r>
      <w:r w:rsidR="00644837" w:rsidRPr="00131078">
        <w:rPr>
          <w:rFonts w:asciiTheme="minorHAnsi" w:hAnsiTheme="minorHAnsi"/>
          <w:sz w:val="20"/>
          <w:szCs w:val="20"/>
        </w:rPr>
        <w:t>imum</w:t>
      </w:r>
      <w:r w:rsidRPr="00131078">
        <w:rPr>
          <w:rFonts w:asciiTheme="minorHAnsi" w:hAnsiTheme="minorHAnsi"/>
          <w:sz w:val="20"/>
          <w:szCs w:val="20"/>
        </w:rPr>
        <w:t xml:space="preserve"> level of unavailability cannot be guaranteed today by the standard IT platform: alternative processes/tools need to be studied (e.g. back-up application, implementation of a parallel business process</w:t>
      </w:r>
      <w:r w:rsidR="003F1AF2" w:rsidRPr="00131078">
        <w:rPr>
          <w:rFonts w:asciiTheme="minorHAnsi" w:hAnsiTheme="minorHAnsi"/>
          <w:sz w:val="20"/>
          <w:szCs w:val="20"/>
        </w:rPr>
        <w:t>, etc.</w:t>
      </w:r>
      <w:r w:rsidRPr="00131078">
        <w:rPr>
          <w:rFonts w:asciiTheme="minorHAnsi" w:hAnsiTheme="minorHAnsi"/>
          <w:sz w:val="20"/>
          <w:szCs w:val="20"/>
        </w:rPr>
        <w:t>).</w:t>
      </w:r>
    </w:p>
    <w:p w14:paraId="1A7CA818" w14:textId="77777777" w:rsidR="004601EE" w:rsidRPr="00131078" w:rsidRDefault="004601EE" w:rsidP="004601EE">
      <w:pPr>
        <w:pStyle w:val="ListParagraph"/>
        <w:numPr>
          <w:ilvl w:val="0"/>
          <w:numId w:val="23"/>
        </w:numPr>
        <w:rPr>
          <w:rFonts w:asciiTheme="minorHAnsi" w:hAnsiTheme="minorHAnsi"/>
          <w:sz w:val="20"/>
          <w:szCs w:val="20"/>
        </w:rPr>
      </w:pPr>
      <w:r w:rsidRPr="00131078">
        <w:rPr>
          <w:rFonts w:asciiTheme="minorHAnsi" w:hAnsiTheme="minorHAnsi"/>
          <w:sz w:val="20"/>
          <w:szCs w:val="20"/>
        </w:rPr>
        <w:t>See Bureau decision of 15 April 2013 "Rules governing the treatment of confidential Information by the European Parliament".</w:t>
      </w:r>
    </w:p>
    <w:p w14:paraId="3B495F36" w14:textId="77777777" w:rsidR="00A130EC" w:rsidRPr="00131078" w:rsidRDefault="00A130EC" w:rsidP="004601EE">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The security needs and relevant BREQ shall be used for the planning of tests for Information Systems. If you are a Project Manager in charge of the implementation, please contact the test coordinator at Reception Testing Service when using the planning documents </w:t>
      </w:r>
      <w:hyperlink r:id="rId17" w:history="1">
        <w:r w:rsidRPr="00131078">
          <w:rPr>
            <w:rStyle w:val="Hyperlink"/>
            <w:rFonts w:asciiTheme="minorHAnsi" w:hAnsiTheme="minorHAnsi"/>
            <w:sz w:val="20"/>
            <w:szCs w:val="20"/>
          </w:rPr>
          <w:t>MTP</w:t>
        </w:r>
      </w:hyperlink>
      <w:r w:rsidRPr="00131078">
        <w:rPr>
          <w:rFonts w:asciiTheme="minorHAnsi" w:hAnsiTheme="minorHAnsi"/>
          <w:sz w:val="20"/>
          <w:szCs w:val="20"/>
        </w:rPr>
        <w:t xml:space="preserve"> and TAS.</w:t>
      </w:r>
    </w:p>
    <w:p w14:paraId="08D660D4" w14:textId="77777777" w:rsidR="004601EE" w:rsidRPr="00131078" w:rsidRDefault="004601EE" w:rsidP="004601EE">
      <w:pPr>
        <w:rPr>
          <w:rFonts w:asciiTheme="minorHAnsi" w:hAnsiTheme="minorHAnsi"/>
          <w:sz w:val="20"/>
          <w:szCs w:val="20"/>
        </w:rPr>
      </w:pPr>
    </w:p>
    <w:p w14:paraId="234D6010" w14:textId="77777777" w:rsidR="000C4DA4" w:rsidRPr="00131078" w:rsidRDefault="001221AB" w:rsidP="005664FA">
      <w:pPr>
        <w:pStyle w:val="Heading1"/>
        <w:numPr>
          <w:ilvl w:val="0"/>
          <w:numId w:val="1"/>
        </w:numPr>
        <w:rPr>
          <w:rFonts w:asciiTheme="minorHAnsi" w:hAnsiTheme="minorHAnsi"/>
          <w:b/>
        </w:rPr>
      </w:pPr>
      <w:bookmarkStart w:id="107" w:name="_Toc461006452"/>
      <w:r w:rsidRPr="00131078">
        <w:rPr>
          <w:rFonts w:asciiTheme="minorHAnsi" w:hAnsiTheme="minorHAnsi"/>
          <w:b/>
        </w:rPr>
        <w:lastRenderedPageBreak/>
        <w:t xml:space="preserve">ANNEXES for the Initial Business </w:t>
      </w:r>
      <w:commentRangeStart w:id="108"/>
      <w:r w:rsidRPr="00131078">
        <w:rPr>
          <w:rFonts w:asciiTheme="minorHAnsi" w:hAnsiTheme="minorHAnsi"/>
          <w:b/>
        </w:rPr>
        <w:t>Case</w:t>
      </w:r>
      <w:bookmarkEnd w:id="91"/>
      <w:bookmarkEnd w:id="92"/>
      <w:bookmarkEnd w:id="93"/>
      <w:commentRangeEnd w:id="108"/>
      <w:r w:rsidR="007E6D48">
        <w:rPr>
          <w:rStyle w:val="CommentReference"/>
          <w:bCs w:val="0"/>
          <w:smallCaps w:val="0"/>
          <w:kern w:val="0"/>
          <w:szCs w:val="20"/>
          <w:lang w:val="en-US" w:eastAsia="ja-JP"/>
        </w:rPr>
        <w:commentReference w:id="108"/>
      </w:r>
      <w:bookmarkEnd w:id="107"/>
    </w:p>
    <w:p w14:paraId="6A6AFE62" w14:textId="77777777" w:rsidR="00976F9D" w:rsidRPr="00131078" w:rsidRDefault="002522F8" w:rsidP="005664FA">
      <w:pPr>
        <w:pStyle w:val="Heading2"/>
        <w:numPr>
          <w:ilvl w:val="1"/>
          <w:numId w:val="1"/>
        </w:numPr>
        <w:spacing w:after="60"/>
        <w:ind w:left="1418" w:hanging="851"/>
        <w:rPr>
          <w:rFonts w:asciiTheme="minorHAnsi" w:hAnsiTheme="minorHAnsi"/>
          <w:sz w:val="20"/>
          <w:szCs w:val="20"/>
          <w:lang w:val="en-GB"/>
        </w:rPr>
      </w:pPr>
      <w:bookmarkStart w:id="109" w:name="_Toc461006453"/>
      <w:r w:rsidRPr="00131078">
        <w:rPr>
          <w:rFonts w:asciiTheme="minorHAnsi" w:hAnsiTheme="minorHAnsi"/>
          <w:sz w:val="20"/>
          <w:szCs w:val="20"/>
          <w:lang w:val="en-GB"/>
        </w:rPr>
        <w:t>Annex - Business Requirements l</w:t>
      </w:r>
      <w:r w:rsidR="00976F9D" w:rsidRPr="00131078">
        <w:rPr>
          <w:rFonts w:asciiTheme="minorHAnsi" w:hAnsiTheme="minorHAnsi"/>
          <w:sz w:val="20"/>
          <w:szCs w:val="20"/>
          <w:lang w:val="en-GB"/>
        </w:rPr>
        <w:t>og</w:t>
      </w:r>
      <w:bookmarkEnd w:id="109"/>
    </w:p>
    <w:p w14:paraId="25ADD4C3" w14:textId="77777777" w:rsidR="00976F9D" w:rsidRPr="00131078" w:rsidRDefault="00976F9D" w:rsidP="00976F9D">
      <w:pPr>
        <w:pStyle w:val="Guidancenotprinted"/>
        <w:rPr>
          <w:rFonts w:asciiTheme="minorHAnsi" w:hAnsiTheme="minorHAnsi"/>
          <w:b/>
          <w:sz w:val="20"/>
          <w:szCs w:val="20"/>
        </w:rPr>
      </w:pPr>
      <w:r w:rsidRPr="00131078">
        <w:rPr>
          <w:rFonts w:asciiTheme="minorHAnsi" w:hAnsiTheme="minorHAnsi"/>
          <w:b/>
          <w:sz w:val="20"/>
          <w:szCs w:val="20"/>
        </w:rPr>
        <w:t xml:space="preserve">Refer to or insert your </w:t>
      </w:r>
      <w:r w:rsidR="002522F8" w:rsidRPr="00131078">
        <w:rPr>
          <w:rFonts w:asciiTheme="minorHAnsi" w:hAnsiTheme="minorHAnsi"/>
          <w:b/>
          <w:sz w:val="20"/>
          <w:szCs w:val="20"/>
        </w:rPr>
        <w:t>Business Requirements</w:t>
      </w:r>
      <w:r w:rsidRPr="00131078">
        <w:rPr>
          <w:rFonts w:asciiTheme="minorHAnsi" w:hAnsiTheme="minorHAnsi"/>
          <w:b/>
          <w:sz w:val="20"/>
          <w:szCs w:val="20"/>
        </w:rPr>
        <w:t xml:space="preserve"> log.</w:t>
      </w:r>
    </w:p>
    <w:p w14:paraId="18C80A8B" w14:textId="77777777" w:rsidR="000C4DA4" w:rsidRPr="00131078" w:rsidRDefault="000C4DA4" w:rsidP="000C4DA4">
      <w:pPr>
        <w:rPr>
          <w:rFonts w:asciiTheme="minorHAnsi" w:hAnsiTheme="minorHAnsi"/>
          <w:b/>
          <w:sz w:val="20"/>
          <w:szCs w:val="20"/>
        </w:rPr>
      </w:pPr>
    </w:p>
    <w:p w14:paraId="4D4937D5" w14:textId="77777777" w:rsidR="001221AB" w:rsidRPr="00131078" w:rsidRDefault="001221AB" w:rsidP="005664FA">
      <w:pPr>
        <w:pStyle w:val="Heading2"/>
        <w:numPr>
          <w:ilvl w:val="1"/>
          <w:numId w:val="1"/>
        </w:numPr>
        <w:spacing w:after="60"/>
        <w:ind w:left="1418" w:hanging="851"/>
        <w:rPr>
          <w:rFonts w:asciiTheme="minorHAnsi" w:hAnsiTheme="minorHAnsi"/>
          <w:sz w:val="20"/>
          <w:szCs w:val="20"/>
          <w:lang w:val="en-GB"/>
        </w:rPr>
      </w:pPr>
      <w:bookmarkStart w:id="110" w:name="_Toc461006454"/>
      <w:r w:rsidRPr="00131078">
        <w:rPr>
          <w:rFonts w:asciiTheme="minorHAnsi" w:hAnsiTheme="minorHAnsi"/>
          <w:sz w:val="20"/>
          <w:szCs w:val="20"/>
          <w:lang w:val="en-GB"/>
        </w:rPr>
        <w:t xml:space="preserve">Annex - Business Case </w:t>
      </w:r>
      <w:r w:rsidR="00E94BBE" w:rsidRPr="00131078">
        <w:rPr>
          <w:rFonts w:asciiTheme="minorHAnsi" w:hAnsiTheme="minorHAnsi"/>
          <w:sz w:val="20"/>
          <w:szCs w:val="20"/>
          <w:lang w:val="en-GB"/>
        </w:rPr>
        <w:t xml:space="preserve">Methodological </w:t>
      </w:r>
      <w:r w:rsidRPr="00131078">
        <w:rPr>
          <w:rFonts w:asciiTheme="minorHAnsi" w:hAnsiTheme="minorHAnsi"/>
          <w:sz w:val="20"/>
          <w:szCs w:val="20"/>
          <w:lang w:val="en-GB"/>
        </w:rPr>
        <w:t>Review</w:t>
      </w:r>
      <w:bookmarkEnd w:id="110"/>
    </w:p>
    <w:p w14:paraId="0CEFCF35" w14:textId="77777777" w:rsidR="001221AB" w:rsidRPr="00131078" w:rsidRDefault="001221AB" w:rsidP="001221AB">
      <w:pPr>
        <w:pStyle w:val="Guidancenotprinted"/>
        <w:rPr>
          <w:rFonts w:asciiTheme="minorHAnsi" w:hAnsiTheme="minorHAnsi"/>
          <w:b/>
          <w:sz w:val="20"/>
          <w:szCs w:val="20"/>
        </w:rPr>
      </w:pPr>
      <w:r w:rsidRPr="00131078">
        <w:rPr>
          <w:rFonts w:asciiTheme="minorHAnsi" w:hAnsiTheme="minorHAnsi"/>
          <w:b/>
          <w:sz w:val="20"/>
          <w:szCs w:val="20"/>
        </w:rPr>
        <w:t xml:space="preserve">Business Case </w:t>
      </w:r>
      <w:r w:rsidR="00E94BBE" w:rsidRPr="00131078">
        <w:rPr>
          <w:rFonts w:asciiTheme="minorHAnsi" w:hAnsiTheme="minorHAnsi"/>
          <w:b/>
          <w:sz w:val="20"/>
          <w:szCs w:val="20"/>
        </w:rPr>
        <w:t>Methodological Review completed</w:t>
      </w:r>
      <w:r w:rsidRPr="00131078">
        <w:rPr>
          <w:rFonts w:asciiTheme="minorHAnsi" w:hAnsiTheme="minorHAnsi"/>
          <w:b/>
          <w:sz w:val="20"/>
          <w:szCs w:val="20"/>
        </w:rPr>
        <w:t xml:space="preserve"> by</w:t>
      </w:r>
      <w:r w:rsidR="000B55CF" w:rsidRPr="00131078">
        <w:rPr>
          <w:rFonts w:asciiTheme="minorHAnsi" w:hAnsiTheme="minorHAnsi"/>
          <w:b/>
          <w:sz w:val="20"/>
          <w:szCs w:val="20"/>
        </w:rPr>
        <w:t xml:space="preserve"> the</w:t>
      </w:r>
      <w:r w:rsidRPr="00131078">
        <w:rPr>
          <w:rFonts w:asciiTheme="minorHAnsi" w:hAnsiTheme="minorHAnsi"/>
          <w:b/>
          <w:sz w:val="20"/>
          <w:szCs w:val="20"/>
        </w:rPr>
        <w:t xml:space="preserve"> </w:t>
      </w:r>
      <w:r w:rsidR="00E94BBE" w:rsidRPr="00131078">
        <w:rPr>
          <w:rFonts w:asciiTheme="minorHAnsi" w:hAnsiTheme="minorHAnsi"/>
          <w:b/>
          <w:sz w:val="20"/>
          <w:szCs w:val="20"/>
        </w:rPr>
        <w:t xml:space="preserve">BPM Expert from </w:t>
      </w:r>
      <w:r w:rsidR="00866108" w:rsidRPr="00131078">
        <w:rPr>
          <w:rFonts w:asciiTheme="minorHAnsi" w:hAnsiTheme="minorHAnsi"/>
          <w:b/>
          <w:sz w:val="20"/>
          <w:szCs w:val="20"/>
        </w:rPr>
        <w:t>ITEC</w:t>
      </w:r>
      <w:r w:rsidRPr="00131078">
        <w:rPr>
          <w:rFonts w:asciiTheme="minorHAnsi" w:hAnsiTheme="minorHAnsi"/>
          <w:b/>
          <w:sz w:val="20"/>
          <w:szCs w:val="20"/>
        </w:rPr>
        <w:t>-</w:t>
      </w:r>
      <w:r w:rsidR="007D5A57" w:rsidRPr="00131078">
        <w:rPr>
          <w:rFonts w:asciiTheme="minorHAnsi" w:hAnsiTheme="minorHAnsi"/>
          <w:b/>
          <w:sz w:val="20"/>
          <w:szCs w:val="20"/>
        </w:rPr>
        <w:t>BPM</w:t>
      </w:r>
      <w:r w:rsidR="009F1C6D" w:rsidRPr="00131078">
        <w:rPr>
          <w:rFonts w:asciiTheme="minorHAnsi" w:hAnsiTheme="minorHAnsi"/>
          <w:b/>
          <w:sz w:val="20"/>
          <w:szCs w:val="20"/>
        </w:rPr>
        <w:t xml:space="preserve"> </w:t>
      </w:r>
      <w:r w:rsidR="000B55CF" w:rsidRPr="00131078">
        <w:rPr>
          <w:rFonts w:asciiTheme="minorHAnsi" w:hAnsiTheme="minorHAnsi"/>
          <w:b/>
          <w:sz w:val="20"/>
          <w:szCs w:val="20"/>
        </w:rPr>
        <w:t>Service</w:t>
      </w:r>
      <w:r w:rsidR="00E94BBE" w:rsidRPr="00131078">
        <w:rPr>
          <w:rFonts w:asciiTheme="minorHAnsi" w:hAnsiTheme="minorHAnsi"/>
          <w:b/>
          <w:sz w:val="20"/>
          <w:szCs w:val="20"/>
        </w:rPr>
        <w:t xml:space="preserve"> and answered by the</w:t>
      </w:r>
      <w:r w:rsidR="009F1C6D" w:rsidRPr="00131078">
        <w:rPr>
          <w:rFonts w:asciiTheme="minorHAnsi" w:hAnsiTheme="minorHAnsi"/>
          <w:b/>
          <w:sz w:val="20"/>
          <w:szCs w:val="20"/>
        </w:rPr>
        <w:t xml:space="preserve"> </w:t>
      </w:r>
      <w:r w:rsidR="00D705F0" w:rsidRPr="00131078">
        <w:rPr>
          <w:rFonts w:asciiTheme="minorHAnsi" w:hAnsiTheme="minorHAnsi"/>
          <w:b/>
          <w:sz w:val="20"/>
          <w:szCs w:val="20"/>
        </w:rPr>
        <w:t>Business Owner-MOA</w:t>
      </w:r>
      <w:r w:rsidR="009F1C6D" w:rsidRPr="00131078">
        <w:rPr>
          <w:rFonts w:asciiTheme="minorHAnsi" w:hAnsiTheme="minorHAnsi"/>
          <w:b/>
          <w:sz w:val="20"/>
          <w:szCs w:val="20"/>
        </w:rPr>
        <w:t xml:space="preserve"> </w:t>
      </w:r>
      <w:r w:rsidR="00D705F0" w:rsidRPr="00131078">
        <w:rPr>
          <w:rFonts w:asciiTheme="minorHAnsi" w:hAnsiTheme="minorHAnsi"/>
          <w:b/>
          <w:sz w:val="20"/>
          <w:szCs w:val="20"/>
        </w:rPr>
        <w:t>(</w:t>
      </w:r>
      <w:r w:rsidR="009F1C6D" w:rsidRPr="00131078">
        <w:rPr>
          <w:rFonts w:asciiTheme="minorHAnsi" w:hAnsiTheme="minorHAnsi"/>
          <w:b/>
          <w:sz w:val="20"/>
          <w:szCs w:val="20"/>
        </w:rPr>
        <w:t>supported by the</w:t>
      </w:r>
      <w:r w:rsidR="00E94BBE" w:rsidRPr="00131078">
        <w:rPr>
          <w:rFonts w:asciiTheme="minorHAnsi" w:hAnsiTheme="minorHAnsi"/>
          <w:b/>
          <w:sz w:val="20"/>
          <w:szCs w:val="20"/>
        </w:rPr>
        <w:t xml:space="preserve"> Business Analyst</w:t>
      </w:r>
      <w:r w:rsidR="00D705F0" w:rsidRPr="00131078">
        <w:rPr>
          <w:rFonts w:asciiTheme="minorHAnsi" w:hAnsiTheme="minorHAnsi"/>
          <w:b/>
          <w:sz w:val="20"/>
          <w:szCs w:val="20"/>
        </w:rPr>
        <w:t>)</w:t>
      </w:r>
      <w:r w:rsidR="009F1C6D" w:rsidRPr="00131078">
        <w:rPr>
          <w:rFonts w:asciiTheme="minorHAnsi" w:hAnsiTheme="minorHAnsi"/>
          <w:b/>
          <w:sz w:val="20"/>
          <w:szCs w:val="20"/>
        </w:rPr>
        <w:t>.</w:t>
      </w:r>
    </w:p>
    <w:p w14:paraId="66ECDC26" w14:textId="77777777" w:rsidR="001221AB" w:rsidRPr="00131078" w:rsidRDefault="00E94BBE" w:rsidP="002C773C">
      <w:pPr>
        <w:pStyle w:val="Guidancenotprinted"/>
        <w:rPr>
          <w:rFonts w:asciiTheme="minorHAnsi" w:hAnsiTheme="minorHAnsi"/>
          <w:b/>
          <w:sz w:val="20"/>
          <w:szCs w:val="20"/>
        </w:rPr>
      </w:pPr>
      <w:r w:rsidRPr="00131078">
        <w:rPr>
          <w:rFonts w:asciiTheme="minorHAnsi" w:hAnsiTheme="minorHAnsi"/>
          <w:b/>
          <w:sz w:val="20"/>
          <w:szCs w:val="20"/>
        </w:rPr>
        <w:t xml:space="preserve">The </w:t>
      </w:r>
      <w:r w:rsidR="00404D23" w:rsidRPr="00131078">
        <w:rPr>
          <w:rFonts w:asciiTheme="minorHAnsi" w:hAnsiTheme="minorHAnsi"/>
          <w:b/>
          <w:sz w:val="20"/>
          <w:szCs w:val="20"/>
        </w:rPr>
        <w:t xml:space="preserve">Business Case Methodological Review table </w:t>
      </w:r>
      <w:r w:rsidRPr="00131078">
        <w:rPr>
          <w:rFonts w:asciiTheme="minorHAnsi" w:hAnsiTheme="minorHAnsi"/>
          <w:b/>
          <w:sz w:val="20"/>
          <w:szCs w:val="20"/>
        </w:rPr>
        <w:t xml:space="preserve">is to facilitate the collect of all remarks, comments and modifications proposed during the </w:t>
      </w:r>
      <w:r w:rsidR="00404D23" w:rsidRPr="00131078">
        <w:rPr>
          <w:rFonts w:asciiTheme="minorHAnsi" w:hAnsiTheme="minorHAnsi"/>
          <w:b/>
          <w:sz w:val="20"/>
          <w:szCs w:val="20"/>
        </w:rPr>
        <w:t>methodological review of the initial Business Case.</w:t>
      </w:r>
      <w:r w:rsidRPr="00131078">
        <w:rPr>
          <w:rFonts w:asciiTheme="minorHAnsi" w:hAnsiTheme="minorHAnsi"/>
          <w:b/>
          <w:sz w:val="20"/>
          <w:szCs w:val="20"/>
        </w:rPr>
        <w:t xml:space="preserve"> Its objectives are to ease the validation process, and to keep track o</w:t>
      </w:r>
      <w:r w:rsidR="00E23CD2" w:rsidRPr="00131078">
        <w:rPr>
          <w:rFonts w:asciiTheme="minorHAnsi" w:hAnsiTheme="minorHAnsi"/>
          <w:b/>
          <w:sz w:val="20"/>
          <w:szCs w:val="20"/>
        </w:rPr>
        <w:t>f all the remarks and decisions</w:t>
      </w:r>
      <w:r w:rsidRPr="00131078">
        <w:rPr>
          <w:rFonts w:asciiTheme="minorHAnsi" w:hAnsiTheme="minorHAnsi"/>
          <w:b/>
          <w:sz w:val="20"/>
          <w:szCs w:val="20"/>
        </w:rPr>
        <w:t>.</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419"/>
        <w:gridCol w:w="1029"/>
        <w:gridCol w:w="1203"/>
        <w:gridCol w:w="4534"/>
        <w:gridCol w:w="2443"/>
      </w:tblGrid>
      <w:tr w:rsidR="00E94BBE" w:rsidRPr="00131078" w14:paraId="1E2B529F" w14:textId="77777777" w:rsidTr="00C80693">
        <w:trPr>
          <w:trHeight w:val="246"/>
        </w:trPr>
        <w:tc>
          <w:tcPr>
            <w:tcW w:w="216" w:type="pct"/>
            <w:shd w:val="clear" w:color="auto" w:fill="8064A2"/>
          </w:tcPr>
          <w:p w14:paraId="27C68AFA"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ID</w:t>
            </w:r>
          </w:p>
        </w:tc>
        <w:tc>
          <w:tcPr>
            <w:tcW w:w="535" w:type="pct"/>
            <w:shd w:val="clear" w:color="auto" w:fill="8064A2"/>
          </w:tcPr>
          <w:p w14:paraId="06CE6540"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 xml:space="preserve">Initials of the </w:t>
            </w:r>
            <w:r w:rsidR="00404D23" w:rsidRPr="00131078">
              <w:rPr>
                <w:rFonts w:asciiTheme="minorHAnsi" w:hAnsiTheme="minorHAnsi"/>
                <w:b/>
                <w:color w:val="FFFFFF"/>
                <w:sz w:val="20"/>
                <w:szCs w:val="20"/>
              </w:rPr>
              <w:t>reviewer</w:t>
            </w:r>
          </w:p>
        </w:tc>
        <w:tc>
          <w:tcPr>
            <w:tcW w:w="625" w:type="pct"/>
            <w:shd w:val="clear" w:color="auto" w:fill="8064A2"/>
          </w:tcPr>
          <w:p w14:paraId="370F0637"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Chapter, paragraph, etc.</w:t>
            </w:r>
          </w:p>
        </w:tc>
        <w:tc>
          <w:tcPr>
            <w:tcW w:w="2355" w:type="pct"/>
            <w:shd w:val="clear" w:color="auto" w:fill="8064A2"/>
          </w:tcPr>
          <w:p w14:paraId="566E4E23"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Remark</w:t>
            </w:r>
          </w:p>
        </w:tc>
        <w:tc>
          <w:tcPr>
            <w:tcW w:w="1269" w:type="pct"/>
            <w:shd w:val="clear" w:color="auto" w:fill="8064A2"/>
          </w:tcPr>
          <w:p w14:paraId="60B86C9B" w14:textId="77777777" w:rsidR="00E94BBE" w:rsidRPr="00131078" w:rsidRDefault="00404D23"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Answer</w:t>
            </w:r>
          </w:p>
        </w:tc>
      </w:tr>
      <w:tr w:rsidR="00E94BBE" w:rsidRPr="00131078" w14:paraId="1F302176" w14:textId="77777777" w:rsidTr="00C80693">
        <w:trPr>
          <w:trHeight w:val="246"/>
        </w:trPr>
        <w:tc>
          <w:tcPr>
            <w:tcW w:w="216" w:type="pct"/>
            <w:shd w:val="clear" w:color="auto" w:fill="auto"/>
          </w:tcPr>
          <w:p w14:paraId="7F0D6F35"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w:t>
            </w:r>
          </w:p>
        </w:tc>
        <w:tc>
          <w:tcPr>
            <w:tcW w:w="535" w:type="pct"/>
            <w:shd w:val="clear" w:color="auto" w:fill="auto"/>
          </w:tcPr>
          <w:p w14:paraId="41702F1A"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7CBD330"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1718AA4"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6BE083E0" w14:textId="77777777" w:rsidR="00E94BBE" w:rsidRPr="00131078" w:rsidRDefault="00E94BBE" w:rsidP="00F82680">
            <w:pPr>
              <w:rPr>
                <w:rFonts w:asciiTheme="minorHAnsi" w:hAnsiTheme="minorHAnsi" w:cs="Arial"/>
                <w:sz w:val="20"/>
                <w:szCs w:val="20"/>
              </w:rPr>
            </w:pPr>
          </w:p>
        </w:tc>
      </w:tr>
      <w:tr w:rsidR="00E94BBE" w:rsidRPr="00131078" w14:paraId="30AFF007" w14:textId="77777777" w:rsidTr="00C80693">
        <w:trPr>
          <w:trHeight w:val="246"/>
        </w:trPr>
        <w:tc>
          <w:tcPr>
            <w:tcW w:w="216" w:type="pct"/>
            <w:shd w:val="clear" w:color="auto" w:fill="auto"/>
          </w:tcPr>
          <w:p w14:paraId="148073BA"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2</w:t>
            </w:r>
          </w:p>
        </w:tc>
        <w:tc>
          <w:tcPr>
            <w:tcW w:w="535" w:type="pct"/>
            <w:shd w:val="clear" w:color="auto" w:fill="auto"/>
          </w:tcPr>
          <w:p w14:paraId="1EE46177"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3A7BE33B"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DC90F79"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656361E8" w14:textId="77777777" w:rsidR="00E94BBE" w:rsidRPr="00131078" w:rsidRDefault="00E94BBE" w:rsidP="00F82680">
            <w:pPr>
              <w:rPr>
                <w:rFonts w:asciiTheme="minorHAnsi" w:hAnsiTheme="minorHAnsi" w:cs="Arial"/>
                <w:sz w:val="20"/>
                <w:szCs w:val="20"/>
              </w:rPr>
            </w:pPr>
          </w:p>
        </w:tc>
      </w:tr>
      <w:tr w:rsidR="00E94BBE" w:rsidRPr="00131078" w14:paraId="7DC1095D" w14:textId="77777777" w:rsidTr="00C80693">
        <w:trPr>
          <w:trHeight w:val="246"/>
        </w:trPr>
        <w:tc>
          <w:tcPr>
            <w:tcW w:w="216" w:type="pct"/>
            <w:shd w:val="clear" w:color="auto" w:fill="auto"/>
          </w:tcPr>
          <w:p w14:paraId="689801D9"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3</w:t>
            </w:r>
          </w:p>
        </w:tc>
        <w:tc>
          <w:tcPr>
            <w:tcW w:w="535" w:type="pct"/>
            <w:shd w:val="clear" w:color="auto" w:fill="auto"/>
          </w:tcPr>
          <w:p w14:paraId="2A8BE2B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538523C7"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5BA63F5"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4A997F9A" w14:textId="77777777" w:rsidR="00E94BBE" w:rsidRPr="00131078" w:rsidRDefault="00E94BBE" w:rsidP="00F82680">
            <w:pPr>
              <w:rPr>
                <w:rFonts w:asciiTheme="minorHAnsi" w:hAnsiTheme="minorHAnsi" w:cs="Arial"/>
                <w:sz w:val="20"/>
                <w:szCs w:val="20"/>
              </w:rPr>
            </w:pPr>
          </w:p>
        </w:tc>
      </w:tr>
      <w:tr w:rsidR="00E94BBE" w:rsidRPr="00131078" w14:paraId="26A4D428" w14:textId="77777777" w:rsidTr="00C80693">
        <w:trPr>
          <w:trHeight w:val="246"/>
        </w:trPr>
        <w:tc>
          <w:tcPr>
            <w:tcW w:w="216" w:type="pct"/>
            <w:shd w:val="clear" w:color="auto" w:fill="auto"/>
          </w:tcPr>
          <w:p w14:paraId="71912D7E"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4</w:t>
            </w:r>
          </w:p>
        </w:tc>
        <w:tc>
          <w:tcPr>
            <w:tcW w:w="535" w:type="pct"/>
            <w:shd w:val="clear" w:color="auto" w:fill="auto"/>
          </w:tcPr>
          <w:p w14:paraId="698B2C9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1B3A7366"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2C69E207"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7510F571" w14:textId="77777777" w:rsidR="00E94BBE" w:rsidRPr="00131078" w:rsidRDefault="00E94BBE" w:rsidP="00F82680">
            <w:pPr>
              <w:rPr>
                <w:rFonts w:asciiTheme="minorHAnsi" w:hAnsiTheme="minorHAnsi" w:cs="Arial"/>
                <w:sz w:val="20"/>
                <w:szCs w:val="20"/>
              </w:rPr>
            </w:pPr>
          </w:p>
        </w:tc>
      </w:tr>
      <w:tr w:rsidR="00E94BBE" w:rsidRPr="00131078" w14:paraId="35C93E90" w14:textId="77777777" w:rsidTr="00C80693">
        <w:trPr>
          <w:trHeight w:val="246"/>
        </w:trPr>
        <w:tc>
          <w:tcPr>
            <w:tcW w:w="216" w:type="pct"/>
            <w:shd w:val="clear" w:color="auto" w:fill="auto"/>
          </w:tcPr>
          <w:p w14:paraId="1C6BCFC9"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5</w:t>
            </w:r>
          </w:p>
        </w:tc>
        <w:tc>
          <w:tcPr>
            <w:tcW w:w="535" w:type="pct"/>
            <w:shd w:val="clear" w:color="auto" w:fill="auto"/>
          </w:tcPr>
          <w:p w14:paraId="6F0F0FE8"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2FE238D5"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14AB1F78"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03E2FB24" w14:textId="77777777" w:rsidR="00E94BBE" w:rsidRPr="00131078" w:rsidRDefault="00E94BBE" w:rsidP="00F82680">
            <w:pPr>
              <w:rPr>
                <w:rFonts w:asciiTheme="minorHAnsi" w:hAnsiTheme="minorHAnsi" w:cs="Arial"/>
                <w:sz w:val="20"/>
                <w:szCs w:val="20"/>
              </w:rPr>
            </w:pPr>
          </w:p>
        </w:tc>
      </w:tr>
      <w:tr w:rsidR="00E94BBE" w:rsidRPr="00131078" w14:paraId="19AA52BB" w14:textId="77777777" w:rsidTr="00C80693">
        <w:trPr>
          <w:trHeight w:val="246"/>
        </w:trPr>
        <w:tc>
          <w:tcPr>
            <w:tcW w:w="216" w:type="pct"/>
            <w:shd w:val="clear" w:color="auto" w:fill="auto"/>
          </w:tcPr>
          <w:p w14:paraId="0471F3C8"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6</w:t>
            </w:r>
          </w:p>
        </w:tc>
        <w:tc>
          <w:tcPr>
            <w:tcW w:w="535" w:type="pct"/>
            <w:shd w:val="clear" w:color="auto" w:fill="auto"/>
          </w:tcPr>
          <w:p w14:paraId="22A1EE7D"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3946F90B"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72CCE758"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9D41EB2" w14:textId="77777777" w:rsidR="00E94BBE" w:rsidRPr="00131078" w:rsidRDefault="00E94BBE" w:rsidP="00F82680">
            <w:pPr>
              <w:rPr>
                <w:rFonts w:asciiTheme="minorHAnsi" w:hAnsiTheme="minorHAnsi" w:cs="Arial"/>
                <w:sz w:val="20"/>
                <w:szCs w:val="20"/>
              </w:rPr>
            </w:pPr>
          </w:p>
        </w:tc>
      </w:tr>
      <w:tr w:rsidR="00E94BBE" w:rsidRPr="00131078" w14:paraId="6CC33BB5" w14:textId="77777777" w:rsidTr="00C80693">
        <w:trPr>
          <w:trHeight w:val="246"/>
        </w:trPr>
        <w:tc>
          <w:tcPr>
            <w:tcW w:w="216" w:type="pct"/>
            <w:shd w:val="clear" w:color="auto" w:fill="auto"/>
          </w:tcPr>
          <w:p w14:paraId="36348F06"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7</w:t>
            </w:r>
          </w:p>
        </w:tc>
        <w:tc>
          <w:tcPr>
            <w:tcW w:w="535" w:type="pct"/>
            <w:shd w:val="clear" w:color="auto" w:fill="auto"/>
          </w:tcPr>
          <w:p w14:paraId="195FB0C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70D5C5F"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269D6415"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7F153C9C" w14:textId="77777777" w:rsidR="00E94BBE" w:rsidRPr="00131078" w:rsidRDefault="00E94BBE" w:rsidP="00F82680">
            <w:pPr>
              <w:rPr>
                <w:rFonts w:asciiTheme="minorHAnsi" w:hAnsiTheme="minorHAnsi" w:cs="Arial"/>
                <w:sz w:val="20"/>
                <w:szCs w:val="20"/>
              </w:rPr>
            </w:pPr>
          </w:p>
        </w:tc>
      </w:tr>
      <w:tr w:rsidR="00E94BBE" w:rsidRPr="00131078" w14:paraId="30CC22FB" w14:textId="77777777" w:rsidTr="00C80693">
        <w:trPr>
          <w:trHeight w:val="246"/>
        </w:trPr>
        <w:tc>
          <w:tcPr>
            <w:tcW w:w="216" w:type="pct"/>
            <w:shd w:val="clear" w:color="auto" w:fill="auto"/>
          </w:tcPr>
          <w:p w14:paraId="18D68585"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8</w:t>
            </w:r>
          </w:p>
        </w:tc>
        <w:tc>
          <w:tcPr>
            <w:tcW w:w="535" w:type="pct"/>
            <w:shd w:val="clear" w:color="auto" w:fill="auto"/>
          </w:tcPr>
          <w:p w14:paraId="78CCEF0B"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68FB6DE2"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10B35EBB"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4C45E76D" w14:textId="77777777" w:rsidR="00E94BBE" w:rsidRPr="00131078" w:rsidRDefault="00E94BBE" w:rsidP="00F82680">
            <w:pPr>
              <w:rPr>
                <w:rFonts w:asciiTheme="minorHAnsi" w:hAnsiTheme="minorHAnsi" w:cs="Arial"/>
                <w:sz w:val="20"/>
                <w:szCs w:val="20"/>
              </w:rPr>
            </w:pPr>
          </w:p>
        </w:tc>
      </w:tr>
      <w:tr w:rsidR="00E94BBE" w:rsidRPr="00131078" w14:paraId="10AA2ECB" w14:textId="77777777" w:rsidTr="00C80693">
        <w:trPr>
          <w:trHeight w:val="246"/>
        </w:trPr>
        <w:tc>
          <w:tcPr>
            <w:tcW w:w="216" w:type="pct"/>
            <w:shd w:val="clear" w:color="auto" w:fill="auto"/>
          </w:tcPr>
          <w:p w14:paraId="2266BD9E"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9</w:t>
            </w:r>
          </w:p>
        </w:tc>
        <w:tc>
          <w:tcPr>
            <w:tcW w:w="535" w:type="pct"/>
            <w:shd w:val="clear" w:color="auto" w:fill="auto"/>
          </w:tcPr>
          <w:p w14:paraId="5A852658"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411CF6E7"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0F38DC34"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13647A08" w14:textId="77777777" w:rsidR="00E94BBE" w:rsidRPr="00131078" w:rsidRDefault="00E94BBE" w:rsidP="00F82680">
            <w:pPr>
              <w:rPr>
                <w:rFonts w:asciiTheme="minorHAnsi" w:hAnsiTheme="minorHAnsi" w:cs="Arial"/>
                <w:sz w:val="20"/>
                <w:szCs w:val="20"/>
              </w:rPr>
            </w:pPr>
          </w:p>
        </w:tc>
      </w:tr>
      <w:tr w:rsidR="00E94BBE" w:rsidRPr="00131078" w14:paraId="645ED023" w14:textId="77777777" w:rsidTr="00C80693">
        <w:trPr>
          <w:trHeight w:val="246"/>
        </w:trPr>
        <w:tc>
          <w:tcPr>
            <w:tcW w:w="216" w:type="pct"/>
            <w:shd w:val="clear" w:color="auto" w:fill="auto"/>
          </w:tcPr>
          <w:p w14:paraId="6BD1E9D3"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10</w:t>
            </w:r>
          </w:p>
        </w:tc>
        <w:tc>
          <w:tcPr>
            <w:tcW w:w="535" w:type="pct"/>
            <w:shd w:val="clear" w:color="auto" w:fill="auto"/>
          </w:tcPr>
          <w:p w14:paraId="6F0439D0"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102ACBA3"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54D2F56B"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C1DF578" w14:textId="77777777" w:rsidR="00E94BBE" w:rsidRPr="00131078" w:rsidRDefault="00E94BBE" w:rsidP="00F82680">
            <w:pPr>
              <w:rPr>
                <w:rFonts w:asciiTheme="minorHAnsi" w:hAnsiTheme="minorHAnsi" w:cs="Arial"/>
                <w:sz w:val="20"/>
                <w:szCs w:val="20"/>
              </w:rPr>
            </w:pPr>
          </w:p>
        </w:tc>
      </w:tr>
      <w:tr w:rsidR="00E94BBE" w:rsidRPr="00131078" w14:paraId="002C1C44" w14:textId="77777777" w:rsidTr="00C80693">
        <w:trPr>
          <w:trHeight w:val="246"/>
        </w:trPr>
        <w:tc>
          <w:tcPr>
            <w:tcW w:w="216" w:type="pct"/>
            <w:shd w:val="clear" w:color="auto" w:fill="auto"/>
          </w:tcPr>
          <w:p w14:paraId="2463BCDD"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11</w:t>
            </w:r>
          </w:p>
        </w:tc>
        <w:tc>
          <w:tcPr>
            <w:tcW w:w="535" w:type="pct"/>
            <w:shd w:val="clear" w:color="auto" w:fill="auto"/>
          </w:tcPr>
          <w:p w14:paraId="21511E3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4000D2BC"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7AA15D52"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1B8609A1" w14:textId="77777777" w:rsidR="00E94BBE" w:rsidRPr="00131078" w:rsidRDefault="00E94BBE" w:rsidP="00F82680">
            <w:pPr>
              <w:rPr>
                <w:rFonts w:asciiTheme="minorHAnsi" w:hAnsiTheme="minorHAnsi" w:cs="Arial"/>
                <w:sz w:val="20"/>
                <w:szCs w:val="20"/>
              </w:rPr>
            </w:pPr>
          </w:p>
        </w:tc>
      </w:tr>
      <w:tr w:rsidR="00E94BBE" w:rsidRPr="00131078" w14:paraId="718A6D18" w14:textId="77777777" w:rsidTr="00C80693">
        <w:trPr>
          <w:trHeight w:val="246"/>
        </w:trPr>
        <w:tc>
          <w:tcPr>
            <w:tcW w:w="216" w:type="pct"/>
            <w:shd w:val="clear" w:color="auto" w:fill="auto"/>
          </w:tcPr>
          <w:p w14:paraId="374507B6"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12</w:t>
            </w:r>
          </w:p>
        </w:tc>
        <w:tc>
          <w:tcPr>
            <w:tcW w:w="535" w:type="pct"/>
            <w:shd w:val="clear" w:color="auto" w:fill="auto"/>
          </w:tcPr>
          <w:p w14:paraId="6E45B4FF"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33D87BD"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6A8CFCC1"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DC96091" w14:textId="77777777" w:rsidR="00E94BBE" w:rsidRPr="00131078" w:rsidRDefault="00E94BBE" w:rsidP="00F82680">
            <w:pPr>
              <w:rPr>
                <w:rFonts w:asciiTheme="minorHAnsi" w:hAnsiTheme="minorHAnsi" w:cs="Arial"/>
                <w:sz w:val="20"/>
                <w:szCs w:val="20"/>
              </w:rPr>
            </w:pPr>
          </w:p>
        </w:tc>
      </w:tr>
      <w:tr w:rsidR="00E94BBE" w:rsidRPr="00131078" w14:paraId="67323136" w14:textId="77777777" w:rsidTr="00C80693">
        <w:trPr>
          <w:trHeight w:val="246"/>
        </w:trPr>
        <w:tc>
          <w:tcPr>
            <w:tcW w:w="216" w:type="pct"/>
            <w:shd w:val="clear" w:color="auto" w:fill="auto"/>
          </w:tcPr>
          <w:p w14:paraId="66882A6D"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13</w:t>
            </w:r>
          </w:p>
        </w:tc>
        <w:tc>
          <w:tcPr>
            <w:tcW w:w="535" w:type="pct"/>
            <w:shd w:val="clear" w:color="auto" w:fill="auto"/>
          </w:tcPr>
          <w:p w14:paraId="10D0896B"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2B347DFA"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17D1AAD4"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619333AC" w14:textId="77777777" w:rsidR="00E94BBE" w:rsidRPr="00131078" w:rsidRDefault="00E94BBE" w:rsidP="00F82680">
            <w:pPr>
              <w:rPr>
                <w:rFonts w:asciiTheme="minorHAnsi" w:hAnsiTheme="minorHAnsi" w:cs="Arial"/>
                <w:sz w:val="20"/>
                <w:szCs w:val="20"/>
              </w:rPr>
            </w:pPr>
          </w:p>
        </w:tc>
      </w:tr>
      <w:tr w:rsidR="00E94BBE" w:rsidRPr="00131078" w14:paraId="087E63BE" w14:textId="77777777" w:rsidTr="00C80693">
        <w:trPr>
          <w:trHeight w:val="246"/>
        </w:trPr>
        <w:tc>
          <w:tcPr>
            <w:tcW w:w="216" w:type="pct"/>
            <w:shd w:val="clear" w:color="auto" w:fill="auto"/>
          </w:tcPr>
          <w:p w14:paraId="0B96DBC2"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14</w:t>
            </w:r>
          </w:p>
        </w:tc>
        <w:tc>
          <w:tcPr>
            <w:tcW w:w="535" w:type="pct"/>
            <w:shd w:val="clear" w:color="auto" w:fill="auto"/>
          </w:tcPr>
          <w:p w14:paraId="35794D9C"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9A332FD"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54E7DB2A"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5DCFD07E" w14:textId="77777777" w:rsidR="00E94BBE" w:rsidRPr="00131078" w:rsidRDefault="00E94BBE" w:rsidP="00F82680">
            <w:pPr>
              <w:rPr>
                <w:rFonts w:asciiTheme="minorHAnsi" w:hAnsiTheme="minorHAnsi" w:cs="Arial"/>
                <w:sz w:val="20"/>
                <w:szCs w:val="20"/>
              </w:rPr>
            </w:pPr>
          </w:p>
        </w:tc>
      </w:tr>
      <w:tr w:rsidR="00E94BBE" w:rsidRPr="00131078" w14:paraId="43D574CB" w14:textId="77777777" w:rsidTr="00C80693">
        <w:trPr>
          <w:trHeight w:val="246"/>
        </w:trPr>
        <w:tc>
          <w:tcPr>
            <w:tcW w:w="216" w:type="pct"/>
            <w:shd w:val="clear" w:color="auto" w:fill="auto"/>
          </w:tcPr>
          <w:p w14:paraId="73C52E10"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15</w:t>
            </w:r>
          </w:p>
        </w:tc>
        <w:tc>
          <w:tcPr>
            <w:tcW w:w="535" w:type="pct"/>
            <w:shd w:val="clear" w:color="auto" w:fill="auto"/>
          </w:tcPr>
          <w:p w14:paraId="6E8504EF"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01B3F09"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04DF9A3"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A6EB2FD" w14:textId="77777777" w:rsidR="00E94BBE" w:rsidRPr="00131078" w:rsidRDefault="00E94BBE" w:rsidP="00F82680">
            <w:pPr>
              <w:rPr>
                <w:rFonts w:asciiTheme="minorHAnsi" w:hAnsiTheme="minorHAnsi" w:cs="Arial"/>
                <w:sz w:val="20"/>
                <w:szCs w:val="20"/>
              </w:rPr>
            </w:pPr>
          </w:p>
        </w:tc>
      </w:tr>
    </w:tbl>
    <w:p w14:paraId="6EEE6443" w14:textId="77777777" w:rsidR="0032607E" w:rsidRPr="00131078" w:rsidRDefault="001221AB" w:rsidP="005664FA">
      <w:pPr>
        <w:pStyle w:val="Heading1"/>
        <w:numPr>
          <w:ilvl w:val="0"/>
          <w:numId w:val="1"/>
        </w:numPr>
        <w:rPr>
          <w:rFonts w:asciiTheme="minorHAnsi" w:hAnsiTheme="minorHAnsi"/>
          <w:b/>
        </w:rPr>
      </w:pPr>
      <w:bookmarkStart w:id="111" w:name="_Toc461006455"/>
      <w:r w:rsidRPr="00131078">
        <w:rPr>
          <w:rFonts w:asciiTheme="minorHAnsi" w:hAnsiTheme="minorHAnsi"/>
          <w:b/>
        </w:rPr>
        <w:lastRenderedPageBreak/>
        <w:t xml:space="preserve">ANNEXES for </w:t>
      </w:r>
      <w:r w:rsidR="00901604" w:rsidRPr="00131078">
        <w:rPr>
          <w:rFonts w:asciiTheme="minorHAnsi" w:hAnsiTheme="minorHAnsi"/>
          <w:b/>
        </w:rPr>
        <w:t>IT Requirements Analysis</w:t>
      </w:r>
      <w:bookmarkEnd w:id="111"/>
    </w:p>
    <w:p w14:paraId="4A895A59" w14:textId="77777777" w:rsidR="000C4DA4" w:rsidRPr="00131078" w:rsidRDefault="00B5028E" w:rsidP="005664FA">
      <w:pPr>
        <w:pStyle w:val="Heading2"/>
        <w:numPr>
          <w:ilvl w:val="1"/>
          <w:numId w:val="1"/>
        </w:numPr>
        <w:spacing w:after="60"/>
        <w:ind w:left="1418" w:hanging="851"/>
        <w:rPr>
          <w:rFonts w:asciiTheme="minorHAnsi" w:hAnsiTheme="minorHAnsi"/>
          <w:sz w:val="20"/>
          <w:szCs w:val="20"/>
          <w:lang w:val="en-GB"/>
        </w:rPr>
      </w:pPr>
      <w:bookmarkStart w:id="112" w:name="_Toc461006456"/>
      <w:r w:rsidRPr="00131078">
        <w:rPr>
          <w:rFonts w:asciiTheme="minorHAnsi" w:hAnsiTheme="minorHAnsi"/>
          <w:sz w:val="20"/>
          <w:szCs w:val="20"/>
          <w:lang w:val="en-GB"/>
        </w:rPr>
        <w:t xml:space="preserve">Annex - </w:t>
      </w:r>
      <w:r w:rsidR="001221AB" w:rsidRPr="00131078">
        <w:rPr>
          <w:rFonts w:asciiTheme="minorHAnsi" w:hAnsiTheme="minorHAnsi"/>
          <w:sz w:val="20"/>
          <w:szCs w:val="20"/>
          <w:lang w:val="en-GB"/>
        </w:rPr>
        <w:t>IT Scenario Feasibility</w:t>
      </w:r>
      <w:bookmarkEnd w:id="112"/>
    </w:p>
    <w:p w14:paraId="125BD37D" w14:textId="77777777" w:rsidR="00866108" w:rsidRPr="00131078" w:rsidRDefault="00866108" w:rsidP="00866108">
      <w:pPr>
        <w:pStyle w:val="Guidancenotprinted"/>
        <w:rPr>
          <w:rFonts w:asciiTheme="minorHAnsi" w:hAnsiTheme="minorHAnsi"/>
          <w:b/>
          <w:sz w:val="20"/>
          <w:szCs w:val="20"/>
        </w:rPr>
      </w:pPr>
      <w:r w:rsidRPr="00131078">
        <w:rPr>
          <w:rFonts w:asciiTheme="minorHAnsi" w:hAnsiTheme="minorHAnsi"/>
          <w:b/>
          <w:sz w:val="20"/>
          <w:szCs w:val="20"/>
        </w:rPr>
        <w:t xml:space="preserve">Refer </w:t>
      </w:r>
      <w:r w:rsidR="000B55CF" w:rsidRPr="00131078">
        <w:rPr>
          <w:rFonts w:asciiTheme="minorHAnsi" w:hAnsiTheme="minorHAnsi"/>
          <w:b/>
          <w:sz w:val="20"/>
          <w:szCs w:val="20"/>
        </w:rPr>
        <w:t xml:space="preserve">to </w:t>
      </w:r>
      <w:r w:rsidRPr="00131078">
        <w:rPr>
          <w:rFonts w:asciiTheme="minorHAnsi" w:hAnsiTheme="minorHAnsi"/>
          <w:b/>
          <w:sz w:val="20"/>
          <w:szCs w:val="20"/>
        </w:rPr>
        <w:t>or insert the document provided by ITEC-</w:t>
      </w:r>
      <w:r w:rsidR="00C911F8" w:rsidRPr="00131078">
        <w:rPr>
          <w:rFonts w:asciiTheme="minorHAnsi" w:hAnsiTheme="minorHAnsi"/>
          <w:b/>
          <w:sz w:val="20"/>
          <w:szCs w:val="20"/>
        </w:rPr>
        <w:t>CONCEPT</w:t>
      </w:r>
      <w:r w:rsidR="000B55CF" w:rsidRPr="00131078">
        <w:rPr>
          <w:rFonts w:asciiTheme="minorHAnsi" w:hAnsiTheme="minorHAnsi"/>
          <w:b/>
          <w:sz w:val="20"/>
          <w:szCs w:val="20"/>
        </w:rPr>
        <w:t xml:space="preserve"> Unit</w:t>
      </w:r>
      <w:r w:rsidRPr="00131078">
        <w:rPr>
          <w:rFonts w:asciiTheme="minorHAnsi" w:hAnsiTheme="minorHAnsi"/>
          <w:b/>
          <w:sz w:val="20"/>
          <w:szCs w:val="20"/>
        </w:rPr>
        <w:t xml:space="preserve"> </w:t>
      </w:r>
    </w:p>
    <w:p w14:paraId="67CD1D01" w14:textId="77777777" w:rsidR="00866108" w:rsidRPr="00131078" w:rsidRDefault="00866108" w:rsidP="00866108">
      <w:pPr>
        <w:rPr>
          <w:rFonts w:asciiTheme="minorHAnsi" w:hAnsiTheme="minorHAnsi"/>
          <w:b/>
          <w:sz w:val="20"/>
          <w:szCs w:val="20"/>
        </w:rPr>
      </w:pPr>
    </w:p>
    <w:p w14:paraId="42DE8ADA" w14:textId="77777777" w:rsidR="001221AB" w:rsidRPr="00131078" w:rsidRDefault="00B5028E" w:rsidP="005664FA">
      <w:pPr>
        <w:pStyle w:val="Heading2"/>
        <w:numPr>
          <w:ilvl w:val="1"/>
          <w:numId w:val="1"/>
        </w:numPr>
        <w:spacing w:after="60"/>
        <w:ind w:left="1418" w:hanging="851"/>
        <w:rPr>
          <w:rFonts w:asciiTheme="minorHAnsi" w:hAnsiTheme="minorHAnsi"/>
          <w:sz w:val="20"/>
          <w:szCs w:val="20"/>
          <w:lang w:val="en-GB"/>
        </w:rPr>
      </w:pPr>
      <w:bookmarkStart w:id="113" w:name="_Toc461006457"/>
      <w:r w:rsidRPr="00131078">
        <w:rPr>
          <w:rFonts w:asciiTheme="minorHAnsi" w:hAnsiTheme="minorHAnsi"/>
          <w:sz w:val="20"/>
          <w:szCs w:val="20"/>
          <w:lang w:val="en-GB"/>
        </w:rPr>
        <w:t xml:space="preserve">Annex - </w:t>
      </w:r>
      <w:r w:rsidR="001221AB" w:rsidRPr="00131078">
        <w:rPr>
          <w:rFonts w:asciiTheme="minorHAnsi" w:hAnsiTheme="minorHAnsi"/>
          <w:sz w:val="20"/>
          <w:szCs w:val="20"/>
          <w:lang w:val="en-GB"/>
        </w:rPr>
        <w:t xml:space="preserve">IT </w:t>
      </w:r>
      <w:r w:rsidR="00E16758" w:rsidRPr="00131078">
        <w:rPr>
          <w:rFonts w:asciiTheme="minorHAnsi" w:hAnsiTheme="minorHAnsi"/>
          <w:sz w:val="20"/>
          <w:szCs w:val="20"/>
          <w:lang w:val="en-GB"/>
        </w:rPr>
        <w:t>Financial Costs and Benefits / scenario</w:t>
      </w:r>
      <w:bookmarkEnd w:id="113"/>
    </w:p>
    <w:p w14:paraId="6E819EB7" w14:textId="77777777" w:rsidR="000B55CF" w:rsidRPr="00131078" w:rsidRDefault="000B55CF" w:rsidP="000B55CF">
      <w:pPr>
        <w:pStyle w:val="Guidancenotprinted"/>
        <w:rPr>
          <w:rFonts w:asciiTheme="minorHAnsi" w:hAnsiTheme="minorHAnsi"/>
          <w:b/>
          <w:sz w:val="20"/>
          <w:szCs w:val="20"/>
        </w:rPr>
      </w:pPr>
      <w:r w:rsidRPr="00131078">
        <w:rPr>
          <w:rFonts w:asciiTheme="minorHAnsi" w:hAnsiTheme="minorHAnsi"/>
          <w:b/>
          <w:sz w:val="20"/>
          <w:szCs w:val="20"/>
        </w:rPr>
        <w:t>Refer to or insert the document provided by ITEC-</w:t>
      </w:r>
      <w:r w:rsidR="00C911F8" w:rsidRPr="00131078">
        <w:rPr>
          <w:rFonts w:asciiTheme="minorHAnsi" w:hAnsiTheme="minorHAnsi"/>
          <w:b/>
          <w:sz w:val="20"/>
          <w:szCs w:val="20"/>
        </w:rPr>
        <w:t>CONCEPT</w:t>
      </w:r>
      <w:r w:rsidRPr="00131078">
        <w:rPr>
          <w:rFonts w:asciiTheme="minorHAnsi" w:hAnsiTheme="minorHAnsi"/>
          <w:b/>
          <w:sz w:val="20"/>
          <w:szCs w:val="20"/>
        </w:rPr>
        <w:t xml:space="preserve"> Unit </w:t>
      </w:r>
    </w:p>
    <w:p w14:paraId="7DB2C44B" w14:textId="77777777" w:rsidR="000B55CF" w:rsidRPr="00131078" w:rsidRDefault="000B55CF" w:rsidP="000B55CF">
      <w:pPr>
        <w:rPr>
          <w:rFonts w:asciiTheme="minorHAnsi" w:hAnsiTheme="minorHAnsi"/>
          <w:b/>
          <w:sz w:val="20"/>
          <w:szCs w:val="20"/>
        </w:rPr>
      </w:pPr>
    </w:p>
    <w:p w14:paraId="4E216E27" w14:textId="77777777" w:rsidR="00D33D98" w:rsidRPr="00131078" w:rsidRDefault="00D269A9" w:rsidP="005664FA">
      <w:pPr>
        <w:pStyle w:val="Heading1"/>
        <w:numPr>
          <w:ilvl w:val="0"/>
          <w:numId w:val="1"/>
        </w:numPr>
        <w:rPr>
          <w:rFonts w:asciiTheme="minorHAnsi" w:hAnsiTheme="minorHAnsi"/>
          <w:b/>
        </w:rPr>
      </w:pPr>
      <w:bookmarkStart w:id="114" w:name="_Toc343177406"/>
      <w:bookmarkStart w:id="115" w:name="_Toc461006458"/>
      <w:bookmarkStart w:id="116" w:name="_Toc127238672"/>
      <w:bookmarkStart w:id="117" w:name="_Toc216171225"/>
      <w:bookmarkEnd w:id="5"/>
      <w:r w:rsidRPr="00131078">
        <w:rPr>
          <w:rFonts w:asciiTheme="minorHAnsi" w:hAnsiTheme="minorHAnsi"/>
          <w:b/>
        </w:rPr>
        <w:lastRenderedPageBreak/>
        <w:t>A</w:t>
      </w:r>
      <w:r w:rsidR="00515167" w:rsidRPr="00131078">
        <w:rPr>
          <w:rFonts w:asciiTheme="minorHAnsi" w:hAnsiTheme="minorHAnsi"/>
          <w:b/>
        </w:rPr>
        <w:t>NNEX</w:t>
      </w:r>
      <w:r w:rsidRPr="00131078">
        <w:rPr>
          <w:rFonts w:asciiTheme="minorHAnsi" w:hAnsiTheme="minorHAnsi"/>
          <w:b/>
        </w:rPr>
        <w:t xml:space="preserve"> - Document c</w:t>
      </w:r>
      <w:r w:rsidR="00D33D98" w:rsidRPr="00131078">
        <w:rPr>
          <w:rFonts w:asciiTheme="minorHAnsi" w:hAnsiTheme="minorHAnsi"/>
          <w:b/>
        </w:rPr>
        <w:t>ontrol</w:t>
      </w:r>
      <w:bookmarkEnd w:id="114"/>
      <w:bookmarkEnd w:id="115"/>
    </w:p>
    <w:p w14:paraId="738BA036" w14:textId="77777777" w:rsidR="00D33D98" w:rsidRPr="00131078" w:rsidRDefault="00D33D98" w:rsidP="005664FA">
      <w:pPr>
        <w:pStyle w:val="Heading2"/>
        <w:numPr>
          <w:ilvl w:val="1"/>
          <w:numId w:val="1"/>
        </w:numPr>
        <w:rPr>
          <w:rFonts w:asciiTheme="minorHAnsi" w:hAnsiTheme="minorHAnsi"/>
          <w:sz w:val="20"/>
          <w:szCs w:val="20"/>
          <w:lang w:val="en-GB"/>
        </w:rPr>
      </w:pPr>
      <w:bookmarkStart w:id="118" w:name="_Toc343177407"/>
      <w:bookmarkStart w:id="119" w:name="_Toc461006459"/>
      <w:r w:rsidRPr="00131078">
        <w:rPr>
          <w:rFonts w:asciiTheme="minorHAnsi" w:hAnsiTheme="minorHAnsi"/>
          <w:sz w:val="20"/>
          <w:szCs w:val="20"/>
          <w:lang w:val="en-GB"/>
        </w:rPr>
        <w:t>Circulation</w:t>
      </w:r>
      <w:bookmarkEnd w:id="118"/>
      <w:bookmarkEnd w:id="1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2154"/>
        <w:gridCol w:w="2690"/>
        <w:gridCol w:w="2990"/>
        <w:gridCol w:w="897"/>
        <w:gridCol w:w="897"/>
      </w:tblGrid>
      <w:tr w:rsidR="00D33D98" w:rsidRPr="00131078" w14:paraId="35716911" w14:textId="77777777" w:rsidTr="00C27140">
        <w:trPr>
          <w:trHeight w:val="307"/>
          <w:tblHeader/>
        </w:trPr>
        <w:tc>
          <w:tcPr>
            <w:tcW w:w="1118" w:type="pct"/>
            <w:shd w:val="clear" w:color="auto" w:fill="C0C0C0"/>
            <w:vAlign w:val="center"/>
          </w:tcPr>
          <w:p w14:paraId="4E8E33D9" w14:textId="77777777" w:rsidR="00D33D98" w:rsidRPr="00131078" w:rsidRDefault="00D33D98"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DG or Company</w:t>
            </w:r>
          </w:p>
        </w:tc>
        <w:tc>
          <w:tcPr>
            <w:tcW w:w="1397" w:type="pct"/>
            <w:shd w:val="clear" w:color="auto" w:fill="C0C0C0"/>
            <w:vAlign w:val="center"/>
          </w:tcPr>
          <w:p w14:paraId="4067EBF7" w14:textId="77777777" w:rsidR="00D33D98" w:rsidRPr="00131078" w:rsidRDefault="00D33D98" w:rsidP="00C25BCA">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Role</w:t>
            </w:r>
          </w:p>
        </w:tc>
        <w:tc>
          <w:tcPr>
            <w:tcW w:w="2019" w:type="pct"/>
            <w:gridSpan w:val="2"/>
            <w:shd w:val="clear" w:color="auto" w:fill="C0C0C0"/>
            <w:vAlign w:val="center"/>
          </w:tcPr>
          <w:p w14:paraId="6DD43E4A" w14:textId="77777777" w:rsidR="00D33D98" w:rsidRPr="00131078" w:rsidRDefault="00D33D98"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Name/Initials</w:t>
            </w:r>
          </w:p>
        </w:tc>
        <w:tc>
          <w:tcPr>
            <w:tcW w:w="466" w:type="pct"/>
            <w:shd w:val="clear" w:color="auto" w:fill="C0C0C0"/>
            <w:vAlign w:val="center"/>
          </w:tcPr>
          <w:p w14:paraId="02669BBE" w14:textId="77777777" w:rsidR="00D33D98" w:rsidRPr="00131078" w:rsidRDefault="00A529ED"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E</w:t>
            </w:r>
            <w:r w:rsidR="00D33D98" w:rsidRPr="00131078">
              <w:rPr>
                <w:rFonts w:asciiTheme="minorHAnsi" w:hAnsiTheme="minorHAnsi"/>
                <w:sz w:val="20"/>
                <w:szCs w:val="20"/>
              </w:rPr>
              <w:t>R</w:t>
            </w:r>
            <w:r w:rsidRPr="00131078">
              <w:rPr>
                <w:rFonts w:asciiTheme="minorHAnsi" w:hAnsiTheme="minorHAnsi"/>
                <w:sz w:val="20"/>
                <w:szCs w:val="20"/>
              </w:rPr>
              <w:t>I</w:t>
            </w:r>
            <w:r w:rsidR="00D33D98" w:rsidRPr="00131078">
              <w:rPr>
                <w:rFonts w:asciiTheme="minorHAnsi" w:hAnsiTheme="minorHAnsi"/>
                <w:sz w:val="20"/>
                <w:szCs w:val="20"/>
              </w:rPr>
              <w:t>C</w:t>
            </w:r>
            <w:r w:rsidRPr="00131078">
              <w:rPr>
                <w:rFonts w:asciiTheme="minorHAnsi" w:hAnsiTheme="minorHAnsi"/>
                <w:sz w:val="20"/>
                <w:szCs w:val="20"/>
              </w:rPr>
              <w:t>A</w:t>
            </w:r>
            <w:r w:rsidR="00D33D98" w:rsidRPr="00131078">
              <w:rPr>
                <w:rStyle w:val="FootnoteReference"/>
                <w:rFonts w:asciiTheme="minorHAnsi" w:hAnsiTheme="minorHAnsi"/>
                <w:sz w:val="20"/>
                <w:szCs w:val="20"/>
              </w:rPr>
              <w:footnoteReference w:id="8"/>
            </w:r>
            <w:r w:rsidR="00D33D98" w:rsidRPr="00131078">
              <w:rPr>
                <w:rFonts w:asciiTheme="minorHAnsi" w:hAnsiTheme="minorHAnsi"/>
                <w:sz w:val="20"/>
                <w:szCs w:val="20"/>
              </w:rPr>
              <w:t xml:space="preserve"> code</w:t>
            </w:r>
          </w:p>
        </w:tc>
      </w:tr>
      <w:tr w:rsidR="00D33D98" w:rsidRPr="00131078" w14:paraId="6EB1B81A" w14:textId="77777777" w:rsidTr="00C27140">
        <w:tc>
          <w:tcPr>
            <w:tcW w:w="1118" w:type="pct"/>
            <w:vAlign w:val="center"/>
          </w:tcPr>
          <w:p w14:paraId="5AD88EFD"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1397" w:type="pct"/>
            <w:vAlign w:val="center"/>
          </w:tcPr>
          <w:p w14:paraId="40F25A46" w14:textId="77777777" w:rsidR="00D33D98" w:rsidRPr="00131078" w:rsidRDefault="00D33D98" w:rsidP="00AF38C2">
            <w:pPr>
              <w:spacing w:before="100" w:beforeAutospacing="1" w:after="100" w:afterAutospacing="1"/>
              <w:jc w:val="center"/>
              <w:rPr>
                <w:rFonts w:asciiTheme="minorHAnsi" w:hAnsiTheme="minorHAnsi"/>
                <w:color w:val="000000"/>
                <w:sz w:val="20"/>
                <w:szCs w:val="20"/>
              </w:rPr>
            </w:pPr>
          </w:p>
        </w:tc>
        <w:tc>
          <w:tcPr>
            <w:tcW w:w="1553" w:type="pct"/>
            <w:vAlign w:val="center"/>
          </w:tcPr>
          <w:p w14:paraId="2C7E0B85"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466" w:type="pct"/>
            <w:vAlign w:val="center"/>
          </w:tcPr>
          <w:p w14:paraId="7A8CA9DB"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466" w:type="pct"/>
            <w:vAlign w:val="center"/>
          </w:tcPr>
          <w:p w14:paraId="015D2DC6" w14:textId="77777777" w:rsidR="00D33D98" w:rsidRPr="00131078" w:rsidRDefault="00D33D98" w:rsidP="00AF38C2">
            <w:pPr>
              <w:spacing w:before="100" w:beforeAutospacing="1" w:after="100" w:afterAutospacing="1"/>
              <w:jc w:val="center"/>
              <w:rPr>
                <w:rFonts w:asciiTheme="minorHAnsi" w:hAnsiTheme="minorHAnsi"/>
                <w:sz w:val="20"/>
                <w:szCs w:val="20"/>
              </w:rPr>
            </w:pPr>
          </w:p>
        </w:tc>
      </w:tr>
      <w:tr w:rsidR="00D33D98" w:rsidRPr="00131078" w14:paraId="1F79189D" w14:textId="77777777" w:rsidTr="00C27140">
        <w:tc>
          <w:tcPr>
            <w:tcW w:w="1118" w:type="pct"/>
            <w:vAlign w:val="center"/>
          </w:tcPr>
          <w:p w14:paraId="32F0BFF9"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1397" w:type="pct"/>
            <w:vAlign w:val="center"/>
          </w:tcPr>
          <w:p w14:paraId="59018281"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1553" w:type="pct"/>
            <w:vAlign w:val="center"/>
          </w:tcPr>
          <w:p w14:paraId="29F880E8"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466" w:type="pct"/>
            <w:vAlign w:val="center"/>
          </w:tcPr>
          <w:p w14:paraId="3D76094A"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466" w:type="pct"/>
            <w:vAlign w:val="center"/>
          </w:tcPr>
          <w:p w14:paraId="744F40E2" w14:textId="77777777" w:rsidR="00D33D98" w:rsidRPr="00131078" w:rsidRDefault="00D33D98" w:rsidP="00AF38C2">
            <w:pPr>
              <w:spacing w:before="100" w:beforeAutospacing="1" w:after="100" w:afterAutospacing="1"/>
              <w:jc w:val="center"/>
              <w:rPr>
                <w:rFonts w:asciiTheme="minorHAnsi" w:hAnsiTheme="minorHAnsi"/>
                <w:sz w:val="20"/>
                <w:szCs w:val="20"/>
              </w:rPr>
            </w:pPr>
          </w:p>
        </w:tc>
      </w:tr>
      <w:tr w:rsidR="00D33D98" w:rsidRPr="00131078" w14:paraId="4C099508" w14:textId="77777777" w:rsidTr="00C27140">
        <w:tc>
          <w:tcPr>
            <w:tcW w:w="1118" w:type="pct"/>
            <w:vAlign w:val="center"/>
          </w:tcPr>
          <w:p w14:paraId="03B1F1EA"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1397" w:type="pct"/>
            <w:vAlign w:val="center"/>
          </w:tcPr>
          <w:p w14:paraId="5C9A5E4B"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1553" w:type="pct"/>
            <w:vAlign w:val="center"/>
          </w:tcPr>
          <w:p w14:paraId="29205D9B"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466" w:type="pct"/>
            <w:vAlign w:val="center"/>
          </w:tcPr>
          <w:p w14:paraId="59B3CE89"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466" w:type="pct"/>
            <w:vAlign w:val="center"/>
          </w:tcPr>
          <w:p w14:paraId="620745B1" w14:textId="77777777" w:rsidR="00D33D98" w:rsidRPr="00131078" w:rsidRDefault="00D33D98" w:rsidP="00AF38C2">
            <w:pPr>
              <w:spacing w:before="100" w:beforeAutospacing="1" w:after="100" w:afterAutospacing="1"/>
              <w:jc w:val="center"/>
              <w:rPr>
                <w:rFonts w:asciiTheme="minorHAnsi" w:hAnsiTheme="minorHAnsi"/>
                <w:sz w:val="20"/>
                <w:szCs w:val="20"/>
              </w:rPr>
            </w:pPr>
          </w:p>
        </w:tc>
      </w:tr>
      <w:tr w:rsidR="00D64617" w:rsidRPr="00131078" w14:paraId="767A48C9" w14:textId="77777777" w:rsidTr="00C27140">
        <w:tc>
          <w:tcPr>
            <w:tcW w:w="1118" w:type="pct"/>
            <w:vAlign w:val="center"/>
          </w:tcPr>
          <w:p w14:paraId="26A725CE" w14:textId="77777777" w:rsidR="00D64617" w:rsidRPr="00131078" w:rsidRDefault="00D64617" w:rsidP="00AF38C2">
            <w:pPr>
              <w:spacing w:before="100" w:beforeAutospacing="1" w:after="100" w:afterAutospacing="1"/>
              <w:jc w:val="center"/>
              <w:rPr>
                <w:rFonts w:asciiTheme="minorHAnsi" w:hAnsiTheme="minorHAnsi"/>
                <w:sz w:val="20"/>
                <w:szCs w:val="20"/>
              </w:rPr>
            </w:pPr>
          </w:p>
        </w:tc>
        <w:tc>
          <w:tcPr>
            <w:tcW w:w="1397" w:type="pct"/>
            <w:vAlign w:val="center"/>
          </w:tcPr>
          <w:p w14:paraId="756217C4" w14:textId="77777777" w:rsidR="00D64617" w:rsidRPr="00131078" w:rsidRDefault="00D64617" w:rsidP="00AF38C2">
            <w:pPr>
              <w:spacing w:before="100" w:beforeAutospacing="1" w:after="100" w:afterAutospacing="1"/>
              <w:jc w:val="center"/>
              <w:rPr>
                <w:rFonts w:asciiTheme="minorHAnsi" w:hAnsiTheme="minorHAnsi"/>
                <w:sz w:val="20"/>
                <w:szCs w:val="20"/>
              </w:rPr>
            </w:pPr>
          </w:p>
        </w:tc>
        <w:tc>
          <w:tcPr>
            <w:tcW w:w="1553" w:type="pct"/>
            <w:vAlign w:val="center"/>
          </w:tcPr>
          <w:p w14:paraId="4F36A26E" w14:textId="77777777" w:rsidR="00D64617" w:rsidRPr="00131078" w:rsidRDefault="00D64617" w:rsidP="00AF38C2">
            <w:pPr>
              <w:spacing w:before="100" w:beforeAutospacing="1" w:after="100" w:afterAutospacing="1"/>
              <w:jc w:val="center"/>
              <w:rPr>
                <w:rFonts w:asciiTheme="minorHAnsi" w:hAnsiTheme="minorHAnsi"/>
                <w:sz w:val="20"/>
                <w:szCs w:val="20"/>
              </w:rPr>
            </w:pPr>
          </w:p>
        </w:tc>
        <w:tc>
          <w:tcPr>
            <w:tcW w:w="466" w:type="pct"/>
            <w:vAlign w:val="center"/>
          </w:tcPr>
          <w:p w14:paraId="7E0222E9" w14:textId="77777777" w:rsidR="00D64617" w:rsidRPr="00131078" w:rsidRDefault="00D64617" w:rsidP="00AF38C2">
            <w:pPr>
              <w:spacing w:before="100" w:beforeAutospacing="1" w:after="100" w:afterAutospacing="1"/>
              <w:jc w:val="center"/>
              <w:rPr>
                <w:rFonts w:asciiTheme="minorHAnsi" w:hAnsiTheme="minorHAnsi"/>
                <w:sz w:val="20"/>
                <w:szCs w:val="20"/>
              </w:rPr>
            </w:pPr>
          </w:p>
        </w:tc>
        <w:tc>
          <w:tcPr>
            <w:tcW w:w="466" w:type="pct"/>
            <w:vAlign w:val="center"/>
          </w:tcPr>
          <w:p w14:paraId="33023364" w14:textId="77777777" w:rsidR="00D64617" w:rsidRPr="00131078" w:rsidRDefault="00D64617" w:rsidP="00AF38C2">
            <w:pPr>
              <w:spacing w:before="100" w:beforeAutospacing="1" w:after="100" w:afterAutospacing="1"/>
              <w:jc w:val="center"/>
              <w:rPr>
                <w:rFonts w:asciiTheme="minorHAnsi" w:hAnsiTheme="minorHAnsi"/>
                <w:sz w:val="20"/>
                <w:szCs w:val="20"/>
              </w:rPr>
            </w:pPr>
          </w:p>
        </w:tc>
      </w:tr>
      <w:tr w:rsidR="00D33D98" w:rsidRPr="00131078" w14:paraId="1C05962C" w14:textId="77777777" w:rsidTr="00C27140">
        <w:tc>
          <w:tcPr>
            <w:tcW w:w="1118" w:type="pct"/>
            <w:vAlign w:val="center"/>
          </w:tcPr>
          <w:p w14:paraId="4C472F78"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1397" w:type="pct"/>
            <w:vAlign w:val="center"/>
          </w:tcPr>
          <w:p w14:paraId="61F4F086"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1553" w:type="pct"/>
            <w:vAlign w:val="center"/>
          </w:tcPr>
          <w:p w14:paraId="0CBC2E08"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466" w:type="pct"/>
            <w:vAlign w:val="center"/>
          </w:tcPr>
          <w:p w14:paraId="2A3EAB38"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466" w:type="pct"/>
            <w:vAlign w:val="center"/>
          </w:tcPr>
          <w:p w14:paraId="413B53AB" w14:textId="77777777" w:rsidR="00D33D98" w:rsidRPr="00131078" w:rsidRDefault="00D33D98" w:rsidP="00AF38C2">
            <w:pPr>
              <w:spacing w:before="100" w:beforeAutospacing="1" w:after="100" w:afterAutospacing="1"/>
              <w:jc w:val="center"/>
              <w:rPr>
                <w:rFonts w:asciiTheme="minorHAnsi" w:hAnsiTheme="minorHAnsi"/>
                <w:sz w:val="20"/>
                <w:szCs w:val="20"/>
              </w:rPr>
            </w:pPr>
          </w:p>
        </w:tc>
      </w:tr>
    </w:tbl>
    <w:p w14:paraId="1D5EE1AA" w14:textId="77777777" w:rsidR="007739C4" w:rsidRPr="00131078" w:rsidRDefault="00D269A9" w:rsidP="005664FA">
      <w:pPr>
        <w:pStyle w:val="Heading2"/>
        <w:numPr>
          <w:ilvl w:val="1"/>
          <w:numId w:val="1"/>
        </w:numPr>
        <w:rPr>
          <w:rFonts w:asciiTheme="minorHAnsi" w:hAnsiTheme="minorHAnsi"/>
          <w:sz w:val="20"/>
          <w:szCs w:val="20"/>
          <w:lang w:val="en-GB"/>
        </w:rPr>
      </w:pPr>
      <w:bookmarkStart w:id="120" w:name="_Toc343177408"/>
      <w:bookmarkStart w:id="121" w:name="_Toc461006460"/>
      <w:r w:rsidRPr="00131078">
        <w:rPr>
          <w:rFonts w:asciiTheme="minorHAnsi" w:hAnsiTheme="minorHAnsi"/>
          <w:sz w:val="20"/>
          <w:szCs w:val="20"/>
          <w:lang w:val="en-GB"/>
        </w:rPr>
        <w:t>Change h</w:t>
      </w:r>
      <w:r w:rsidR="00D33D98" w:rsidRPr="00131078">
        <w:rPr>
          <w:rFonts w:asciiTheme="minorHAnsi" w:hAnsiTheme="minorHAnsi"/>
          <w:sz w:val="20"/>
          <w:szCs w:val="20"/>
          <w:lang w:val="en-GB"/>
        </w:rPr>
        <w:t>istory</w:t>
      </w:r>
      <w:bookmarkEnd w:id="120"/>
      <w:bookmarkEnd w:id="1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right w:w="57" w:type="dxa"/>
        </w:tblCellMar>
        <w:tblLook w:val="01E0" w:firstRow="1" w:lastRow="1" w:firstColumn="1" w:lastColumn="1" w:noHBand="0" w:noVBand="0"/>
      </w:tblPr>
      <w:tblGrid>
        <w:gridCol w:w="1143"/>
        <w:gridCol w:w="1153"/>
        <w:gridCol w:w="1259"/>
        <w:gridCol w:w="841"/>
        <w:gridCol w:w="5232"/>
      </w:tblGrid>
      <w:tr w:rsidR="007739C4" w:rsidRPr="00131078" w14:paraId="0B4106AA" w14:textId="77777777" w:rsidTr="007739C4">
        <w:trPr>
          <w:trHeight w:val="276"/>
          <w:tblHeader/>
        </w:trPr>
        <w:tc>
          <w:tcPr>
            <w:tcW w:w="593" w:type="pct"/>
            <w:shd w:val="clear" w:color="auto" w:fill="C0C0C0"/>
            <w:vAlign w:val="center"/>
          </w:tcPr>
          <w:p w14:paraId="5C03FBC4" w14:textId="77777777" w:rsidR="007739C4" w:rsidRPr="00131078" w:rsidRDefault="007739C4" w:rsidP="007739C4">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Version number</w:t>
            </w:r>
            <w:r w:rsidRPr="00131078">
              <w:rPr>
                <w:rStyle w:val="FootnoteReference"/>
                <w:rFonts w:asciiTheme="minorHAnsi" w:hAnsiTheme="minorHAnsi"/>
                <w:sz w:val="20"/>
                <w:szCs w:val="20"/>
              </w:rPr>
              <w:footnoteReference w:id="9"/>
            </w:r>
          </w:p>
        </w:tc>
        <w:tc>
          <w:tcPr>
            <w:tcW w:w="599" w:type="pct"/>
            <w:shd w:val="clear" w:color="auto" w:fill="C0C0C0"/>
            <w:vAlign w:val="center"/>
          </w:tcPr>
          <w:p w14:paraId="1FDE7335" w14:textId="77777777" w:rsidR="007739C4" w:rsidRPr="00131078" w:rsidRDefault="007739C4" w:rsidP="007739C4">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Status</w:t>
            </w:r>
            <w:r w:rsidRPr="00131078">
              <w:rPr>
                <w:rStyle w:val="FootnoteReference"/>
                <w:rFonts w:asciiTheme="minorHAnsi" w:hAnsiTheme="minorHAnsi"/>
                <w:sz w:val="20"/>
                <w:szCs w:val="20"/>
              </w:rPr>
              <w:footnoteReference w:id="10"/>
            </w:r>
          </w:p>
        </w:tc>
        <w:tc>
          <w:tcPr>
            <w:tcW w:w="654" w:type="pct"/>
            <w:shd w:val="clear" w:color="auto" w:fill="C0C0C0"/>
            <w:vAlign w:val="center"/>
          </w:tcPr>
          <w:p w14:paraId="33F68C66" w14:textId="77777777" w:rsidR="007739C4" w:rsidRPr="00131078" w:rsidRDefault="007739C4" w:rsidP="007739C4">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Date</w:t>
            </w:r>
          </w:p>
        </w:tc>
        <w:tc>
          <w:tcPr>
            <w:tcW w:w="437" w:type="pct"/>
            <w:shd w:val="clear" w:color="auto" w:fill="C0C0C0"/>
            <w:vAlign w:val="center"/>
          </w:tcPr>
          <w:p w14:paraId="1474FE39" w14:textId="77777777" w:rsidR="007739C4" w:rsidRPr="00131078" w:rsidRDefault="007739C4" w:rsidP="007739C4">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Initials</w:t>
            </w:r>
          </w:p>
        </w:tc>
        <w:tc>
          <w:tcPr>
            <w:tcW w:w="2717" w:type="pct"/>
            <w:shd w:val="clear" w:color="auto" w:fill="C0C0C0"/>
            <w:vAlign w:val="center"/>
          </w:tcPr>
          <w:p w14:paraId="67498A06" w14:textId="77777777" w:rsidR="007739C4" w:rsidRPr="00131078" w:rsidRDefault="007739C4" w:rsidP="007739C4">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Summary of changes</w:t>
            </w:r>
          </w:p>
        </w:tc>
      </w:tr>
      <w:tr w:rsidR="007739C4" w:rsidRPr="00131078" w14:paraId="6E4FA027" w14:textId="77777777" w:rsidTr="007739C4">
        <w:tc>
          <w:tcPr>
            <w:tcW w:w="593" w:type="pct"/>
            <w:vAlign w:val="center"/>
          </w:tcPr>
          <w:p w14:paraId="58A94C3F"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599" w:type="pct"/>
            <w:vAlign w:val="center"/>
          </w:tcPr>
          <w:p w14:paraId="71DEF855"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654" w:type="pct"/>
            <w:vAlign w:val="center"/>
          </w:tcPr>
          <w:p w14:paraId="11E9C0DB"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437" w:type="pct"/>
            <w:vAlign w:val="center"/>
          </w:tcPr>
          <w:p w14:paraId="4F983B4B"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2717" w:type="pct"/>
            <w:vAlign w:val="center"/>
          </w:tcPr>
          <w:p w14:paraId="1E278CC2" w14:textId="77777777" w:rsidR="007739C4" w:rsidRPr="00131078" w:rsidRDefault="007739C4" w:rsidP="007739C4">
            <w:pPr>
              <w:spacing w:before="100" w:beforeAutospacing="1" w:after="100" w:afterAutospacing="1"/>
              <w:jc w:val="left"/>
              <w:rPr>
                <w:rFonts w:asciiTheme="minorHAnsi" w:hAnsiTheme="minorHAnsi"/>
                <w:sz w:val="20"/>
                <w:szCs w:val="20"/>
              </w:rPr>
            </w:pPr>
          </w:p>
        </w:tc>
      </w:tr>
      <w:tr w:rsidR="007739C4" w:rsidRPr="00131078" w14:paraId="2DD67E33" w14:textId="77777777" w:rsidTr="007739C4">
        <w:tc>
          <w:tcPr>
            <w:tcW w:w="593" w:type="pct"/>
            <w:vAlign w:val="center"/>
          </w:tcPr>
          <w:p w14:paraId="7FBFE26A"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599" w:type="pct"/>
            <w:vAlign w:val="center"/>
          </w:tcPr>
          <w:p w14:paraId="7F5DEC39"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654" w:type="pct"/>
            <w:vAlign w:val="center"/>
          </w:tcPr>
          <w:p w14:paraId="513C4051"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437" w:type="pct"/>
            <w:vAlign w:val="center"/>
          </w:tcPr>
          <w:p w14:paraId="0F7C35C6"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2717" w:type="pct"/>
            <w:vAlign w:val="center"/>
          </w:tcPr>
          <w:p w14:paraId="2B27B84F" w14:textId="77777777" w:rsidR="007739C4" w:rsidRPr="00131078" w:rsidRDefault="007739C4" w:rsidP="007739C4">
            <w:pPr>
              <w:spacing w:before="100" w:beforeAutospacing="1" w:after="100" w:afterAutospacing="1"/>
              <w:jc w:val="left"/>
              <w:rPr>
                <w:rFonts w:asciiTheme="minorHAnsi" w:hAnsiTheme="minorHAnsi"/>
                <w:sz w:val="20"/>
                <w:szCs w:val="20"/>
              </w:rPr>
            </w:pPr>
          </w:p>
        </w:tc>
      </w:tr>
      <w:tr w:rsidR="007739C4" w:rsidRPr="00131078" w14:paraId="0338E869" w14:textId="77777777" w:rsidTr="007739C4">
        <w:tc>
          <w:tcPr>
            <w:tcW w:w="593" w:type="pct"/>
            <w:vAlign w:val="center"/>
          </w:tcPr>
          <w:p w14:paraId="18B439A8"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599" w:type="pct"/>
            <w:vAlign w:val="center"/>
          </w:tcPr>
          <w:p w14:paraId="55148E50"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654" w:type="pct"/>
            <w:vAlign w:val="center"/>
          </w:tcPr>
          <w:p w14:paraId="10A47A51"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437" w:type="pct"/>
            <w:vAlign w:val="center"/>
          </w:tcPr>
          <w:p w14:paraId="10F53472"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2717" w:type="pct"/>
            <w:vAlign w:val="center"/>
          </w:tcPr>
          <w:p w14:paraId="29E9A3AD" w14:textId="77777777" w:rsidR="007739C4" w:rsidRPr="00131078" w:rsidRDefault="007739C4" w:rsidP="007739C4">
            <w:pPr>
              <w:spacing w:before="100" w:beforeAutospacing="1" w:after="100" w:afterAutospacing="1"/>
              <w:jc w:val="left"/>
              <w:rPr>
                <w:rFonts w:asciiTheme="minorHAnsi" w:hAnsiTheme="minorHAnsi"/>
                <w:sz w:val="20"/>
                <w:szCs w:val="20"/>
              </w:rPr>
            </w:pPr>
          </w:p>
        </w:tc>
      </w:tr>
    </w:tbl>
    <w:p w14:paraId="3938BF57" w14:textId="77777777" w:rsidR="00D33D98" w:rsidRPr="00131078" w:rsidRDefault="00D33D98" w:rsidP="005664FA">
      <w:pPr>
        <w:pStyle w:val="Heading2"/>
        <w:numPr>
          <w:ilvl w:val="1"/>
          <w:numId w:val="1"/>
        </w:numPr>
        <w:rPr>
          <w:rFonts w:asciiTheme="minorHAnsi" w:hAnsiTheme="minorHAnsi"/>
          <w:sz w:val="20"/>
          <w:szCs w:val="20"/>
          <w:lang w:val="en-GB"/>
        </w:rPr>
      </w:pPr>
      <w:bookmarkStart w:id="122" w:name="_Toc343177409"/>
      <w:bookmarkStart w:id="123" w:name="_Toc461006461"/>
      <w:r w:rsidRPr="00131078">
        <w:rPr>
          <w:rFonts w:asciiTheme="minorHAnsi" w:hAnsiTheme="minorHAnsi"/>
          <w:sz w:val="20"/>
          <w:szCs w:val="20"/>
          <w:lang w:val="en-GB"/>
        </w:rPr>
        <w:t>Applicable</w:t>
      </w:r>
      <w:bookmarkEnd w:id="116"/>
      <w:r w:rsidR="00D269A9" w:rsidRPr="00131078">
        <w:rPr>
          <w:rFonts w:asciiTheme="minorHAnsi" w:hAnsiTheme="minorHAnsi"/>
          <w:sz w:val="20"/>
          <w:szCs w:val="20"/>
          <w:lang w:val="en-GB"/>
        </w:rPr>
        <w:t xml:space="preserve"> d</w:t>
      </w:r>
      <w:r w:rsidRPr="00131078">
        <w:rPr>
          <w:rFonts w:asciiTheme="minorHAnsi" w:hAnsiTheme="minorHAnsi"/>
          <w:sz w:val="20"/>
          <w:szCs w:val="20"/>
          <w:lang w:val="en-GB"/>
        </w:rPr>
        <w:t>ocuments</w:t>
      </w:r>
      <w:bookmarkEnd w:id="117"/>
      <w:bookmarkEnd w:id="122"/>
      <w:bookmarkEnd w:id="123"/>
    </w:p>
    <w:p w14:paraId="5111331D" w14:textId="77777777" w:rsidR="00D33D98" w:rsidRPr="00131078" w:rsidRDefault="00D33D98" w:rsidP="005C5B83">
      <w:pPr>
        <w:pStyle w:val="Guidancenotprinted"/>
        <w:rPr>
          <w:rFonts w:asciiTheme="minorHAnsi" w:hAnsiTheme="minorHAnsi"/>
          <w:b/>
          <w:sz w:val="20"/>
          <w:szCs w:val="20"/>
        </w:rPr>
      </w:pPr>
      <w:r w:rsidRPr="00131078">
        <w:rPr>
          <w:rFonts w:asciiTheme="minorHAnsi" w:hAnsiTheme="minorHAnsi"/>
          <w:b/>
          <w:sz w:val="20"/>
          <w:szCs w:val="20"/>
        </w:rPr>
        <w:t>Applicable documents are standards, specimen plans which need to be applied and whose application is verifiable.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843"/>
        <w:gridCol w:w="3222"/>
        <w:gridCol w:w="5563"/>
      </w:tblGrid>
      <w:tr w:rsidR="00D33D98" w:rsidRPr="00131078" w14:paraId="4071D0D1" w14:textId="77777777" w:rsidTr="00C27140">
        <w:trPr>
          <w:tblHeader/>
        </w:trPr>
        <w:tc>
          <w:tcPr>
            <w:tcW w:w="438" w:type="pct"/>
            <w:shd w:val="clear" w:color="auto" w:fill="C0C0C0"/>
            <w:vAlign w:val="center"/>
          </w:tcPr>
          <w:p w14:paraId="1BE2CD75" w14:textId="77777777" w:rsidR="00D33D98" w:rsidRPr="00131078" w:rsidRDefault="00D33D98"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N°</w:t>
            </w:r>
          </w:p>
        </w:tc>
        <w:tc>
          <w:tcPr>
            <w:tcW w:w="1673" w:type="pct"/>
            <w:shd w:val="clear" w:color="auto" w:fill="C0C0C0"/>
            <w:vAlign w:val="center"/>
          </w:tcPr>
          <w:p w14:paraId="66F0C6E3" w14:textId="77777777" w:rsidR="00D33D98" w:rsidRPr="00131078" w:rsidRDefault="00AF38C2"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Document n</w:t>
            </w:r>
            <w:r w:rsidR="00D33D98" w:rsidRPr="00131078">
              <w:rPr>
                <w:rFonts w:asciiTheme="minorHAnsi" w:hAnsiTheme="minorHAnsi"/>
                <w:sz w:val="20"/>
                <w:szCs w:val="20"/>
              </w:rPr>
              <w:t>ame</w:t>
            </w:r>
          </w:p>
        </w:tc>
        <w:tc>
          <w:tcPr>
            <w:tcW w:w="2889" w:type="pct"/>
            <w:shd w:val="clear" w:color="auto" w:fill="C0C0C0"/>
            <w:vAlign w:val="center"/>
          </w:tcPr>
          <w:p w14:paraId="3E0AD3F2" w14:textId="77777777" w:rsidR="00D33D98" w:rsidRPr="00131078" w:rsidRDefault="00D33D98"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Description</w:t>
            </w:r>
            <w:r w:rsidRPr="00131078">
              <w:rPr>
                <w:rStyle w:val="FootnoteReference"/>
                <w:rFonts w:asciiTheme="minorHAnsi" w:hAnsiTheme="minorHAnsi"/>
                <w:sz w:val="20"/>
                <w:szCs w:val="20"/>
              </w:rPr>
              <w:footnoteReference w:id="11"/>
            </w:r>
          </w:p>
        </w:tc>
      </w:tr>
      <w:tr w:rsidR="00AF31F5" w:rsidRPr="00131078" w14:paraId="3F2709AC" w14:textId="77777777" w:rsidTr="00C27140">
        <w:tc>
          <w:tcPr>
            <w:tcW w:w="438" w:type="pct"/>
            <w:shd w:val="clear" w:color="auto" w:fill="C0C0C0"/>
            <w:vAlign w:val="center"/>
          </w:tcPr>
          <w:p w14:paraId="6964BCF6" w14:textId="77777777" w:rsidR="00AF31F5" w:rsidRPr="00131078" w:rsidRDefault="00AF31F5" w:rsidP="00AF31F5">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[1]</w:t>
            </w:r>
          </w:p>
        </w:tc>
        <w:tc>
          <w:tcPr>
            <w:tcW w:w="1673" w:type="pct"/>
            <w:vAlign w:val="center"/>
          </w:tcPr>
          <w:p w14:paraId="58B21DCE" w14:textId="77777777" w:rsidR="00AF31F5" w:rsidRPr="00131078" w:rsidRDefault="00AF31F5" w:rsidP="00AF38C2">
            <w:pPr>
              <w:spacing w:before="100" w:beforeAutospacing="1" w:after="100" w:afterAutospacing="1"/>
              <w:rPr>
                <w:rFonts w:asciiTheme="minorHAnsi" w:hAnsiTheme="minorHAnsi"/>
                <w:sz w:val="20"/>
                <w:szCs w:val="20"/>
              </w:rPr>
            </w:pPr>
            <w:r w:rsidRPr="00131078">
              <w:rPr>
                <w:rFonts w:asciiTheme="minorHAnsi" w:hAnsiTheme="minorHAnsi"/>
                <w:sz w:val="20"/>
                <w:szCs w:val="20"/>
              </w:rPr>
              <w:t>"Charter Scope and Management Plan - CSMP"</w:t>
            </w:r>
          </w:p>
        </w:tc>
        <w:tc>
          <w:tcPr>
            <w:tcW w:w="2889" w:type="pct"/>
            <w:vAlign w:val="center"/>
          </w:tcPr>
          <w:p w14:paraId="442E4C04" w14:textId="77777777" w:rsidR="00AF31F5" w:rsidRPr="00131078" w:rsidRDefault="00AF31F5" w:rsidP="00AF38C2">
            <w:pPr>
              <w:spacing w:before="100" w:beforeAutospacing="1" w:after="100" w:afterAutospacing="1"/>
              <w:rPr>
                <w:rFonts w:asciiTheme="minorHAnsi" w:hAnsiTheme="minorHAnsi"/>
                <w:vanish/>
                <w:color w:val="0000FF"/>
                <w:sz w:val="20"/>
                <w:szCs w:val="20"/>
              </w:rPr>
            </w:pPr>
            <w:r w:rsidRPr="00131078">
              <w:rPr>
                <w:rFonts w:asciiTheme="minorHAnsi" w:hAnsiTheme="minorHAnsi"/>
                <w:vanish/>
                <w:color w:val="0000FF"/>
                <w:sz w:val="20"/>
                <w:szCs w:val="20"/>
              </w:rPr>
              <w:t>Deliverable of the BPM analysis (insert reference)</w:t>
            </w:r>
          </w:p>
        </w:tc>
      </w:tr>
      <w:tr w:rsidR="00AF31F5" w:rsidRPr="00131078" w14:paraId="0C1FDF42" w14:textId="77777777" w:rsidTr="00C27140">
        <w:tc>
          <w:tcPr>
            <w:tcW w:w="438" w:type="pct"/>
            <w:shd w:val="clear" w:color="auto" w:fill="C0C0C0"/>
            <w:vAlign w:val="center"/>
          </w:tcPr>
          <w:p w14:paraId="57AAEB9E" w14:textId="77777777" w:rsidR="00AF31F5" w:rsidRPr="00131078" w:rsidRDefault="00AF31F5" w:rsidP="00AF31F5">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[2]</w:t>
            </w:r>
          </w:p>
        </w:tc>
        <w:tc>
          <w:tcPr>
            <w:tcW w:w="1673" w:type="pct"/>
            <w:vAlign w:val="center"/>
          </w:tcPr>
          <w:p w14:paraId="531DE7F6" w14:textId="77777777" w:rsidR="00AF31F5" w:rsidRPr="00131078" w:rsidRDefault="00AF31F5" w:rsidP="00AF38C2">
            <w:pPr>
              <w:spacing w:before="100" w:beforeAutospacing="1" w:after="100" w:afterAutospacing="1"/>
              <w:rPr>
                <w:rFonts w:asciiTheme="minorHAnsi" w:hAnsiTheme="minorHAnsi"/>
                <w:sz w:val="20"/>
                <w:szCs w:val="20"/>
              </w:rPr>
            </w:pPr>
            <w:r w:rsidRPr="00131078">
              <w:rPr>
                <w:rFonts w:asciiTheme="minorHAnsi" w:hAnsiTheme="minorHAnsi"/>
                <w:sz w:val="20"/>
                <w:szCs w:val="20"/>
              </w:rPr>
              <w:t xml:space="preserve">"As-is" </w:t>
            </w:r>
            <w:r w:rsidR="004A7947" w:rsidRPr="00131078">
              <w:rPr>
                <w:rFonts w:asciiTheme="minorHAnsi" w:hAnsiTheme="minorHAnsi"/>
                <w:sz w:val="20"/>
                <w:szCs w:val="20"/>
              </w:rPr>
              <w:t>map</w:t>
            </w:r>
          </w:p>
        </w:tc>
        <w:tc>
          <w:tcPr>
            <w:tcW w:w="2889" w:type="pct"/>
            <w:vAlign w:val="center"/>
          </w:tcPr>
          <w:p w14:paraId="3D58A0DC" w14:textId="77777777" w:rsidR="00AF31F5" w:rsidRPr="00131078" w:rsidRDefault="00AF31F5" w:rsidP="00AF38C2">
            <w:pPr>
              <w:spacing w:before="100" w:beforeAutospacing="1" w:after="100" w:afterAutospacing="1"/>
              <w:rPr>
                <w:rFonts w:asciiTheme="minorHAnsi" w:hAnsiTheme="minorHAnsi"/>
                <w:sz w:val="20"/>
                <w:szCs w:val="20"/>
              </w:rPr>
            </w:pPr>
            <w:r w:rsidRPr="00131078">
              <w:rPr>
                <w:rFonts w:asciiTheme="minorHAnsi" w:hAnsiTheme="minorHAnsi"/>
                <w:vanish/>
                <w:color w:val="0000FF"/>
                <w:sz w:val="20"/>
                <w:szCs w:val="20"/>
              </w:rPr>
              <w:t>Deliverable of the BPM analysis (insert reference)</w:t>
            </w:r>
          </w:p>
        </w:tc>
      </w:tr>
      <w:tr w:rsidR="00AF31F5" w:rsidRPr="00131078" w14:paraId="5D5E57C1" w14:textId="77777777" w:rsidTr="00C27140">
        <w:tc>
          <w:tcPr>
            <w:tcW w:w="438" w:type="pct"/>
            <w:shd w:val="clear" w:color="auto" w:fill="C0C0C0"/>
            <w:vAlign w:val="center"/>
          </w:tcPr>
          <w:p w14:paraId="3DC49775" w14:textId="77777777" w:rsidR="00AF31F5" w:rsidRPr="00131078" w:rsidRDefault="00AF31F5" w:rsidP="00AF31F5">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[3]</w:t>
            </w:r>
          </w:p>
        </w:tc>
        <w:tc>
          <w:tcPr>
            <w:tcW w:w="1673" w:type="pct"/>
            <w:vAlign w:val="center"/>
          </w:tcPr>
          <w:p w14:paraId="39F32AFC" w14:textId="77777777" w:rsidR="00AF31F5" w:rsidRPr="00131078" w:rsidRDefault="00AF31F5" w:rsidP="00AF38C2">
            <w:pPr>
              <w:spacing w:before="100" w:beforeAutospacing="1" w:after="100" w:afterAutospacing="1"/>
              <w:rPr>
                <w:rFonts w:asciiTheme="minorHAnsi" w:hAnsiTheme="minorHAnsi"/>
                <w:sz w:val="20"/>
                <w:szCs w:val="20"/>
              </w:rPr>
            </w:pPr>
            <w:r w:rsidRPr="00131078">
              <w:rPr>
                <w:rFonts w:asciiTheme="minorHAnsi" w:hAnsiTheme="minorHAnsi"/>
                <w:sz w:val="20"/>
                <w:szCs w:val="20"/>
              </w:rPr>
              <w:t>Business Process Analysis (BPA) report</w:t>
            </w:r>
          </w:p>
        </w:tc>
        <w:tc>
          <w:tcPr>
            <w:tcW w:w="2889" w:type="pct"/>
            <w:vAlign w:val="center"/>
          </w:tcPr>
          <w:p w14:paraId="40C4EA53" w14:textId="77777777" w:rsidR="00AF31F5" w:rsidRPr="00131078" w:rsidRDefault="00AF31F5" w:rsidP="00AF38C2">
            <w:pPr>
              <w:spacing w:before="100" w:beforeAutospacing="1" w:after="100" w:afterAutospacing="1"/>
              <w:rPr>
                <w:rFonts w:asciiTheme="minorHAnsi" w:hAnsiTheme="minorHAnsi"/>
                <w:sz w:val="20"/>
                <w:szCs w:val="20"/>
              </w:rPr>
            </w:pPr>
            <w:r w:rsidRPr="00131078">
              <w:rPr>
                <w:rFonts w:asciiTheme="minorHAnsi" w:hAnsiTheme="minorHAnsi"/>
                <w:vanish/>
                <w:color w:val="0000FF"/>
                <w:sz w:val="20"/>
                <w:szCs w:val="20"/>
              </w:rPr>
              <w:t>Deliverable of the BPM analysis (insert reference)</w:t>
            </w:r>
          </w:p>
        </w:tc>
      </w:tr>
      <w:tr w:rsidR="00AF31F5" w:rsidRPr="00131078" w14:paraId="2A47A000" w14:textId="77777777" w:rsidTr="00C27140">
        <w:tc>
          <w:tcPr>
            <w:tcW w:w="438" w:type="pct"/>
            <w:shd w:val="clear" w:color="auto" w:fill="C0C0C0"/>
            <w:vAlign w:val="center"/>
          </w:tcPr>
          <w:p w14:paraId="07596CA5" w14:textId="77777777" w:rsidR="00AF31F5" w:rsidRPr="00131078" w:rsidRDefault="00AF31F5" w:rsidP="00AF31F5">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[4]</w:t>
            </w:r>
          </w:p>
        </w:tc>
        <w:tc>
          <w:tcPr>
            <w:tcW w:w="1673" w:type="pct"/>
            <w:vAlign w:val="center"/>
          </w:tcPr>
          <w:p w14:paraId="0CA9AE24" w14:textId="77777777" w:rsidR="00AF31F5" w:rsidRPr="00131078" w:rsidRDefault="00AF31F5" w:rsidP="00AF38C2">
            <w:pPr>
              <w:spacing w:before="100" w:beforeAutospacing="1" w:after="100" w:afterAutospacing="1"/>
              <w:rPr>
                <w:rFonts w:asciiTheme="minorHAnsi" w:hAnsiTheme="minorHAnsi"/>
                <w:sz w:val="20"/>
                <w:szCs w:val="20"/>
              </w:rPr>
            </w:pPr>
            <w:r w:rsidRPr="00131078">
              <w:rPr>
                <w:rFonts w:asciiTheme="minorHAnsi" w:hAnsiTheme="minorHAnsi"/>
                <w:sz w:val="20"/>
                <w:szCs w:val="20"/>
              </w:rPr>
              <w:t xml:space="preserve">"To-be" </w:t>
            </w:r>
            <w:r w:rsidR="004A7947" w:rsidRPr="00131078">
              <w:rPr>
                <w:rFonts w:asciiTheme="minorHAnsi" w:hAnsiTheme="minorHAnsi"/>
                <w:sz w:val="20"/>
                <w:szCs w:val="20"/>
              </w:rPr>
              <w:t>map</w:t>
            </w:r>
          </w:p>
        </w:tc>
        <w:tc>
          <w:tcPr>
            <w:tcW w:w="2889" w:type="pct"/>
            <w:vAlign w:val="center"/>
          </w:tcPr>
          <w:p w14:paraId="648A5765" w14:textId="77777777" w:rsidR="00AF31F5" w:rsidRPr="00131078" w:rsidRDefault="00AF31F5" w:rsidP="00AF38C2">
            <w:pPr>
              <w:spacing w:before="100" w:beforeAutospacing="1" w:after="100" w:afterAutospacing="1"/>
              <w:rPr>
                <w:rFonts w:asciiTheme="minorHAnsi" w:hAnsiTheme="minorHAnsi"/>
                <w:sz w:val="20"/>
                <w:szCs w:val="20"/>
              </w:rPr>
            </w:pPr>
            <w:r w:rsidRPr="00131078">
              <w:rPr>
                <w:rFonts w:asciiTheme="minorHAnsi" w:hAnsiTheme="minorHAnsi"/>
                <w:vanish/>
                <w:color w:val="0000FF"/>
                <w:sz w:val="20"/>
                <w:szCs w:val="20"/>
              </w:rPr>
              <w:t>Deliverable of the BPM analysis (insert reference)</w:t>
            </w:r>
          </w:p>
        </w:tc>
      </w:tr>
      <w:tr w:rsidR="00AF31F5" w:rsidRPr="00131078" w14:paraId="54BDCD6D" w14:textId="77777777" w:rsidTr="00C27140">
        <w:tc>
          <w:tcPr>
            <w:tcW w:w="438" w:type="pct"/>
            <w:shd w:val="clear" w:color="auto" w:fill="C0C0C0"/>
            <w:vAlign w:val="center"/>
          </w:tcPr>
          <w:p w14:paraId="18D1DF78" w14:textId="77777777" w:rsidR="00AF31F5" w:rsidRPr="00131078" w:rsidRDefault="00AF31F5" w:rsidP="00AF31F5">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[5]</w:t>
            </w:r>
          </w:p>
        </w:tc>
        <w:tc>
          <w:tcPr>
            <w:tcW w:w="1673" w:type="pct"/>
            <w:vAlign w:val="center"/>
          </w:tcPr>
          <w:p w14:paraId="4676AC4D" w14:textId="77777777" w:rsidR="00AF31F5" w:rsidRPr="00131078" w:rsidRDefault="00AF31F5" w:rsidP="00AF38C2">
            <w:pPr>
              <w:spacing w:before="100" w:beforeAutospacing="1" w:after="100" w:afterAutospacing="1"/>
              <w:rPr>
                <w:rFonts w:asciiTheme="minorHAnsi" w:hAnsiTheme="minorHAnsi"/>
                <w:sz w:val="20"/>
                <w:szCs w:val="20"/>
              </w:rPr>
            </w:pPr>
            <w:r w:rsidRPr="00131078">
              <w:rPr>
                <w:rFonts w:asciiTheme="minorHAnsi" w:hAnsiTheme="minorHAnsi"/>
                <w:sz w:val="20"/>
                <w:szCs w:val="20"/>
              </w:rPr>
              <w:t>Business glossary</w:t>
            </w:r>
          </w:p>
        </w:tc>
        <w:tc>
          <w:tcPr>
            <w:tcW w:w="2889" w:type="pct"/>
            <w:vAlign w:val="center"/>
          </w:tcPr>
          <w:p w14:paraId="51BCD82B" w14:textId="77777777" w:rsidR="00AF31F5" w:rsidRPr="00131078" w:rsidRDefault="00AF31F5" w:rsidP="00AF38C2">
            <w:pPr>
              <w:spacing w:before="100" w:beforeAutospacing="1" w:after="100" w:afterAutospacing="1"/>
              <w:rPr>
                <w:rFonts w:asciiTheme="minorHAnsi" w:hAnsiTheme="minorHAnsi"/>
                <w:sz w:val="20"/>
                <w:szCs w:val="20"/>
              </w:rPr>
            </w:pPr>
            <w:r w:rsidRPr="00131078">
              <w:rPr>
                <w:rFonts w:asciiTheme="minorHAnsi" w:hAnsiTheme="minorHAnsi"/>
                <w:vanish/>
                <w:color w:val="0000FF"/>
                <w:sz w:val="20"/>
                <w:szCs w:val="20"/>
              </w:rPr>
              <w:t>Deliverable of the BPM analysis (insert reference)</w:t>
            </w:r>
          </w:p>
        </w:tc>
      </w:tr>
      <w:tr w:rsidR="00AF31F5" w:rsidRPr="00131078" w14:paraId="5435401C" w14:textId="77777777" w:rsidTr="00C27140">
        <w:tc>
          <w:tcPr>
            <w:tcW w:w="438" w:type="pct"/>
            <w:shd w:val="clear" w:color="auto" w:fill="C0C0C0"/>
            <w:vAlign w:val="center"/>
          </w:tcPr>
          <w:p w14:paraId="107EA658" w14:textId="77777777" w:rsidR="00AF31F5" w:rsidRPr="00131078" w:rsidRDefault="00AF31F5" w:rsidP="00AF38C2">
            <w:pPr>
              <w:spacing w:before="100" w:beforeAutospacing="1" w:after="100" w:afterAutospacing="1"/>
              <w:jc w:val="center"/>
              <w:rPr>
                <w:rFonts w:asciiTheme="minorHAnsi" w:hAnsiTheme="minorHAnsi"/>
                <w:color w:val="000000"/>
                <w:sz w:val="20"/>
                <w:szCs w:val="20"/>
              </w:rPr>
            </w:pPr>
          </w:p>
        </w:tc>
        <w:tc>
          <w:tcPr>
            <w:tcW w:w="1673" w:type="pct"/>
            <w:vAlign w:val="center"/>
          </w:tcPr>
          <w:p w14:paraId="65C025FA" w14:textId="77777777" w:rsidR="00AF31F5" w:rsidRPr="00131078" w:rsidRDefault="00AF31F5" w:rsidP="00AF38C2">
            <w:pPr>
              <w:spacing w:before="100" w:beforeAutospacing="1" w:after="100" w:afterAutospacing="1"/>
              <w:rPr>
                <w:rFonts w:asciiTheme="minorHAnsi" w:hAnsiTheme="minorHAnsi"/>
                <w:sz w:val="20"/>
                <w:szCs w:val="20"/>
              </w:rPr>
            </w:pPr>
          </w:p>
        </w:tc>
        <w:tc>
          <w:tcPr>
            <w:tcW w:w="2889" w:type="pct"/>
            <w:vAlign w:val="center"/>
          </w:tcPr>
          <w:p w14:paraId="177DE7E0" w14:textId="77777777" w:rsidR="00AF31F5" w:rsidRPr="00131078" w:rsidRDefault="00AF31F5" w:rsidP="00AF38C2">
            <w:pPr>
              <w:spacing w:before="100" w:beforeAutospacing="1" w:after="100" w:afterAutospacing="1"/>
              <w:rPr>
                <w:rFonts w:asciiTheme="minorHAnsi" w:hAnsiTheme="minorHAnsi"/>
                <w:sz w:val="20"/>
                <w:szCs w:val="20"/>
              </w:rPr>
            </w:pPr>
          </w:p>
        </w:tc>
      </w:tr>
    </w:tbl>
    <w:p w14:paraId="19E953CE" w14:textId="77777777" w:rsidR="00D33D98" w:rsidRPr="00131078" w:rsidRDefault="00D33D98" w:rsidP="005664FA">
      <w:pPr>
        <w:pStyle w:val="Heading2"/>
        <w:numPr>
          <w:ilvl w:val="1"/>
          <w:numId w:val="1"/>
        </w:numPr>
        <w:rPr>
          <w:rFonts w:asciiTheme="minorHAnsi" w:hAnsiTheme="minorHAnsi"/>
          <w:b w:val="0"/>
          <w:sz w:val="20"/>
          <w:szCs w:val="20"/>
          <w:lang w:val="en-GB"/>
        </w:rPr>
      </w:pPr>
      <w:bookmarkStart w:id="124" w:name="_Toc127238673"/>
      <w:bookmarkStart w:id="125" w:name="_Toc216171226"/>
      <w:bookmarkStart w:id="126" w:name="_Toc343177410"/>
      <w:bookmarkStart w:id="127" w:name="_Toc461006462"/>
      <w:r w:rsidRPr="00131078">
        <w:rPr>
          <w:rFonts w:asciiTheme="minorHAnsi" w:hAnsiTheme="minorHAnsi"/>
          <w:b w:val="0"/>
          <w:sz w:val="20"/>
          <w:szCs w:val="20"/>
          <w:lang w:val="en-GB"/>
        </w:rPr>
        <w:t>Reference</w:t>
      </w:r>
      <w:bookmarkEnd w:id="124"/>
      <w:r w:rsidR="00D269A9" w:rsidRPr="00131078">
        <w:rPr>
          <w:rFonts w:asciiTheme="minorHAnsi" w:hAnsiTheme="minorHAnsi"/>
          <w:b w:val="0"/>
          <w:sz w:val="20"/>
          <w:szCs w:val="20"/>
          <w:lang w:val="en-GB"/>
        </w:rPr>
        <w:t xml:space="preserve"> d</w:t>
      </w:r>
      <w:r w:rsidRPr="00131078">
        <w:rPr>
          <w:rFonts w:asciiTheme="minorHAnsi" w:hAnsiTheme="minorHAnsi"/>
          <w:b w:val="0"/>
          <w:sz w:val="20"/>
          <w:szCs w:val="20"/>
          <w:lang w:val="en-GB"/>
        </w:rPr>
        <w:t>ocuments</w:t>
      </w:r>
      <w:bookmarkEnd w:id="125"/>
      <w:bookmarkEnd w:id="126"/>
      <w:bookmarkEnd w:id="127"/>
    </w:p>
    <w:p w14:paraId="2740D350" w14:textId="77777777" w:rsidR="007739C4" w:rsidRPr="00131078" w:rsidRDefault="007739C4" w:rsidP="007739C4">
      <w:pPr>
        <w:pStyle w:val="Guidancenotprinted"/>
        <w:rPr>
          <w:rFonts w:asciiTheme="minorHAnsi" w:hAnsiTheme="minorHAnsi"/>
          <w:sz w:val="20"/>
          <w:szCs w:val="20"/>
        </w:rPr>
      </w:pPr>
      <w:r w:rsidRPr="00131078">
        <w:rPr>
          <w:rFonts w:asciiTheme="minorHAnsi" w:hAnsiTheme="minorHAnsi"/>
          <w:sz w:val="20"/>
          <w:szCs w:val="20"/>
        </w:rPr>
        <w:t>Reference documents are a help or a support but are not directly applicable (e.g. software reference manuals, sample files from outside firms, meeting papers).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843"/>
        <w:gridCol w:w="3222"/>
        <w:gridCol w:w="5563"/>
      </w:tblGrid>
      <w:tr w:rsidR="00D33D98" w:rsidRPr="00131078" w14:paraId="04BEB60E" w14:textId="77777777" w:rsidTr="00C27140">
        <w:trPr>
          <w:tblHeader/>
        </w:trPr>
        <w:tc>
          <w:tcPr>
            <w:tcW w:w="438" w:type="pct"/>
            <w:shd w:val="clear" w:color="auto" w:fill="C0C0C0"/>
            <w:vAlign w:val="center"/>
          </w:tcPr>
          <w:p w14:paraId="7CF776DB" w14:textId="77777777" w:rsidR="00D33D98" w:rsidRPr="00131078" w:rsidRDefault="00D33D98"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N°</w:t>
            </w:r>
          </w:p>
        </w:tc>
        <w:tc>
          <w:tcPr>
            <w:tcW w:w="1673" w:type="pct"/>
            <w:shd w:val="clear" w:color="auto" w:fill="C0C0C0"/>
            <w:vAlign w:val="center"/>
          </w:tcPr>
          <w:p w14:paraId="3C97A4BF" w14:textId="77777777" w:rsidR="00D33D98" w:rsidRPr="00131078" w:rsidRDefault="00AF38C2"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Document n</w:t>
            </w:r>
            <w:r w:rsidR="00D33D98" w:rsidRPr="00131078">
              <w:rPr>
                <w:rFonts w:asciiTheme="minorHAnsi" w:hAnsiTheme="minorHAnsi"/>
                <w:sz w:val="20"/>
                <w:szCs w:val="20"/>
              </w:rPr>
              <w:t>ame</w:t>
            </w:r>
          </w:p>
        </w:tc>
        <w:tc>
          <w:tcPr>
            <w:tcW w:w="2889" w:type="pct"/>
            <w:shd w:val="clear" w:color="auto" w:fill="C0C0C0"/>
            <w:vAlign w:val="center"/>
          </w:tcPr>
          <w:p w14:paraId="20981086" w14:textId="77777777" w:rsidR="00D33D98" w:rsidRPr="00131078" w:rsidRDefault="00D33D98"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Description</w:t>
            </w:r>
          </w:p>
        </w:tc>
      </w:tr>
      <w:tr w:rsidR="000C4DA4" w:rsidRPr="009D5FB7" w14:paraId="5CD64BA8" w14:textId="77777777" w:rsidTr="000C4DA4">
        <w:tc>
          <w:tcPr>
            <w:tcW w:w="438" w:type="pct"/>
            <w:shd w:val="clear" w:color="auto" w:fill="C0C0C0"/>
            <w:vAlign w:val="center"/>
          </w:tcPr>
          <w:p w14:paraId="235AF49B" w14:textId="77777777" w:rsidR="000C4DA4" w:rsidRPr="00131078" w:rsidRDefault="000C4DA4" w:rsidP="000C4DA4">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[1]</w:t>
            </w:r>
          </w:p>
        </w:tc>
        <w:tc>
          <w:tcPr>
            <w:tcW w:w="1673" w:type="pct"/>
            <w:vAlign w:val="center"/>
          </w:tcPr>
          <w:p w14:paraId="736696A7" w14:textId="77777777" w:rsidR="000C4DA4" w:rsidRPr="00131078" w:rsidRDefault="000C4DA4" w:rsidP="000C4DA4">
            <w:pPr>
              <w:spacing w:before="100" w:beforeAutospacing="1" w:after="100" w:afterAutospacing="1"/>
              <w:rPr>
                <w:rFonts w:asciiTheme="minorHAnsi" w:hAnsiTheme="minorHAnsi"/>
                <w:sz w:val="20"/>
                <w:szCs w:val="20"/>
              </w:rPr>
            </w:pPr>
            <w:r w:rsidRPr="00131078">
              <w:rPr>
                <w:rFonts w:asciiTheme="minorHAnsi" w:hAnsiTheme="minorHAnsi"/>
                <w:sz w:val="20"/>
                <w:szCs w:val="20"/>
              </w:rPr>
              <w:t>Guide - Benefit Realisation Management</w:t>
            </w:r>
          </w:p>
        </w:tc>
        <w:tc>
          <w:tcPr>
            <w:tcW w:w="2889" w:type="pct"/>
            <w:vAlign w:val="center"/>
          </w:tcPr>
          <w:p w14:paraId="41AE7549" w14:textId="77777777" w:rsidR="000C4DA4" w:rsidRPr="00131078" w:rsidRDefault="000C4DA4" w:rsidP="000C4DA4">
            <w:pPr>
              <w:spacing w:before="100" w:beforeAutospacing="1" w:after="100" w:afterAutospacing="1"/>
              <w:rPr>
                <w:rFonts w:asciiTheme="minorHAnsi" w:hAnsiTheme="minorHAnsi"/>
                <w:sz w:val="20"/>
                <w:szCs w:val="20"/>
                <w:lang w:val="fr-FR"/>
              </w:rPr>
            </w:pPr>
            <w:proofErr w:type="spellStart"/>
            <w:r w:rsidRPr="00131078">
              <w:rPr>
                <w:rFonts w:asciiTheme="minorHAnsi" w:hAnsiTheme="minorHAnsi"/>
                <w:color w:val="000000"/>
                <w:sz w:val="20"/>
                <w:szCs w:val="20"/>
                <w:lang w:val="fr-FR"/>
              </w:rPr>
              <w:t>Available</w:t>
            </w:r>
            <w:proofErr w:type="spellEnd"/>
            <w:r w:rsidRPr="00131078">
              <w:rPr>
                <w:rFonts w:asciiTheme="minorHAnsi" w:hAnsiTheme="minorHAnsi"/>
                <w:color w:val="000000"/>
                <w:sz w:val="20"/>
                <w:szCs w:val="20"/>
                <w:lang w:val="fr-FR"/>
              </w:rPr>
              <w:t xml:space="preserve"> on </w:t>
            </w:r>
            <w:hyperlink r:id="rId18" w:history="1">
              <w:r w:rsidR="00771A7A" w:rsidRPr="00131078">
                <w:rPr>
                  <w:rStyle w:val="Hyperlink"/>
                  <w:rFonts w:asciiTheme="minorHAnsi" w:hAnsiTheme="minorHAnsi"/>
                  <w:sz w:val="20"/>
                  <w:szCs w:val="20"/>
                  <w:lang w:val="fr-FR"/>
                </w:rPr>
                <w:t>STANDARDS</w:t>
              </w:r>
              <w:r w:rsidRPr="00131078">
                <w:rPr>
                  <w:rStyle w:val="Hyperlink"/>
                  <w:rFonts w:asciiTheme="minorHAnsi" w:hAnsiTheme="minorHAnsi"/>
                  <w:sz w:val="20"/>
                  <w:szCs w:val="20"/>
                  <w:lang w:val="fr-FR"/>
                </w:rPr>
                <w:t xml:space="preserve"> </w:t>
              </w:r>
              <w:proofErr w:type="spellStart"/>
              <w:r w:rsidRPr="00131078">
                <w:rPr>
                  <w:rStyle w:val="Hyperlink"/>
                  <w:rFonts w:asciiTheme="minorHAnsi" w:hAnsiTheme="minorHAnsi"/>
                  <w:sz w:val="20"/>
                  <w:szCs w:val="20"/>
                  <w:lang w:val="fr-FR"/>
                </w:rPr>
                <w:t>website</w:t>
              </w:r>
              <w:proofErr w:type="spellEnd"/>
            </w:hyperlink>
            <w:r w:rsidRPr="00131078">
              <w:rPr>
                <w:rFonts w:asciiTheme="minorHAnsi" w:hAnsiTheme="minorHAnsi"/>
                <w:color w:val="000000"/>
                <w:sz w:val="20"/>
                <w:szCs w:val="20"/>
                <w:lang w:val="fr-FR"/>
              </w:rPr>
              <w:t>, section "Vos indispensables"</w:t>
            </w:r>
          </w:p>
        </w:tc>
      </w:tr>
      <w:tr w:rsidR="00D33D98" w:rsidRPr="00131078" w14:paraId="779D3648" w14:textId="77777777" w:rsidTr="00C27140">
        <w:tc>
          <w:tcPr>
            <w:tcW w:w="438" w:type="pct"/>
            <w:shd w:val="clear" w:color="auto" w:fill="C0C0C0"/>
            <w:vAlign w:val="center"/>
          </w:tcPr>
          <w:p w14:paraId="24215994" w14:textId="77777777" w:rsidR="00D33D98" w:rsidRPr="00131078" w:rsidRDefault="00D33D98" w:rsidP="00AF38C2">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[2]</w:t>
            </w:r>
          </w:p>
        </w:tc>
        <w:tc>
          <w:tcPr>
            <w:tcW w:w="1673" w:type="pct"/>
            <w:vAlign w:val="center"/>
          </w:tcPr>
          <w:p w14:paraId="2E764BAC" w14:textId="77777777" w:rsidR="00D33D98" w:rsidRPr="00131078" w:rsidRDefault="00D33D98" w:rsidP="00AF38C2">
            <w:pPr>
              <w:spacing w:before="100" w:beforeAutospacing="1" w:after="100" w:afterAutospacing="1"/>
              <w:rPr>
                <w:rFonts w:asciiTheme="minorHAnsi" w:hAnsiTheme="minorHAnsi"/>
                <w:sz w:val="20"/>
                <w:szCs w:val="20"/>
              </w:rPr>
            </w:pPr>
          </w:p>
        </w:tc>
        <w:tc>
          <w:tcPr>
            <w:tcW w:w="2889" w:type="pct"/>
            <w:vAlign w:val="center"/>
          </w:tcPr>
          <w:p w14:paraId="0B41D536" w14:textId="77777777" w:rsidR="00D33D98" w:rsidRPr="00131078" w:rsidRDefault="00D33D98" w:rsidP="00AF38C2">
            <w:pPr>
              <w:spacing w:before="100" w:beforeAutospacing="1" w:after="100" w:afterAutospacing="1"/>
              <w:rPr>
                <w:rFonts w:asciiTheme="minorHAnsi" w:hAnsiTheme="minorHAnsi"/>
                <w:sz w:val="20"/>
                <w:szCs w:val="20"/>
              </w:rPr>
            </w:pPr>
          </w:p>
        </w:tc>
      </w:tr>
    </w:tbl>
    <w:p w14:paraId="653854CD" w14:textId="77777777" w:rsidR="00D33D98" w:rsidRPr="00131078" w:rsidRDefault="00D33D98" w:rsidP="005664FA">
      <w:pPr>
        <w:pStyle w:val="Heading2"/>
        <w:numPr>
          <w:ilvl w:val="1"/>
          <w:numId w:val="1"/>
        </w:numPr>
        <w:rPr>
          <w:rFonts w:asciiTheme="minorHAnsi" w:hAnsiTheme="minorHAnsi"/>
          <w:sz w:val="20"/>
          <w:szCs w:val="20"/>
          <w:lang w:val="en-GB"/>
        </w:rPr>
      </w:pPr>
      <w:bookmarkStart w:id="128" w:name="_Toc343177411"/>
      <w:bookmarkStart w:id="129" w:name="_Toc461006463"/>
      <w:r w:rsidRPr="00131078">
        <w:rPr>
          <w:rFonts w:asciiTheme="minorHAnsi" w:hAnsiTheme="minorHAnsi"/>
          <w:sz w:val="20"/>
          <w:szCs w:val="20"/>
          <w:lang w:val="en-GB"/>
        </w:rPr>
        <w:lastRenderedPageBreak/>
        <w:t>Glossary</w:t>
      </w:r>
      <w:bookmarkEnd w:id="128"/>
      <w:bookmarkEnd w:id="129"/>
    </w:p>
    <w:tbl>
      <w:tblPr>
        <w:tblW w:w="49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1569"/>
        <w:gridCol w:w="8001"/>
      </w:tblGrid>
      <w:tr w:rsidR="00D33D98" w:rsidRPr="00131078" w14:paraId="35623442" w14:textId="77777777" w:rsidTr="00AF38C2">
        <w:trPr>
          <w:tblHeader/>
        </w:trPr>
        <w:tc>
          <w:tcPr>
            <w:tcW w:w="820" w:type="pct"/>
            <w:shd w:val="clear" w:color="auto" w:fill="C0C0C0"/>
            <w:vAlign w:val="center"/>
          </w:tcPr>
          <w:p w14:paraId="3D1A2500" w14:textId="77777777" w:rsidR="00D33D98" w:rsidRPr="00131078" w:rsidRDefault="00D33D98" w:rsidP="00645A66">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Abbreviation</w:t>
            </w:r>
          </w:p>
        </w:tc>
        <w:tc>
          <w:tcPr>
            <w:tcW w:w="4180" w:type="pct"/>
            <w:shd w:val="clear" w:color="auto" w:fill="C0C0C0"/>
            <w:vAlign w:val="center"/>
          </w:tcPr>
          <w:p w14:paraId="2F0A3363" w14:textId="77777777" w:rsidR="00D33D98" w:rsidRPr="00131078" w:rsidRDefault="00D33D98" w:rsidP="00645A66">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Description</w:t>
            </w:r>
          </w:p>
        </w:tc>
      </w:tr>
      <w:tr w:rsidR="00D33D98" w:rsidRPr="00131078" w14:paraId="7F9096BA" w14:textId="77777777" w:rsidTr="00AF38C2">
        <w:tc>
          <w:tcPr>
            <w:tcW w:w="820" w:type="pct"/>
            <w:vAlign w:val="center"/>
          </w:tcPr>
          <w:p w14:paraId="137B92E8" w14:textId="77777777" w:rsidR="00D33D98"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BA</w:t>
            </w:r>
          </w:p>
        </w:tc>
        <w:tc>
          <w:tcPr>
            <w:tcW w:w="4180" w:type="pct"/>
            <w:vAlign w:val="center"/>
          </w:tcPr>
          <w:p w14:paraId="06BF9A56" w14:textId="77777777" w:rsidR="00D33D98"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Analyst</w:t>
            </w:r>
          </w:p>
        </w:tc>
      </w:tr>
      <w:tr w:rsidR="001C43F6" w:rsidRPr="00131078" w14:paraId="77391CFB" w14:textId="77777777" w:rsidTr="00AF38C2">
        <w:tc>
          <w:tcPr>
            <w:tcW w:w="820" w:type="pct"/>
            <w:vAlign w:val="center"/>
          </w:tcPr>
          <w:p w14:paraId="68F35454"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BC</w:t>
            </w:r>
          </w:p>
        </w:tc>
        <w:tc>
          <w:tcPr>
            <w:tcW w:w="4180" w:type="pct"/>
            <w:vAlign w:val="center"/>
          </w:tcPr>
          <w:p w14:paraId="59F716F8"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Case</w:t>
            </w:r>
          </w:p>
        </w:tc>
      </w:tr>
      <w:tr w:rsidR="001C43F6" w:rsidRPr="00131078" w14:paraId="2669F657" w14:textId="77777777" w:rsidTr="00AF38C2">
        <w:tc>
          <w:tcPr>
            <w:tcW w:w="820" w:type="pct"/>
            <w:vAlign w:val="center"/>
          </w:tcPr>
          <w:p w14:paraId="6519B0CF"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BO</w:t>
            </w:r>
          </w:p>
        </w:tc>
        <w:tc>
          <w:tcPr>
            <w:tcW w:w="4180" w:type="pct"/>
            <w:vAlign w:val="center"/>
          </w:tcPr>
          <w:p w14:paraId="25A0D722"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Objective</w:t>
            </w:r>
          </w:p>
        </w:tc>
      </w:tr>
      <w:tr w:rsidR="001C43F6" w:rsidRPr="00131078" w14:paraId="2E0537B7" w14:textId="77777777" w:rsidTr="00AF38C2">
        <w:tc>
          <w:tcPr>
            <w:tcW w:w="820" w:type="pct"/>
            <w:vAlign w:val="center"/>
          </w:tcPr>
          <w:p w14:paraId="4A1C29EB"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BPA</w:t>
            </w:r>
          </w:p>
        </w:tc>
        <w:tc>
          <w:tcPr>
            <w:tcW w:w="4180" w:type="pct"/>
            <w:vAlign w:val="center"/>
          </w:tcPr>
          <w:p w14:paraId="3580ECB2"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Process Analysis</w:t>
            </w:r>
          </w:p>
        </w:tc>
      </w:tr>
      <w:tr w:rsidR="001C43F6" w:rsidRPr="00131078" w14:paraId="59A232EC" w14:textId="77777777" w:rsidTr="00AF38C2">
        <w:tc>
          <w:tcPr>
            <w:tcW w:w="820" w:type="pct"/>
            <w:vAlign w:val="center"/>
          </w:tcPr>
          <w:p w14:paraId="19373329"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BPM</w:t>
            </w:r>
          </w:p>
        </w:tc>
        <w:tc>
          <w:tcPr>
            <w:tcW w:w="4180" w:type="pct"/>
            <w:vAlign w:val="center"/>
          </w:tcPr>
          <w:p w14:paraId="75B270E7"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Process Management</w:t>
            </w:r>
          </w:p>
        </w:tc>
      </w:tr>
      <w:tr w:rsidR="001C43F6" w:rsidRPr="00131078" w14:paraId="0DB8409B" w14:textId="77777777" w:rsidTr="00AF38C2">
        <w:tc>
          <w:tcPr>
            <w:tcW w:w="820" w:type="pct"/>
            <w:vAlign w:val="center"/>
          </w:tcPr>
          <w:p w14:paraId="3E885BE1" w14:textId="77777777" w:rsidR="001C43F6" w:rsidRPr="00131078" w:rsidRDefault="001C43F6" w:rsidP="00AF38C2">
            <w:pPr>
              <w:spacing w:before="100" w:beforeAutospacing="1" w:after="100" w:afterAutospacing="1"/>
              <w:jc w:val="center"/>
              <w:rPr>
                <w:rFonts w:asciiTheme="minorHAnsi" w:hAnsiTheme="minorHAnsi"/>
                <w:sz w:val="20"/>
                <w:szCs w:val="20"/>
              </w:rPr>
            </w:pPr>
            <w:proofErr w:type="spellStart"/>
            <w:r w:rsidRPr="00131078">
              <w:rPr>
                <w:rFonts w:asciiTheme="minorHAnsi" w:hAnsiTheme="minorHAnsi"/>
                <w:sz w:val="20"/>
                <w:szCs w:val="20"/>
              </w:rPr>
              <w:t>BPOw</w:t>
            </w:r>
            <w:proofErr w:type="spellEnd"/>
          </w:p>
        </w:tc>
        <w:tc>
          <w:tcPr>
            <w:tcW w:w="4180" w:type="pct"/>
            <w:vAlign w:val="center"/>
          </w:tcPr>
          <w:p w14:paraId="10399FE8"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Process Owner</w:t>
            </w:r>
          </w:p>
        </w:tc>
      </w:tr>
      <w:tr w:rsidR="001C43F6" w:rsidRPr="00131078" w14:paraId="0FD46148" w14:textId="77777777" w:rsidTr="00AF38C2">
        <w:tc>
          <w:tcPr>
            <w:tcW w:w="820" w:type="pct"/>
            <w:vAlign w:val="center"/>
          </w:tcPr>
          <w:p w14:paraId="70932C0F"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BR</w:t>
            </w:r>
            <w:r w:rsidR="00E94BBE" w:rsidRPr="00131078">
              <w:rPr>
                <w:rFonts w:asciiTheme="minorHAnsi" w:hAnsiTheme="minorHAnsi"/>
                <w:sz w:val="20"/>
                <w:szCs w:val="20"/>
              </w:rPr>
              <w:t>EQ</w:t>
            </w:r>
          </w:p>
        </w:tc>
        <w:tc>
          <w:tcPr>
            <w:tcW w:w="4180" w:type="pct"/>
            <w:vAlign w:val="center"/>
          </w:tcPr>
          <w:p w14:paraId="590E2CAA" w14:textId="77777777" w:rsidR="001C43F6" w:rsidRPr="00131078" w:rsidRDefault="002522F8"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Requirements</w:t>
            </w:r>
          </w:p>
        </w:tc>
      </w:tr>
      <w:tr w:rsidR="001C43F6" w:rsidRPr="00131078" w14:paraId="54F74171" w14:textId="77777777" w:rsidTr="00AF38C2">
        <w:tc>
          <w:tcPr>
            <w:tcW w:w="820" w:type="pct"/>
            <w:vAlign w:val="center"/>
          </w:tcPr>
          <w:p w14:paraId="61A4D3BB"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EP</w:t>
            </w:r>
          </w:p>
        </w:tc>
        <w:tc>
          <w:tcPr>
            <w:tcW w:w="4180" w:type="pct"/>
            <w:vAlign w:val="center"/>
          </w:tcPr>
          <w:p w14:paraId="0B5B9F34"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European Parliament</w:t>
            </w:r>
          </w:p>
        </w:tc>
      </w:tr>
      <w:tr w:rsidR="001C43F6" w:rsidRPr="00131078" w14:paraId="75D942A3" w14:textId="77777777" w:rsidTr="00AF38C2">
        <w:tc>
          <w:tcPr>
            <w:tcW w:w="820" w:type="pct"/>
            <w:vAlign w:val="center"/>
          </w:tcPr>
          <w:p w14:paraId="2C9664B1"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w:t>
            </w:r>
          </w:p>
        </w:tc>
        <w:tc>
          <w:tcPr>
            <w:tcW w:w="4180" w:type="pct"/>
            <w:vAlign w:val="center"/>
          </w:tcPr>
          <w:p w14:paraId="20A1AF92"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Key Performance Indicator</w:t>
            </w:r>
          </w:p>
        </w:tc>
      </w:tr>
      <w:tr w:rsidR="001C43F6" w:rsidRPr="00131078" w14:paraId="35FF8A95" w14:textId="77777777" w:rsidTr="00AF38C2">
        <w:tc>
          <w:tcPr>
            <w:tcW w:w="820" w:type="pct"/>
            <w:vAlign w:val="center"/>
          </w:tcPr>
          <w:p w14:paraId="2ADE55D0" w14:textId="77777777" w:rsidR="001C43F6" w:rsidRPr="00131078" w:rsidRDefault="007030ED"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MTP</w:t>
            </w:r>
          </w:p>
        </w:tc>
        <w:tc>
          <w:tcPr>
            <w:tcW w:w="4180" w:type="pct"/>
            <w:vAlign w:val="center"/>
          </w:tcPr>
          <w:p w14:paraId="2E8EC3F0" w14:textId="77777777" w:rsidR="001C43F6" w:rsidRPr="00131078" w:rsidRDefault="007030ED"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Master Test Plan</w:t>
            </w:r>
          </w:p>
        </w:tc>
      </w:tr>
      <w:tr w:rsidR="001C43F6" w:rsidRPr="00131078" w14:paraId="610EDC0C" w14:textId="77777777" w:rsidTr="00AF38C2">
        <w:tc>
          <w:tcPr>
            <w:tcW w:w="820" w:type="pct"/>
            <w:vAlign w:val="center"/>
          </w:tcPr>
          <w:p w14:paraId="2774390B" w14:textId="77777777" w:rsidR="001C43F6" w:rsidRPr="00131078" w:rsidRDefault="007030ED"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TAS</w:t>
            </w:r>
          </w:p>
        </w:tc>
        <w:tc>
          <w:tcPr>
            <w:tcW w:w="4180" w:type="pct"/>
            <w:vAlign w:val="center"/>
          </w:tcPr>
          <w:p w14:paraId="30BD1657" w14:textId="77777777" w:rsidR="001C43F6" w:rsidRPr="00131078" w:rsidRDefault="007030ED"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Test plan for Application Security [A3], performed since 2016 in the dedicated TAS-</w:t>
            </w:r>
            <w:proofErr w:type="spellStart"/>
            <w:r w:rsidRPr="00131078">
              <w:rPr>
                <w:rFonts w:asciiTheme="minorHAnsi" w:hAnsiTheme="minorHAnsi"/>
                <w:sz w:val="20"/>
                <w:szCs w:val="20"/>
              </w:rPr>
              <w:t>Labo</w:t>
            </w:r>
            <w:proofErr w:type="spellEnd"/>
            <w:r w:rsidRPr="00131078">
              <w:rPr>
                <w:rFonts w:asciiTheme="minorHAnsi" w:hAnsiTheme="minorHAnsi"/>
                <w:sz w:val="20"/>
                <w:szCs w:val="20"/>
              </w:rPr>
              <w:t xml:space="preserve"> (isolated infrastructure)</w:t>
            </w:r>
          </w:p>
        </w:tc>
      </w:tr>
      <w:tr w:rsidR="00FA6D2F" w:rsidRPr="00131078" w14:paraId="5EC43D5B" w14:textId="77777777" w:rsidTr="00AF38C2">
        <w:tc>
          <w:tcPr>
            <w:tcW w:w="820" w:type="pct"/>
            <w:vAlign w:val="center"/>
          </w:tcPr>
          <w:p w14:paraId="70154FD7" w14:textId="2972C452" w:rsidR="00FA6D2F" w:rsidRPr="00131078" w:rsidRDefault="00FA6D2F" w:rsidP="00AF38C2">
            <w:pPr>
              <w:spacing w:before="100" w:beforeAutospacing="1" w:after="100" w:afterAutospacing="1"/>
              <w:jc w:val="center"/>
              <w:rPr>
                <w:rFonts w:asciiTheme="minorHAnsi" w:hAnsiTheme="minorHAnsi"/>
                <w:sz w:val="20"/>
                <w:szCs w:val="20"/>
              </w:rPr>
            </w:pPr>
            <w:r>
              <w:rPr>
                <w:rFonts w:asciiTheme="minorHAnsi" w:hAnsiTheme="minorHAnsi"/>
                <w:sz w:val="20"/>
                <w:szCs w:val="20"/>
              </w:rPr>
              <w:t>DLA</w:t>
            </w:r>
          </w:p>
        </w:tc>
        <w:tc>
          <w:tcPr>
            <w:tcW w:w="4180" w:type="pct"/>
            <w:vAlign w:val="center"/>
          </w:tcPr>
          <w:p w14:paraId="7CA4F126" w14:textId="4E58D1D9" w:rsidR="00FA6D2F" w:rsidRPr="00131078" w:rsidRDefault="00FA6D2F" w:rsidP="00AF38C2">
            <w:pPr>
              <w:spacing w:before="100" w:beforeAutospacing="1" w:after="100" w:afterAutospacing="1"/>
              <w:jc w:val="left"/>
              <w:rPr>
                <w:rFonts w:asciiTheme="minorHAnsi" w:hAnsiTheme="minorHAnsi"/>
                <w:sz w:val="20"/>
                <w:szCs w:val="20"/>
              </w:rPr>
            </w:pPr>
            <w:r>
              <w:rPr>
                <w:rFonts w:asciiTheme="minorHAnsi" w:hAnsiTheme="minorHAnsi"/>
                <w:sz w:val="20"/>
                <w:szCs w:val="20"/>
              </w:rPr>
              <w:t>Directorate of Legislative Acts (European Parliament)</w:t>
            </w:r>
          </w:p>
        </w:tc>
      </w:tr>
      <w:tr w:rsidR="00FA6D2F" w:rsidRPr="00131078" w14:paraId="68D68F06" w14:textId="77777777" w:rsidTr="00AF38C2">
        <w:tc>
          <w:tcPr>
            <w:tcW w:w="820" w:type="pct"/>
            <w:vAlign w:val="center"/>
          </w:tcPr>
          <w:p w14:paraId="769F5B6A" w14:textId="0A39BA4A" w:rsidR="00FA6D2F" w:rsidRDefault="00FA6D2F" w:rsidP="00AF38C2">
            <w:pPr>
              <w:spacing w:before="100" w:beforeAutospacing="1" w:after="100" w:afterAutospacing="1"/>
              <w:jc w:val="center"/>
              <w:rPr>
                <w:rFonts w:asciiTheme="minorHAnsi" w:hAnsiTheme="minorHAnsi"/>
                <w:sz w:val="20"/>
                <w:szCs w:val="20"/>
              </w:rPr>
            </w:pPr>
            <w:r>
              <w:rPr>
                <w:rFonts w:asciiTheme="minorHAnsi" w:hAnsiTheme="minorHAnsi"/>
                <w:sz w:val="20"/>
                <w:szCs w:val="20"/>
              </w:rPr>
              <w:t>DLQ</w:t>
            </w:r>
          </w:p>
        </w:tc>
        <w:tc>
          <w:tcPr>
            <w:tcW w:w="4180" w:type="pct"/>
            <w:vAlign w:val="center"/>
          </w:tcPr>
          <w:p w14:paraId="5A82D948" w14:textId="0E881393" w:rsidR="00FA6D2F" w:rsidRPr="00131078" w:rsidRDefault="00FA6D2F" w:rsidP="00AF38C2">
            <w:pPr>
              <w:spacing w:before="100" w:beforeAutospacing="1" w:after="100" w:afterAutospacing="1"/>
              <w:jc w:val="left"/>
              <w:rPr>
                <w:rFonts w:asciiTheme="minorHAnsi" w:hAnsiTheme="minorHAnsi"/>
                <w:sz w:val="20"/>
                <w:szCs w:val="20"/>
              </w:rPr>
            </w:pPr>
            <w:r>
              <w:rPr>
                <w:rFonts w:asciiTheme="minorHAnsi" w:hAnsiTheme="minorHAnsi"/>
                <w:sz w:val="20"/>
                <w:szCs w:val="20"/>
              </w:rPr>
              <w:t>Directorate of Legislative Quality (European Council)</w:t>
            </w:r>
          </w:p>
        </w:tc>
      </w:tr>
    </w:tbl>
    <w:p w14:paraId="121CAD67" w14:textId="77777777" w:rsidR="00D33D98" w:rsidRPr="00131078" w:rsidRDefault="00D33D98" w:rsidP="005664FA">
      <w:pPr>
        <w:pStyle w:val="Heading2"/>
        <w:numPr>
          <w:ilvl w:val="1"/>
          <w:numId w:val="1"/>
        </w:numPr>
        <w:rPr>
          <w:rFonts w:asciiTheme="minorHAnsi" w:hAnsiTheme="minorHAnsi"/>
          <w:b w:val="0"/>
          <w:sz w:val="20"/>
          <w:szCs w:val="20"/>
          <w:lang w:val="en-GB"/>
        </w:rPr>
      </w:pPr>
      <w:bookmarkStart w:id="130" w:name="_Toc216171223"/>
      <w:bookmarkStart w:id="131" w:name="_Toc216250819"/>
      <w:bookmarkStart w:id="132" w:name="_Toc333222800"/>
      <w:bookmarkStart w:id="133" w:name="_Toc343177412"/>
      <w:bookmarkStart w:id="134" w:name="_Toc461006464"/>
      <w:r w:rsidRPr="00131078">
        <w:rPr>
          <w:rFonts w:asciiTheme="minorHAnsi" w:hAnsiTheme="minorHAnsi"/>
          <w:b w:val="0"/>
          <w:sz w:val="20"/>
          <w:szCs w:val="20"/>
          <w:lang w:val="en-GB"/>
        </w:rPr>
        <w:t>Usage conventions</w:t>
      </w:r>
      <w:bookmarkEnd w:id="130"/>
      <w:bookmarkEnd w:id="131"/>
      <w:bookmarkEnd w:id="132"/>
      <w:bookmarkEnd w:id="133"/>
      <w:bookmarkEnd w:id="134"/>
    </w:p>
    <w:p w14:paraId="7134F140" w14:textId="77777777" w:rsidR="00D33D98" w:rsidRPr="00131078" w:rsidRDefault="00D33D98" w:rsidP="009A2D9A">
      <w:pPr>
        <w:rPr>
          <w:rFonts w:asciiTheme="minorHAnsi" w:hAnsiTheme="minorHAnsi"/>
          <w:sz w:val="20"/>
          <w:szCs w:val="20"/>
        </w:rPr>
      </w:pPr>
      <w:r w:rsidRPr="00131078">
        <w:rPr>
          <w:rFonts w:asciiTheme="minorHAnsi" w:hAnsiTheme="minorHAnsi"/>
          <w:sz w:val="20"/>
          <w:szCs w:val="20"/>
        </w:rPr>
        <w:t>Where a chapter or section is not considered to be applicable, put ‘NOT APPLICABLE’. Feel free to insert new section</w:t>
      </w:r>
      <w:r w:rsidR="007739C4" w:rsidRPr="00131078">
        <w:rPr>
          <w:rFonts w:asciiTheme="minorHAnsi" w:hAnsiTheme="minorHAnsi"/>
          <w:sz w:val="20"/>
          <w:szCs w:val="20"/>
        </w:rPr>
        <w:t>s</w:t>
      </w:r>
      <w:r w:rsidRPr="00131078">
        <w:rPr>
          <w:rFonts w:asciiTheme="minorHAnsi" w:hAnsiTheme="minorHAnsi"/>
          <w:sz w:val="20"/>
          <w:szCs w:val="20"/>
        </w:rPr>
        <w:t xml:space="preserve"> (chapter, paragraph) as needed.</w:t>
      </w:r>
    </w:p>
    <w:p w14:paraId="1718243B" w14:textId="77777777" w:rsidR="00D33D98" w:rsidRPr="00131078" w:rsidRDefault="00D33D98" w:rsidP="009A2D9A">
      <w:pPr>
        <w:rPr>
          <w:rFonts w:asciiTheme="minorHAnsi" w:hAnsiTheme="minorHAnsi"/>
          <w:bCs/>
          <w:sz w:val="20"/>
          <w:szCs w:val="20"/>
        </w:rPr>
      </w:pPr>
      <w:r w:rsidRPr="00131078">
        <w:rPr>
          <w:rFonts w:asciiTheme="minorHAnsi" w:hAnsiTheme="minorHAnsi"/>
          <w:bCs/>
          <w:sz w:val="20"/>
          <w:szCs w:val="20"/>
          <w:highlight w:val="yellow"/>
        </w:rPr>
        <w:t xml:space="preserve">Click on the Show/Hide </w:t>
      </w:r>
      <w:r w:rsidR="00925EB1" w:rsidRPr="00131078">
        <w:rPr>
          <w:rFonts w:asciiTheme="minorHAnsi" w:hAnsiTheme="minorHAnsi"/>
          <w:noProof/>
          <w:sz w:val="20"/>
          <w:szCs w:val="20"/>
          <w:highlight w:val="yellow"/>
        </w:rPr>
        <w:drawing>
          <wp:inline distT="0" distB="0" distL="0" distR="0" wp14:anchorId="4652375E" wp14:editId="5B22FB8C">
            <wp:extent cx="219710" cy="226695"/>
            <wp:effectExtent l="19050" t="19050" r="2794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710" cy="226695"/>
                    </a:xfrm>
                    <a:prstGeom prst="rect">
                      <a:avLst/>
                    </a:prstGeom>
                    <a:noFill/>
                    <a:ln w="9525" cmpd="dbl">
                      <a:solidFill>
                        <a:srgbClr val="000000"/>
                      </a:solidFill>
                      <a:miter lim="800000"/>
                      <a:headEnd/>
                      <a:tailEnd/>
                    </a:ln>
                    <a:effectLst/>
                  </pic:spPr>
                </pic:pic>
              </a:graphicData>
            </a:graphic>
          </wp:inline>
        </w:drawing>
      </w:r>
      <w:r w:rsidRPr="00131078">
        <w:rPr>
          <w:rFonts w:asciiTheme="minorHAnsi" w:hAnsiTheme="minorHAnsi"/>
          <w:bCs/>
          <w:sz w:val="20"/>
          <w:szCs w:val="20"/>
          <w:highlight w:val="yellow"/>
        </w:rPr>
        <w:t xml:space="preserve"> button in the toolbar to display/hide guidance.</w:t>
      </w:r>
    </w:p>
    <w:p w14:paraId="1432A834" w14:textId="77777777" w:rsidR="00C27140" w:rsidRPr="00131078" w:rsidRDefault="00D33D98" w:rsidP="00810646">
      <w:pPr>
        <w:pStyle w:val="Guidancenotprinted"/>
        <w:rPr>
          <w:rFonts w:asciiTheme="minorHAnsi" w:hAnsiTheme="minorHAnsi"/>
          <w:b/>
          <w:sz w:val="20"/>
          <w:szCs w:val="20"/>
        </w:rPr>
      </w:pPr>
      <w:r w:rsidRPr="00131078">
        <w:rPr>
          <w:rFonts w:asciiTheme="minorHAnsi" w:hAnsiTheme="minorHAnsi"/>
          <w:b/>
          <w:sz w:val="20"/>
          <w:szCs w:val="20"/>
        </w:rPr>
        <w:t>Guidance displayed.</w:t>
      </w:r>
    </w:p>
    <w:sectPr w:rsidR="00C27140" w:rsidRPr="00131078" w:rsidSect="00A0357A">
      <w:pgSz w:w="11906" w:h="16838" w:code="9"/>
      <w:pgMar w:top="1208" w:right="1134" w:bottom="1440" w:left="1134" w:header="709" w:footer="49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Michal Feherpataky" w:date="2016-09-06T09:19:00Z" w:initials="MF">
    <w:p w14:paraId="315B0B9B" w14:textId="77777777" w:rsidR="00BB3535" w:rsidRPr="00CB53FB" w:rsidRDefault="00BB3535" w:rsidP="00BB3535">
      <w:pPr>
        <w:pStyle w:val="CommentText"/>
        <w:rPr>
          <w:rFonts w:ascii="Times New Roman" w:hAnsi="Times New Roman"/>
        </w:rPr>
      </w:pPr>
      <w:r>
        <w:rPr>
          <w:rStyle w:val="CommentReference"/>
        </w:rPr>
        <w:annotationRef/>
      </w:r>
      <w:r>
        <w:rPr>
          <w:rFonts w:ascii="Times New Roman" w:hAnsi="Times New Roman"/>
        </w:rPr>
        <w:t>Anytime we save work time it is a Direct Monetary benefit (in principle).</w:t>
      </w:r>
    </w:p>
  </w:comment>
  <w:comment w:id="12" w:author="ALARI Gianluigi" w:date="2016-09-06T14:51:00Z" w:initials="AG">
    <w:p w14:paraId="0CD90537" w14:textId="77777777" w:rsidR="00BB3535" w:rsidRDefault="00BB3535" w:rsidP="00BB3535">
      <w:pPr>
        <w:pStyle w:val="CommentText"/>
      </w:pPr>
      <w:r>
        <w:rPr>
          <w:rStyle w:val="CommentReference"/>
        </w:rPr>
        <w:annotationRef/>
      </w:r>
      <w:r>
        <w:t xml:space="preserve">We will let Olivier decide on these. I would put or </w:t>
      </w:r>
      <w:proofErr w:type="spellStart"/>
      <w:r>
        <w:t>non monetary</w:t>
      </w:r>
      <w:proofErr w:type="spellEnd"/>
      <w:r>
        <w:t xml:space="preserve"> or indirect.</w:t>
      </w:r>
    </w:p>
  </w:comment>
  <w:comment w:id="13" w:author="KOUKLAKIS Georgios" w:date="2016-09-06T11:47:00Z" w:initials="KG">
    <w:p w14:paraId="7CA9C287" w14:textId="77777777" w:rsidR="00BB3535" w:rsidRDefault="00BB3535" w:rsidP="00BB3535">
      <w:pPr>
        <w:pStyle w:val="CommentText"/>
      </w:pPr>
      <w:r>
        <w:rPr>
          <w:rStyle w:val="CommentReference"/>
        </w:rPr>
        <w:annotationRef/>
      </w:r>
      <w:r>
        <w:t xml:space="preserve">Should we refer to it as part 2 or as a separate project delivery, </w:t>
      </w:r>
      <w:proofErr w:type="spellStart"/>
      <w:r>
        <w:t>gg</w:t>
      </w:r>
      <w:proofErr w:type="spellEnd"/>
      <w:r>
        <w:t>?</w:t>
      </w:r>
    </w:p>
  </w:comment>
  <w:comment w:id="44" w:author="KOUKLAKIS Georgios" w:date="2016-09-06T10:58:00Z" w:initials="KG">
    <w:p w14:paraId="40FE5E75" w14:textId="18382792" w:rsidR="00BB3535" w:rsidRDefault="00BB3535">
      <w:pPr>
        <w:pStyle w:val="CommentText"/>
      </w:pPr>
      <w:r>
        <w:rPr>
          <w:rStyle w:val="CommentReference"/>
        </w:rPr>
        <w:annotationRef/>
      </w:r>
      <w:r>
        <w:t>This should be ticked</w:t>
      </w:r>
    </w:p>
  </w:comment>
  <w:comment w:id="74" w:author="ALARI Gianluigi" w:date="2016-09-06T15:13:00Z" w:initials="AG">
    <w:p w14:paraId="18CA41A3" w14:textId="7EB6719F" w:rsidR="00BB3535" w:rsidRDefault="00BB3535">
      <w:pPr>
        <w:pStyle w:val="CommentText"/>
      </w:pPr>
      <w:r>
        <w:rPr>
          <w:rStyle w:val="CommentReference"/>
        </w:rPr>
        <w:annotationRef/>
      </w:r>
      <w:r>
        <w:t>Politically delicate, we have to talk with Sarah about it</w:t>
      </w:r>
    </w:p>
  </w:comment>
  <w:comment w:id="94" w:author="KOUKLAKIS Georgios" w:date="2016-09-06T12:05:00Z" w:initials="KG">
    <w:p w14:paraId="2AF60996" w14:textId="39CBBCE5" w:rsidR="00BB3535" w:rsidRDefault="00BB3535">
      <w:pPr>
        <w:pStyle w:val="CommentText"/>
      </w:pPr>
      <w:r>
        <w:rPr>
          <w:rStyle w:val="CommentReference"/>
        </w:rPr>
        <w:annotationRef/>
      </w:r>
      <w:r>
        <w:t>Will need to be filled in at a later stage</w:t>
      </w:r>
    </w:p>
  </w:comment>
  <w:comment w:id="95" w:author="FEHERPATAKY Michal" w:date="2016-09-07T10:02:00Z" w:initials="FM">
    <w:p w14:paraId="061B1922" w14:textId="1BFB84DB" w:rsidR="00BF16AA" w:rsidRDefault="00BF16AA">
      <w:pPr>
        <w:pStyle w:val="CommentText"/>
      </w:pPr>
      <w:r>
        <w:rPr>
          <w:rStyle w:val="CommentReference"/>
        </w:rPr>
        <w:annotationRef/>
      </w:r>
      <w:r>
        <w:t>BREQ? Boy do we love acronyms. NASA invented administrative use case for them in 60s, and</w:t>
      </w:r>
      <w:r w:rsidR="00B973BA">
        <w:t xml:space="preserve"> now</w:t>
      </w:r>
      <w:r>
        <w:t xml:space="preserve"> we pretend that by making something i</w:t>
      </w:r>
      <w:r w:rsidR="00B973BA">
        <w:t>nto an acronym it becomes established institution-wide</w:t>
      </w:r>
      <w:r>
        <w:t>.</w:t>
      </w:r>
    </w:p>
  </w:comment>
  <w:comment w:id="97" w:author="FEHERPATAKY Michal" w:date="2016-09-07T10:04:00Z" w:initials="FM">
    <w:p w14:paraId="1AE82C56" w14:textId="1BCD1104" w:rsidR="00BF16AA" w:rsidRDefault="00BF16AA">
      <w:pPr>
        <w:pStyle w:val="CommentText"/>
      </w:pPr>
      <w:r>
        <w:rPr>
          <w:rStyle w:val="CommentReference"/>
        </w:rPr>
        <w:annotationRef/>
      </w:r>
      <w:r>
        <w:t>Well, if names of users editing a particular nasty compromise section gets out - I say that’s could land them in hot water.</w:t>
      </w:r>
    </w:p>
  </w:comment>
  <w:comment w:id="102" w:author="FEHERPATAKY Michal" w:date="2016-09-07T10:05:00Z" w:initials="FM">
    <w:p w14:paraId="234FBF76" w14:textId="189A00D2" w:rsidR="00BF16AA" w:rsidRDefault="00BF16AA">
      <w:pPr>
        <w:pStyle w:val="CommentText"/>
      </w:pPr>
      <w:r>
        <w:rPr>
          <w:rStyle w:val="CommentReference"/>
        </w:rPr>
        <w:annotationRef/>
      </w:r>
      <w:r>
        <w:t>Don’t understand the question, or it does not apply to us...</w:t>
      </w:r>
    </w:p>
  </w:comment>
  <w:comment w:id="103" w:author="FEHERPATAKY Michal" w:date="2016-09-07T10:06:00Z" w:initials="FM">
    <w:p w14:paraId="671E4371" w14:textId="2CFB5337" w:rsidR="00BF16AA" w:rsidRDefault="00BF16AA">
      <w:pPr>
        <w:pStyle w:val="CommentText"/>
      </w:pPr>
      <w:r>
        <w:rPr>
          <w:rStyle w:val="CommentReference"/>
        </w:rPr>
        <w:annotationRef/>
      </w:r>
      <w:r>
        <w:t>To be filled at a later stage - live document idea.</w:t>
      </w:r>
    </w:p>
  </w:comment>
  <w:comment w:id="105" w:author="KOUKLAKIS Georgios" w:date="2016-09-06T12:08:00Z" w:initials="KG">
    <w:p w14:paraId="099E24E7" w14:textId="2B1F04B8" w:rsidR="00BB3535" w:rsidRDefault="00BB3535">
      <w:pPr>
        <w:pStyle w:val="CommentText"/>
      </w:pPr>
      <w:r>
        <w:rPr>
          <w:rStyle w:val="CommentReference"/>
        </w:rPr>
        <w:annotationRef/>
      </w:r>
      <w:r>
        <w:t>???</w:t>
      </w:r>
    </w:p>
  </w:comment>
  <w:comment w:id="108" w:author="KOUKLAKIS Georgios" w:date="2016-09-06T12:10:00Z" w:initials="KG">
    <w:p w14:paraId="6004CBA0" w14:textId="55D0EE00" w:rsidR="00BB3535" w:rsidRDefault="00BB3535">
      <w:pPr>
        <w:pStyle w:val="CommentText"/>
      </w:pPr>
      <w:r>
        <w:rPr>
          <w:rStyle w:val="CommentReference"/>
        </w:rPr>
        <w:annotationRef/>
      </w:r>
      <w:r>
        <w:t>BREQ will be a separate document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5B0B9B" w15:done="1"/>
  <w15:commentEx w15:paraId="0CD90537" w15:paraIdParent="315B0B9B" w15:done="1"/>
  <w15:commentEx w15:paraId="7CA9C287" w15:done="0"/>
  <w15:commentEx w15:paraId="40FE5E75" w15:done="1"/>
  <w15:commentEx w15:paraId="18CA41A3" w15:done="0"/>
  <w15:commentEx w15:paraId="2AF60996" w15:done="0"/>
  <w15:commentEx w15:paraId="061B1922" w15:done="0"/>
  <w15:commentEx w15:paraId="1AE82C56" w15:done="0"/>
  <w15:commentEx w15:paraId="234FBF76" w15:done="0"/>
  <w15:commentEx w15:paraId="671E4371" w15:done="0"/>
  <w15:commentEx w15:paraId="099E24E7" w15:done="0"/>
  <w15:commentEx w15:paraId="6004CBA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0FCF48" w14:textId="77777777" w:rsidR="00BB3535" w:rsidRDefault="00BB3535">
      <w:r>
        <w:separator/>
      </w:r>
    </w:p>
  </w:endnote>
  <w:endnote w:type="continuationSeparator" w:id="0">
    <w:p w14:paraId="71783408" w14:textId="77777777" w:rsidR="00BB3535" w:rsidRDefault="00BB3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7A64E" w14:textId="77777777" w:rsidR="00BB3535" w:rsidRPr="00D269A9" w:rsidRDefault="00BB3535" w:rsidP="00D139C0">
    <w:pPr>
      <w:pStyle w:val="Footer"/>
    </w:pPr>
    <w:r>
      <w:t>Template last updated: 18/07/2016</w:t>
    </w:r>
    <w:r w:rsidRPr="00D269A9">
      <w:t xml:space="preserve"> version: </w:t>
    </w:r>
    <w:r>
      <w:t>6.3</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57" w:type="dxa"/>
        <w:right w:w="57" w:type="dxa"/>
      </w:tblCellMar>
      <w:tblLook w:val="01E0" w:firstRow="1" w:lastRow="1" w:firstColumn="1" w:lastColumn="1" w:noHBand="0" w:noVBand="0"/>
    </w:tblPr>
    <w:tblGrid>
      <w:gridCol w:w="1459"/>
      <w:gridCol w:w="3077"/>
      <w:gridCol w:w="1679"/>
      <w:gridCol w:w="1261"/>
      <w:gridCol w:w="1542"/>
      <w:gridCol w:w="610"/>
    </w:tblGrid>
    <w:tr w:rsidR="00BB3535" w:rsidRPr="00D269A9" w14:paraId="07A25E1D" w14:textId="77777777" w:rsidTr="002C773C">
      <w:tc>
        <w:tcPr>
          <w:tcW w:w="757" w:type="pct"/>
          <w:vAlign w:val="center"/>
        </w:tcPr>
        <w:p w14:paraId="1F33AD78" w14:textId="77777777" w:rsidR="00BB3535" w:rsidRPr="00D269A9" w:rsidRDefault="00BB3535" w:rsidP="002C773C">
          <w:pPr>
            <w:pStyle w:val="Footer"/>
            <w:jc w:val="left"/>
          </w:pPr>
          <w:r w:rsidRPr="00D269A9">
            <w:t>Document name</w:t>
          </w:r>
        </w:p>
      </w:tc>
      <w:tc>
        <w:tcPr>
          <w:tcW w:w="3125" w:type="pct"/>
          <w:gridSpan w:val="3"/>
          <w:vAlign w:val="center"/>
        </w:tcPr>
        <w:p w14:paraId="1C9291BD" w14:textId="77777777" w:rsidR="00BB3535" w:rsidRPr="00A5510F" w:rsidRDefault="00BB3535" w:rsidP="00D139C0">
          <w:pPr>
            <w:pStyle w:val="Footer"/>
            <w:jc w:val="left"/>
            <w:rPr>
              <w:lang w:val="nl-NL"/>
            </w:rPr>
          </w:pPr>
          <w:r w:rsidRPr="00D269A9">
            <w:fldChar w:fldCharType="begin"/>
          </w:r>
          <w:r w:rsidRPr="00A5510F">
            <w:rPr>
              <w:lang w:val="nl-NL"/>
            </w:rPr>
            <w:instrText xml:space="preserve"> FILENAME   \* MERGEFORMAT </w:instrText>
          </w:r>
          <w:r w:rsidRPr="00D269A9">
            <w:fldChar w:fldCharType="separate"/>
          </w:r>
          <w:r>
            <w:rPr>
              <w:noProof/>
              <w:lang w:val="nl-NL"/>
            </w:rPr>
            <w:t>BPMM4EP_TE_BusinessCase_EN.docx</w:t>
          </w:r>
          <w:r w:rsidRPr="00D269A9">
            <w:rPr>
              <w:noProof/>
              <w:lang w:val="nl-NL"/>
            </w:rPr>
            <w:fldChar w:fldCharType="end"/>
          </w:r>
        </w:p>
      </w:tc>
      <w:tc>
        <w:tcPr>
          <w:tcW w:w="801" w:type="pct"/>
          <w:vAlign w:val="center"/>
        </w:tcPr>
        <w:p w14:paraId="3DEDBB87" w14:textId="77777777" w:rsidR="00BB3535" w:rsidRPr="00D269A9" w:rsidRDefault="00BB3535" w:rsidP="002C773C">
          <w:pPr>
            <w:pStyle w:val="Footer"/>
            <w:jc w:val="left"/>
          </w:pPr>
          <w:r w:rsidRPr="00D269A9">
            <w:t>Number of pages</w:t>
          </w:r>
        </w:p>
      </w:tc>
      <w:tc>
        <w:tcPr>
          <w:tcW w:w="317" w:type="pct"/>
          <w:vAlign w:val="center"/>
        </w:tcPr>
        <w:p w14:paraId="644008E6" w14:textId="77777777" w:rsidR="00BB3535" w:rsidRPr="00D269A9" w:rsidRDefault="00AE711A" w:rsidP="002C773C">
          <w:pPr>
            <w:pStyle w:val="Footer"/>
          </w:pPr>
          <w:r>
            <w:fldChar w:fldCharType="begin"/>
          </w:r>
          <w:r>
            <w:instrText xml:space="preserve"> NUMPAGES  \* Arabic  \* MERGEFORMAT </w:instrText>
          </w:r>
          <w:r>
            <w:fldChar w:fldCharType="separate"/>
          </w:r>
          <w:r>
            <w:rPr>
              <w:noProof/>
            </w:rPr>
            <w:t>27</w:t>
          </w:r>
          <w:r>
            <w:rPr>
              <w:noProof/>
            </w:rPr>
            <w:fldChar w:fldCharType="end"/>
          </w:r>
        </w:p>
      </w:tc>
    </w:tr>
    <w:tr w:rsidR="00BB3535" w:rsidRPr="004F69AB" w14:paraId="1F633196" w14:textId="77777777" w:rsidTr="002C773C">
      <w:tc>
        <w:tcPr>
          <w:tcW w:w="757" w:type="pct"/>
          <w:vAlign w:val="center"/>
        </w:tcPr>
        <w:p w14:paraId="7B0129FE" w14:textId="77777777" w:rsidR="00BB3535" w:rsidRPr="004F69AB" w:rsidRDefault="00BB3535" w:rsidP="002C773C">
          <w:pPr>
            <w:pStyle w:val="Footer"/>
            <w:jc w:val="left"/>
          </w:pPr>
          <w:r w:rsidRPr="004F69AB">
            <w:t>Author</w:t>
          </w:r>
        </w:p>
      </w:tc>
      <w:tc>
        <w:tcPr>
          <w:tcW w:w="1598" w:type="pct"/>
          <w:vAlign w:val="center"/>
        </w:tcPr>
        <w:p w14:paraId="76B4DC99" w14:textId="77777777" w:rsidR="00BB3535" w:rsidRPr="004F69AB" w:rsidRDefault="00BB3535" w:rsidP="00D139C0">
          <w:pPr>
            <w:pStyle w:val="Footer"/>
            <w:jc w:val="left"/>
          </w:pPr>
        </w:p>
      </w:tc>
      <w:tc>
        <w:tcPr>
          <w:tcW w:w="872" w:type="pct"/>
          <w:vAlign w:val="center"/>
        </w:tcPr>
        <w:p w14:paraId="137FC602" w14:textId="77777777" w:rsidR="00BB3535" w:rsidRPr="004F69AB" w:rsidRDefault="00BB3535" w:rsidP="00D139C0">
          <w:pPr>
            <w:pStyle w:val="Footer"/>
            <w:jc w:val="left"/>
          </w:pPr>
          <w:r w:rsidRPr="004F69AB">
            <w:t>Date</w:t>
          </w:r>
        </w:p>
      </w:tc>
      <w:tc>
        <w:tcPr>
          <w:tcW w:w="655" w:type="pct"/>
          <w:vAlign w:val="center"/>
        </w:tcPr>
        <w:p w14:paraId="27DBE7E9" w14:textId="77777777" w:rsidR="00BB3535" w:rsidRPr="004F69AB" w:rsidRDefault="00BB3535" w:rsidP="002C773C">
          <w:pPr>
            <w:pStyle w:val="Footer"/>
          </w:pPr>
        </w:p>
      </w:tc>
      <w:tc>
        <w:tcPr>
          <w:tcW w:w="801" w:type="pct"/>
          <w:vAlign w:val="center"/>
        </w:tcPr>
        <w:p w14:paraId="3A5C9D6D" w14:textId="77777777" w:rsidR="00BB3535" w:rsidRPr="004F69AB" w:rsidRDefault="00BB3535" w:rsidP="002C773C">
          <w:pPr>
            <w:pStyle w:val="Footer"/>
            <w:jc w:val="left"/>
          </w:pPr>
          <w:r w:rsidRPr="004F69AB">
            <w:t>Version</w:t>
          </w:r>
        </w:p>
      </w:tc>
      <w:tc>
        <w:tcPr>
          <w:tcW w:w="317" w:type="pct"/>
          <w:vAlign w:val="center"/>
        </w:tcPr>
        <w:p w14:paraId="0E1038E4" w14:textId="77777777" w:rsidR="00BB3535" w:rsidRPr="004F69AB" w:rsidRDefault="00BB3535" w:rsidP="002C773C">
          <w:pPr>
            <w:pStyle w:val="Footer"/>
          </w:pPr>
        </w:p>
      </w:tc>
    </w:tr>
  </w:tbl>
  <w:p w14:paraId="3B720828" w14:textId="77777777" w:rsidR="00BB3535" w:rsidRPr="007C51FA" w:rsidRDefault="00BB3535" w:rsidP="00D139C0">
    <w:pPr>
      <w:pStyle w:val="Footer"/>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A25A6" w14:textId="77777777" w:rsidR="00BB3535" w:rsidRPr="003B06E3" w:rsidRDefault="00BB3535" w:rsidP="005C5B83">
    <w:pPr>
      <w:pStyle w:val="Footer2"/>
    </w:pPr>
    <w:r w:rsidRPr="003B06E3">
      <w:t xml:space="preserve">Page </w:t>
    </w:r>
    <w:r w:rsidRPr="003B06E3">
      <w:fldChar w:fldCharType="begin"/>
    </w:r>
    <w:r w:rsidRPr="003B06E3">
      <w:instrText xml:space="preserve"> PAGE </w:instrText>
    </w:r>
    <w:r w:rsidRPr="003B06E3">
      <w:fldChar w:fldCharType="separate"/>
    </w:r>
    <w:r w:rsidR="00AE711A">
      <w:rPr>
        <w:noProof/>
      </w:rPr>
      <w:t>26</w:t>
    </w:r>
    <w:r w:rsidRPr="003B06E3">
      <w:fldChar w:fldCharType="end"/>
    </w:r>
    <w:r w:rsidRPr="003B06E3">
      <w:t xml:space="preserve"> of </w:t>
    </w:r>
    <w:r w:rsidRPr="003B06E3">
      <w:fldChar w:fldCharType="begin"/>
    </w:r>
    <w:r w:rsidRPr="003B06E3">
      <w:instrText xml:space="preserve"> NUMPAGES </w:instrText>
    </w:r>
    <w:r w:rsidRPr="003B06E3">
      <w:fldChar w:fldCharType="separate"/>
    </w:r>
    <w:r w:rsidR="00AE711A">
      <w:rPr>
        <w:noProof/>
      </w:rPr>
      <w:t>27</w:t>
    </w:r>
    <w:r w:rsidRPr="003B06E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7F0F8D" w14:textId="77777777" w:rsidR="00BB3535" w:rsidRDefault="00BB3535">
      <w:r>
        <w:separator/>
      </w:r>
    </w:p>
  </w:footnote>
  <w:footnote w:type="continuationSeparator" w:id="0">
    <w:p w14:paraId="6A59CF2A" w14:textId="77777777" w:rsidR="00BB3535" w:rsidRDefault="00BB3535">
      <w:r>
        <w:continuationSeparator/>
      </w:r>
    </w:p>
  </w:footnote>
  <w:footnote w:id="1">
    <w:p w14:paraId="1798B40D" w14:textId="77777777" w:rsidR="00BB3535" w:rsidRPr="00F124D0" w:rsidRDefault="00BB3535" w:rsidP="00BB3535">
      <w:pPr>
        <w:pStyle w:val="FootnoteText"/>
      </w:pPr>
      <w:r>
        <w:rPr>
          <w:rStyle w:val="FootnoteReference"/>
        </w:rPr>
        <w:footnoteRef/>
      </w:r>
      <w:r>
        <w:t xml:space="preserve"> </w:t>
      </w:r>
      <w:r w:rsidRPr="00F124D0">
        <w:t>P: Primary, S:</w:t>
      </w:r>
      <w:r>
        <w:t xml:space="preserve"> </w:t>
      </w:r>
      <w:r w:rsidRPr="00F124D0">
        <w:t>Sec</w:t>
      </w:r>
      <w:r>
        <w:t>o</w:t>
      </w:r>
      <w:r w:rsidRPr="00F124D0">
        <w:t>ndary.</w:t>
      </w:r>
    </w:p>
  </w:footnote>
  <w:footnote w:id="2">
    <w:p w14:paraId="54670C54" w14:textId="77777777" w:rsidR="00BB3535" w:rsidRPr="00047533" w:rsidRDefault="00BB3535">
      <w:pPr>
        <w:pStyle w:val="FootnoteText"/>
      </w:pPr>
      <w:r>
        <w:rPr>
          <w:rStyle w:val="FootnoteReference"/>
        </w:rPr>
        <w:footnoteRef/>
      </w:r>
      <w:r>
        <w:t xml:space="preserve"> </w:t>
      </w:r>
      <w:r w:rsidRPr="007E5113">
        <w:rPr>
          <w:rStyle w:val="FooterChar"/>
          <w:u w:val="single"/>
        </w:rPr>
        <w:t>Personal data</w:t>
      </w:r>
      <w:r w:rsidRPr="00F45319">
        <w:rPr>
          <w:rStyle w:val="FooterChar"/>
        </w:rPr>
        <w:t xml:space="preserve"> means any information related to an identified or identifiable natural person (the data subject). An identifiable person can be identified directly or indirectly by reference to an identification number or to one or more factors specific to his or her physical, physiological, mental, economic, cultural or social identity</w:t>
      </w:r>
    </w:p>
  </w:footnote>
  <w:footnote w:id="3">
    <w:p w14:paraId="1050D559" w14:textId="77777777" w:rsidR="00BB3535" w:rsidRDefault="00BB3535" w:rsidP="005664FA">
      <w:pPr>
        <w:pStyle w:val="FootnoteText"/>
      </w:pPr>
      <w:r>
        <w:rPr>
          <w:rStyle w:val="FootnoteReference"/>
        </w:rPr>
        <w:footnoteRef/>
      </w:r>
      <w:r>
        <w:t xml:space="preserve"> </w:t>
      </w:r>
      <w:r w:rsidRPr="007E5113">
        <w:rPr>
          <w:rStyle w:val="FooterChar"/>
          <w:u w:val="single"/>
        </w:rPr>
        <w:t>Personal data</w:t>
      </w:r>
      <w:r w:rsidRPr="00F45319">
        <w:rPr>
          <w:rStyle w:val="FooterChar"/>
        </w:rPr>
        <w:t xml:space="preserve"> means any information related to an identified or identifiable natural person (the data subject). An identifiable person can be identified directly or indirectly by reference to an identification number or to one or more factors specific to his or her physical, physiological, mental, economic, cultural or social identity</w:t>
      </w:r>
    </w:p>
  </w:footnote>
  <w:footnote w:id="4">
    <w:p w14:paraId="08158137" w14:textId="77777777" w:rsidR="00BB3535" w:rsidRDefault="00BB3535">
      <w:pPr>
        <w:pStyle w:val="FootnoteText"/>
      </w:pPr>
      <w:r>
        <w:rPr>
          <w:rStyle w:val="FootnoteReference"/>
        </w:rPr>
        <w:footnoteRef/>
      </w:r>
      <w:r>
        <w:t xml:space="preserve"> </w:t>
      </w:r>
      <w:r w:rsidRPr="007E5113">
        <w:rPr>
          <w:rStyle w:val="FooterChar"/>
          <w:u w:val="single"/>
        </w:rPr>
        <w:t>Personal data</w:t>
      </w:r>
      <w:r w:rsidRPr="00F45319">
        <w:rPr>
          <w:rStyle w:val="FooterChar"/>
        </w:rPr>
        <w:t xml:space="preserve"> means any information related to an identified or identifiable natural person (the data subject). An identifiable person can be identified directly or indirectly by reference to an identification number or to one or more factors specific to his or her physical, physiological, mental, economic, cultural or social identity</w:t>
      </w:r>
    </w:p>
  </w:footnote>
  <w:footnote w:id="5">
    <w:p w14:paraId="3C0AD234" w14:textId="77777777" w:rsidR="00BB3535" w:rsidRPr="00E5494B" w:rsidRDefault="00BB3535" w:rsidP="00E82E87">
      <w:pPr>
        <w:pStyle w:val="FootnoteText"/>
        <w:rPr>
          <w:sz w:val="18"/>
          <w:szCs w:val="18"/>
        </w:rPr>
      </w:pPr>
      <w:r w:rsidRPr="00E5494B">
        <w:rPr>
          <w:rStyle w:val="FootnoteReference"/>
          <w:sz w:val="18"/>
          <w:szCs w:val="18"/>
        </w:rPr>
        <w:footnoteRef/>
      </w:r>
      <w:r w:rsidRPr="00E5494B">
        <w:rPr>
          <w:sz w:val="18"/>
          <w:szCs w:val="18"/>
        </w:rPr>
        <w:t xml:space="preserve"> </w:t>
      </w:r>
      <w:r w:rsidRPr="00E5494B">
        <w:rPr>
          <w:sz w:val="18"/>
          <w:szCs w:val="18"/>
          <w:u w:val="single"/>
        </w:rPr>
        <w:t>Data subjects</w:t>
      </w:r>
      <w:r w:rsidRPr="00E5494B">
        <w:rPr>
          <w:sz w:val="18"/>
          <w:szCs w:val="18"/>
        </w:rPr>
        <w:t xml:space="preserve"> are the natural persons whose personal data are processed.</w:t>
      </w:r>
    </w:p>
  </w:footnote>
  <w:footnote w:id="6">
    <w:p w14:paraId="062EE9B7" w14:textId="77777777" w:rsidR="00BB3535" w:rsidDel="0048451E" w:rsidRDefault="00BB3535" w:rsidP="00E82E87">
      <w:r w:rsidDel="0048451E">
        <w:rPr>
          <w:rStyle w:val="FootnoteReference"/>
        </w:rPr>
        <w:footnoteRef/>
      </w:r>
      <w:r w:rsidDel="0048451E">
        <w:t xml:space="preserve"> </w:t>
      </w:r>
      <w:r w:rsidRPr="007E5113" w:rsidDel="0048451E">
        <w:rPr>
          <w:rStyle w:val="FooterChar"/>
          <w:u w:val="single"/>
        </w:rPr>
        <w:t>Processor</w:t>
      </w:r>
      <w:r w:rsidRPr="006D1B48" w:rsidDel="0048451E">
        <w:rPr>
          <w:rStyle w:val="FooterChar"/>
        </w:rPr>
        <w:t xml:space="preserve"> </w:t>
      </w:r>
      <w:r>
        <w:rPr>
          <w:rStyle w:val="FooterChar"/>
        </w:rPr>
        <w:t>means here external provider - intra-</w:t>
      </w:r>
      <w:proofErr w:type="spellStart"/>
      <w:r>
        <w:rPr>
          <w:rStyle w:val="FooterChar"/>
        </w:rPr>
        <w:t>muros</w:t>
      </w:r>
      <w:proofErr w:type="spellEnd"/>
      <w:r>
        <w:rPr>
          <w:rStyle w:val="FooterChar"/>
        </w:rPr>
        <w:t xml:space="preserve"> or extra-</w:t>
      </w:r>
      <w:proofErr w:type="spellStart"/>
      <w:r>
        <w:rPr>
          <w:rStyle w:val="FooterChar"/>
        </w:rPr>
        <w:t>muros</w:t>
      </w:r>
      <w:proofErr w:type="spellEnd"/>
      <w:r>
        <w:rPr>
          <w:rStyle w:val="FooterChar"/>
        </w:rPr>
        <w:t xml:space="preserve">- </w:t>
      </w:r>
      <w:r w:rsidRPr="006D1B48" w:rsidDel="0048451E">
        <w:rPr>
          <w:rStyle w:val="FooterChar"/>
        </w:rPr>
        <w:t>(e.g. service provider having won a EP tender)</w:t>
      </w:r>
    </w:p>
  </w:footnote>
  <w:footnote w:id="7">
    <w:p w14:paraId="50C8B645" w14:textId="77777777" w:rsidR="00BB3535" w:rsidRPr="00E82B8C" w:rsidRDefault="00BB3535" w:rsidP="00E82E87">
      <w:pPr>
        <w:pStyle w:val="FootnoteText"/>
      </w:pPr>
      <w:r>
        <w:rPr>
          <w:rStyle w:val="FootnoteReference"/>
        </w:rPr>
        <w:footnoteRef/>
      </w:r>
      <w:r>
        <w:t xml:space="preserve"> </w:t>
      </w:r>
      <w:r w:rsidRPr="00B97F28">
        <w:rPr>
          <w:rStyle w:val="FooterChar"/>
        </w:rPr>
        <w:t xml:space="preserve">The </w:t>
      </w:r>
      <w:r w:rsidRPr="00B97F28">
        <w:rPr>
          <w:rStyle w:val="FooterChar"/>
          <w:u w:val="single"/>
        </w:rPr>
        <w:t>Data controller</w:t>
      </w:r>
      <w:r w:rsidRPr="00B97F28">
        <w:rPr>
          <w:rStyle w:val="FooterChar"/>
        </w:rPr>
        <w:t xml:space="preserve"> is the entity determining the purposes and means of the processing of personal data (e.g. Unit, Directorate or Directorate-General).</w:t>
      </w:r>
    </w:p>
  </w:footnote>
  <w:footnote w:id="8">
    <w:p w14:paraId="3F055606" w14:textId="77777777" w:rsidR="00BB3535" w:rsidRDefault="00BB3535">
      <w:pPr>
        <w:pStyle w:val="FootnoteText"/>
      </w:pPr>
      <w:r w:rsidRPr="003D680D">
        <w:rPr>
          <w:rStyle w:val="FootnoteReference"/>
        </w:rPr>
        <w:footnoteRef/>
      </w:r>
      <w:r w:rsidRPr="003D680D">
        <w:t xml:space="preserve"> </w:t>
      </w:r>
      <w:r w:rsidRPr="00A529ED">
        <w:rPr>
          <w:b/>
        </w:rPr>
        <w:t>E</w:t>
      </w:r>
      <w:r>
        <w:t xml:space="preserve">: Examination </w:t>
      </w:r>
      <w:r w:rsidRPr="003D680D">
        <w:rPr>
          <w:b/>
        </w:rPr>
        <w:t>R</w:t>
      </w:r>
      <w:r w:rsidRPr="003D680D">
        <w:t xml:space="preserve">: Responsible, </w:t>
      </w:r>
      <w:r w:rsidRPr="003D680D">
        <w:rPr>
          <w:b/>
        </w:rPr>
        <w:t>A</w:t>
      </w:r>
      <w:r w:rsidRPr="003D680D">
        <w:t xml:space="preserve">: Approval, </w:t>
      </w:r>
      <w:r w:rsidRPr="003D680D">
        <w:rPr>
          <w:b/>
        </w:rPr>
        <w:t>C</w:t>
      </w:r>
      <w:r>
        <w:t>: Contribution</w:t>
      </w:r>
      <w:r w:rsidRPr="003D680D">
        <w:t>,</w:t>
      </w:r>
      <w:r w:rsidRPr="003D680D">
        <w:rPr>
          <w:b/>
        </w:rPr>
        <w:t xml:space="preserve"> I</w:t>
      </w:r>
      <w:r w:rsidRPr="003D680D">
        <w:t>: Informed</w:t>
      </w:r>
    </w:p>
  </w:footnote>
  <w:footnote w:id="9">
    <w:p w14:paraId="4AC1FFAB" w14:textId="77777777" w:rsidR="00BB3535" w:rsidRDefault="00BB3535" w:rsidP="007739C4">
      <w:pPr>
        <w:pStyle w:val="FootnoteText"/>
      </w:pPr>
      <w:r w:rsidRPr="003D680D">
        <w:rPr>
          <w:rStyle w:val="FootnoteReference"/>
        </w:rPr>
        <w:footnoteRef/>
      </w:r>
      <w:r w:rsidRPr="003D680D">
        <w:t xml:space="preserve"> Naming convention: Procedure 'Program &amp; Project naming convention' (</w:t>
      </w:r>
      <w:hyperlink r:id="rId1" w:history="1">
        <w:r>
          <w:rPr>
            <w:rStyle w:val="Hyperlink"/>
          </w:rPr>
          <w:t>STANDARDS website</w:t>
        </w:r>
      </w:hyperlink>
      <w:r w:rsidRPr="003D680D">
        <w:t>)</w:t>
      </w:r>
    </w:p>
  </w:footnote>
  <w:footnote w:id="10">
    <w:p w14:paraId="0F7A14A5" w14:textId="77777777" w:rsidR="00BB3535" w:rsidRDefault="00BB3535" w:rsidP="007739C4">
      <w:pPr>
        <w:pStyle w:val="FootnoteText"/>
      </w:pPr>
      <w:r w:rsidRPr="003D680D">
        <w:rPr>
          <w:rStyle w:val="FootnoteReference"/>
        </w:rPr>
        <w:footnoteRef/>
      </w:r>
      <w:r w:rsidRPr="003D680D">
        <w:t xml:space="preserve"> Status: Draft, Final, Approved</w:t>
      </w:r>
    </w:p>
  </w:footnote>
  <w:footnote w:id="11">
    <w:p w14:paraId="5976C965" w14:textId="77777777" w:rsidR="00BB3535" w:rsidRDefault="00BB3535">
      <w:pPr>
        <w:pStyle w:val="FootnoteText"/>
      </w:pPr>
      <w:r w:rsidRPr="003D680D">
        <w:rPr>
          <w:rStyle w:val="FootnoteReference"/>
        </w:rPr>
        <w:footnoteRef/>
      </w:r>
      <w:r>
        <w:t xml:space="preserve"> Description: Note, summary, l</w:t>
      </w:r>
      <w:r w:rsidRPr="003D680D">
        <w:t>ink,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85CB8" w14:textId="77777777" w:rsidR="00BB3535" w:rsidRPr="00091BC2" w:rsidRDefault="00BB3535" w:rsidP="002C773C">
    <w:pPr>
      <w:spacing w:line="240" w:lineRule="auto"/>
      <w:jc w:val="center"/>
    </w:pPr>
    <w:r>
      <w:rPr>
        <w:noProof/>
      </w:rPr>
      <w:drawing>
        <wp:anchor distT="0" distB="0" distL="114300" distR="114300" simplePos="0" relativeHeight="251657728" behindDoc="0" locked="0" layoutInCell="1" allowOverlap="1" wp14:anchorId="31D41D55" wp14:editId="317623D7">
          <wp:simplePos x="0" y="0"/>
          <wp:positionH relativeFrom="margin">
            <wp:posOffset>-508635</wp:posOffset>
          </wp:positionH>
          <wp:positionV relativeFrom="margin">
            <wp:posOffset>-2290445</wp:posOffset>
          </wp:positionV>
          <wp:extent cx="7397750" cy="1436370"/>
          <wp:effectExtent l="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97750"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4952">
      <w:t>Directorate General</w:t>
    </w:r>
    <w:r>
      <w:t xml:space="preserve">: </w:t>
    </w:r>
  </w:p>
  <w:p w14:paraId="3809D11E" w14:textId="77777777" w:rsidR="00BB3535" w:rsidRPr="00091BC2" w:rsidRDefault="00BB3535" w:rsidP="002C773C">
    <w:pPr>
      <w:spacing w:line="240" w:lineRule="auto"/>
      <w:jc w:val="center"/>
    </w:pPr>
    <w:r w:rsidRPr="00FC4952">
      <w:t>Directorate</w:t>
    </w:r>
    <w:r>
      <w:t xml:space="preserve">: </w:t>
    </w:r>
  </w:p>
  <w:p w14:paraId="6BA8304E" w14:textId="77777777" w:rsidR="00BB3535" w:rsidRPr="00091BC2" w:rsidRDefault="00BB3535" w:rsidP="002C773C">
    <w:pPr>
      <w:spacing w:line="240" w:lineRule="auto"/>
      <w:jc w:val="center"/>
    </w:pPr>
    <w:r>
      <w:t xml:space="preserve">Unit: </w:t>
    </w:r>
  </w:p>
  <w:p w14:paraId="2E521A52" w14:textId="77777777" w:rsidR="00BB3535" w:rsidRPr="002C773C" w:rsidRDefault="00BB3535" w:rsidP="002C773C">
    <w:pPr>
      <w:spacing w:line="240" w:lineRule="auto"/>
      <w:jc w:val="center"/>
    </w:pPr>
    <w:r w:rsidRPr="00091BC2">
      <w:t>Servic</w:t>
    </w:r>
    <w:r>
      <w:t xml:space="preserve">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C7E5A" w14:textId="77777777" w:rsidR="00BB3535" w:rsidRDefault="00BB353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00C1C" w14:textId="77777777" w:rsidR="00BB3535" w:rsidRPr="009B24AC" w:rsidRDefault="00BB3535" w:rsidP="000357EF">
    <w:pPr>
      <w:pStyle w:val="Header"/>
      <w:jc w:val="right"/>
      <w:rPr>
        <w:szCs w:val="18"/>
      </w:rPr>
    </w:pPr>
    <w:r w:rsidRPr="009B24AC">
      <w:rPr>
        <w:szCs w:val="18"/>
      </w:rPr>
      <w:t>Business Case</w:t>
    </w:r>
    <w:r>
      <w:rPr>
        <w:szCs w:val="18"/>
      </w:rPr>
      <w:t xml:space="preserve"> - [BPM Analysis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02AD0"/>
    <w:multiLevelType w:val="hybridMultilevel"/>
    <w:tmpl w:val="541A03AC"/>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9D321EF"/>
    <w:multiLevelType w:val="hybridMultilevel"/>
    <w:tmpl w:val="A386C348"/>
    <w:lvl w:ilvl="0" w:tplc="0809000B">
      <w:start w:val="1"/>
      <w:numFmt w:val="bullet"/>
      <w:lvlText w:val=""/>
      <w:lvlJc w:val="left"/>
      <w:pPr>
        <w:tabs>
          <w:tab w:val="num" w:pos="720"/>
        </w:tabs>
        <w:ind w:left="720" w:hanging="360"/>
      </w:pPr>
      <w:rPr>
        <w:rFonts w:ascii="Wingdings" w:hAnsi="Wingdings" w:hint="default"/>
        <w:color w:val="auto"/>
      </w:rPr>
    </w:lvl>
    <w:lvl w:ilvl="1" w:tplc="0809000F">
      <w:start w:val="1"/>
      <w:numFmt w:val="decimal"/>
      <w:lvlText w:val="%2."/>
      <w:lvlJc w:val="left"/>
      <w:pPr>
        <w:tabs>
          <w:tab w:val="num" w:pos="1440"/>
        </w:tabs>
        <w:ind w:left="1440" w:hanging="360"/>
      </w:pPr>
      <w:rPr>
        <w:rFonts w:hint="default"/>
        <w:color w:val="auto"/>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11186"/>
    <w:multiLevelType w:val="multilevel"/>
    <w:tmpl w:val="08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3240"/>
        </w:tabs>
        <w:ind w:left="2232" w:hanging="792"/>
      </w:pPr>
      <w:rPr>
        <w:rFonts w:cs="Times New Roman"/>
      </w:rPr>
    </w:lvl>
    <w:lvl w:ilvl="5">
      <w:start w:val="1"/>
      <w:numFmt w:val="decimal"/>
      <w:lvlText w:val="%1.%2.%3.%4.%5.%6."/>
      <w:lvlJc w:val="left"/>
      <w:pPr>
        <w:tabs>
          <w:tab w:val="num" w:pos="396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5040"/>
        </w:tabs>
        <w:ind w:left="3744" w:hanging="1224"/>
      </w:pPr>
      <w:rPr>
        <w:rFonts w:cs="Times New Roman"/>
      </w:rPr>
    </w:lvl>
    <w:lvl w:ilvl="8">
      <w:start w:val="1"/>
      <w:numFmt w:val="decimal"/>
      <w:lvlText w:val="%1.%2.%3.%4.%5.%6.%7.%8.%9."/>
      <w:lvlJc w:val="left"/>
      <w:pPr>
        <w:tabs>
          <w:tab w:val="num" w:pos="5760"/>
        </w:tabs>
        <w:ind w:left="4320" w:hanging="1440"/>
      </w:pPr>
      <w:rPr>
        <w:rFonts w:cs="Times New Roman"/>
      </w:rPr>
    </w:lvl>
  </w:abstractNum>
  <w:abstractNum w:abstractNumId="3" w15:restartNumberingAfterBreak="0">
    <w:nsid w:val="1B263D15"/>
    <w:multiLevelType w:val="multilevel"/>
    <w:tmpl w:val="317E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324C2"/>
    <w:multiLevelType w:val="multilevel"/>
    <w:tmpl w:val="541A03AC"/>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D9E5220"/>
    <w:multiLevelType w:val="hybridMultilevel"/>
    <w:tmpl w:val="3BB06170"/>
    <w:lvl w:ilvl="0" w:tplc="F68288CA">
      <w:numFmt w:val="bullet"/>
      <w:lvlText w:val="-"/>
      <w:lvlJc w:val="left"/>
      <w:pPr>
        <w:ind w:left="420" w:hanging="360"/>
      </w:pPr>
      <w:rPr>
        <w:rFonts w:ascii="Times New Roman" w:eastAsia="Times New Roman"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6" w15:restartNumberingAfterBreak="0">
    <w:nsid w:val="2F773650"/>
    <w:multiLevelType w:val="hybridMultilevel"/>
    <w:tmpl w:val="0E88F1CC"/>
    <w:lvl w:ilvl="0" w:tplc="08090001">
      <w:start w:val="1"/>
      <w:numFmt w:val="bullet"/>
      <w:lvlText w:val=""/>
      <w:lvlJc w:val="left"/>
      <w:pPr>
        <w:ind w:left="420" w:hanging="360"/>
      </w:pPr>
      <w:rPr>
        <w:rFonts w:ascii="Symbol" w:hAnsi="Symbo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7" w15:restartNumberingAfterBreak="0">
    <w:nsid w:val="30090E4B"/>
    <w:multiLevelType w:val="hybridMultilevel"/>
    <w:tmpl w:val="F4863BDE"/>
    <w:lvl w:ilvl="0" w:tplc="C28ABF5A">
      <w:start w:val="1"/>
      <w:numFmt w:val="decimal"/>
      <w:lvlText w:val="%1."/>
      <w:lvlJc w:val="left"/>
      <w:pPr>
        <w:tabs>
          <w:tab w:val="num" w:pos="2160"/>
        </w:tabs>
        <w:ind w:left="2160" w:hanging="360"/>
      </w:pPr>
      <w:rPr>
        <w:rFonts w:hint="default"/>
      </w:r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3A4F1BFA"/>
    <w:multiLevelType w:val="hybridMultilevel"/>
    <w:tmpl w:val="02EA32E2"/>
    <w:lvl w:ilvl="0" w:tplc="63CE71A4">
      <w:start w:val="1"/>
      <w:numFmt w:val="bullet"/>
      <w:lvlText w:val=""/>
      <w:lvlJc w:val="left"/>
      <w:pPr>
        <w:tabs>
          <w:tab w:val="num" w:pos="720"/>
        </w:tabs>
        <w:ind w:left="720" w:hanging="360"/>
      </w:pPr>
      <w:rPr>
        <w:rFonts w:ascii="Wingdings" w:hAnsi="Wingdings" w:hint="default"/>
      </w:rPr>
    </w:lvl>
    <w:lvl w:ilvl="1" w:tplc="2F3EBDE4">
      <w:start w:val="164"/>
      <w:numFmt w:val="bullet"/>
      <w:lvlText w:val=""/>
      <w:lvlJc w:val="left"/>
      <w:pPr>
        <w:tabs>
          <w:tab w:val="num" w:pos="1440"/>
        </w:tabs>
        <w:ind w:left="1440" w:hanging="360"/>
      </w:pPr>
      <w:rPr>
        <w:rFonts w:ascii="Wingdings" w:hAnsi="Wingdings" w:hint="default"/>
      </w:rPr>
    </w:lvl>
    <w:lvl w:ilvl="2" w:tplc="840AEB6A" w:tentative="1">
      <w:start w:val="1"/>
      <w:numFmt w:val="bullet"/>
      <w:lvlText w:val=""/>
      <w:lvlJc w:val="left"/>
      <w:pPr>
        <w:tabs>
          <w:tab w:val="num" w:pos="2160"/>
        </w:tabs>
        <w:ind w:left="2160" w:hanging="360"/>
      </w:pPr>
      <w:rPr>
        <w:rFonts w:ascii="Wingdings" w:hAnsi="Wingdings" w:hint="default"/>
      </w:rPr>
    </w:lvl>
    <w:lvl w:ilvl="3" w:tplc="F0B29E7C" w:tentative="1">
      <w:start w:val="1"/>
      <w:numFmt w:val="bullet"/>
      <w:lvlText w:val=""/>
      <w:lvlJc w:val="left"/>
      <w:pPr>
        <w:tabs>
          <w:tab w:val="num" w:pos="2880"/>
        </w:tabs>
        <w:ind w:left="2880" w:hanging="360"/>
      </w:pPr>
      <w:rPr>
        <w:rFonts w:ascii="Wingdings" w:hAnsi="Wingdings" w:hint="default"/>
      </w:rPr>
    </w:lvl>
    <w:lvl w:ilvl="4" w:tplc="6C1E1DFC" w:tentative="1">
      <w:start w:val="1"/>
      <w:numFmt w:val="bullet"/>
      <w:lvlText w:val=""/>
      <w:lvlJc w:val="left"/>
      <w:pPr>
        <w:tabs>
          <w:tab w:val="num" w:pos="3600"/>
        </w:tabs>
        <w:ind w:left="3600" w:hanging="360"/>
      </w:pPr>
      <w:rPr>
        <w:rFonts w:ascii="Wingdings" w:hAnsi="Wingdings" w:hint="default"/>
      </w:rPr>
    </w:lvl>
    <w:lvl w:ilvl="5" w:tplc="98C2CA2C" w:tentative="1">
      <w:start w:val="1"/>
      <w:numFmt w:val="bullet"/>
      <w:lvlText w:val=""/>
      <w:lvlJc w:val="left"/>
      <w:pPr>
        <w:tabs>
          <w:tab w:val="num" w:pos="4320"/>
        </w:tabs>
        <w:ind w:left="4320" w:hanging="360"/>
      </w:pPr>
      <w:rPr>
        <w:rFonts w:ascii="Wingdings" w:hAnsi="Wingdings" w:hint="default"/>
      </w:rPr>
    </w:lvl>
    <w:lvl w:ilvl="6" w:tplc="ADF04230" w:tentative="1">
      <w:start w:val="1"/>
      <w:numFmt w:val="bullet"/>
      <w:lvlText w:val=""/>
      <w:lvlJc w:val="left"/>
      <w:pPr>
        <w:tabs>
          <w:tab w:val="num" w:pos="5040"/>
        </w:tabs>
        <w:ind w:left="5040" w:hanging="360"/>
      </w:pPr>
      <w:rPr>
        <w:rFonts w:ascii="Wingdings" w:hAnsi="Wingdings" w:hint="default"/>
      </w:rPr>
    </w:lvl>
    <w:lvl w:ilvl="7" w:tplc="BE1E03D0" w:tentative="1">
      <w:start w:val="1"/>
      <w:numFmt w:val="bullet"/>
      <w:lvlText w:val=""/>
      <w:lvlJc w:val="left"/>
      <w:pPr>
        <w:tabs>
          <w:tab w:val="num" w:pos="5760"/>
        </w:tabs>
        <w:ind w:left="5760" w:hanging="360"/>
      </w:pPr>
      <w:rPr>
        <w:rFonts w:ascii="Wingdings" w:hAnsi="Wingdings" w:hint="default"/>
      </w:rPr>
    </w:lvl>
    <w:lvl w:ilvl="8" w:tplc="ACDAD33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6D2B32"/>
    <w:multiLevelType w:val="hybridMultilevel"/>
    <w:tmpl w:val="A4025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737D39"/>
    <w:multiLevelType w:val="multilevel"/>
    <w:tmpl w:val="7DEAF3C8"/>
    <w:lvl w:ilvl="0">
      <w:start w:val="1"/>
      <w:numFmt w:val="decimal"/>
      <w:lvlText w:val="%1."/>
      <w:lvlJc w:val="left"/>
      <w:pPr>
        <w:tabs>
          <w:tab w:val="num" w:pos="567"/>
        </w:tabs>
        <w:ind w:left="567" w:hanging="567"/>
      </w:pPr>
      <w:rPr>
        <w:rFonts w:cs="Times New Roman" w:hint="default"/>
      </w:rPr>
    </w:lvl>
    <w:lvl w:ilvl="1">
      <w:start w:val="1"/>
      <w:numFmt w:val="decimal"/>
      <w:lvlText w:val="%1.%2."/>
      <w:lvlJc w:val="left"/>
      <w:pPr>
        <w:tabs>
          <w:tab w:val="num" w:pos="1985"/>
        </w:tabs>
        <w:ind w:left="1985" w:hanging="1134"/>
      </w:pPr>
      <w:rPr>
        <w:rFonts w:cs="Times New Roman" w:hint="default"/>
      </w:rPr>
    </w:lvl>
    <w:lvl w:ilvl="2">
      <w:start w:val="1"/>
      <w:numFmt w:val="decimal"/>
      <w:lvlText w:val="%1.%2.%3."/>
      <w:lvlJc w:val="left"/>
      <w:pPr>
        <w:tabs>
          <w:tab w:val="num" w:pos="2268"/>
        </w:tabs>
        <w:ind w:left="2268" w:hanging="1134"/>
      </w:pPr>
      <w:rPr>
        <w:rFonts w:cs="Times New Roman" w:hint="default"/>
      </w:rPr>
    </w:lvl>
    <w:lvl w:ilvl="3">
      <w:start w:val="1"/>
      <w:numFmt w:val="decimal"/>
      <w:lvlText w:val="%1.%2.%3.%4."/>
      <w:lvlJc w:val="left"/>
      <w:pPr>
        <w:tabs>
          <w:tab w:val="num" w:pos="2835"/>
        </w:tabs>
        <w:ind w:left="2835" w:hanging="1134"/>
      </w:pPr>
      <w:rPr>
        <w:rFonts w:cs="Times New Roman" w:hint="default"/>
      </w:rPr>
    </w:lvl>
    <w:lvl w:ilvl="4">
      <w:start w:val="1"/>
      <w:numFmt w:val="decimal"/>
      <w:lvlText w:val="%1.%2.%3.%4.%5."/>
      <w:lvlJc w:val="left"/>
      <w:pPr>
        <w:tabs>
          <w:tab w:val="num" w:pos="3402"/>
        </w:tabs>
        <w:ind w:left="3402" w:hanging="1134"/>
      </w:pPr>
      <w:rPr>
        <w:rFonts w:cs="Times New Roman" w:hint="default"/>
      </w:rPr>
    </w:lvl>
    <w:lvl w:ilvl="5">
      <w:start w:val="1"/>
      <w:numFmt w:val="decimal"/>
      <w:lvlText w:val="%1.%2.%3.%4.%5.%6."/>
      <w:lvlJc w:val="left"/>
      <w:pPr>
        <w:tabs>
          <w:tab w:val="num" w:pos="5544"/>
        </w:tabs>
        <w:ind w:left="5400" w:hanging="936"/>
      </w:pPr>
      <w:rPr>
        <w:rFonts w:cs="Times New Roman" w:hint="default"/>
      </w:rPr>
    </w:lvl>
    <w:lvl w:ilvl="6">
      <w:start w:val="1"/>
      <w:numFmt w:val="decimal"/>
      <w:lvlText w:val="%1.%2.%3.%4.%5.%6.%7."/>
      <w:lvlJc w:val="left"/>
      <w:pPr>
        <w:tabs>
          <w:tab w:val="num" w:pos="6264"/>
        </w:tabs>
        <w:ind w:left="5904" w:hanging="1080"/>
      </w:pPr>
      <w:rPr>
        <w:rFonts w:cs="Times New Roman" w:hint="default"/>
      </w:rPr>
    </w:lvl>
    <w:lvl w:ilvl="7">
      <w:start w:val="1"/>
      <w:numFmt w:val="decimal"/>
      <w:lvlText w:val="%1.%2.%3.%4.%5.%6.%7.%8."/>
      <w:lvlJc w:val="left"/>
      <w:pPr>
        <w:tabs>
          <w:tab w:val="num" w:pos="6624"/>
        </w:tabs>
        <w:ind w:left="6408" w:hanging="1224"/>
      </w:pPr>
      <w:rPr>
        <w:rFonts w:cs="Times New Roman" w:hint="default"/>
      </w:rPr>
    </w:lvl>
    <w:lvl w:ilvl="8">
      <w:start w:val="1"/>
      <w:numFmt w:val="decimal"/>
      <w:lvlText w:val="%1.%2.%3.%4.%5.%6.%7.%8.%9."/>
      <w:lvlJc w:val="left"/>
      <w:pPr>
        <w:tabs>
          <w:tab w:val="num" w:pos="7344"/>
        </w:tabs>
        <w:ind w:left="6984" w:hanging="1440"/>
      </w:pPr>
      <w:rPr>
        <w:rFonts w:cs="Times New Roman" w:hint="default"/>
      </w:rPr>
    </w:lvl>
  </w:abstractNum>
  <w:abstractNum w:abstractNumId="11" w15:restartNumberingAfterBreak="0">
    <w:nsid w:val="3CFC503F"/>
    <w:multiLevelType w:val="multilevel"/>
    <w:tmpl w:val="7DEAF3C8"/>
    <w:lvl w:ilvl="0">
      <w:start w:val="1"/>
      <w:numFmt w:val="decimal"/>
      <w:lvlText w:val="%1."/>
      <w:lvlJc w:val="left"/>
      <w:pPr>
        <w:tabs>
          <w:tab w:val="num" w:pos="567"/>
        </w:tabs>
        <w:ind w:left="567" w:hanging="567"/>
      </w:pPr>
      <w:rPr>
        <w:rFonts w:cs="Times New Roman" w:hint="default"/>
      </w:rPr>
    </w:lvl>
    <w:lvl w:ilvl="1">
      <w:start w:val="1"/>
      <w:numFmt w:val="decimal"/>
      <w:lvlText w:val="%1.%2."/>
      <w:lvlJc w:val="left"/>
      <w:pPr>
        <w:tabs>
          <w:tab w:val="num" w:pos="1985"/>
        </w:tabs>
        <w:ind w:left="1985" w:hanging="1134"/>
      </w:pPr>
      <w:rPr>
        <w:rFonts w:cs="Times New Roman" w:hint="default"/>
      </w:rPr>
    </w:lvl>
    <w:lvl w:ilvl="2">
      <w:start w:val="1"/>
      <w:numFmt w:val="decimal"/>
      <w:lvlText w:val="%1.%2.%3."/>
      <w:lvlJc w:val="left"/>
      <w:pPr>
        <w:tabs>
          <w:tab w:val="num" w:pos="2268"/>
        </w:tabs>
        <w:ind w:left="2268" w:hanging="1134"/>
      </w:pPr>
      <w:rPr>
        <w:rFonts w:cs="Times New Roman" w:hint="default"/>
      </w:rPr>
    </w:lvl>
    <w:lvl w:ilvl="3">
      <w:start w:val="1"/>
      <w:numFmt w:val="decimal"/>
      <w:lvlText w:val="%1.%2.%3.%4."/>
      <w:lvlJc w:val="left"/>
      <w:pPr>
        <w:tabs>
          <w:tab w:val="num" w:pos="2835"/>
        </w:tabs>
        <w:ind w:left="2835" w:hanging="1134"/>
      </w:pPr>
      <w:rPr>
        <w:rFonts w:cs="Times New Roman" w:hint="default"/>
      </w:rPr>
    </w:lvl>
    <w:lvl w:ilvl="4">
      <w:start w:val="1"/>
      <w:numFmt w:val="decimal"/>
      <w:lvlText w:val="%1.%2.%3.%4.%5."/>
      <w:lvlJc w:val="left"/>
      <w:pPr>
        <w:tabs>
          <w:tab w:val="num" w:pos="3402"/>
        </w:tabs>
        <w:ind w:left="3402" w:hanging="1134"/>
      </w:pPr>
      <w:rPr>
        <w:rFonts w:cs="Times New Roman" w:hint="default"/>
      </w:rPr>
    </w:lvl>
    <w:lvl w:ilvl="5">
      <w:start w:val="1"/>
      <w:numFmt w:val="decimal"/>
      <w:lvlText w:val="%1.%2.%3.%4.%5.%6."/>
      <w:lvlJc w:val="left"/>
      <w:pPr>
        <w:tabs>
          <w:tab w:val="num" w:pos="5544"/>
        </w:tabs>
        <w:ind w:left="5400" w:hanging="936"/>
      </w:pPr>
      <w:rPr>
        <w:rFonts w:cs="Times New Roman" w:hint="default"/>
      </w:rPr>
    </w:lvl>
    <w:lvl w:ilvl="6">
      <w:start w:val="1"/>
      <w:numFmt w:val="decimal"/>
      <w:lvlText w:val="%1.%2.%3.%4.%5.%6.%7."/>
      <w:lvlJc w:val="left"/>
      <w:pPr>
        <w:tabs>
          <w:tab w:val="num" w:pos="6264"/>
        </w:tabs>
        <w:ind w:left="5904" w:hanging="1080"/>
      </w:pPr>
      <w:rPr>
        <w:rFonts w:cs="Times New Roman" w:hint="default"/>
      </w:rPr>
    </w:lvl>
    <w:lvl w:ilvl="7">
      <w:start w:val="1"/>
      <w:numFmt w:val="decimal"/>
      <w:lvlText w:val="%1.%2.%3.%4.%5.%6.%7.%8."/>
      <w:lvlJc w:val="left"/>
      <w:pPr>
        <w:tabs>
          <w:tab w:val="num" w:pos="6624"/>
        </w:tabs>
        <w:ind w:left="6408" w:hanging="1224"/>
      </w:pPr>
      <w:rPr>
        <w:rFonts w:cs="Times New Roman" w:hint="default"/>
      </w:rPr>
    </w:lvl>
    <w:lvl w:ilvl="8">
      <w:start w:val="1"/>
      <w:numFmt w:val="decimal"/>
      <w:lvlText w:val="%1.%2.%3.%4.%5.%6.%7.%8.%9."/>
      <w:lvlJc w:val="left"/>
      <w:pPr>
        <w:tabs>
          <w:tab w:val="num" w:pos="7344"/>
        </w:tabs>
        <w:ind w:left="6984" w:hanging="1440"/>
      </w:pPr>
      <w:rPr>
        <w:rFonts w:cs="Times New Roman" w:hint="default"/>
      </w:rPr>
    </w:lvl>
  </w:abstractNum>
  <w:abstractNum w:abstractNumId="12" w15:restartNumberingAfterBreak="0">
    <w:nsid w:val="43D808AC"/>
    <w:multiLevelType w:val="hybridMultilevel"/>
    <w:tmpl w:val="8CDA284C"/>
    <w:lvl w:ilvl="0" w:tplc="92A66B14">
      <w:start w:val="1"/>
      <w:numFmt w:val="bullet"/>
      <w:lvlText w:val=""/>
      <w:lvlJc w:val="left"/>
      <w:pPr>
        <w:tabs>
          <w:tab w:val="num" w:pos="284"/>
        </w:tabs>
        <w:ind w:left="400" w:hanging="40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185F50"/>
    <w:multiLevelType w:val="hybridMultilevel"/>
    <w:tmpl w:val="729E7424"/>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6070A9E"/>
    <w:multiLevelType w:val="hybridMultilevel"/>
    <w:tmpl w:val="A61ADEC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58E04543"/>
    <w:multiLevelType w:val="hybridMultilevel"/>
    <w:tmpl w:val="9A80992A"/>
    <w:lvl w:ilvl="0" w:tplc="08090001">
      <w:start w:val="1"/>
      <w:numFmt w:val="bullet"/>
      <w:lvlText w:val=""/>
      <w:lvlJc w:val="left"/>
      <w:pPr>
        <w:ind w:left="420" w:hanging="360"/>
      </w:pPr>
      <w:rPr>
        <w:rFonts w:ascii="Symbol" w:hAnsi="Symbo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6" w15:restartNumberingAfterBreak="0">
    <w:nsid w:val="5BF16F6A"/>
    <w:multiLevelType w:val="hybridMultilevel"/>
    <w:tmpl w:val="02421402"/>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ED60ACB"/>
    <w:multiLevelType w:val="hybridMultilevel"/>
    <w:tmpl w:val="A1CED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1C3FB9"/>
    <w:multiLevelType w:val="hybridMultilevel"/>
    <w:tmpl w:val="D5C446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735EAC"/>
    <w:multiLevelType w:val="hybridMultilevel"/>
    <w:tmpl w:val="81A65C58"/>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0" w15:restartNumberingAfterBreak="0">
    <w:nsid w:val="6DDC6664"/>
    <w:multiLevelType w:val="multilevel"/>
    <w:tmpl w:val="08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1" w15:restartNumberingAfterBreak="0">
    <w:nsid w:val="70077E52"/>
    <w:multiLevelType w:val="hybridMultilevel"/>
    <w:tmpl w:val="C32ACBF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1901BF"/>
    <w:multiLevelType w:val="multilevel"/>
    <w:tmpl w:val="4362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4F1007"/>
    <w:multiLevelType w:val="hybridMultilevel"/>
    <w:tmpl w:val="056C52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8B32E5D"/>
    <w:multiLevelType w:val="multilevel"/>
    <w:tmpl w:val="08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5" w15:restartNumberingAfterBreak="0">
    <w:nsid w:val="7E765AED"/>
    <w:multiLevelType w:val="hybridMultilevel"/>
    <w:tmpl w:val="00507AF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2"/>
  </w:num>
  <w:num w:numId="3">
    <w:abstractNumId w:val="24"/>
  </w:num>
  <w:num w:numId="4">
    <w:abstractNumId w:val="20"/>
  </w:num>
  <w:num w:numId="5">
    <w:abstractNumId w:val="23"/>
  </w:num>
  <w:num w:numId="6">
    <w:abstractNumId w:val="18"/>
  </w:num>
  <w:num w:numId="7">
    <w:abstractNumId w:val="21"/>
  </w:num>
  <w:num w:numId="8">
    <w:abstractNumId w:val="5"/>
  </w:num>
  <w:num w:numId="9">
    <w:abstractNumId w:val="3"/>
  </w:num>
  <w:num w:numId="10">
    <w:abstractNumId w:val="22"/>
  </w:num>
  <w:num w:numId="11">
    <w:abstractNumId w:val="8"/>
  </w:num>
  <w:num w:numId="12">
    <w:abstractNumId w:val="13"/>
  </w:num>
  <w:num w:numId="13">
    <w:abstractNumId w:val="0"/>
  </w:num>
  <w:num w:numId="14">
    <w:abstractNumId w:val="4"/>
  </w:num>
  <w:num w:numId="15">
    <w:abstractNumId w:val="16"/>
  </w:num>
  <w:num w:numId="16">
    <w:abstractNumId w:val="7"/>
  </w:num>
  <w:num w:numId="17">
    <w:abstractNumId w:val="25"/>
  </w:num>
  <w:num w:numId="18">
    <w:abstractNumId w:val="12"/>
  </w:num>
  <w:num w:numId="19">
    <w:abstractNumId w:val="1"/>
  </w:num>
  <w:num w:numId="20">
    <w:abstractNumId w:val="19"/>
  </w:num>
  <w:num w:numId="21">
    <w:abstractNumId w:val="17"/>
  </w:num>
  <w:num w:numId="22">
    <w:abstractNumId w:val="9"/>
  </w:num>
  <w:num w:numId="23">
    <w:abstractNumId w:val="14"/>
  </w:num>
  <w:num w:numId="24">
    <w:abstractNumId w:val="6"/>
  </w:num>
  <w:num w:numId="25">
    <w:abstractNumId w:val="15"/>
  </w:num>
  <w:num w:numId="26">
    <w:abstractNumId w:val="10"/>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RI Gianluigi">
    <w15:presenceInfo w15:providerId="None" w15:userId="ALARI Gianluigi"/>
  </w15:person>
  <w15:person w15:author="KOUKLAKIS Georgios">
    <w15:presenceInfo w15:providerId="None" w15:userId="KOUKLAKIS Georgios"/>
  </w15:person>
  <w15:person w15:author="FEHERPATAKY Michal">
    <w15:presenceInfo w15:providerId="None" w15:userId="FEHERPATAKY Mich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D34"/>
    <w:rsid w:val="00002D7D"/>
    <w:rsid w:val="0001022C"/>
    <w:rsid w:val="00011259"/>
    <w:rsid w:val="00011F88"/>
    <w:rsid w:val="00024149"/>
    <w:rsid w:val="00027558"/>
    <w:rsid w:val="000357EF"/>
    <w:rsid w:val="00041949"/>
    <w:rsid w:val="00044077"/>
    <w:rsid w:val="0004675F"/>
    <w:rsid w:val="00047533"/>
    <w:rsid w:val="0004794A"/>
    <w:rsid w:val="000525C2"/>
    <w:rsid w:val="000570B5"/>
    <w:rsid w:val="00062F48"/>
    <w:rsid w:val="000647D0"/>
    <w:rsid w:val="00076D7E"/>
    <w:rsid w:val="000808DB"/>
    <w:rsid w:val="00090137"/>
    <w:rsid w:val="00091BC2"/>
    <w:rsid w:val="00097F8B"/>
    <w:rsid w:val="000A30B1"/>
    <w:rsid w:val="000B1730"/>
    <w:rsid w:val="000B188F"/>
    <w:rsid w:val="000B1918"/>
    <w:rsid w:val="000B55CF"/>
    <w:rsid w:val="000C150B"/>
    <w:rsid w:val="000C4860"/>
    <w:rsid w:val="000C4DA4"/>
    <w:rsid w:val="000E0396"/>
    <w:rsid w:val="000E088F"/>
    <w:rsid w:val="000E5602"/>
    <w:rsid w:val="000E5D7C"/>
    <w:rsid w:val="000F170E"/>
    <w:rsid w:val="000F1C1A"/>
    <w:rsid w:val="000F3F7E"/>
    <w:rsid w:val="000F7560"/>
    <w:rsid w:val="00102FB3"/>
    <w:rsid w:val="00106CE1"/>
    <w:rsid w:val="001221AB"/>
    <w:rsid w:val="00123EE1"/>
    <w:rsid w:val="00125F78"/>
    <w:rsid w:val="00126723"/>
    <w:rsid w:val="00131078"/>
    <w:rsid w:val="001476E6"/>
    <w:rsid w:val="00147C5E"/>
    <w:rsid w:val="00155A8B"/>
    <w:rsid w:val="00161216"/>
    <w:rsid w:val="001619AA"/>
    <w:rsid w:val="00167CD3"/>
    <w:rsid w:val="00170EC5"/>
    <w:rsid w:val="00174922"/>
    <w:rsid w:val="001767A7"/>
    <w:rsid w:val="001845B4"/>
    <w:rsid w:val="0018796B"/>
    <w:rsid w:val="00192AF6"/>
    <w:rsid w:val="001951B4"/>
    <w:rsid w:val="001A1FF6"/>
    <w:rsid w:val="001A5F3A"/>
    <w:rsid w:val="001B225B"/>
    <w:rsid w:val="001B2613"/>
    <w:rsid w:val="001B5F68"/>
    <w:rsid w:val="001C1115"/>
    <w:rsid w:val="001C43F6"/>
    <w:rsid w:val="001C70F3"/>
    <w:rsid w:val="001D1579"/>
    <w:rsid w:val="001D23DF"/>
    <w:rsid w:val="001D355E"/>
    <w:rsid w:val="001D380D"/>
    <w:rsid w:val="001E39D3"/>
    <w:rsid w:val="001E5F53"/>
    <w:rsid w:val="001F00F2"/>
    <w:rsid w:val="001F7FE2"/>
    <w:rsid w:val="00212C88"/>
    <w:rsid w:val="00223056"/>
    <w:rsid w:val="0022738F"/>
    <w:rsid w:val="00250993"/>
    <w:rsid w:val="002522F8"/>
    <w:rsid w:val="002747F8"/>
    <w:rsid w:val="00290189"/>
    <w:rsid w:val="00290235"/>
    <w:rsid w:val="00290469"/>
    <w:rsid w:val="00290F4F"/>
    <w:rsid w:val="0029399D"/>
    <w:rsid w:val="002A4F1D"/>
    <w:rsid w:val="002B31EA"/>
    <w:rsid w:val="002B56A2"/>
    <w:rsid w:val="002C0082"/>
    <w:rsid w:val="002C247B"/>
    <w:rsid w:val="002C36B1"/>
    <w:rsid w:val="002C5192"/>
    <w:rsid w:val="002C672F"/>
    <w:rsid w:val="002C773C"/>
    <w:rsid w:val="002D618F"/>
    <w:rsid w:val="002E3FA6"/>
    <w:rsid w:val="002E4DC1"/>
    <w:rsid w:val="002E5AE4"/>
    <w:rsid w:val="002F1868"/>
    <w:rsid w:val="003008B6"/>
    <w:rsid w:val="0030354F"/>
    <w:rsid w:val="00303D54"/>
    <w:rsid w:val="003062D7"/>
    <w:rsid w:val="00311171"/>
    <w:rsid w:val="00316B7E"/>
    <w:rsid w:val="00320303"/>
    <w:rsid w:val="0032607E"/>
    <w:rsid w:val="0032783B"/>
    <w:rsid w:val="00332C61"/>
    <w:rsid w:val="00332F85"/>
    <w:rsid w:val="003371E1"/>
    <w:rsid w:val="00350338"/>
    <w:rsid w:val="00351322"/>
    <w:rsid w:val="0035458E"/>
    <w:rsid w:val="0035623A"/>
    <w:rsid w:val="00356760"/>
    <w:rsid w:val="003626D2"/>
    <w:rsid w:val="00371D6F"/>
    <w:rsid w:val="00375D38"/>
    <w:rsid w:val="003900FC"/>
    <w:rsid w:val="00390677"/>
    <w:rsid w:val="003915E9"/>
    <w:rsid w:val="003954D0"/>
    <w:rsid w:val="003A2F3C"/>
    <w:rsid w:val="003A6F34"/>
    <w:rsid w:val="003B06E3"/>
    <w:rsid w:val="003B576E"/>
    <w:rsid w:val="003B615E"/>
    <w:rsid w:val="003C3BC8"/>
    <w:rsid w:val="003C3D62"/>
    <w:rsid w:val="003D25DC"/>
    <w:rsid w:val="003D2730"/>
    <w:rsid w:val="003D2AD6"/>
    <w:rsid w:val="003D3529"/>
    <w:rsid w:val="003D36A7"/>
    <w:rsid w:val="003D46A8"/>
    <w:rsid w:val="003D4712"/>
    <w:rsid w:val="003D680D"/>
    <w:rsid w:val="003E027B"/>
    <w:rsid w:val="003E13F2"/>
    <w:rsid w:val="003E2ECD"/>
    <w:rsid w:val="003E5953"/>
    <w:rsid w:val="003F09D5"/>
    <w:rsid w:val="003F1AF2"/>
    <w:rsid w:val="004016E8"/>
    <w:rsid w:val="00402B7C"/>
    <w:rsid w:val="00402BA5"/>
    <w:rsid w:val="00404D23"/>
    <w:rsid w:val="00412109"/>
    <w:rsid w:val="00412AAB"/>
    <w:rsid w:val="00422786"/>
    <w:rsid w:val="00425034"/>
    <w:rsid w:val="004316C1"/>
    <w:rsid w:val="00436A83"/>
    <w:rsid w:val="00436D64"/>
    <w:rsid w:val="00444EB1"/>
    <w:rsid w:val="00444EB9"/>
    <w:rsid w:val="004513C1"/>
    <w:rsid w:val="004601EE"/>
    <w:rsid w:val="00461289"/>
    <w:rsid w:val="0046231E"/>
    <w:rsid w:val="00462F25"/>
    <w:rsid w:val="0046387E"/>
    <w:rsid w:val="00477BBF"/>
    <w:rsid w:val="00483DC0"/>
    <w:rsid w:val="00484328"/>
    <w:rsid w:val="0048451E"/>
    <w:rsid w:val="00487B45"/>
    <w:rsid w:val="0049695A"/>
    <w:rsid w:val="004A7947"/>
    <w:rsid w:val="004B5E00"/>
    <w:rsid w:val="004D08A7"/>
    <w:rsid w:val="004D1B1D"/>
    <w:rsid w:val="004D5B11"/>
    <w:rsid w:val="004D796E"/>
    <w:rsid w:val="004E607E"/>
    <w:rsid w:val="004F3182"/>
    <w:rsid w:val="005046E1"/>
    <w:rsid w:val="00512602"/>
    <w:rsid w:val="00512DA3"/>
    <w:rsid w:val="00513FEA"/>
    <w:rsid w:val="00514A44"/>
    <w:rsid w:val="00515167"/>
    <w:rsid w:val="005210D7"/>
    <w:rsid w:val="0053239F"/>
    <w:rsid w:val="00550A51"/>
    <w:rsid w:val="00551552"/>
    <w:rsid w:val="0055552E"/>
    <w:rsid w:val="00555B8E"/>
    <w:rsid w:val="005628DE"/>
    <w:rsid w:val="005664FA"/>
    <w:rsid w:val="0056719F"/>
    <w:rsid w:val="00567EE6"/>
    <w:rsid w:val="00570CBC"/>
    <w:rsid w:val="005739D1"/>
    <w:rsid w:val="00575CEC"/>
    <w:rsid w:val="00580272"/>
    <w:rsid w:val="00590A11"/>
    <w:rsid w:val="005915AB"/>
    <w:rsid w:val="0059766A"/>
    <w:rsid w:val="005A3388"/>
    <w:rsid w:val="005A398E"/>
    <w:rsid w:val="005A7E89"/>
    <w:rsid w:val="005B6228"/>
    <w:rsid w:val="005C5B83"/>
    <w:rsid w:val="005C5D3D"/>
    <w:rsid w:val="005C7C00"/>
    <w:rsid w:val="005D20D2"/>
    <w:rsid w:val="005D4957"/>
    <w:rsid w:val="005E00AD"/>
    <w:rsid w:val="005E7777"/>
    <w:rsid w:val="005F31D1"/>
    <w:rsid w:val="005F7392"/>
    <w:rsid w:val="00616535"/>
    <w:rsid w:val="006227B2"/>
    <w:rsid w:val="006310F2"/>
    <w:rsid w:val="006313D5"/>
    <w:rsid w:val="0063283F"/>
    <w:rsid w:val="00633BCE"/>
    <w:rsid w:val="00644837"/>
    <w:rsid w:val="00645A66"/>
    <w:rsid w:val="006555AA"/>
    <w:rsid w:val="00657AEE"/>
    <w:rsid w:val="0066112B"/>
    <w:rsid w:val="00664960"/>
    <w:rsid w:val="0066762D"/>
    <w:rsid w:val="00672791"/>
    <w:rsid w:val="00680E37"/>
    <w:rsid w:val="006A45CA"/>
    <w:rsid w:val="006A4D6B"/>
    <w:rsid w:val="006A7839"/>
    <w:rsid w:val="006B7F69"/>
    <w:rsid w:val="006C07EC"/>
    <w:rsid w:val="006C4D63"/>
    <w:rsid w:val="006C6583"/>
    <w:rsid w:val="006C7E2D"/>
    <w:rsid w:val="006D1B48"/>
    <w:rsid w:val="006D3F23"/>
    <w:rsid w:val="006D6A47"/>
    <w:rsid w:val="006E00E6"/>
    <w:rsid w:val="006E2E4C"/>
    <w:rsid w:val="006F0AEC"/>
    <w:rsid w:val="006F2DFE"/>
    <w:rsid w:val="006F4B07"/>
    <w:rsid w:val="006F640F"/>
    <w:rsid w:val="006F72B2"/>
    <w:rsid w:val="00702111"/>
    <w:rsid w:val="007030ED"/>
    <w:rsid w:val="007115D8"/>
    <w:rsid w:val="00716811"/>
    <w:rsid w:val="00717853"/>
    <w:rsid w:val="00720102"/>
    <w:rsid w:val="00722E4E"/>
    <w:rsid w:val="00726298"/>
    <w:rsid w:val="00731219"/>
    <w:rsid w:val="00732CE8"/>
    <w:rsid w:val="0073459E"/>
    <w:rsid w:val="00737A33"/>
    <w:rsid w:val="007406F0"/>
    <w:rsid w:val="00743E5B"/>
    <w:rsid w:val="00750F77"/>
    <w:rsid w:val="00753963"/>
    <w:rsid w:val="007561E6"/>
    <w:rsid w:val="00760727"/>
    <w:rsid w:val="00761060"/>
    <w:rsid w:val="00761B56"/>
    <w:rsid w:val="00763CA9"/>
    <w:rsid w:val="007662D4"/>
    <w:rsid w:val="0076673A"/>
    <w:rsid w:val="00771A7A"/>
    <w:rsid w:val="007739C4"/>
    <w:rsid w:val="00774864"/>
    <w:rsid w:val="00782D37"/>
    <w:rsid w:val="0079259F"/>
    <w:rsid w:val="007A4EFD"/>
    <w:rsid w:val="007A66A9"/>
    <w:rsid w:val="007B063B"/>
    <w:rsid w:val="007B4262"/>
    <w:rsid w:val="007C27D8"/>
    <w:rsid w:val="007C51FA"/>
    <w:rsid w:val="007D5A57"/>
    <w:rsid w:val="007D642D"/>
    <w:rsid w:val="007E5113"/>
    <w:rsid w:val="007E5CAE"/>
    <w:rsid w:val="007E5E47"/>
    <w:rsid w:val="007E6D48"/>
    <w:rsid w:val="007F5AF6"/>
    <w:rsid w:val="00800A01"/>
    <w:rsid w:val="008011E8"/>
    <w:rsid w:val="0080703D"/>
    <w:rsid w:val="00810646"/>
    <w:rsid w:val="00811225"/>
    <w:rsid w:val="00820062"/>
    <w:rsid w:val="00825A10"/>
    <w:rsid w:val="00826A63"/>
    <w:rsid w:val="00835DBA"/>
    <w:rsid w:val="00843160"/>
    <w:rsid w:val="00843D69"/>
    <w:rsid w:val="00847EE9"/>
    <w:rsid w:val="00851D6C"/>
    <w:rsid w:val="00866108"/>
    <w:rsid w:val="008713E7"/>
    <w:rsid w:val="00872965"/>
    <w:rsid w:val="008808D9"/>
    <w:rsid w:val="0089214D"/>
    <w:rsid w:val="008A3BF5"/>
    <w:rsid w:val="008A57C2"/>
    <w:rsid w:val="008B0CB3"/>
    <w:rsid w:val="008B225B"/>
    <w:rsid w:val="008B3873"/>
    <w:rsid w:val="008C12DC"/>
    <w:rsid w:val="008C4F18"/>
    <w:rsid w:val="008D10B8"/>
    <w:rsid w:val="008D1FE2"/>
    <w:rsid w:val="008D67CB"/>
    <w:rsid w:val="008E0CD7"/>
    <w:rsid w:val="008E20EB"/>
    <w:rsid w:val="008F0B1C"/>
    <w:rsid w:val="008F0E96"/>
    <w:rsid w:val="008F4BA8"/>
    <w:rsid w:val="00901604"/>
    <w:rsid w:val="00902E5E"/>
    <w:rsid w:val="0090310D"/>
    <w:rsid w:val="00917C0F"/>
    <w:rsid w:val="0092011B"/>
    <w:rsid w:val="00925EB1"/>
    <w:rsid w:val="00930B03"/>
    <w:rsid w:val="00932523"/>
    <w:rsid w:val="00942577"/>
    <w:rsid w:val="00942A5B"/>
    <w:rsid w:val="009506EF"/>
    <w:rsid w:val="00950CAA"/>
    <w:rsid w:val="00964A44"/>
    <w:rsid w:val="00967CD5"/>
    <w:rsid w:val="00971550"/>
    <w:rsid w:val="009715BA"/>
    <w:rsid w:val="00976F9D"/>
    <w:rsid w:val="009779A6"/>
    <w:rsid w:val="00981277"/>
    <w:rsid w:val="009874C5"/>
    <w:rsid w:val="00997714"/>
    <w:rsid w:val="009A2077"/>
    <w:rsid w:val="009A287C"/>
    <w:rsid w:val="009A2D9A"/>
    <w:rsid w:val="009A440C"/>
    <w:rsid w:val="009A550D"/>
    <w:rsid w:val="009A5750"/>
    <w:rsid w:val="009B24AC"/>
    <w:rsid w:val="009B688A"/>
    <w:rsid w:val="009B7CE4"/>
    <w:rsid w:val="009C657A"/>
    <w:rsid w:val="009D2A6B"/>
    <w:rsid w:val="009D5FB7"/>
    <w:rsid w:val="009D6974"/>
    <w:rsid w:val="009E4526"/>
    <w:rsid w:val="009F1C6D"/>
    <w:rsid w:val="009F60C3"/>
    <w:rsid w:val="00A00048"/>
    <w:rsid w:val="00A0141A"/>
    <w:rsid w:val="00A0357A"/>
    <w:rsid w:val="00A0481C"/>
    <w:rsid w:val="00A07338"/>
    <w:rsid w:val="00A11CFE"/>
    <w:rsid w:val="00A130EC"/>
    <w:rsid w:val="00A14BDA"/>
    <w:rsid w:val="00A164E0"/>
    <w:rsid w:val="00A207A6"/>
    <w:rsid w:val="00A22B1E"/>
    <w:rsid w:val="00A36F4C"/>
    <w:rsid w:val="00A4342A"/>
    <w:rsid w:val="00A4407B"/>
    <w:rsid w:val="00A51ACA"/>
    <w:rsid w:val="00A529ED"/>
    <w:rsid w:val="00A5510F"/>
    <w:rsid w:val="00A55A0C"/>
    <w:rsid w:val="00A56B8F"/>
    <w:rsid w:val="00A57A6B"/>
    <w:rsid w:val="00A62559"/>
    <w:rsid w:val="00A75FDA"/>
    <w:rsid w:val="00A77C43"/>
    <w:rsid w:val="00A81CE5"/>
    <w:rsid w:val="00A93A90"/>
    <w:rsid w:val="00A94230"/>
    <w:rsid w:val="00AA6AD2"/>
    <w:rsid w:val="00AB2CE1"/>
    <w:rsid w:val="00AC6CF7"/>
    <w:rsid w:val="00AD5A3B"/>
    <w:rsid w:val="00AD5EAC"/>
    <w:rsid w:val="00AE711A"/>
    <w:rsid w:val="00AE79F0"/>
    <w:rsid w:val="00AF07DF"/>
    <w:rsid w:val="00AF31F5"/>
    <w:rsid w:val="00AF38C2"/>
    <w:rsid w:val="00B00703"/>
    <w:rsid w:val="00B02D5F"/>
    <w:rsid w:val="00B02EB6"/>
    <w:rsid w:val="00B15890"/>
    <w:rsid w:val="00B2280F"/>
    <w:rsid w:val="00B25109"/>
    <w:rsid w:val="00B32590"/>
    <w:rsid w:val="00B34C29"/>
    <w:rsid w:val="00B409DA"/>
    <w:rsid w:val="00B43B3C"/>
    <w:rsid w:val="00B44F95"/>
    <w:rsid w:val="00B5028E"/>
    <w:rsid w:val="00B57227"/>
    <w:rsid w:val="00B64652"/>
    <w:rsid w:val="00B6692E"/>
    <w:rsid w:val="00B70CC1"/>
    <w:rsid w:val="00B91B64"/>
    <w:rsid w:val="00B96C17"/>
    <w:rsid w:val="00B973BA"/>
    <w:rsid w:val="00B97F28"/>
    <w:rsid w:val="00BA0781"/>
    <w:rsid w:val="00BA253C"/>
    <w:rsid w:val="00BA40A5"/>
    <w:rsid w:val="00BB0598"/>
    <w:rsid w:val="00BB3535"/>
    <w:rsid w:val="00BC0B8C"/>
    <w:rsid w:val="00BC2514"/>
    <w:rsid w:val="00BC49FB"/>
    <w:rsid w:val="00BC739C"/>
    <w:rsid w:val="00BD6451"/>
    <w:rsid w:val="00BF0512"/>
    <w:rsid w:val="00BF16AA"/>
    <w:rsid w:val="00C0148C"/>
    <w:rsid w:val="00C03E5E"/>
    <w:rsid w:val="00C07E44"/>
    <w:rsid w:val="00C10EC5"/>
    <w:rsid w:val="00C1372C"/>
    <w:rsid w:val="00C1379E"/>
    <w:rsid w:val="00C1402A"/>
    <w:rsid w:val="00C20F4D"/>
    <w:rsid w:val="00C25BCA"/>
    <w:rsid w:val="00C27140"/>
    <w:rsid w:val="00C43601"/>
    <w:rsid w:val="00C5315D"/>
    <w:rsid w:val="00C647A2"/>
    <w:rsid w:val="00C72E51"/>
    <w:rsid w:val="00C73F9C"/>
    <w:rsid w:val="00C75C9A"/>
    <w:rsid w:val="00C75DC0"/>
    <w:rsid w:val="00C77BC1"/>
    <w:rsid w:val="00C80693"/>
    <w:rsid w:val="00C820A9"/>
    <w:rsid w:val="00C911F8"/>
    <w:rsid w:val="00C9503B"/>
    <w:rsid w:val="00CA50DC"/>
    <w:rsid w:val="00CB0929"/>
    <w:rsid w:val="00CB53FB"/>
    <w:rsid w:val="00CB6B8C"/>
    <w:rsid w:val="00CD2121"/>
    <w:rsid w:val="00CD228D"/>
    <w:rsid w:val="00CE2635"/>
    <w:rsid w:val="00CE5844"/>
    <w:rsid w:val="00CF58C9"/>
    <w:rsid w:val="00D06153"/>
    <w:rsid w:val="00D064ED"/>
    <w:rsid w:val="00D07846"/>
    <w:rsid w:val="00D139C0"/>
    <w:rsid w:val="00D2395B"/>
    <w:rsid w:val="00D244CC"/>
    <w:rsid w:val="00D269A9"/>
    <w:rsid w:val="00D26BDF"/>
    <w:rsid w:val="00D2791A"/>
    <w:rsid w:val="00D3160C"/>
    <w:rsid w:val="00D31FE3"/>
    <w:rsid w:val="00D33D98"/>
    <w:rsid w:val="00D34E28"/>
    <w:rsid w:val="00D3706A"/>
    <w:rsid w:val="00D42606"/>
    <w:rsid w:val="00D45490"/>
    <w:rsid w:val="00D45E0E"/>
    <w:rsid w:val="00D51CEB"/>
    <w:rsid w:val="00D5363F"/>
    <w:rsid w:val="00D61D34"/>
    <w:rsid w:val="00D641A8"/>
    <w:rsid w:val="00D64617"/>
    <w:rsid w:val="00D705F0"/>
    <w:rsid w:val="00D71A61"/>
    <w:rsid w:val="00D72164"/>
    <w:rsid w:val="00D83331"/>
    <w:rsid w:val="00D84193"/>
    <w:rsid w:val="00D858CA"/>
    <w:rsid w:val="00D903A1"/>
    <w:rsid w:val="00D95FA1"/>
    <w:rsid w:val="00DA3D77"/>
    <w:rsid w:val="00DA6CBA"/>
    <w:rsid w:val="00DB1E1B"/>
    <w:rsid w:val="00DB2116"/>
    <w:rsid w:val="00DB65AE"/>
    <w:rsid w:val="00DC7198"/>
    <w:rsid w:val="00DC78E8"/>
    <w:rsid w:val="00DD3700"/>
    <w:rsid w:val="00DD4315"/>
    <w:rsid w:val="00DD5098"/>
    <w:rsid w:val="00DE030F"/>
    <w:rsid w:val="00DE3C87"/>
    <w:rsid w:val="00DF496B"/>
    <w:rsid w:val="00E030BD"/>
    <w:rsid w:val="00E12888"/>
    <w:rsid w:val="00E16758"/>
    <w:rsid w:val="00E20909"/>
    <w:rsid w:val="00E21B16"/>
    <w:rsid w:val="00E21BE6"/>
    <w:rsid w:val="00E23CD2"/>
    <w:rsid w:val="00E401D5"/>
    <w:rsid w:val="00E5494B"/>
    <w:rsid w:val="00E57F1B"/>
    <w:rsid w:val="00E64906"/>
    <w:rsid w:val="00E65BB9"/>
    <w:rsid w:val="00E66E6F"/>
    <w:rsid w:val="00E6719E"/>
    <w:rsid w:val="00E71E4F"/>
    <w:rsid w:val="00E74BE8"/>
    <w:rsid w:val="00E81425"/>
    <w:rsid w:val="00E82B8C"/>
    <w:rsid w:val="00E82E87"/>
    <w:rsid w:val="00E845C5"/>
    <w:rsid w:val="00E8506D"/>
    <w:rsid w:val="00E85C9B"/>
    <w:rsid w:val="00E86A76"/>
    <w:rsid w:val="00E874D0"/>
    <w:rsid w:val="00E94BBE"/>
    <w:rsid w:val="00E95B7C"/>
    <w:rsid w:val="00EB2C78"/>
    <w:rsid w:val="00EB3BEC"/>
    <w:rsid w:val="00EC7DF3"/>
    <w:rsid w:val="00ED4ACC"/>
    <w:rsid w:val="00EF150F"/>
    <w:rsid w:val="00EF3CF3"/>
    <w:rsid w:val="00F013F9"/>
    <w:rsid w:val="00F03ABD"/>
    <w:rsid w:val="00F124D0"/>
    <w:rsid w:val="00F208D9"/>
    <w:rsid w:val="00F301D5"/>
    <w:rsid w:val="00F30DE5"/>
    <w:rsid w:val="00F31D7B"/>
    <w:rsid w:val="00F374A7"/>
    <w:rsid w:val="00F44904"/>
    <w:rsid w:val="00F45319"/>
    <w:rsid w:val="00F4752F"/>
    <w:rsid w:val="00F51803"/>
    <w:rsid w:val="00F51BEB"/>
    <w:rsid w:val="00F54C5E"/>
    <w:rsid w:val="00F57C47"/>
    <w:rsid w:val="00F609DB"/>
    <w:rsid w:val="00F6536E"/>
    <w:rsid w:val="00F73F89"/>
    <w:rsid w:val="00F82680"/>
    <w:rsid w:val="00F9108C"/>
    <w:rsid w:val="00F93CAC"/>
    <w:rsid w:val="00F94073"/>
    <w:rsid w:val="00FA32D8"/>
    <w:rsid w:val="00FA4A01"/>
    <w:rsid w:val="00FA6D2F"/>
    <w:rsid w:val="00FA781E"/>
    <w:rsid w:val="00FB5308"/>
    <w:rsid w:val="00FB7E11"/>
    <w:rsid w:val="00FC1742"/>
    <w:rsid w:val="00FC4952"/>
    <w:rsid w:val="00FD0636"/>
    <w:rsid w:val="00FD401B"/>
    <w:rsid w:val="00FD66E0"/>
    <w:rsid w:val="00FE0F53"/>
    <w:rsid w:val="00FE128B"/>
    <w:rsid w:val="00FE1756"/>
    <w:rsid w:val="00FE1F47"/>
    <w:rsid w:val="00FE4F6D"/>
    <w:rsid w:val="00FF1824"/>
    <w:rsid w:val="00FF24E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shapelayout v:ext="edit">
      <o:idmap v:ext="edit" data="1"/>
    </o:shapelayout>
  </w:shapeDefaults>
  <w:decimalSymbol w:val=","/>
  <w:listSeparator w:val=";"/>
  <w14:docId w14:val="2EAF8B94"/>
  <w15:docId w15:val="{4B30A8AA-9F7C-4243-8590-91605766A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B83"/>
    <w:pPr>
      <w:spacing w:before="120" w:line="288" w:lineRule="auto"/>
      <w:jc w:val="both"/>
    </w:pPr>
    <w:rPr>
      <w:rFonts w:ascii="Trebuchet MS" w:hAnsi="Trebuchet MS"/>
      <w:sz w:val="22"/>
      <w:szCs w:val="22"/>
    </w:rPr>
  </w:style>
  <w:style w:type="paragraph" w:styleId="Heading1">
    <w:name w:val="heading 1"/>
    <w:aliases w:val="Annex,H1,Tempo Heading 1,h1,Chapter Headline,A,OS1,Heading 1 CFMU,Para 1,TOC 11,t1.T1.Titre 1,t1,Titre 11,Titre 1 sans saut de page,Project 1,RFS,TITRE1,Titre 1ed,Contrat 1,stydde,&quot;Thierry&quot;,t1.T1.Titre 1Annexe,t1.T1,level 1"/>
    <w:basedOn w:val="Normal"/>
    <w:next w:val="Normal"/>
    <w:link w:val="Heading1Char"/>
    <w:uiPriority w:val="99"/>
    <w:qFormat/>
    <w:rsid w:val="00A4407B"/>
    <w:pPr>
      <w:keepNext/>
      <w:pageBreakBefore/>
      <w:pBdr>
        <w:bottom w:val="single" w:sz="4" w:space="1" w:color="auto"/>
      </w:pBdr>
      <w:tabs>
        <w:tab w:val="num" w:pos="567"/>
      </w:tabs>
      <w:spacing w:before="240" w:after="60"/>
      <w:ind w:left="567" w:hanging="567"/>
      <w:outlineLvl w:val="0"/>
    </w:pPr>
    <w:rPr>
      <w:rFonts w:cs="Arial"/>
      <w:bCs/>
      <w:smallCaps/>
      <w:kern w:val="32"/>
      <w:sz w:val="28"/>
      <w:szCs w:val="28"/>
    </w:rPr>
  </w:style>
  <w:style w:type="paragraph" w:styleId="Heading2">
    <w:name w:val="heading 2"/>
    <w:aliases w:val="Tempo Heading 2,Chapter Title,h2,Subhead A,H2,Heading Two,2nd level,OS2,Titre 21,t2.T2.Titre 2,t2,t2.T2,Heading 2 CFMU,Para 2,L2,Paragrf 2,Project 2,RFS 2,Level 2 Topic Heading,Chapter Number/Appendix Letter,chn,TITRE 2,Contrat 2,Ct"/>
    <w:basedOn w:val="Normal"/>
    <w:next w:val="Normal"/>
    <w:link w:val="Heading2Char"/>
    <w:uiPriority w:val="99"/>
    <w:qFormat/>
    <w:rsid w:val="008F0B1C"/>
    <w:pPr>
      <w:keepNext/>
      <w:tabs>
        <w:tab w:val="num" w:pos="1985"/>
      </w:tabs>
      <w:spacing w:before="240" w:after="120"/>
      <w:ind w:left="1985" w:hanging="1134"/>
      <w:outlineLvl w:val="1"/>
    </w:pPr>
    <w:rPr>
      <w:b/>
      <w:bCs/>
      <w:iCs/>
      <w:szCs w:val="28"/>
      <w:lang w:val="en-US" w:eastAsia="ja-JP"/>
    </w:rPr>
  </w:style>
  <w:style w:type="paragraph" w:styleId="Heading3">
    <w:name w:val="heading 3"/>
    <w:aliases w:val="Tempo Heading 3,Section,H3,H31,h3,Subhead B,OS3,t3.T3,Titre 3 SQ,Titre 3 SQ1,Titre 3 SQ2,Titre 3 SQ3,Titre 3 SQ4,Titre 3 SQ5,Titre 3 SQ6,Titre 3 SQ7,Heading 3 CFMU,Para 3,Project 3,Titre 3,1.2.3.,e,OdsKap3,3 bullet,2,SECOND,Second,BLANK2,3"/>
    <w:basedOn w:val="Normal"/>
    <w:next w:val="Normal"/>
    <w:link w:val="Heading3Char1"/>
    <w:uiPriority w:val="99"/>
    <w:qFormat/>
    <w:rsid w:val="00A4407B"/>
    <w:pPr>
      <w:keepNext/>
      <w:tabs>
        <w:tab w:val="num" w:pos="2268"/>
      </w:tabs>
      <w:spacing w:before="240" w:after="120"/>
      <w:ind w:left="2268" w:hanging="1134"/>
      <w:outlineLvl w:val="2"/>
    </w:pPr>
    <w:rPr>
      <w:rFonts w:cs="Arial"/>
      <w:b/>
      <w:bCs/>
      <w:i/>
      <w:szCs w:val="26"/>
    </w:rPr>
  </w:style>
  <w:style w:type="paragraph" w:styleId="Heading4">
    <w:name w:val="heading 4"/>
    <w:aliases w:val="Char,Heading 4 Char1,Char Char Char"/>
    <w:basedOn w:val="Heading3"/>
    <w:next w:val="Normal"/>
    <w:link w:val="Heading4Char"/>
    <w:uiPriority w:val="99"/>
    <w:qFormat/>
    <w:rsid w:val="00A4407B"/>
    <w:pPr>
      <w:keepLines/>
      <w:numPr>
        <w:ilvl w:val="3"/>
      </w:numPr>
      <w:tabs>
        <w:tab w:val="num" w:pos="2268"/>
        <w:tab w:val="num" w:pos="2835"/>
      </w:tabs>
      <w:spacing w:before="120" w:after="0"/>
      <w:ind w:left="2835" w:hanging="1134"/>
      <w:outlineLvl w:val="3"/>
    </w:pPr>
    <w:rPr>
      <w:rFonts w:cs="Arial Unicode MS"/>
      <w:b w:val="0"/>
      <w:noProof/>
      <w:szCs w:val="22"/>
      <w:lang w:val="en-US" w:eastAsia="ja-JP" w:bidi="ne-NP"/>
    </w:rPr>
  </w:style>
  <w:style w:type="paragraph" w:styleId="Heading5">
    <w:name w:val="heading 5"/>
    <w:basedOn w:val="Heading4"/>
    <w:next w:val="Normal"/>
    <w:link w:val="Heading5Char"/>
    <w:uiPriority w:val="99"/>
    <w:qFormat/>
    <w:rsid w:val="00A4407B"/>
    <w:pPr>
      <w:numPr>
        <w:ilvl w:val="4"/>
      </w:numPr>
      <w:tabs>
        <w:tab w:val="num" w:pos="2268"/>
        <w:tab w:val="num" w:pos="3402"/>
      </w:tabs>
      <w:ind w:left="3402" w:hanging="1134"/>
      <w:outlineLvl w:val="4"/>
    </w:pPr>
    <w:rPr>
      <w:bCs w:val="0"/>
      <w:i w:val="0"/>
      <w:iCs/>
      <w:szCs w:val="26"/>
    </w:rPr>
  </w:style>
  <w:style w:type="paragraph" w:styleId="Heading6">
    <w:name w:val="heading 6"/>
    <w:basedOn w:val="Normal"/>
    <w:next w:val="Normal"/>
    <w:link w:val="Heading6Char"/>
    <w:uiPriority w:val="99"/>
    <w:qFormat/>
    <w:rsid w:val="00A4407B"/>
    <w:p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A4407B"/>
    <w:p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A4407B"/>
    <w:p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A4407B"/>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nnex Char,H1 Char,Tempo Heading 1 Char,h1 Char,Chapter Headline Char,A Char,OS1 Char,Heading 1 CFMU Char,Para 1 Char,TOC 11 Char,t1.T1.Titre 1 Char,t1 Char,Titre 11 Char,Titre 1 sans saut de page Char,Project 1 Char,RFS Char,TITRE1 Char"/>
    <w:link w:val="Heading1"/>
    <w:uiPriority w:val="99"/>
    <w:rsid w:val="00A45D50"/>
    <w:rPr>
      <w:rFonts w:ascii="Trebuchet MS" w:hAnsi="Trebuchet MS" w:cs="Arial"/>
      <w:bCs/>
      <w:smallCaps/>
      <w:kern w:val="32"/>
      <w:sz w:val="28"/>
      <w:szCs w:val="28"/>
      <w:lang w:val="en-GB" w:eastAsia="en-GB"/>
    </w:rPr>
  </w:style>
  <w:style w:type="paragraph" w:styleId="BalloonText">
    <w:name w:val="Balloon Text"/>
    <w:basedOn w:val="Normal"/>
    <w:link w:val="BalloonTextChar"/>
    <w:uiPriority w:val="99"/>
    <w:semiHidden/>
    <w:unhideWhenUsed/>
    <w:rsid w:val="001619AA"/>
    <w:pPr>
      <w:spacing w:before="0" w:line="240" w:lineRule="auto"/>
    </w:pPr>
    <w:rPr>
      <w:rFonts w:ascii="Tahoma" w:hAnsi="Tahoma" w:cs="Tahoma"/>
      <w:sz w:val="16"/>
      <w:szCs w:val="16"/>
    </w:rPr>
  </w:style>
  <w:style w:type="character" w:customStyle="1" w:styleId="Heading3Char1">
    <w:name w:val="Heading 3 Char1"/>
    <w:aliases w:val="Tempo Heading 3 Char,Section Char,H3 Char,H31 Char,h3 Char,Subhead B Char,OS3 Char,t3.T3 Char,Titre 3 SQ Char,Titre 3 SQ1 Char,Titre 3 SQ2 Char,Titre 3 SQ3 Char,Titre 3 SQ4 Char,Titre 3 SQ5 Char,Titre 3 SQ6 Char,Titre 3 SQ7 Char,e Char"/>
    <w:link w:val="Heading3"/>
    <w:uiPriority w:val="99"/>
    <w:rsid w:val="00A45D50"/>
    <w:rPr>
      <w:rFonts w:ascii="Trebuchet MS" w:hAnsi="Trebuchet MS" w:cs="Arial"/>
      <w:b/>
      <w:bCs/>
      <w:i/>
      <w:szCs w:val="26"/>
      <w:lang w:val="en-GB" w:eastAsia="en-GB"/>
    </w:rPr>
  </w:style>
  <w:style w:type="character" w:customStyle="1" w:styleId="Heading4Char">
    <w:name w:val="Heading 4 Char"/>
    <w:aliases w:val="Char Char,Heading 4 Char1 Char,Char Char Char Char"/>
    <w:link w:val="Heading4"/>
    <w:uiPriority w:val="99"/>
    <w:locked/>
    <w:rsid w:val="00A4407B"/>
    <w:rPr>
      <w:rFonts w:ascii="Trebuchet MS" w:hAnsi="Trebuchet MS"/>
      <w:i/>
      <w:noProof/>
      <w:sz w:val="22"/>
    </w:rPr>
  </w:style>
  <w:style w:type="character" w:customStyle="1" w:styleId="Heading5Char">
    <w:name w:val="Heading 5 Char"/>
    <w:link w:val="Heading5"/>
    <w:uiPriority w:val="9"/>
    <w:semiHidden/>
    <w:rsid w:val="00A45D50"/>
    <w:rPr>
      <w:rFonts w:ascii="Calibri" w:eastAsia="Times New Roman" w:hAnsi="Calibri" w:cs="Times New Roman"/>
      <w:b/>
      <w:bCs/>
      <w:i/>
      <w:iCs/>
      <w:sz w:val="26"/>
      <w:szCs w:val="26"/>
      <w:lang w:val="en-GB" w:eastAsia="en-GB"/>
    </w:rPr>
  </w:style>
  <w:style w:type="character" w:customStyle="1" w:styleId="Heading6Char">
    <w:name w:val="Heading 6 Char"/>
    <w:link w:val="Heading6"/>
    <w:uiPriority w:val="9"/>
    <w:semiHidden/>
    <w:rsid w:val="00A45D50"/>
    <w:rPr>
      <w:rFonts w:ascii="Calibri" w:eastAsia="Times New Roman" w:hAnsi="Calibri" w:cs="Times New Roman"/>
      <w:b/>
      <w:bCs/>
      <w:lang w:val="en-GB" w:eastAsia="en-GB"/>
    </w:rPr>
  </w:style>
  <w:style w:type="character" w:customStyle="1" w:styleId="Heading7Char">
    <w:name w:val="Heading 7 Char"/>
    <w:link w:val="Heading7"/>
    <w:uiPriority w:val="9"/>
    <w:semiHidden/>
    <w:rsid w:val="00A45D50"/>
    <w:rPr>
      <w:rFonts w:ascii="Calibri" w:eastAsia="Times New Roman" w:hAnsi="Calibri" w:cs="Times New Roman"/>
      <w:sz w:val="24"/>
      <w:szCs w:val="24"/>
      <w:lang w:val="en-GB" w:eastAsia="en-GB"/>
    </w:rPr>
  </w:style>
  <w:style w:type="character" w:customStyle="1" w:styleId="Heading8Char">
    <w:name w:val="Heading 8 Char"/>
    <w:link w:val="Heading8"/>
    <w:uiPriority w:val="9"/>
    <w:semiHidden/>
    <w:rsid w:val="00A45D50"/>
    <w:rPr>
      <w:rFonts w:ascii="Calibri" w:eastAsia="Times New Roman" w:hAnsi="Calibri" w:cs="Times New Roman"/>
      <w:i/>
      <w:iCs/>
      <w:sz w:val="24"/>
      <w:szCs w:val="24"/>
      <w:lang w:val="en-GB" w:eastAsia="en-GB"/>
    </w:rPr>
  </w:style>
  <w:style w:type="character" w:customStyle="1" w:styleId="Heading9Char">
    <w:name w:val="Heading 9 Char"/>
    <w:link w:val="Heading9"/>
    <w:uiPriority w:val="9"/>
    <w:semiHidden/>
    <w:rsid w:val="00A45D50"/>
    <w:rPr>
      <w:rFonts w:ascii="Cambria" w:eastAsia="Times New Roman" w:hAnsi="Cambria" w:cs="Times New Roman"/>
      <w:lang w:val="en-GB" w:eastAsia="en-GB"/>
    </w:rPr>
  </w:style>
  <w:style w:type="paragraph" w:styleId="FootnoteText">
    <w:name w:val="footnote text"/>
    <w:basedOn w:val="Normal"/>
    <w:link w:val="FootnoteTextChar"/>
    <w:uiPriority w:val="99"/>
    <w:semiHidden/>
    <w:rsid w:val="00A4407B"/>
    <w:pPr>
      <w:spacing w:line="240" w:lineRule="auto"/>
    </w:pPr>
    <w:rPr>
      <w:sz w:val="20"/>
      <w:szCs w:val="20"/>
    </w:rPr>
  </w:style>
  <w:style w:type="character" w:customStyle="1" w:styleId="FootnoteTextChar">
    <w:name w:val="Footnote Text Char"/>
    <w:link w:val="FootnoteText"/>
    <w:uiPriority w:val="99"/>
    <w:semiHidden/>
    <w:rsid w:val="00A45D50"/>
    <w:rPr>
      <w:rFonts w:ascii="Trebuchet MS" w:hAnsi="Trebuchet MS"/>
      <w:sz w:val="20"/>
      <w:szCs w:val="20"/>
      <w:lang w:val="en-GB" w:eastAsia="en-GB"/>
    </w:rPr>
  </w:style>
  <w:style w:type="paragraph" w:styleId="Header">
    <w:name w:val="header"/>
    <w:basedOn w:val="Normal"/>
    <w:link w:val="HeaderChar"/>
    <w:uiPriority w:val="99"/>
    <w:semiHidden/>
    <w:rsid w:val="001619AA"/>
    <w:pPr>
      <w:tabs>
        <w:tab w:val="center" w:pos="4153"/>
        <w:tab w:val="right" w:pos="8306"/>
      </w:tabs>
      <w:spacing w:before="0"/>
    </w:pPr>
    <w:rPr>
      <w:sz w:val="18"/>
    </w:rPr>
  </w:style>
  <w:style w:type="character" w:customStyle="1" w:styleId="HeaderChar">
    <w:name w:val="Header Char"/>
    <w:link w:val="Header"/>
    <w:uiPriority w:val="99"/>
    <w:semiHidden/>
    <w:rsid w:val="001619AA"/>
    <w:rPr>
      <w:rFonts w:ascii="Trebuchet MS" w:hAnsi="Trebuchet MS"/>
      <w:sz w:val="18"/>
      <w:szCs w:val="22"/>
      <w:lang w:val="en-GB" w:eastAsia="en-GB"/>
    </w:rPr>
  </w:style>
  <w:style w:type="paragraph" w:styleId="Footer">
    <w:name w:val="footer"/>
    <w:basedOn w:val="Normal"/>
    <w:link w:val="FooterChar"/>
    <w:uiPriority w:val="99"/>
    <w:unhideWhenUsed/>
    <w:rsid w:val="001619AA"/>
    <w:pPr>
      <w:tabs>
        <w:tab w:val="center" w:pos="4513"/>
        <w:tab w:val="right" w:pos="9026"/>
      </w:tabs>
      <w:jc w:val="center"/>
    </w:pPr>
    <w:rPr>
      <w:sz w:val="18"/>
    </w:rPr>
  </w:style>
  <w:style w:type="character" w:customStyle="1" w:styleId="FooterChar">
    <w:name w:val="Footer Char"/>
    <w:link w:val="Footer"/>
    <w:uiPriority w:val="99"/>
    <w:rsid w:val="001619AA"/>
    <w:rPr>
      <w:rFonts w:ascii="Trebuchet MS" w:hAnsi="Trebuchet MS"/>
      <w:sz w:val="18"/>
      <w:szCs w:val="22"/>
      <w:lang w:val="en-GB" w:eastAsia="en-GB"/>
    </w:rPr>
  </w:style>
  <w:style w:type="character" w:customStyle="1" w:styleId="BalloonTextChar">
    <w:name w:val="Balloon Text Char"/>
    <w:link w:val="BalloonText"/>
    <w:uiPriority w:val="99"/>
    <w:semiHidden/>
    <w:rsid w:val="001619AA"/>
    <w:rPr>
      <w:rFonts w:ascii="Tahoma" w:hAnsi="Tahoma" w:cs="Tahoma"/>
      <w:sz w:val="16"/>
      <w:szCs w:val="16"/>
      <w:lang w:val="en-GB" w:eastAsia="en-GB"/>
    </w:rPr>
  </w:style>
  <w:style w:type="paragraph" w:customStyle="1" w:styleId="Conseilsinvisibles">
    <w:name w:val="Conseils (invisibles)"/>
    <w:basedOn w:val="Normal"/>
    <w:rsid w:val="00D858CA"/>
    <w:rPr>
      <w:vanish/>
      <w:color w:val="0000FF"/>
    </w:rPr>
  </w:style>
  <w:style w:type="paragraph" w:customStyle="1" w:styleId="Footer2">
    <w:name w:val="Footer2"/>
    <w:basedOn w:val="Normal"/>
    <w:qFormat/>
    <w:rsid w:val="005C5B83"/>
    <w:pPr>
      <w:tabs>
        <w:tab w:val="right" w:pos="9214"/>
      </w:tabs>
      <w:jc w:val="right"/>
    </w:pPr>
    <w:rPr>
      <w:snapToGrid w:val="0"/>
      <w:sz w:val="16"/>
      <w:lang w:val="nl-NL"/>
    </w:rPr>
  </w:style>
  <w:style w:type="paragraph" w:styleId="Index2">
    <w:name w:val="index 2"/>
    <w:basedOn w:val="Normal"/>
    <w:next w:val="Normal"/>
    <w:uiPriority w:val="99"/>
    <w:semiHidden/>
    <w:rsid w:val="00A4407B"/>
    <w:pPr>
      <w:spacing w:before="0" w:line="240" w:lineRule="auto"/>
      <w:ind w:left="480" w:hanging="240"/>
      <w:jc w:val="left"/>
    </w:pPr>
    <w:rPr>
      <w:szCs w:val="20"/>
    </w:rPr>
  </w:style>
  <w:style w:type="character" w:styleId="FootnoteReference">
    <w:name w:val="footnote reference"/>
    <w:uiPriority w:val="99"/>
    <w:semiHidden/>
    <w:rsid w:val="00A4407B"/>
    <w:rPr>
      <w:rFonts w:cs="Times New Roman"/>
      <w:vertAlign w:val="superscript"/>
    </w:rPr>
  </w:style>
  <w:style w:type="paragraph" w:customStyle="1" w:styleId="Guidancenotprinted">
    <w:name w:val="Guidance (not printed)"/>
    <w:basedOn w:val="Normal"/>
    <w:uiPriority w:val="99"/>
    <w:semiHidden/>
    <w:rsid w:val="00A4407B"/>
    <w:rPr>
      <w:vanish/>
      <w:color w:val="0000FF"/>
    </w:rPr>
  </w:style>
  <w:style w:type="paragraph" w:styleId="TOC2">
    <w:name w:val="toc 2"/>
    <w:basedOn w:val="Normal"/>
    <w:next w:val="Normal"/>
    <w:autoRedefine/>
    <w:uiPriority w:val="39"/>
    <w:rsid w:val="00A529ED"/>
    <w:pPr>
      <w:tabs>
        <w:tab w:val="left" w:pos="851"/>
        <w:tab w:val="right" w:leader="dot" w:pos="9061"/>
      </w:tabs>
      <w:ind w:left="180"/>
    </w:pPr>
    <w:rPr>
      <w:smallCaps/>
      <w:noProof/>
      <w:sz w:val="20"/>
    </w:rPr>
  </w:style>
  <w:style w:type="paragraph" w:customStyle="1" w:styleId="Simpletitle">
    <w:name w:val="Simple title"/>
    <w:basedOn w:val="Normal"/>
    <w:next w:val="Normal"/>
    <w:uiPriority w:val="99"/>
    <w:rsid w:val="00A4407B"/>
    <w:pPr>
      <w:jc w:val="center"/>
    </w:pPr>
    <w:rPr>
      <w:b/>
      <w:bCs/>
      <w:caps/>
    </w:rPr>
  </w:style>
  <w:style w:type="table" w:customStyle="1" w:styleId="Table">
    <w:name w:val="Table"/>
    <w:uiPriority w:val="99"/>
    <w:rsid w:val="00A4407B"/>
    <w:rPr>
      <w:rFonts w:ascii="Trebuchet MS" w:hAnsi="Trebuchet MS"/>
      <w:lang w:val="fr-FR" w:eastAsia="fr-FR"/>
    </w:rPr>
    <w:tblPr>
      <w:tblInd w:w="0" w:type="dxa"/>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CellMar>
        <w:top w:w="57" w:type="dxa"/>
        <w:left w:w="57" w:type="dxa"/>
        <w:bottom w:w="0" w:type="dxa"/>
        <w:right w:w="57" w:type="dxa"/>
      </w:tblCellMar>
    </w:tblPr>
  </w:style>
  <w:style w:type="paragraph" w:customStyle="1" w:styleId="Saisieparagraph">
    <w:name w:val="Saisie (paragraph)"/>
    <w:basedOn w:val="Normal"/>
    <w:link w:val="SaisieparagraphChar"/>
    <w:rsid w:val="00645A66"/>
    <w:pPr>
      <w:shd w:val="clear" w:color="auto" w:fill="FFFFE7"/>
    </w:pPr>
  </w:style>
  <w:style w:type="character" w:customStyle="1" w:styleId="SaisieparagraphChar">
    <w:name w:val="Saisie (paragraph) Char"/>
    <w:link w:val="Saisieparagraph"/>
    <w:rsid w:val="00645A66"/>
    <w:rPr>
      <w:rFonts w:ascii="Trebuchet MS" w:hAnsi="Trebuchet MS"/>
      <w:sz w:val="22"/>
      <w:szCs w:val="22"/>
      <w:lang w:val="en-GB" w:eastAsia="en-GB" w:bidi="ar-SA"/>
    </w:rPr>
  </w:style>
  <w:style w:type="paragraph" w:styleId="TOC1">
    <w:name w:val="toc 1"/>
    <w:basedOn w:val="Normal"/>
    <w:next w:val="Normal"/>
    <w:autoRedefine/>
    <w:uiPriority w:val="39"/>
    <w:rsid w:val="00A4407B"/>
    <w:pPr>
      <w:tabs>
        <w:tab w:val="left" w:pos="540"/>
        <w:tab w:val="right" w:leader="dot" w:pos="9061"/>
      </w:tabs>
      <w:spacing w:line="240" w:lineRule="auto"/>
    </w:pPr>
    <w:rPr>
      <w:b/>
      <w:caps/>
      <w:noProof/>
    </w:rPr>
  </w:style>
  <w:style w:type="paragraph" w:styleId="TOC3">
    <w:name w:val="toc 3"/>
    <w:basedOn w:val="Normal"/>
    <w:next w:val="Normal"/>
    <w:autoRedefine/>
    <w:uiPriority w:val="39"/>
    <w:rsid w:val="00A529ED"/>
    <w:pPr>
      <w:tabs>
        <w:tab w:val="left" w:pos="1440"/>
        <w:tab w:val="right" w:leader="dot" w:pos="9061"/>
      </w:tabs>
      <w:ind w:left="540"/>
    </w:pPr>
    <w:rPr>
      <w:i/>
      <w:noProof/>
      <w:sz w:val="20"/>
    </w:rPr>
  </w:style>
  <w:style w:type="character" w:styleId="Hyperlink">
    <w:name w:val="Hyperlink"/>
    <w:uiPriority w:val="99"/>
    <w:rsid w:val="00A4407B"/>
    <w:rPr>
      <w:rFonts w:cs="Times New Roman"/>
      <w:color w:val="0000FF"/>
      <w:u w:val="single"/>
    </w:rPr>
  </w:style>
  <w:style w:type="paragraph" w:styleId="BlockText">
    <w:name w:val="Block Text"/>
    <w:basedOn w:val="Normal"/>
    <w:uiPriority w:val="99"/>
    <w:unhideWhenUsed/>
    <w:rsid w:val="001619AA"/>
    <w:pPr>
      <w:spacing w:after="120"/>
      <w:ind w:left="1440" w:right="1440"/>
    </w:pPr>
  </w:style>
  <w:style w:type="character" w:customStyle="1" w:styleId="Heading2CharChar">
    <w:name w:val="Heading 2 Char Char"/>
    <w:rsid w:val="005B6228"/>
    <w:rPr>
      <w:rFonts w:ascii="Trebuchet MS" w:hAnsi="Trebuchet MS" w:cs="Arial"/>
      <w:b/>
      <w:bCs/>
      <w:iCs/>
      <w:sz w:val="22"/>
      <w:szCs w:val="28"/>
      <w:lang w:val="en-GB" w:eastAsia="en-GB" w:bidi="ar-SA"/>
    </w:rPr>
  </w:style>
  <w:style w:type="character" w:customStyle="1" w:styleId="Heading3Char">
    <w:name w:val="Heading 3 Char"/>
    <w:rsid w:val="005B6228"/>
    <w:rPr>
      <w:rFonts w:ascii="Trebuchet MS" w:hAnsi="Trebuchet MS" w:cs="Arial"/>
      <w:b/>
      <w:bCs/>
      <w:i/>
      <w:sz w:val="22"/>
      <w:szCs w:val="26"/>
      <w:lang w:val="en-GB" w:eastAsia="en-GB" w:bidi="ar-SA"/>
    </w:rPr>
  </w:style>
  <w:style w:type="character" w:styleId="Emphasis">
    <w:name w:val="Emphasis"/>
    <w:qFormat/>
    <w:locked/>
    <w:rsid w:val="005D20D2"/>
    <w:rPr>
      <w:i/>
      <w:iCs/>
    </w:rPr>
  </w:style>
  <w:style w:type="character" w:customStyle="1" w:styleId="traduction">
    <w:name w:val="traduction"/>
    <w:basedOn w:val="DefaultParagraphFont"/>
    <w:rsid w:val="00E94BBE"/>
  </w:style>
  <w:style w:type="paragraph" w:styleId="TOC4">
    <w:name w:val="toc 4"/>
    <w:basedOn w:val="Normal"/>
    <w:next w:val="Normal"/>
    <w:autoRedefine/>
    <w:semiHidden/>
    <w:rsid w:val="00A529ED"/>
    <w:pPr>
      <w:ind w:left="660"/>
    </w:pPr>
    <w:rPr>
      <w:sz w:val="20"/>
    </w:rPr>
  </w:style>
  <w:style w:type="character" w:customStyle="1" w:styleId="traduction2">
    <w:name w:val="traduction2"/>
    <w:basedOn w:val="DefaultParagraphFont"/>
    <w:rsid w:val="00E94BBE"/>
  </w:style>
  <w:style w:type="table" w:customStyle="1" w:styleId="Style1">
    <w:name w:val="Style1"/>
    <w:basedOn w:val="LightList-Accent4"/>
    <w:uiPriority w:val="99"/>
    <w:rsid w:val="00964A44"/>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BodyTextIndent">
    <w:name w:val="Body Text Indent"/>
    <w:basedOn w:val="Normal"/>
    <w:link w:val="BodyTextIndentChar"/>
    <w:uiPriority w:val="99"/>
    <w:semiHidden/>
    <w:rsid w:val="00A4407B"/>
    <w:pPr>
      <w:spacing w:after="120"/>
      <w:ind w:left="283"/>
    </w:pPr>
  </w:style>
  <w:style w:type="character" w:customStyle="1" w:styleId="BodyTextIndentChar">
    <w:name w:val="Body Text Indent Char"/>
    <w:link w:val="BodyTextIndent"/>
    <w:uiPriority w:val="99"/>
    <w:semiHidden/>
    <w:rsid w:val="00A45D50"/>
    <w:rPr>
      <w:rFonts w:ascii="Trebuchet MS" w:hAnsi="Trebuchet MS"/>
      <w:lang w:val="en-GB" w:eastAsia="en-GB"/>
    </w:rPr>
  </w:style>
  <w:style w:type="paragraph" w:styleId="BodyTextFirstIndent2">
    <w:name w:val="Body Text First Indent 2"/>
    <w:basedOn w:val="BodyTextIndent"/>
    <w:link w:val="BodyTextFirstIndent2Char"/>
    <w:uiPriority w:val="99"/>
    <w:semiHidden/>
    <w:rsid w:val="00A4407B"/>
    <w:pPr>
      <w:ind w:firstLine="210"/>
    </w:pPr>
  </w:style>
  <w:style w:type="character" w:customStyle="1" w:styleId="BodyTextFirstIndent2Char">
    <w:name w:val="Body Text First Indent 2 Char"/>
    <w:link w:val="BodyTextFirstIndent2"/>
    <w:uiPriority w:val="99"/>
    <w:semiHidden/>
    <w:rsid w:val="00A45D50"/>
    <w:rPr>
      <w:rFonts w:ascii="Trebuchet MS" w:hAnsi="Trebuchet MS"/>
      <w:lang w:val="en-GB" w:eastAsia="en-GB"/>
    </w:rPr>
  </w:style>
  <w:style w:type="paragraph" w:styleId="BodyTextIndent2">
    <w:name w:val="Body Text Indent 2"/>
    <w:basedOn w:val="Normal"/>
    <w:link w:val="BodyTextIndent2Char"/>
    <w:uiPriority w:val="99"/>
    <w:semiHidden/>
    <w:rsid w:val="00A4407B"/>
    <w:pPr>
      <w:spacing w:after="120" w:line="480" w:lineRule="auto"/>
      <w:ind w:left="283"/>
    </w:pPr>
  </w:style>
  <w:style w:type="character" w:customStyle="1" w:styleId="BodyTextIndent2Char">
    <w:name w:val="Body Text Indent 2 Char"/>
    <w:link w:val="BodyTextIndent2"/>
    <w:uiPriority w:val="99"/>
    <w:semiHidden/>
    <w:rsid w:val="00A45D50"/>
    <w:rPr>
      <w:rFonts w:ascii="Trebuchet MS" w:hAnsi="Trebuchet MS"/>
      <w:lang w:val="en-GB" w:eastAsia="en-GB"/>
    </w:rPr>
  </w:style>
  <w:style w:type="paragraph" w:styleId="BodyTextIndent3">
    <w:name w:val="Body Text Indent 3"/>
    <w:basedOn w:val="Normal"/>
    <w:link w:val="BodyTextIndent3Char"/>
    <w:uiPriority w:val="99"/>
    <w:semiHidden/>
    <w:rsid w:val="00A4407B"/>
    <w:pPr>
      <w:spacing w:after="120"/>
      <w:ind w:left="283"/>
    </w:pPr>
    <w:rPr>
      <w:sz w:val="16"/>
      <w:szCs w:val="16"/>
    </w:rPr>
  </w:style>
  <w:style w:type="character" w:customStyle="1" w:styleId="BodyTextIndent3Char">
    <w:name w:val="Body Text Indent 3 Char"/>
    <w:link w:val="BodyTextIndent3"/>
    <w:uiPriority w:val="99"/>
    <w:semiHidden/>
    <w:rsid w:val="00A45D50"/>
    <w:rPr>
      <w:rFonts w:ascii="Trebuchet MS" w:hAnsi="Trebuchet MS"/>
      <w:sz w:val="16"/>
      <w:szCs w:val="16"/>
      <w:lang w:val="en-GB" w:eastAsia="en-GB"/>
    </w:rPr>
  </w:style>
  <w:style w:type="paragraph" w:styleId="Closing">
    <w:name w:val="Closing"/>
    <w:basedOn w:val="Normal"/>
    <w:link w:val="ClosingChar"/>
    <w:uiPriority w:val="99"/>
    <w:semiHidden/>
    <w:rsid w:val="00A4407B"/>
    <w:pPr>
      <w:ind w:left="4252"/>
    </w:pPr>
  </w:style>
  <w:style w:type="character" w:customStyle="1" w:styleId="ClosingChar">
    <w:name w:val="Closing Char"/>
    <w:link w:val="Closing"/>
    <w:uiPriority w:val="99"/>
    <w:semiHidden/>
    <w:rsid w:val="00A45D50"/>
    <w:rPr>
      <w:rFonts w:ascii="Trebuchet MS" w:hAnsi="Trebuchet MS"/>
      <w:lang w:val="en-GB" w:eastAsia="en-GB"/>
    </w:rPr>
  </w:style>
  <w:style w:type="table" w:styleId="LightList-Accent4">
    <w:name w:val="Light List Accent 4"/>
    <w:basedOn w:val="TableNormal"/>
    <w:uiPriority w:val="61"/>
    <w:rsid w:val="00964A44"/>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EnvelopeAddress">
    <w:name w:val="envelope address"/>
    <w:basedOn w:val="Normal"/>
    <w:uiPriority w:val="99"/>
    <w:semiHidden/>
    <w:rsid w:val="00A4407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semiHidden/>
    <w:rsid w:val="00A4407B"/>
    <w:rPr>
      <w:rFonts w:ascii="Arial" w:hAnsi="Arial" w:cs="Arial"/>
      <w:sz w:val="20"/>
      <w:szCs w:val="20"/>
    </w:rPr>
  </w:style>
  <w:style w:type="character" w:styleId="FollowedHyperlink">
    <w:name w:val="FollowedHyperlink"/>
    <w:uiPriority w:val="99"/>
    <w:semiHidden/>
    <w:rsid w:val="00A4407B"/>
    <w:rPr>
      <w:rFonts w:cs="Times New Roman"/>
      <w:color w:val="606420"/>
      <w:u w:val="single"/>
    </w:rPr>
  </w:style>
  <w:style w:type="character" w:styleId="HTMLAcronym">
    <w:name w:val="HTML Acronym"/>
    <w:uiPriority w:val="99"/>
    <w:semiHidden/>
    <w:rsid w:val="00A4407B"/>
    <w:rPr>
      <w:rFonts w:cs="Times New Roman"/>
    </w:rPr>
  </w:style>
  <w:style w:type="paragraph" w:styleId="HTMLAddress">
    <w:name w:val="HTML Address"/>
    <w:basedOn w:val="Normal"/>
    <w:link w:val="HTMLAddressChar"/>
    <w:uiPriority w:val="99"/>
    <w:semiHidden/>
    <w:rsid w:val="00A4407B"/>
    <w:rPr>
      <w:i/>
      <w:iCs/>
    </w:rPr>
  </w:style>
  <w:style w:type="character" w:customStyle="1" w:styleId="HTMLAddressChar">
    <w:name w:val="HTML Address Char"/>
    <w:link w:val="HTMLAddress"/>
    <w:uiPriority w:val="99"/>
    <w:semiHidden/>
    <w:rsid w:val="00A45D50"/>
    <w:rPr>
      <w:rFonts w:ascii="Trebuchet MS" w:hAnsi="Trebuchet MS"/>
      <w:i/>
      <w:iCs/>
      <w:lang w:val="en-GB" w:eastAsia="en-GB"/>
    </w:rPr>
  </w:style>
  <w:style w:type="character" w:styleId="HTMLCite">
    <w:name w:val="HTML Cite"/>
    <w:uiPriority w:val="99"/>
    <w:semiHidden/>
    <w:rsid w:val="00A4407B"/>
    <w:rPr>
      <w:rFonts w:cs="Times New Roman"/>
      <w:i/>
    </w:rPr>
  </w:style>
  <w:style w:type="character" w:styleId="HTMLCode">
    <w:name w:val="HTML Code"/>
    <w:uiPriority w:val="99"/>
    <w:semiHidden/>
    <w:rsid w:val="00A4407B"/>
    <w:rPr>
      <w:rFonts w:ascii="Courier New" w:hAnsi="Courier New" w:cs="Times New Roman"/>
      <w:sz w:val="20"/>
    </w:rPr>
  </w:style>
  <w:style w:type="character" w:styleId="HTMLDefinition">
    <w:name w:val="HTML Definition"/>
    <w:uiPriority w:val="99"/>
    <w:semiHidden/>
    <w:rsid w:val="00A4407B"/>
    <w:rPr>
      <w:rFonts w:cs="Times New Roman"/>
      <w:i/>
    </w:rPr>
  </w:style>
  <w:style w:type="character" w:styleId="HTMLKeyboard">
    <w:name w:val="HTML Keyboard"/>
    <w:uiPriority w:val="99"/>
    <w:semiHidden/>
    <w:rsid w:val="00A4407B"/>
    <w:rPr>
      <w:rFonts w:ascii="Courier New" w:hAnsi="Courier New" w:cs="Times New Roman"/>
      <w:sz w:val="20"/>
    </w:rPr>
  </w:style>
  <w:style w:type="paragraph" w:styleId="HTMLPreformatted">
    <w:name w:val="HTML Preformatted"/>
    <w:basedOn w:val="Normal"/>
    <w:link w:val="HTMLPreformattedChar"/>
    <w:uiPriority w:val="99"/>
    <w:semiHidden/>
    <w:rsid w:val="00A4407B"/>
    <w:rPr>
      <w:rFonts w:ascii="Courier New" w:hAnsi="Courier New" w:cs="Courier New"/>
      <w:sz w:val="20"/>
      <w:szCs w:val="20"/>
    </w:rPr>
  </w:style>
  <w:style w:type="character" w:customStyle="1" w:styleId="HTMLPreformattedChar">
    <w:name w:val="HTML Preformatted Char"/>
    <w:link w:val="HTMLPreformatted"/>
    <w:uiPriority w:val="99"/>
    <w:semiHidden/>
    <w:rsid w:val="00A45D50"/>
    <w:rPr>
      <w:rFonts w:ascii="Courier New" w:hAnsi="Courier New" w:cs="Courier New"/>
      <w:sz w:val="20"/>
      <w:szCs w:val="20"/>
      <w:lang w:val="en-GB" w:eastAsia="en-GB"/>
    </w:rPr>
  </w:style>
  <w:style w:type="character" w:styleId="HTMLSample">
    <w:name w:val="HTML Sample"/>
    <w:uiPriority w:val="99"/>
    <w:semiHidden/>
    <w:rsid w:val="00A4407B"/>
    <w:rPr>
      <w:rFonts w:ascii="Courier New" w:hAnsi="Courier New" w:cs="Times New Roman"/>
    </w:rPr>
  </w:style>
  <w:style w:type="character" w:styleId="HTMLTypewriter">
    <w:name w:val="HTML Typewriter"/>
    <w:uiPriority w:val="99"/>
    <w:semiHidden/>
    <w:rsid w:val="00A4407B"/>
    <w:rPr>
      <w:rFonts w:ascii="Courier New" w:hAnsi="Courier New" w:cs="Times New Roman"/>
      <w:sz w:val="20"/>
    </w:rPr>
  </w:style>
  <w:style w:type="character" w:styleId="HTMLVariable">
    <w:name w:val="HTML Variable"/>
    <w:uiPriority w:val="99"/>
    <w:semiHidden/>
    <w:rsid w:val="00A4407B"/>
    <w:rPr>
      <w:rFonts w:cs="Times New Roman"/>
      <w:i/>
    </w:rPr>
  </w:style>
  <w:style w:type="character" w:styleId="LineNumber">
    <w:name w:val="line number"/>
    <w:uiPriority w:val="99"/>
    <w:semiHidden/>
    <w:rsid w:val="00A4407B"/>
    <w:rPr>
      <w:rFonts w:cs="Times New Roman"/>
    </w:rPr>
  </w:style>
  <w:style w:type="paragraph" w:styleId="List">
    <w:name w:val="List"/>
    <w:basedOn w:val="Normal"/>
    <w:uiPriority w:val="99"/>
    <w:semiHidden/>
    <w:rsid w:val="00A4407B"/>
    <w:pPr>
      <w:ind w:left="283" w:hanging="283"/>
    </w:pPr>
  </w:style>
  <w:style w:type="paragraph" w:styleId="List2">
    <w:name w:val="List 2"/>
    <w:basedOn w:val="Normal"/>
    <w:uiPriority w:val="99"/>
    <w:semiHidden/>
    <w:rsid w:val="00A4407B"/>
    <w:pPr>
      <w:ind w:left="566" w:hanging="283"/>
    </w:pPr>
  </w:style>
  <w:style w:type="paragraph" w:styleId="List3">
    <w:name w:val="List 3"/>
    <w:basedOn w:val="Normal"/>
    <w:uiPriority w:val="99"/>
    <w:semiHidden/>
    <w:rsid w:val="00A4407B"/>
    <w:pPr>
      <w:ind w:left="849" w:hanging="283"/>
    </w:pPr>
  </w:style>
  <w:style w:type="paragraph" w:styleId="List4">
    <w:name w:val="List 4"/>
    <w:basedOn w:val="Normal"/>
    <w:uiPriority w:val="99"/>
    <w:semiHidden/>
    <w:rsid w:val="00A4407B"/>
    <w:pPr>
      <w:ind w:left="1132" w:hanging="283"/>
    </w:pPr>
  </w:style>
  <w:style w:type="paragraph" w:styleId="List5">
    <w:name w:val="List 5"/>
    <w:basedOn w:val="Normal"/>
    <w:uiPriority w:val="99"/>
    <w:semiHidden/>
    <w:rsid w:val="00A4407B"/>
    <w:pPr>
      <w:ind w:left="1415" w:hanging="283"/>
    </w:pPr>
  </w:style>
  <w:style w:type="paragraph" w:styleId="ListBullet">
    <w:name w:val="List Bullet"/>
    <w:basedOn w:val="Normal"/>
    <w:uiPriority w:val="99"/>
    <w:semiHidden/>
    <w:rsid w:val="00A4407B"/>
    <w:pPr>
      <w:tabs>
        <w:tab w:val="num" w:pos="360"/>
      </w:tabs>
      <w:ind w:left="360" w:hanging="360"/>
    </w:pPr>
  </w:style>
  <w:style w:type="paragraph" w:styleId="ListBullet2">
    <w:name w:val="List Bullet 2"/>
    <w:basedOn w:val="Normal"/>
    <w:uiPriority w:val="99"/>
    <w:semiHidden/>
    <w:rsid w:val="00A4407B"/>
    <w:pPr>
      <w:tabs>
        <w:tab w:val="num" w:pos="643"/>
      </w:tabs>
      <w:ind w:left="643" w:hanging="360"/>
    </w:pPr>
  </w:style>
  <w:style w:type="paragraph" w:styleId="ListBullet3">
    <w:name w:val="List Bullet 3"/>
    <w:basedOn w:val="Normal"/>
    <w:uiPriority w:val="99"/>
    <w:semiHidden/>
    <w:rsid w:val="00A4407B"/>
    <w:pPr>
      <w:tabs>
        <w:tab w:val="num" w:pos="926"/>
      </w:tabs>
      <w:ind w:left="926" w:hanging="360"/>
    </w:pPr>
  </w:style>
  <w:style w:type="paragraph" w:styleId="ListBullet4">
    <w:name w:val="List Bullet 4"/>
    <w:basedOn w:val="Normal"/>
    <w:uiPriority w:val="99"/>
    <w:semiHidden/>
    <w:rsid w:val="00A4407B"/>
    <w:pPr>
      <w:tabs>
        <w:tab w:val="num" w:pos="1209"/>
      </w:tabs>
      <w:ind w:left="1209" w:hanging="360"/>
    </w:pPr>
  </w:style>
  <w:style w:type="paragraph" w:styleId="ListBullet5">
    <w:name w:val="List Bullet 5"/>
    <w:basedOn w:val="Normal"/>
    <w:uiPriority w:val="99"/>
    <w:semiHidden/>
    <w:rsid w:val="00A4407B"/>
    <w:pPr>
      <w:tabs>
        <w:tab w:val="num" w:pos="1492"/>
      </w:tabs>
      <w:ind w:left="1492" w:hanging="360"/>
    </w:pPr>
  </w:style>
  <w:style w:type="paragraph" w:styleId="ListContinue">
    <w:name w:val="List Continue"/>
    <w:basedOn w:val="Normal"/>
    <w:uiPriority w:val="99"/>
    <w:semiHidden/>
    <w:rsid w:val="00A4407B"/>
    <w:pPr>
      <w:spacing w:after="120"/>
      <w:ind w:left="283"/>
    </w:pPr>
  </w:style>
  <w:style w:type="paragraph" w:styleId="ListContinue2">
    <w:name w:val="List Continue 2"/>
    <w:basedOn w:val="Normal"/>
    <w:uiPriority w:val="99"/>
    <w:semiHidden/>
    <w:rsid w:val="00A4407B"/>
    <w:pPr>
      <w:spacing w:after="120"/>
      <w:ind w:left="566"/>
    </w:pPr>
  </w:style>
  <w:style w:type="paragraph" w:styleId="ListContinue3">
    <w:name w:val="List Continue 3"/>
    <w:basedOn w:val="Normal"/>
    <w:uiPriority w:val="99"/>
    <w:semiHidden/>
    <w:rsid w:val="00A4407B"/>
    <w:pPr>
      <w:spacing w:after="120"/>
      <w:ind w:left="849"/>
    </w:pPr>
  </w:style>
  <w:style w:type="paragraph" w:styleId="ListContinue4">
    <w:name w:val="List Continue 4"/>
    <w:basedOn w:val="Normal"/>
    <w:uiPriority w:val="99"/>
    <w:semiHidden/>
    <w:rsid w:val="00A4407B"/>
    <w:pPr>
      <w:spacing w:after="120"/>
      <w:ind w:left="1132"/>
    </w:pPr>
  </w:style>
  <w:style w:type="paragraph" w:styleId="ListContinue5">
    <w:name w:val="List Continue 5"/>
    <w:basedOn w:val="Normal"/>
    <w:uiPriority w:val="99"/>
    <w:semiHidden/>
    <w:rsid w:val="00A4407B"/>
    <w:pPr>
      <w:spacing w:after="120"/>
      <w:ind w:left="1415"/>
    </w:pPr>
  </w:style>
  <w:style w:type="paragraph" w:styleId="ListNumber">
    <w:name w:val="List Number"/>
    <w:basedOn w:val="Normal"/>
    <w:uiPriority w:val="99"/>
    <w:semiHidden/>
    <w:rsid w:val="00A4407B"/>
    <w:pPr>
      <w:tabs>
        <w:tab w:val="num" w:pos="360"/>
      </w:tabs>
      <w:ind w:left="360" w:hanging="360"/>
    </w:pPr>
  </w:style>
  <w:style w:type="paragraph" w:styleId="ListNumber2">
    <w:name w:val="List Number 2"/>
    <w:basedOn w:val="Normal"/>
    <w:uiPriority w:val="99"/>
    <w:semiHidden/>
    <w:rsid w:val="00A4407B"/>
    <w:pPr>
      <w:tabs>
        <w:tab w:val="num" w:pos="643"/>
      </w:tabs>
      <w:ind w:left="643" w:hanging="360"/>
    </w:pPr>
  </w:style>
  <w:style w:type="paragraph" w:styleId="ListNumber3">
    <w:name w:val="List Number 3"/>
    <w:basedOn w:val="Normal"/>
    <w:uiPriority w:val="99"/>
    <w:semiHidden/>
    <w:rsid w:val="00A4407B"/>
    <w:pPr>
      <w:tabs>
        <w:tab w:val="num" w:pos="926"/>
      </w:tabs>
      <w:ind w:left="926" w:hanging="360"/>
    </w:pPr>
  </w:style>
  <w:style w:type="paragraph" w:styleId="ListNumber4">
    <w:name w:val="List Number 4"/>
    <w:basedOn w:val="Normal"/>
    <w:uiPriority w:val="99"/>
    <w:semiHidden/>
    <w:rsid w:val="00A4407B"/>
    <w:pPr>
      <w:tabs>
        <w:tab w:val="num" w:pos="1209"/>
      </w:tabs>
      <w:ind w:left="1209" w:hanging="360"/>
    </w:pPr>
  </w:style>
  <w:style w:type="paragraph" w:styleId="ListNumber5">
    <w:name w:val="List Number 5"/>
    <w:basedOn w:val="Normal"/>
    <w:uiPriority w:val="99"/>
    <w:semiHidden/>
    <w:rsid w:val="00A4407B"/>
    <w:pPr>
      <w:tabs>
        <w:tab w:val="num" w:pos="1492"/>
      </w:tabs>
      <w:ind w:left="1492" w:hanging="360"/>
    </w:pPr>
  </w:style>
  <w:style w:type="paragraph" w:styleId="MessageHeader">
    <w:name w:val="Message Header"/>
    <w:basedOn w:val="Normal"/>
    <w:link w:val="MessageHeaderChar"/>
    <w:uiPriority w:val="99"/>
    <w:semiHidden/>
    <w:rsid w:val="00A4407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link w:val="MessageHeader"/>
    <w:uiPriority w:val="99"/>
    <w:semiHidden/>
    <w:rsid w:val="00A45D50"/>
    <w:rPr>
      <w:rFonts w:ascii="Cambria" w:eastAsia="Times New Roman" w:hAnsi="Cambria" w:cs="Times New Roman"/>
      <w:sz w:val="24"/>
      <w:szCs w:val="24"/>
      <w:shd w:val="pct20" w:color="auto" w:fill="auto"/>
      <w:lang w:val="en-GB" w:eastAsia="en-GB"/>
    </w:rPr>
  </w:style>
  <w:style w:type="paragraph" w:styleId="NormalWeb">
    <w:name w:val="Normal (Web)"/>
    <w:basedOn w:val="Normal"/>
    <w:uiPriority w:val="99"/>
    <w:semiHidden/>
    <w:rsid w:val="00A4407B"/>
    <w:rPr>
      <w:rFonts w:ascii="Times New Roman" w:hAnsi="Times New Roman"/>
      <w:sz w:val="24"/>
      <w:szCs w:val="24"/>
    </w:rPr>
  </w:style>
  <w:style w:type="paragraph" w:styleId="NormalIndent">
    <w:name w:val="Normal Indent"/>
    <w:basedOn w:val="Normal"/>
    <w:uiPriority w:val="99"/>
    <w:semiHidden/>
    <w:rsid w:val="00A4407B"/>
    <w:pPr>
      <w:ind w:left="720"/>
    </w:pPr>
  </w:style>
  <w:style w:type="paragraph" w:styleId="NoteHeading">
    <w:name w:val="Note Heading"/>
    <w:basedOn w:val="Normal"/>
    <w:next w:val="Normal"/>
    <w:link w:val="NoteHeadingChar"/>
    <w:uiPriority w:val="99"/>
    <w:semiHidden/>
    <w:rsid w:val="00A4407B"/>
  </w:style>
  <w:style w:type="character" w:customStyle="1" w:styleId="NoteHeadingChar">
    <w:name w:val="Note Heading Char"/>
    <w:link w:val="NoteHeading"/>
    <w:uiPriority w:val="99"/>
    <w:semiHidden/>
    <w:rsid w:val="00A45D50"/>
    <w:rPr>
      <w:rFonts w:ascii="Trebuchet MS" w:hAnsi="Trebuchet MS"/>
      <w:lang w:val="en-GB" w:eastAsia="en-GB"/>
    </w:rPr>
  </w:style>
  <w:style w:type="character" w:styleId="PageNumber">
    <w:name w:val="page number"/>
    <w:uiPriority w:val="99"/>
    <w:semiHidden/>
    <w:rsid w:val="00A4407B"/>
    <w:rPr>
      <w:rFonts w:cs="Times New Roman"/>
    </w:rPr>
  </w:style>
  <w:style w:type="paragraph" w:styleId="PlainText">
    <w:name w:val="Plain Text"/>
    <w:basedOn w:val="Normal"/>
    <w:link w:val="PlainTextChar"/>
    <w:uiPriority w:val="99"/>
    <w:semiHidden/>
    <w:rsid w:val="00A4407B"/>
    <w:rPr>
      <w:rFonts w:ascii="Courier New" w:hAnsi="Courier New" w:cs="Courier New"/>
      <w:sz w:val="20"/>
      <w:szCs w:val="20"/>
    </w:rPr>
  </w:style>
  <w:style w:type="character" w:customStyle="1" w:styleId="PlainTextChar">
    <w:name w:val="Plain Text Char"/>
    <w:link w:val="PlainText"/>
    <w:uiPriority w:val="99"/>
    <w:semiHidden/>
    <w:rsid w:val="00A45D50"/>
    <w:rPr>
      <w:rFonts w:ascii="Courier New" w:hAnsi="Courier New" w:cs="Courier New"/>
      <w:sz w:val="20"/>
      <w:szCs w:val="20"/>
      <w:lang w:val="en-GB" w:eastAsia="en-GB"/>
    </w:rPr>
  </w:style>
  <w:style w:type="paragraph" w:styleId="Salutation">
    <w:name w:val="Salutation"/>
    <w:basedOn w:val="Normal"/>
    <w:next w:val="Normal"/>
    <w:link w:val="SalutationChar"/>
    <w:uiPriority w:val="99"/>
    <w:semiHidden/>
    <w:rsid w:val="00A4407B"/>
  </w:style>
  <w:style w:type="character" w:customStyle="1" w:styleId="SalutationChar">
    <w:name w:val="Salutation Char"/>
    <w:link w:val="Salutation"/>
    <w:uiPriority w:val="99"/>
    <w:semiHidden/>
    <w:rsid w:val="00A45D50"/>
    <w:rPr>
      <w:rFonts w:ascii="Trebuchet MS" w:hAnsi="Trebuchet MS"/>
      <w:lang w:val="en-GB" w:eastAsia="en-GB"/>
    </w:rPr>
  </w:style>
  <w:style w:type="paragraph" w:styleId="Signature">
    <w:name w:val="Signature"/>
    <w:basedOn w:val="Normal"/>
    <w:link w:val="SignatureChar"/>
    <w:uiPriority w:val="99"/>
    <w:semiHidden/>
    <w:rsid w:val="00A4407B"/>
    <w:pPr>
      <w:ind w:left="4252"/>
    </w:pPr>
  </w:style>
  <w:style w:type="character" w:customStyle="1" w:styleId="SignatureChar">
    <w:name w:val="Signature Char"/>
    <w:link w:val="Signature"/>
    <w:uiPriority w:val="99"/>
    <w:semiHidden/>
    <w:rsid w:val="00A45D50"/>
    <w:rPr>
      <w:rFonts w:ascii="Trebuchet MS" w:hAnsi="Trebuchet MS"/>
      <w:lang w:val="en-GB" w:eastAsia="en-GB"/>
    </w:rPr>
  </w:style>
  <w:style w:type="character" w:styleId="Strong">
    <w:name w:val="Strong"/>
    <w:uiPriority w:val="99"/>
    <w:qFormat/>
    <w:rsid w:val="00A4407B"/>
    <w:rPr>
      <w:rFonts w:cs="Times New Roman"/>
      <w:b/>
    </w:rPr>
  </w:style>
  <w:style w:type="paragraph" w:styleId="Subtitle">
    <w:name w:val="Subtitle"/>
    <w:basedOn w:val="Normal"/>
    <w:link w:val="SubtitleChar"/>
    <w:uiPriority w:val="99"/>
    <w:qFormat/>
    <w:rsid w:val="00A4407B"/>
    <w:pPr>
      <w:spacing w:after="60"/>
      <w:jc w:val="center"/>
      <w:outlineLvl w:val="1"/>
    </w:pPr>
    <w:rPr>
      <w:rFonts w:ascii="Arial" w:hAnsi="Arial" w:cs="Arial"/>
      <w:sz w:val="24"/>
      <w:szCs w:val="24"/>
    </w:rPr>
  </w:style>
  <w:style w:type="character" w:customStyle="1" w:styleId="SubtitleChar">
    <w:name w:val="Subtitle Char"/>
    <w:link w:val="Subtitle"/>
    <w:uiPriority w:val="11"/>
    <w:rsid w:val="00A45D50"/>
    <w:rPr>
      <w:rFonts w:ascii="Cambria" w:eastAsia="Times New Roman" w:hAnsi="Cambria" w:cs="Times New Roman"/>
      <w:sz w:val="24"/>
      <w:szCs w:val="24"/>
      <w:lang w:val="en-GB" w:eastAsia="en-GB"/>
    </w:rPr>
  </w:style>
  <w:style w:type="table" w:styleId="Table3Deffects1">
    <w:name w:val="Table 3D effects 1"/>
    <w:basedOn w:val="TableNormal"/>
    <w:uiPriority w:val="99"/>
    <w:semiHidden/>
    <w:rsid w:val="00A4407B"/>
    <w:pPr>
      <w:spacing w:before="120" w:line="288"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A4407B"/>
    <w:pPr>
      <w:spacing w:before="120" w:line="288"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A4407B"/>
    <w:pPr>
      <w:spacing w:before="120" w:line="288"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A4407B"/>
    <w:pPr>
      <w:spacing w:before="120" w:line="288"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A4407B"/>
    <w:pPr>
      <w:spacing w:before="120" w:line="288"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A4407B"/>
    <w:pPr>
      <w:spacing w:before="120" w:line="288"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A4407B"/>
    <w:pPr>
      <w:spacing w:before="120" w:line="288"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A4407B"/>
    <w:pPr>
      <w:spacing w:before="120" w:line="288"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A4407B"/>
    <w:pPr>
      <w:spacing w:before="120" w:line="288"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A4407B"/>
    <w:pPr>
      <w:spacing w:before="120" w:line="288"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A4407B"/>
    <w:pPr>
      <w:spacing w:before="120" w:line="288"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A4407B"/>
    <w:pPr>
      <w:spacing w:before="120" w:line="288"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A4407B"/>
    <w:pPr>
      <w:spacing w:before="120" w:line="288"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A4407B"/>
    <w:pPr>
      <w:spacing w:before="120" w:line="288"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A4407B"/>
    <w:pPr>
      <w:spacing w:before="120" w:line="288"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A4407B"/>
    <w:pPr>
      <w:spacing w:before="120" w:line="288"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A4407B"/>
    <w:pPr>
      <w:spacing w:before="120" w:line="288"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
    <w:name w:val="Table Grid"/>
    <w:basedOn w:val="TableNormal"/>
    <w:uiPriority w:val="99"/>
    <w:semiHidden/>
    <w:rsid w:val="00A4407B"/>
    <w:pPr>
      <w:spacing w:before="12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A4407B"/>
    <w:pPr>
      <w:spacing w:before="120" w:line="288"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A4407B"/>
    <w:pPr>
      <w:spacing w:before="120" w:line="288"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A4407B"/>
    <w:pPr>
      <w:spacing w:before="120" w:line="288"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A4407B"/>
    <w:pPr>
      <w:spacing w:before="120" w:line="288"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A4407B"/>
    <w:pPr>
      <w:spacing w:before="120" w:line="288"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A4407B"/>
    <w:pPr>
      <w:spacing w:before="120" w:line="288"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A4407B"/>
    <w:pPr>
      <w:spacing w:before="120" w:line="288"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A4407B"/>
    <w:pPr>
      <w:spacing w:before="120" w:line="288"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A4407B"/>
    <w:pPr>
      <w:spacing w:before="120" w:line="288"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A4407B"/>
    <w:pPr>
      <w:spacing w:before="120" w:line="288"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A4407B"/>
    <w:pPr>
      <w:spacing w:before="120" w:line="288"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A4407B"/>
    <w:pPr>
      <w:spacing w:before="120" w:line="288"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A4407B"/>
    <w:pPr>
      <w:spacing w:before="120" w:line="288"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A4407B"/>
    <w:pPr>
      <w:spacing w:before="120" w:line="288"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A4407B"/>
    <w:pPr>
      <w:spacing w:before="120" w:line="288"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A4407B"/>
    <w:pPr>
      <w:spacing w:before="12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A4407B"/>
    <w:pPr>
      <w:spacing w:before="120" w:line="288"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A4407B"/>
    <w:pPr>
      <w:spacing w:before="120" w:line="288"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A4407B"/>
    <w:pPr>
      <w:spacing w:before="120" w:line="288"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character" w:customStyle="1" w:styleId="Heading2Char">
    <w:name w:val="Heading 2 Char"/>
    <w:aliases w:val="Tempo Heading 2 Char,Chapter Title Char,h2 Char,Subhead A Char,H2 Char,Heading Two Char,2nd level Char,OS2 Char,Titre 21 Char,t2.T2.Titre 2 Char,t2 Char,t2.T2 Char,Heading 2 CFMU Char,Para 2 Char,L2 Char,Paragrf 2 Char,Project 2 Char"/>
    <w:link w:val="Heading2"/>
    <w:uiPriority w:val="99"/>
    <w:locked/>
    <w:rsid w:val="008F0B1C"/>
    <w:rPr>
      <w:rFonts w:ascii="Trebuchet MS" w:hAnsi="Trebuchet MS"/>
      <w:b/>
      <w:bCs/>
      <w:iCs/>
      <w:szCs w:val="28"/>
      <w:lang w:eastAsia="ja-JP"/>
    </w:rPr>
  </w:style>
  <w:style w:type="paragraph" w:styleId="Caption">
    <w:name w:val="caption"/>
    <w:basedOn w:val="Normal"/>
    <w:next w:val="Normal"/>
    <w:uiPriority w:val="99"/>
    <w:qFormat/>
    <w:rsid w:val="00A4407B"/>
    <w:rPr>
      <w:b/>
      <w:bCs/>
      <w:sz w:val="20"/>
      <w:szCs w:val="20"/>
    </w:rPr>
  </w:style>
  <w:style w:type="paragraph" w:customStyle="1" w:styleId="IntroPara">
    <w:name w:val="IntroPara"/>
    <w:basedOn w:val="Normal"/>
    <w:uiPriority w:val="99"/>
    <w:rsid w:val="00A4407B"/>
    <w:pPr>
      <w:spacing w:before="0" w:after="240" w:line="240" w:lineRule="auto"/>
      <w:ind w:left="576"/>
      <w:jc w:val="left"/>
    </w:pPr>
    <w:rPr>
      <w:rFonts w:ascii="Times New Roman" w:hAnsi="Times New Roman"/>
      <w:sz w:val="24"/>
      <w:szCs w:val="24"/>
      <w:lang w:val="en-US" w:eastAsia="en-US"/>
    </w:rPr>
  </w:style>
  <w:style w:type="paragraph" w:customStyle="1" w:styleId="TableText">
    <w:name w:val="Table Text"/>
    <w:basedOn w:val="Normal"/>
    <w:uiPriority w:val="99"/>
    <w:rsid w:val="00A4407B"/>
    <w:pPr>
      <w:spacing w:before="0" w:line="240" w:lineRule="auto"/>
      <w:ind w:left="14"/>
      <w:jc w:val="left"/>
    </w:pPr>
    <w:rPr>
      <w:rFonts w:ascii="Arial" w:hAnsi="Arial"/>
      <w:spacing w:val="-5"/>
      <w:sz w:val="16"/>
      <w:szCs w:val="20"/>
      <w:lang w:val="en-US" w:eastAsia="en-US"/>
    </w:rPr>
  </w:style>
  <w:style w:type="paragraph" w:customStyle="1" w:styleId="StyleTableHeader10pt">
    <w:name w:val="Style Table Header + 10 pt"/>
    <w:basedOn w:val="Normal"/>
    <w:uiPriority w:val="99"/>
    <w:rsid w:val="00A4407B"/>
    <w:pPr>
      <w:spacing w:before="60" w:line="240" w:lineRule="auto"/>
      <w:jc w:val="center"/>
    </w:pPr>
    <w:rPr>
      <w:rFonts w:ascii="Arial" w:hAnsi="Arial"/>
      <w:b/>
      <w:bCs/>
      <w:spacing w:val="-5"/>
      <w:sz w:val="20"/>
      <w:szCs w:val="20"/>
      <w:lang w:val="en-US" w:eastAsia="en-US"/>
    </w:rPr>
  </w:style>
  <w:style w:type="character" w:styleId="CommentReference">
    <w:name w:val="annotation reference"/>
    <w:uiPriority w:val="99"/>
    <w:rsid w:val="00A4407B"/>
    <w:rPr>
      <w:rFonts w:cs="Times New Roman"/>
      <w:sz w:val="16"/>
    </w:rPr>
  </w:style>
  <w:style w:type="paragraph" w:styleId="CommentText">
    <w:name w:val="annotation text"/>
    <w:basedOn w:val="Normal"/>
    <w:link w:val="CommentTextChar"/>
    <w:uiPriority w:val="99"/>
    <w:rsid w:val="00A4407B"/>
    <w:rPr>
      <w:sz w:val="20"/>
      <w:szCs w:val="20"/>
      <w:lang w:val="en-US" w:eastAsia="ja-JP"/>
    </w:rPr>
  </w:style>
  <w:style w:type="character" w:customStyle="1" w:styleId="CommentTextChar">
    <w:name w:val="Comment Text Char"/>
    <w:link w:val="CommentText"/>
    <w:uiPriority w:val="99"/>
    <w:locked/>
    <w:rsid w:val="00A4407B"/>
    <w:rPr>
      <w:rFonts w:ascii="Trebuchet MS" w:hAnsi="Trebuchet MS"/>
    </w:rPr>
  </w:style>
  <w:style w:type="paragraph" w:styleId="CommentSubject">
    <w:name w:val="annotation subject"/>
    <w:basedOn w:val="CommentText"/>
    <w:next w:val="CommentText"/>
    <w:link w:val="CommentSubjectChar"/>
    <w:uiPriority w:val="99"/>
    <w:rsid w:val="00A4407B"/>
    <w:rPr>
      <w:b/>
      <w:bCs/>
    </w:rPr>
  </w:style>
  <w:style w:type="character" w:customStyle="1" w:styleId="CommentSubjectChar">
    <w:name w:val="Comment Subject Char"/>
    <w:link w:val="CommentSubject"/>
    <w:uiPriority w:val="99"/>
    <w:locked/>
    <w:rsid w:val="00A4407B"/>
    <w:rPr>
      <w:rFonts w:ascii="Trebuchet MS" w:hAnsi="Trebuchet MS"/>
      <w:b/>
    </w:rPr>
  </w:style>
  <w:style w:type="character" w:styleId="PlaceholderText">
    <w:name w:val="Placeholder Text"/>
    <w:uiPriority w:val="99"/>
    <w:semiHidden/>
    <w:rsid w:val="00303D54"/>
    <w:rPr>
      <w:rFonts w:cs="Times New Roman"/>
      <w:color w:val="808080"/>
    </w:rPr>
  </w:style>
  <w:style w:type="character" w:customStyle="1" w:styleId="Heading2Char1">
    <w:name w:val="Heading 2 Char1"/>
    <w:aliases w:val="Tempo Heading 2 Char2,Chapter Title Char2,h2 Char2,Subhead A Char2,H2 Char2,Heading Two Char2,2nd level Char2,OS2 Char2,Titre 21 Char2,t2.T2.Titre 2 Char2,t2 Char2,t2.T2 Char2,heading 2 Char,Heading 2 CFMU Char2,Para 2 Char2,L2 Char2"/>
    <w:uiPriority w:val="99"/>
    <w:rsid w:val="008F0B1C"/>
  </w:style>
  <w:style w:type="paragraph" w:styleId="EndnoteText">
    <w:name w:val="endnote text"/>
    <w:basedOn w:val="Normal"/>
    <w:link w:val="EndnoteTextChar"/>
    <w:uiPriority w:val="99"/>
    <w:rsid w:val="00332F85"/>
    <w:pPr>
      <w:spacing w:before="0" w:line="240" w:lineRule="auto"/>
    </w:pPr>
    <w:rPr>
      <w:sz w:val="20"/>
      <w:szCs w:val="20"/>
    </w:rPr>
  </w:style>
  <w:style w:type="character" w:customStyle="1" w:styleId="EndnoteTextChar">
    <w:name w:val="Endnote Text Char"/>
    <w:link w:val="EndnoteText"/>
    <w:uiPriority w:val="99"/>
    <w:locked/>
    <w:rsid w:val="00332F85"/>
    <w:rPr>
      <w:rFonts w:ascii="Trebuchet MS" w:hAnsi="Trebuchet MS" w:cs="Times New Roman"/>
    </w:rPr>
  </w:style>
  <w:style w:type="character" w:styleId="EndnoteReference">
    <w:name w:val="endnote reference"/>
    <w:uiPriority w:val="99"/>
    <w:rsid w:val="00332F85"/>
    <w:rPr>
      <w:rFonts w:cs="Times New Roman"/>
      <w:vertAlign w:val="superscript"/>
    </w:rPr>
  </w:style>
  <w:style w:type="numbering" w:styleId="111111">
    <w:name w:val="Outline List 2"/>
    <w:basedOn w:val="NoList"/>
    <w:uiPriority w:val="99"/>
    <w:semiHidden/>
    <w:unhideWhenUsed/>
    <w:rsid w:val="00A45D50"/>
    <w:pPr>
      <w:numPr>
        <w:numId w:val="2"/>
      </w:numPr>
    </w:pPr>
  </w:style>
  <w:style w:type="numbering" w:styleId="ArticleSection">
    <w:name w:val="Outline List 3"/>
    <w:basedOn w:val="NoList"/>
    <w:uiPriority w:val="99"/>
    <w:semiHidden/>
    <w:unhideWhenUsed/>
    <w:rsid w:val="00A45D50"/>
    <w:pPr>
      <w:numPr>
        <w:numId w:val="4"/>
      </w:numPr>
    </w:pPr>
  </w:style>
  <w:style w:type="numbering" w:styleId="1ai">
    <w:name w:val="Outline List 1"/>
    <w:basedOn w:val="NoList"/>
    <w:uiPriority w:val="99"/>
    <w:semiHidden/>
    <w:unhideWhenUsed/>
    <w:rsid w:val="00A45D50"/>
    <w:pPr>
      <w:numPr>
        <w:numId w:val="3"/>
      </w:numPr>
    </w:pPr>
  </w:style>
  <w:style w:type="paragraph" w:styleId="ListParagraph">
    <w:name w:val="List Paragraph"/>
    <w:basedOn w:val="Normal"/>
    <w:uiPriority w:val="34"/>
    <w:qFormat/>
    <w:rsid w:val="00460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110973">
      <w:bodyDiv w:val="1"/>
      <w:marLeft w:val="0"/>
      <w:marRight w:val="0"/>
      <w:marTop w:val="0"/>
      <w:marBottom w:val="0"/>
      <w:divBdr>
        <w:top w:val="none" w:sz="0" w:space="0" w:color="auto"/>
        <w:left w:val="none" w:sz="0" w:space="0" w:color="auto"/>
        <w:bottom w:val="none" w:sz="0" w:space="0" w:color="auto"/>
        <w:right w:val="none" w:sz="0" w:space="0" w:color="auto"/>
      </w:divBdr>
    </w:div>
    <w:div w:id="604506431">
      <w:bodyDiv w:val="1"/>
      <w:marLeft w:val="0"/>
      <w:marRight w:val="0"/>
      <w:marTop w:val="0"/>
      <w:marBottom w:val="0"/>
      <w:divBdr>
        <w:top w:val="none" w:sz="0" w:space="0" w:color="auto"/>
        <w:left w:val="none" w:sz="0" w:space="0" w:color="auto"/>
        <w:bottom w:val="none" w:sz="0" w:space="0" w:color="auto"/>
        <w:right w:val="none" w:sz="0" w:space="0" w:color="auto"/>
      </w:divBdr>
    </w:div>
    <w:div w:id="1297906622">
      <w:bodyDiv w:val="1"/>
      <w:marLeft w:val="0"/>
      <w:marRight w:val="0"/>
      <w:marTop w:val="0"/>
      <w:marBottom w:val="0"/>
      <w:divBdr>
        <w:top w:val="none" w:sz="0" w:space="0" w:color="auto"/>
        <w:left w:val="none" w:sz="0" w:space="0" w:color="auto"/>
        <w:bottom w:val="none" w:sz="0" w:space="0" w:color="auto"/>
        <w:right w:val="none" w:sz="0" w:space="0" w:color="auto"/>
      </w:divBdr>
    </w:div>
    <w:div w:id="1521967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CASSANDRE@europarl.europa.eu" TargetMode="External"/><Relationship Id="rId18" Type="http://schemas.openxmlformats.org/officeDocument/2006/relationships/hyperlink" Target="http://www.ismsnet.ep.parl.union.eu/ispnet/cms/Accueil/preconisations/P_Methodologie/PPO4E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www.evol2wiki.ep.parl.union.eu/wiki/display/testcell/Master+Test+Plan" TargetMode="Externa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ismsnet.ep.parl.union.eu/ispnet/cms/Accueil/preconisations/P_Methodologi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BAAA1-DD9D-4148-A2A7-4CC6CD9A6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633441E3.dotm</Template>
  <TotalTime>47</TotalTime>
  <Pages>27</Pages>
  <Words>4458</Words>
  <Characters>42558</Characters>
  <Application>Microsoft Office Word</Application>
  <DocSecurity>0</DocSecurity>
  <Lines>354</Lines>
  <Paragraphs>93</Paragraphs>
  <ScaleCrop>false</ScaleCrop>
  <HeadingPairs>
    <vt:vector size="2" baseType="variant">
      <vt:variant>
        <vt:lpstr>Title</vt:lpstr>
      </vt:variant>
      <vt:variant>
        <vt:i4>1</vt:i4>
      </vt:variant>
    </vt:vector>
  </HeadingPairs>
  <TitlesOfParts>
    <vt:vector size="1" baseType="lpstr">
      <vt:lpstr>Initial Business Case</vt:lpstr>
    </vt:vector>
  </TitlesOfParts>
  <Company>European Parliament</Company>
  <LinksUpToDate>false</LinksUpToDate>
  <CharactersWithSpaces>46923</CharactersWithSpaces>
  <SharedDoc>false</SharedDoc>
  <HLinks>
    <vt:vector size="276" baseType="variant">
      <vt:variant>
        <vt:i4>4259900</vt:i4>
      </vt:variant>
      <vt:variant>
        <vt:i4>489</vt:i4>
      </vt:variant>
      <vt:variant>
        <vt:i4>0</vt:i4>
      </vt:variant>
      <vt:variant>
        <vt:i4>5</vt:i4>
      </vt:variant>
      <vt:variant>
        <vt:lpwstr>http://www.ismsnet.ep.parl.union.eu/ispnet/cms/Accueil/preconisations/P_Methodologie/PPO4EP</vt:lpwstr>
      </vt:variant>
      <vt:variant>
        <vt:lpwstr/>
      </vt:variant>
      <vt:variant>
        <vt:i4>65618</vt:i4>
      </vt:variant>
      <vt:variant>
        <vt:i4>486</vt:i4>
      </vt:variant>
      <vt:variant>
        <vt:i4>0</vt:i4>
      </vt:variant>
      <vt:variant>
        <vt:i4>5</vt:i4>
      </vt:variant>
      <vt:variant>
        <vt:lpwstr>http://www.evol2wiki.ep.parl.union.eu/wiki/display/testcell/Master+Test+Plan</vt:lpwstr>
      </vt:variant>
      <vt:variant>
        <vt:lpwstr/>
      </vt:variant>
      <vt:variant>
        <vt:i4>3604570</vt:i4>
      </vt:variant>
      <vt:variant>
        <vt:i4>483</vt:i4>
      </vt:variant>
      <vt:variant>
        <vt:i4>0</vt:i4>
      </vt:variant>
      <vt:variant>
        <vt:i4>5</vt:i4>
      </vt:variant>
      <vt:variant>
        <vt:lpwstr>mailto:CASSANDRE@europarl.europa.eu</vt:lpwstr>
      </vt:variant>
      <vt:variant>
        <vt:lpwstr/>
      </vt:variant>
      <vt:variant>
        <vt:i4>1769532</vt:i4>
      </vt:variant>
      <vt:variant>
        <vt:i4>248</vt:i4>
      </vt:variant>
      <vt:variant>
        <vt:i4>0</vt:i4>
      </vt:variant>
      <vt:variant>
        <vt:i4>5</vt:i4>
      </vt:variant>
      <vt:variant>
        <vt:lpwstr/>
      </vt:variant>
      <vt:variant>
        <vt:lpwstr>_Toc456189614</vt:lpwstr>
      </vt:variant>
      <vt:variant>
        <vt:i4>1769532</vt:i4>
      </vt:variant>
      <vt:variant>
        <vt:i4>242</vt:i4>
      </vt:variant>
      <vt:variant>
        <vt:i4>0</vt:i4>
      </vt:variant>
      <vt:variant>
        <vt:i4>5</vt:i4>
      </vt:variant>
      <vt:variant>
        <vt:lpwstr/>
      </vt:variant>
      <vt:variant>
        <vt:lpwstr>_Toc456189613</vt:lpwstr>
      </vt:variant>
      <vt:variant>
        <vt:i4>1769532</vt:i4>
      </vt:variant>
      <vt:variant>
        <vt:i4>236</vt:i4>
      </vt:variant>
      <vt:variant>
        <vt:i4>0</vt:i4>
      </vt:variant>
      <vt:variant>
        <vt:i4>5</vt:i4>
      </vt:variant>
      <vt:variant>
        <vt:lpwstr/>
      </vt:variant>
      <vt:variant>
        <vt:lpwstr>_Toc456189612</vt:lpwstr>
      </vt:variant>
      <vt:variant>
        <vt:i4>1769532</vt:i4>
      </vt:variant>
      <vt:variant>
        <vt:i4>230</vt:i4>
      </vt:variant>
      <vt:variant>
        <vt:i4>0</vt:i4>
      </vt:variant>
      <vt:variant>
        <vt:i4>5</vt:i4>
      </vt:variant>
      <vt:variant>
        <vt:lpwstr/>
      </vt:variant>
      <vt:variant>
        <vt:lpwstr>_Toc456189611</vt:lpwstr>
      </vt:variant>
      <vt:variant>
        <vt:i4>1769532</vt:i4>
      </vt:variant>
      <vt:variant>
        <vt:i4>224</vt:i4>
      </vt:variant>
      <vt:variant>
        <vt:i4>0</vt:i4>
      </vt:variant>
      <vt:variant>
        <vt:i4>5</vt:i4>
      </vt:variant>
      <vt:variant>
        <vt:lpwstr/>
      </vt:variant>
      <vt:variant>
        <vt:lpwstr>_Toc456189610</vt:lpwstr>
      </vt:variant>
      <vt:variant>
        <vt:i4>1703996</vt:i4>
      </vt:variant>
      <vt:variant>
        <vt:i4>218</vt:i4>
      </vt:variant>
      <vt:variant>
        <vt:i4>0</vt:i4>
      </vt:variant>
      <vt:variant>
        <vt:i4>5</vt:i4>
      </vt:variant>
      <vt:variant>
        <vt:lpwstr/>
      </vt:variant>
      <vt:variant>
        <vt:lpwstr>_Toc456189609</vt:lpwstr>
      </vt:variant>
      <vt:variant>
        <vt:i4>1703996</vt:i4>
      </vt:variant>
      <vt:variant>
        <vt:i4>212</vt:i4>
      </vt:variant>
      <vt:variant>
        <vt:i4>0</vt:i4>
      </vt:variant>
      <vt:variant>
        <vt:i4>5</vt:i4>
      </vt:variant>
      <vt:variant>
        <vt:lpwstr/>
      </vt:variant>
      <vt:variant>
        <vt:lpwstr>_Toc456189608</vt:lpwstr>
      </vt:variant>
      <vt:variant>
        <vt:i4>1703996</vt:i4>
      </vt:variant>
      <vt:variant>
        <vt:i4>206</vt:i4>
      </vt:variant>
      <vt:variant>
        <vt:i4>0</vt:i4>
      </vt:variant>
      <vt:variant>
        <vt:i4>5</vt:i4>
      </vt:variant>
      <vt:variant>
        <vt:lpwstr/>
      </vt:variant>
      <vt:variant>
        <vt:lpwstr>_Toc456189607</vt:lpwstr>
      </vt:variant>
      <vt:variant>
        <vt:i4>1703996</vt:i4>
      </vt:variant>
      <vt:variant>
        <vt:i4>200</vt:i4>
      </vt:variant>
      <vt:variant>
        <vt:i4>0</vt:i4>
      </vt:variant>
      <vt:variant>
        <vt:i4>5</vt:i4>
      </vt:variant>
      <vt:variant>
        <vt:lpwstr/>
      </vt:variant>
      <vt:variant>
        <vt:lpwstr>_Toc456189606</vt:lpwstr>
      </vt:variant>
      <vt:variant>
        <vt:i4>1703996</vt:i4>
      </vt:variant>
      <vt:variant>
        <vt:i4>194</vt:i4>
      </vt:variant>
      <vt:variant>
        <vt:i4>0</vt:i4>
      </vt:variant>
      <vt:variant>
        <vt:i4>5</vt:i4>
      </vt:variant>
      <vt:variant>
        <vt:lpwstr/>
      </vt:variant>
      <vt:variant>
        <vt:lpwstr>_Toc456189605</vt:lpwstr>
      </vt:variant>
      <vt:variant>
        <vt:i4>1703996</vt:i4>
      </vt:variant>
      <vt:variant>
        <vt:i4>188</vt:i4>
      </vt:variant>
      <vt:variant>
        <vt:i4>0</vt:i4>
      </vt:variant>
      <vt:variant>
        <vt:i4>5</vt:i4>
      </vt:variant>
      <vt:variant>
        <vt:lpwstr/>
      </vt:variant>
      <vt:variant>
        <vt:lpwstr>_Toc456189604</vt:lpwstr>
      </vt:variant>
      <vt:variant>
        <vt:i4>1703996</vt:i4>
      </vt:variant>
      <vt:variant>
        <vt:i4>182</vt:i4>
      </vt:variant>
      <vt:variant>
        <vt:i4>0</vt:i4>
      </vt:variant>
      <vt:variant>
        <vt:i4>5</vt:i4>
      </vt:variant>
      <vt:variant>
        <vt:lpwstr/>
      </vt:variant>
      <vt:variant>
        <vt:lpwstr>_Toc456189603</vt:lpwstr>
      </vt:variant>
      <vt:variant>
        <vt:i4>1703996</vt:i4>
      </vt:variant>
      <vt:variant>
        <vt:i4>176</vt:i4>
      </vt:variant>
      <vt:variant>
        <vt:i4>0</vt:i4>
      </vt:variant>
      <vt:variant>
        <vt:i4>5</vt:i4>
      </vt:variant>
      <vt:variant>
        <vt:lpwstr/>
      </vt:variant>
      <vt:variant>
        <vt:lpwstr>_Toc456189602</vt:lpwstr>
      </vt:variant>
      <vt:variant>
        <vt:i4>1703996</vt:i4>
      </vt:variant>
      <vt:variant>
        <vt:i4>170</vt:i4>
      </vt:variant>
      <vt:variant>
        <vt:i4>0</vt:i4>
      </vt:variant>
      <vt:variant>
        <vt:i4>5</vt:i4>
      </vt:variant>
      <vt:variant>
        <vt:lpwstr/>
      </vt:variant>
      <vt:variant>
        <vt:lpwstr>_Toc456189601</vt:lpwstr>
      </vt:variant>
      <vt:variant>
        <vt:i4>1703996</vt:i4>
      </vt:variant>
      <vt:variant>
        <vt:i4>164</vt:i4>
      </vt:variant>
      <vt:variant>
        <vt:i4>0</vt:i4>
      </vt:variant>
      <vt:variant>
        <vt:i4>5</vt:i4>
      </vt:variant>
      <vt:variant>
        <vt:lpwstr/>
      </vt:variant>
      <vt:variant>
        <vt:lpwstr>_Toc456189600</vt:lpwstr>
      </vt:variant>
      <vt:variant>
        <vt:i4>1245247</vt:i4>
      </vt:variant>
      <vt:variant>
        <vt:i4>158</vt:i4>
      </vt:variant>
      <vt:variant>
        <vt:i4>0</vt:i4>
      </vt:variant>
      <vt:variant>
        <vt:i4>5</vt:i4>
      </vt:variant>
      <vt:variant>
        <vt:lpwstr/>
      </vt:variant>
      <vt:variant>
        <vt:lpwstr>_Toc456189599</vt:lpwstr>
      </vt:variant>
      <vt:variant>
        <vt:i4>1245247</vt:i4>
      </vt:variant>
      <vt:variant>
        <vt:i4>152</vt:i4>
      </vt:variant>
      <vt:variant>
        <vt:i4>0</vt:i4>
      </vt:variant>
      <vt:variant>
        <vt:i4>5</vt:i4>
      </vt:variant>
      <vt:variant>
        <vt:lpwstr/>
      </vt:variant>
      <vt:variant>
        <vt:lpwstr>_Toc456189598</vt:lpwstr>
      </vt:variant>
      <vt:variant>
        <vt:i4>1245247</vt:i4>
      </vt:variant>
      <vt:variant>
        <vt:i4>146</vt:i4>
      </vt:variant>
      <vt:variant>
        <vt:i4>0</vt:i4>
      </vt:variant>
      <vt:variant>
        <vt:i4>5</vt:i4>
      </vt:variant>
      <vt:variant>
        <vt:lpwstr/>
      </vt:variant>
      <vt:variant>
        <vt:lpwstr>_Toc456189597</vt:lpwstr>
      </vt:variant>
      <vt:variant>
        <vt:i4>1245247</vt:i4>
      </vt:variant>
      <vt:variant>
        <vt:i4>140</vt:i4>
      </vt:variant>
      <vt:variant>
        <vt:i4>0</vt:i4>
      </vt:variant>
      <vt:variant>
        <vt:i4>5</vt:i4>
      </vt:variant>
      <vt:variant>
        <vt:lpwstr/>
      </vt:variant>
      <vt:variant>
        <vt:lpwstr>_Toc456189596</vt:lpwstr>
      </vt:variant>
      <vt:variant>
        <vt:i4>1245247</vt:i4>
      </vt:variant>
      <vt:variant>
        <vt:i4>134</vt:i4>
      </vt:variant>
      <vt:variant>
        <vt:i4>0</vt:i4>
      </vt:variant>
      <vt:variant>
        <vt:i4>5</vt:i4>
      </vt:variant>
      <vt:variant>
        <vt:lpwstr/>
      </vt:variant>
      <vt:variant>
        <vt:lpwstr>_Toc456189595</vt:lpwstr>
      </vt:variant>
      <vt:variant>
        <vt:i4>1245247</vt:i4>
      </vt:variant>
      <vt:variant>
        <vt:i4>128</vt:i4>
      </vt:variant>
      <vt:variant>
        <vt:i4>0</vt:i4>
      </vt:variant>
      <vt:variant>
        <vt:i4>5</vt:i4>
      </vt:variant>
      <vt:variant>
        <vt:lpwstr/>
      </vt:variant>
      <vt:variant>
        <vt:lpwstr>_Toc456189594</vt:lpwstr>
      </vt:variant>
      <vt:variant>
        <vt:i4>1245247</vt:i4>
      </vt:variant>
      <vt:variant>
        <vt:i4>122</vt:i4>
      </vt:variant>
      <vt:variant>
        <vt:i4>0</vt:i4>
      </vt:variant>
      <vt:variant>
        <vt:i4>5</vt:i4>
      </vt:variant>
      <vt:variant>
        <vt:lpwstr/>
      </vt:variant>
      <vt:variant>
        <vt:lpwstr>_Toc456189593</vt:lpwstr>
      </vt:variant>
      <vt:variant>
        <vt:i4>1245247</vt:i4>
      </vt:variant>
      <vt:variant>
        <vt:i4>116</vt:i4>
      </vt:variant>
      <vt:variant>
        <vt:i4>0</vt:i4>
      </vt:variant>
      <vt:variant>
        <vt:i4>5</vt:i4>
      </vt:variant>
      <vt:variant>
        <vt:lpwstr/>
      </vt:variant>
      <vt:variant>
        <vt:lpwstr>_Toc456189592</vt:lpwstr>
      </vt:variant>
      <vt:variant>
        <vt:i4>1245247</vt:i4>
      </vt:variant>
      <vt:variant>
        <vt:i4>110</vt:i4>
      </vt:variant>
      <vt:variant>
        <vt:i4>0</vt:i4>
      </vt:variant>
      <vt:variant>
        <vt:i4>5</vt:i4>
      </vt:variant>
      <vt:variant>
        <vt:lpwstr/>
      </vt:variant>
      <vt:variant>
        <vt:lpwstr>_Toc456189591</vt:lpwstr>
      </vt:variant>
      <vt:variant>
        <vt:i4>1245247</vt:i4>
      </vt:variant>
      <vt:variant>
        <vt:i4>104</vt:i4>
      </vt:variant>
      <vt:variant>
        <vt:i4>0</vt:i4>
      </vt:variant>
      <vt:variant>
        <vt:i4>5</vt:i4>
      </vt:variant>
      <vt:variant>
        <vt:lpwstr/>
      </vt:variant>
      <vt:variant>
        <vt:lpwstr>_Toc456189590</vt:lpwstr>
      </vt:variant>
      <vt:variant>
        <vt:i4>1179711</vt:i4>
      </vt:variant>
      <vt:variant>
        <vt:i4>98</vt:i4>
      </vt:variant>
      <vt:variant>
        <vt:i4>0</vt:i4>
      </vt:variant>
      <vt:variant>
        <vt:i4>5</vt:i4>
      </vt:variant>
      <vt:variant>
        <vt:lpwstr/>
      </vt:variant>
      <vt:variant>
        <vt:lpwstr>_Toc456189589</vt:lpwstr>
      </vt:variant>
      <vt:variant>
        <vt:i4>1179711</vt:i4>
      </vt:variant>
      <vt:variant>
        <vt:i4>92</vt:i4>
      </vt:variant>
      <vt:variant>
        <vt:i4>0</vt:i4>
      </vt:variant>
      <vt:variant>
        <vt:i4>5</vt:i4>
      </vt:variant>
      <vt:variant>
        <vt:lpwstr/>
      </vt:variant>
      <vt:variant>
        <vt:lpwstr>_Toc456189588</vt:lpwstr>
      </vt:variant>
      <vt:variant>
        <vt:i4>1179711</vt:i4>
      </vt:variant>
      <vt:variant>
        <vt:i4>86</vt:i4>
      </vt:variant>
      <vt:variant>
        <vt:i4>0</vt:i4>
      </vt:variant>
      <vt:variant>
        <vt:i4>5</vt:i4>
      </vt:variant>
      <vt:variant>
        <vt:lpwstr/>
      </vt:variant>
      <vt:variant>
        <vt:lpwstr>_Toc456189587</vt:lpwstr>
      </vt:variant>
      <vt:variant>
        <vt:i4>1179711</vt:i4>
      </vt:variant>
      <vt:variant>
        <vt:i4>80</vt:i4>
      </vt:variant>
      <vt:variant>
        <vt:i4>0</vt:i4>
      </vt:variant>
      <vt:variant>
        <vt:i4>5</vt:i4>
      </vt:variant>
      <vt:variant>
        <vt:lpwstr/>
      </vt:variant>
      <vt:variant>
        <vt:lpwstr>_Toc456189586</vt:lpwstr>
      </vt:variant>
      <vt:variant>
        <vt:i4>1179711</vt:i4>
      </vt:variant>
      <vt:variant>
        <vt:i4>74</vt:i4>
      </vt:variant>
      <vt:variant>
        <vt:i4>0</vt:i4>
      </vt:variant>
      <vt:variant>
        <vt:i4>5</vt:i4>
      </vt:variant>
      <vt:variant>
        <vt:lpwstr/>
      </vt:variant>
      <vt:variant>
        <vt:lpwstr>_Toc456189585</vt:lpwstr>
      </vt:variant>
      <vt:variant>
        <vt:i4>1179711</vt:i4>
      </vt:variant>
      <vt:variant>
        <vt:i4>68</vt:i4>
      </vt:variant>
      <vt:variant>
        <vt:i4>0</vt:i4>
      </vt:variant>
      <vt:variant>
        <vt:i4>5</vt:i4>
      </vt:variant>
      <vt:variant>
        <vt:lpwstr/>
      </vt:variant>
      <vt:variant>
        <vt:lpwstr>_Toc456189584</vt:lpwstr>
      </vt:variant>
      <vt:variant>
        <vt:i4>1179711</vt:i4>
      </vt:variant>
      <vt:variant>
        <vt:i4>62</vt:i4>
      </vt:variant>
      <vt:variant>
        <vt:i4>0</vt:i4>
      </vt:variant>
      <vt:variant>
        <vt:i4>5</vt:i4>
      </vt:variant>
      <vt:variant>
        <vt:lpwstr/>
      </vt:variant>
      <vt:variant>
        <vt:lpwstr>_Toc456189583</vt:lpwstr>
      </vt:variant>
      <vt:variant>
        <vt:i4>1179711</vt:i4>
      </vt:variant>
      <vt:variant>
        <vt:i4>56</vt:i4>
      </vt:variant>
      <vt:variant>
        <vt:i4>0</vt:i4>
      </vt:variant>
      <vt:variant>
        <vt:i4>5</vt:i4>
      </vt:variant>
      <vt:variant>
        <vt:lpwstr/>
      </vt:variant>
      <vt:variant>
        <vt:lpwstr>_Toc456189582</vt:lpwstr>
      </vt:variant>
      <vt:variant>
        <vt:i4>1179711</vt:i4>
      </vt:variant>
      <vt:variant>
        <vt:i4>50</vt:i4>
      </vt:variant>
      <vt:variant>
        <vt:i4>0</vt:i4>
      </vt:variant>
      <vt:variant>
        <vt:i4>5</vt:i4>
      </vt:variant>
      <vt:variant>
        <vt:lpwstr/>
      </vt:variant>
      <vt:variant>
        <vt:lpwstr>_Toc456189581</vt:lpwstr>
      </vt:variant>
      <vt:variant>
        <vt:i4>1179711</vt:i4>
      </vt:variant>
      <vt:variant>
        <vt:i4>44</vt:i4>
      </vt:variant>
      <vt:variant>
        <vt:i4>0</vt:i4>
      </vt:variant>
      <vt:variant>
        <vt:i4>5</vt:i4>
      </vt:variant>
      <vt:variant>
        <vt:lpwstr/>
      </vt:variant>
      <vt:variant>
        <vt:lpwstr>_Toc456189580</vt:lpwstr>
      </vt:variant>
      <vt:variant>
        <vt:i4>1900607</vt:i4>
      </vt:variant>
      <vt:variant>
        <vt:i4>38</vt:i4>
      </vt:variant>
      <vt:variant>
        <vt:i4>0</vt:i4>
      </vt:variant>
      <vt:variant>
        <vt:i4>5</vt:i4>
      </vt:variant>
      <vt:variant>
        <vt:lpwstr/>
      </vt:variant>
      <vt:variant>
        <vt:lpwstr>_Toc456189579</vt:lpwstr>
      </vt:variant>
      <vt:variant>
        <vt:i4>1900607</vt:i4>
      </vt:variant>
      <vt:variant>
        <vt:i4>32</vt:i4>
      </vt:variant>
      <vt:variant>
        <vt:i4>0</vt:i4>
      </vt:variant>
      <vt:variant>
        <vt:i4>5</vt:i4>
      </vt:variant>
      <vt:variant>
        <vt:lpwstr/>
      </vt:variant>
      <vt:variant>
        <vt:lpwstr>_Toc456189578</vt:lpwstr>
      </vt:variant>
      <vt:variant>
        <vt:i4>1900607</vt:i4>
      </vt:variant>
      <vt:variant>
        <vt:i4>26</vt:i4>
      </vt:variant>
      <vt:variant>
        <vt:i4>0</vt:i4>
      </vt:variant>
      <vt:variant>
        <vt:i4>5</vt:i4>
      </vt:variant>
      <vt:variant>
        <vt:lpwstr/>
      </vt:variant>
      <vt:variant>
        <vt:lpwstr>_Toc456189577</vt:lpwstr>
      </vt:variant>
      <vt:variant>
        <vt:i4>1900607</vt:i4>
      </vt:variant>
      <vt:variant>
        <vt:i4>20</vt:i4>
      </vt:variant>
      <vt:variant>
        <vt:i4>0</vt:i4>
      </vt:variant>
      <vt:variant>
        <vt:i4>5</vt:i4>
      </vt:variant>
      <vt:variant>
        <vt:lpwstr/>
      </vt:variant>
      <vt:variant>
        <vt:lpwstr>_Toc456189576</vt:lpwstr>
      </vt:variant>
      <vt:variant>
        <vt:i4>1900607</vt:i4>
      </vt:variant>
      <vt:variant>
        <vt:i4>14</vt:i4>
      </vt:variant>
      <vt:variant>
        <vt:i4>0</vt:i4>
      </vt:variant>
      <vt:variant>
        <vt:i4>5</vt:i4>
      </vt:variant>
      <vt:variant>
        <vt:lpwstr/>
      </vt:variant>
      <vt:variant>
        <vt:lpwstr>_Toc456189575</vt:lpwstr>
      </vt:variant>
      <vt:variant>
        <vt:i4>1900607</vt:i4>
      </vt:variant>
      <vt:variant>
        <vt:i4>8</vt:i4>
      </vt:variant>
      <vt:variant>
        <vt:i4>0</vt:i4>
      </vt:variant>
      <vt:variant>
        <vt:i4>5</vt:i4>
      </vt:variant>
      <vt:variant>
        <vt:lpwstr/>
      </vt:variant>
      <vt:variant>
        <vt:lpwstr>_Toc456189574</vt:lpwstr>
      </vt:variant>
      <vt:variant>
        <vt:i4>1900607</vt:i4>
      </vt:variant>
      <vt:variant>
        <vt:i4>2</vt:i4>
      </vt:variant>
      <vt:variant>
        <vt:i4>0</vt:i4>
      </vt:variant>
      <vt:variant>
        <vt:i4>5</vt:i4>
      </vt:variant>
      <vt:variant>
        <vt:lpwstr/>
      </vt:variant>
      <vt:variant>
        <vt:lpwstr>_Toc456189573</vt:lpwstr>
      </vt:variant>
      <vt:variant>
        <vt:i4>3866711</vt:i4>
      </vt:variant>
      <vt:variant>
        <vt:i4>0</vt:i4>
      </vt:variant>
      <vt:variant>
        <vt:i4>0</vt:i4>
      </vt:variant>
      <vt:variant>
        <vt:i4>5</vt:i4>
      </vt:variant>
      <vt:variant>
        <vt:lpwstr>http://www.ismsnet.ep.parl.union.eu/ispnet/cms/Accueil/preconisations/P_Methodologie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Business Case</dc:title>
  <dc:subject>BPMM4EP</dc:subject>
  <dc:creator>KOUKLAKIS Georgios</dc:creator>
  <cp:keywords/>
  <cp:lastModifiedBy>FEHERPATAKY Michal</cp:lastModifiedBy>
  <cp:revision>9</cp:revision>
  <cp:lastPrinted>2016-09-05T08:51:00Z</cp:lastPrinted>
  <dcterms:created xsi:type="dcterms:W3CDTF">2016-09-07T07:24:00Z</dcterms:created>
  <dcterms:modified xsi:type="dcterms:W3CDTF">2016-09-07T08:21:00Z</dcterms:modified>
</cp:coreProperties>
</file>