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48E7" w14:textId="77777777"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r w:rsidR="00D33D98" w:rsidRPr="00131078">
        <w:rPr>
          <w:rFonts w:asciiTheme="minorHAnsi" w:hAnsiTheme="minorHAnsi"/>
          <w:b/>
          <w:sz w:val="32"/>
          <w:szCs w:val="32"/>
        </w:rPr>
        <w:br/>
      </w:r>
      <w:r w:rsidR="00062F48" w:rsidRPr="00131078">
        <w:rPr>
          <w:rFonts w:asciiTheme="minorHAnsi" w:hAnsiTheme="minorHAnsi"/>
          <w:b/>
          <w:sz w:val="32"/>
          <w:szCs w:val="32"/>
        </w:rPr>
        <w:t>Project Code - TILOGEDIT</w:t>
      </w:r>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Every business case should demonstrate that considerable thought has been given to the implementation of proposals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8"/>
          <w:footerReference w:type="default" r:id="rId9"/>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0" w:name="_Toc127090513"/>
      <w:r w:rsidRPr="00131078">
        <w:rPr>
          <w:rFonts w:asciiTheme="minorHAnsi" w:hAnsiTheme="minorHAnsi"/>
          <w:caps w:val="0"/>
          <w:smallCaps/>
          <w:sz w:val="28"/>
          <w:szCs w:val="28"/>
        </w:rPr>
        <w:lastRenderedPageBreak/>
        <w:t>Table of contents</w:t>
      </w:r>
    </w:p>
    <w:p w14:paraId="16493514" w14:textId="77777777" w:rsidR="00CB6B8C" w:rsidRDefault="00A529ED">
      <w:pPr>
        <w:pStyle w:val="TOC1"/>
        <w:rPr>
          <w:rFonts w:asciiTheme="minorHAnsi" w:eastAsiaTheme="minorEastAsia" w:hAnsiTheme="minorHAnsi" w:cstheme="minorBidi"/>
          <w:b w:val="0"/>
          <w:caps w:val="0"/>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hyperlink w:anchor="_Toc460942975" w:history="1">
        <w:r w:rsidR="00CB6B8C" w:rsidRPr="00590F0E">
          <w:rPr>
            <w:rStyle w:val="Hyperlink"/>
          </w:rPr>
          <w:t>1.</w:t>
        </w:r>
        <w:r w:rsidR="00CB6B8C">
          <w:rPr>
            <w:rFonts w:asciiTheme="minorHAnsi" w:eastAsiaTheme="minorEastAsia" w:hAnsiTheme="minorHAnsi" w:cstheme="minorBidi"/>
            <w:b w:val="0"/>
            <w:caps w:val="0"/>
          </w:rPr>
          <w:tab/>
        </w:r>
        <w:r w:rsidR="00CB6B8C" w:rsidRPr="00590F0E">
          <w:rPr>
            <w:rStyle w:val="Hyperlink"/>
          </w:rPr>
          <w:t>Executive Summary</w:t>
        </w:r>
        <w:r w:rsidR="00CB6B8C">
          <w:rPr>
            <w:webHidden/>
          </w:rPr>
          <w:tab/>
        </w:r>
        <w:r w:rsidR="00CB6B8C">
          <w:rPr>
            <w:webHidden/>
          </w:rPr>
          <w:fldChar w:fldCharType="begin"/>
        </w:r>
        <w:r w:rsidR="00CB6B8C">
          <w:rPr>
            <w:webHidden/>
          </w:rPr>
          <w:instrText xml:space="preserve"> PAGEREF _Toc460942975 \h </w:instrText>
        </w:r>
        <w:r w:rsidR="00CB6B8C">
          <w:rPr>
            <w:webHidden/>
          </w:rPr>
        </w:r>
        <w:r w:rsidR="00CB6B8C">
          <w:rPr>
            <w:webHidden/>
          </w:rPr>
          <w:fldChar w:fldCharType="separate"/>
        </w:r>
        <w:r w:rsidR="00CB6B8C">
          <w:rPr>
            <w:webHidden/>
          </w:rPr>
          <w:t>4</w:t>
        </w:r>
        <w:r w:rsidR="00CB6B8C">
          <w:rPr>
            <w:webHidden/>
          </w:rPr>
          <w:fldChar w:fldCharType="end"/>
        </w:r>
      </w:hyperlink>
    </w:p>
    <w:p w14:paraId="11860DF8" w14:textId="77777777" w:rsidR="00CB6B8C" w:rsidRDefault="00CB6B8C">
      <w:pPr>
        <w:pStyle w:val="TOC1"/>
        <w:rPr>
          <w:rFonts w:asciiTheme="minorHAnsi" w:eastAsiaTheme="minorEastAsia" w:hAnsiTheme="minorHAnsi" w:cstheme="minorBidi"/>
          <w:b w:val="0"/>
          <w:caps w:val="0"/>
        </w:rPr>
      </w:pPr>
      <w:hyperlink w:anchor="_Toc460942976" w:history="1">
        <w:r w:rsidRPr="00590F0E">
          <w:rPr>
            <w:rStyle w:val="Hyperlink"/>
          </w:rPr>
          <w:t>2.</w:t>
        </w:r>
        <w:r>
          <w:rPr>
            <w:rFonts w:asciiTheme="minorHAnsi" w:eastAsiaTheme="minorEastAsia" w:hAnsiTheme="minorHAnsi" w:cstheme="minorBidi"/>
            <w:b w:val="0"/>
            <w:caps w:val="0"/>
          </w:rPr>
          <w:tab/>
        </w:r>
        <w:r w:rsidRPr="00590F0E">
          <w:rPr>
            <w:rStyle w:val="Hyperlink"/>
          </w:rPr>
          <w:t>Business Objectives and Expected Benefits</w:t>
        </w:r>
        <w:r>
          <w:rPr>
            <w:webHidden/>
          </w:rPr>
          <w:tab/>
        </w:r>
        <w:r>
          <w:rPr>
            <w:webHidden/>
          </w:rPr>
          <w:fldChar w:fldCharType="begin"/>
        </w:r>
        <w:r>
          <w:rPr>
            <w:webHidden/>
          </w:rPr>
          <w:instrText xml:space="preserve"> PAGEREF _Toc460942976 \h </w:instrText>
        </w:r>
        <w:r>
          <w:rPr>
            <w:webHidden/>
          </w:rPr>
        </w:r>
        <w:r>
          <w:rPr>
            <w:webHidden/>
          </w:rPr>
          <w:fldChar w:fldCharType="separate"/>
        </w:r>
        <w:r>
          <w:rPr>
            <w:webHidden/>
          </w:rPr>
          <w:t>5</w:t>
        </w:r>
        <w:r>
          <w:rPr>
            <w:webHidden/>
          </w:rPr>
          <w:fldChar w:fldCharType="end"/>
        </w:r>
      </w:hyperlink>
    </w:p>
    <w:p w14:paraId="5ED2A46E" w14:textId="77777777" w:rsidR="00CB6B8C" w:rsidRDefault="00CB6B8C">
      <w:pPr>
        <w:pStyle w:val="TOC1"/>
        <w:rPr>
          <w:rFonts w:asciiTheme="minorHAnsi" w:eastAsiaTheme="minorEastAsia" w:hAnsiTheme="minorHAnsi" w:cstheme="minorBidi"/>
          <w:b w:val="0"/>
          <w:caps w:val="0"/>
        </w:rPr>
      </w:pPr>
      <w:hyperlink w:anchor="_Toc460942977" w:history="1">
        <w:r w:rsidRPr="00590F0E">
          <w:rPr>
            <w:rStyle w:val="Hyperlink"/>
          </w:rPr>
          <w:t>3.</w:t>
        </w:r>
        <w:r>
          <w:rPr>
            <w:rFonts w:asciiTheme="minorHAnsi" w:eastAsiaTheme="minorEastAsia" w:hAnsiTheme="minorHAnsi" w:cstheme="minorBidi"/>
            <w:b w:val="0"/>
            <w:caps w:val="0"/>
          </w:rPr>
          <w:tab/>
        </w:r>
        <w:r w:rsidRPr="00590F0E">
          <w:rPr>
            <w:rStyle w:val="Hyperlink"/>
          </w:rPr>
          <w:t>Key Performance Indicators</w:t>
        </w:r>
        <w:r>
          <w:rPr>
            <w:webHidden/>
          </w:rPr>
          <w:tab/>
        </w:r>
        <w:r>
          <w:rPr>
            <w:webHidden/>
          </w:rPr>
          <w:fldChar w:fldCharType="begin"/>
        </w:r>
        <w:r>
          <w:rPr>
            <w:webHidden/>
          </w:rPr>
          <w:instrText xml:space="preserve"> PAGEREF _Toc460942977 \h </w:instrText>
        </w:r>
        <w:r>
          <w:rPr>
            <w:webHidden/>
          </w:rPr>
        </w:r>
        <w:r>
          <w:rPr>
            <w:webHidden/>
          </w:rPr>
          <w:fldChar w:fldCharType="separate"/>
        </w:r>
        <w:r>
          <w:rPr>
            <w:webHidden/>
          </w:rPr>
          <w:t>7</w:t>
        </w:r>
        <w:r>
          <w:rPr>
            <w:webHidden/>
          </w:rPr>
          <w:fldChar w:fldCharType="end"/>
        </w:r>
      </w:hyperlink>
    </w:p>
    <w:p w14:paraId="51FAF8C9" w14:textId="77777777" w:rsidR="00CB6B8C" w:rsidRDefault="00CB6B8C">
      <w:pPr>
        <w:pStyle w:val="TOC1"/>
        <w:rPr>
          <w:rFonts w:asciiTheme="minorHAnsi" w:eastAsiaTheme="minorEastAsia" w:hAnsiTheme="minorHAnsi" w:cstheme="minorBidi"/>
          <w:b w:val="0"/>
          <w:caps w:val="0"/>
        </w:rPr>
      </w:pPr>
      <w:hyperlink w:anchor="_Toc460942978" w:history="1">
        <w:r w:rsidRPr="00590F0E">
          <w:rPr>
            <w:rStyle w:val="Hyperlink"/>
          </w:rPr>
          <w:t>4.</w:t>
        </w:r>
        <w:r>
          <w:rPr>
            <w:rFonts w:asciiTheme="minorHAnsi" w:eastAsiaTheme="minorEastAsia" w:hAnsiTheme="minorHAnsi" w:cstheme="minorBidi"/>
            <w:b w:val="0"/>
            <w:caps w:val="0"/>
          </w:rPr>
          <w:tab/>
        </w:r>
        <w:r w:rsidRPr="00590F0E">
          <w:rPr>
            <w:rStyle w:val="Hyperlink"/>
          </w:rPr>
          <w:t>Potential Business Scenarios</w:t>
        </w:r>
        <w:r>
          <w:rPr>
            <w:webHidden/>
          </w:rPr>
          <w:tab/>
        </w:r>
        <w:r>
          <w:rPr>
            <w:webHidden/>
          </w:rPr>
          <w:fldChar w:fldCharType="begin"/>
        </w:r>
        <w:r>
          <w:rPr>
            <w:webHidden/>
          </w:rPr>
          <w:instrText xml:space="preserve"> PAGEREF _Toc460942978 \h </w:instrText>
        </w:r>
        <w:r>
          <w:rPr>
            <w:webHidden/>
          </w:rPr>
        </w:r>
        <w:r>
          <w:rPr>
            <w:webHidden/>
          </w:rPr>
          <w:fldChar w:fldCharType="separate"/>
        </w:r>
        <w:r>
          <w:rPr>
            <w:webHidden/>
          </w:rPr>
          <w:t>8</w:t>
        </w:r>
        <w:r>
          <w:rPr>
            <w:webHidden/>
          </w:rPr>
          <w:fldChar w:fldCharType="end"/>
        </w:r>
      </w:hyperlink>
    </w:p>
    <w:p w14:paraId="24271548" w14:textId="77777777" w:rsidR="00CB6B8C" w:rsidRDefault="00CB6B8C">
      <w:pPr>
        <w:pStyle w:val="TOC2"/>
        <w:rPr>
          <w:rFonts w:asciiTheme="minorHAnsi" w:eastAsiaTheme="minorEastAsia" w:hAnsiTheme="minorHAnsi" w:cstheme="minorBidi"/>
          <w:smallCaps w:val="0"/>
          <w:sz w:val="22"/>
        </w:rPr>
      </w:pPr>
      <w:hyperlink w:anchor="_Toc460942979" w:history="1">
        <w:r w:rsidRPr="00590F0E">
          <w:rPr>
            <w:rStyle w:val="Hyperlink"/>
          </w:rPr>
          <w:t>4.1.</w:t>
        </w:r>
        <w:r>
          <w:rPr>
            <w:rFonts w:asciiTheme="minorHAnsi" w:eastAsiaTheme="minorEastAsia" w:hAnsiTheme="minorHAnsi" w:cstheme="minorBidi"/>
            <w:smallCaps w:val="0"/>
            <w:sz w:val="22"/>
          </w:rPr>
          <w:tab/>
        </w:r>
        <w:r w:rsidRPr="00590F0E">
          <w:rPr>
            <w:rStyle w:val="Hyperlink"/>
          </w:rPr>
          <w:t>List of the possible scenarios</w:t>
        </w:r>
        <w:r>
          <w:rPr>
            <w:webHidden/>
          </w:rPr>
          <w:tab/>
        </w:r>
        <w:r>
          <w:rPr>
            <w:webHidden/>
          </w:rPr>
          <w:fldChar w:fldCharType="begin"/>
        </w:r>
        <w:r>
          <w:rPr>
            <w:webHidden/>
          </w:rPr>
          <w:instrText xml:space="preserve"> PAGEREF _Toc460942979 \h </w:instrText>
        </w:r>
        <w:r>
          <w:rPr>
            <w:webHidden/>
          </w:rPr>
        </w:r>
        <w:r>
          <w:rPr>
            <w:webHidden/>
          </w:rPr>
          <w:fldChar w:fldCharType="separate"/>
        </w:r>
        <w:r>
          <w:rPr>
            <w:webHidden/>
          </w:rPr>
          <w:t>8</w:t>
        </w:r>
        <w:r>
          <w:rPr>
            <w:webHidden/>
          </w:rPr>
          <w:fldChar w:fldCharType="end"/>
        </w:r>
      </w:hyperlink>
    </w:p>
    <w:p w14:paraId="0A6831F8" w14:textId="77777777" w:rsidR="00CB6B8C" w:rsidRDefault="00CB6B8C">
      <w:pPr>
        <w:pStyle w:val="TOC2"/>
        <w:rPr>
          <w:rFonts w:asciiTheme="minorHAnsi" w:eastAsiaTheme="minorEastAsia" w:hAnsiTheme="minorHAnsi" w:cstheme="minorBidi"/>
          <w:smallCaps w:val="0"/>
          <w:sz w:val="22"/>
        </w:rPr>
      </w:pPr>
      <w:hyperlink w:anchor="_Toc460942980" w:history="1">
        <w:r w:rsidRPr="00590F0E">
          <w:rPr>
            <w:rStyle w:val="Hyperlink"/>
          </w:rPr>
          <w:t>4.2.</w:t>
        </w:r>
        <w:r>
          <w:rPr>
            <w:rFonts w:asciiTheme="minorHAnsi" w:eastAsiaTheme="minorEastAsia" w:hAnsiTheme="minorHAnsi" w:cstheme="minorBidi"/>
            <w:smallCaps w:val="0"/>
            <w:sz w:val="22"/>
          </w:rPr>
          <w:tab/>
        </w:r>
        <w:r w:rsidRPr="00590F0E">
          <w:rPr>
            <w:rStyle w:val="Hyperlink"/>
          </w:rPr>
          <w:t>Alignment</w:t>
        </w:r>
        <w:r>
          <w:rPr>
            <w:webHidden/>
          </w:rPr>
          <w:tab/>
        </w:r>
        <w:r>
          <w:rPr>
            <w:webHidden/>
          </w:rPr>
          <w:fldChar w:fldCharType="begin"/>
        </w:r>
        <w:r>
          <w:rPr>
            <w:webHidden/>
          </w:rPr>
          <w:instrText xml:space="preserve"> PAGEREF _Toc460942980 \h </w:instrText>
        </w:r>
        <w:r>
          <w:rPr>
            <w:webHidden/>
          </w:rPr>
        </w:r>
        <w:r>
          <w:rPr>
            <w:webHidden/>
          </w:rPr>
          <w:fldChar w:fldCharType="separate"/>
        </w:r>
        <w:r>
          <w:rPr>
            <w:webHidden/>
          </w:rPr>
          <w:t>8</w:t>
        </w:r>
        <w:r>
          <w:rPr>
            <w:webHidden/>
          </w:rPr>
          <w:fldChar w:fldCharType="end"/>
        </w:r>
      </w:hyperlink>
    </w:p>
    <w:p w14:paraId="5A519D28" w14:textId="77777777" w:rsidR="00CB6B8C" w:rsidRDefault="00CB6B8C">
      <w:pPr>
        <w:pStyle w:val="TOC2"/>
        <w:rPr>
          <w:rFonts w:asciiTheme="minorHAnsi" w:eastAsiaTheme="minorEastAsia" w:hAnsiTheme="minorHAnsi" w:cstheme="minorBidi"/>
          <w:smallCaps w:val="0"/>
          <w:sz w:val="22"/>
        </w:rPr>
      </w:pPr>
      <w:hyperlink w:anchor="_Toc460942981" w:history="1">
        <w:r w:rsidRPr="00590F0E">
          <w:rPr>
            <w:rStyle w:val="Hyperlink"/>
          </w:rPr>
          <w:t>4.3.</w:t>
        </w:r>
        <w:r>
          <w:rPr>
            <w:rFonts w:asciiTheme="minorHAnsi" w:eastAsiaTheme="minorEastAsia" w:hAnsiTheme="minorHAnsi" w:cstheme="minorBidi"/>
            <w:smallCaps w:val="0"/>
            <w:sz w:val="22"/>
          </w:rPr>
          <w:tab/>
        </w:r>
        <w:r w:rsidRPr="00590F0E">
          <w:rPr>
            <w:rStyle w:val="Hyperlink"/>
          </w:rPr>
          <w:t>Details - Scenario 1 - Status Quo</w:t>
        </w:r>
        <w:r>
          <w:rPr>
            <w:webHidden/>
          </w:rPr>
          <w:tab/>
        </w:r>
        <w:r>
          <w:rPr>
            <w:webHidden/>
          </w:rPr>
          <w:fldChar w:fldCharType="begin"/>
        </w:r>
        <w:r>
          <w:rPr>
            <w:webHidden/>
          </w:rPr>
          <w:instrText xml:space="preserve"> PAGEREF _Toc460942981 \h </w:instrText>
        </w:r>
        <w:r>
          <w:rPr>
            <w:webHidden/>
          </w:rPr>
        </w:r>
        <w:r>
          <w:rPr>
            <w:webHidden/>
          </w:rPr>
          <w:fldChar w:fldCharType="separate"/>
        </w:r>
        <w:r>
          <w:rPr>
            <w:webHidden/>
          </w:rPr>
          <w:t>9</w:t>
        </w:r>
        <w:r>
          <w:rPr>
            <w:webHidden/>
          </w:rPr>
          <w:fldChar w:fldCharType="end"/>
        </w:r>
      </w:hyperlink>
    </w:p>
    <w:p w14:paraId="0806EBDD" w14:textId="77777777" w:rsidR="00CB6B8C" w:rsidRDefault="00CB6B8C">
      <w:pPr>
        <w:pStyle w:val="TOC3"/>
        <w:rPr>
          <w:rFonts w:asciiTheme="minorHAnsi" w:eastAsiaTheme="minorEastAsia" w:hAnsiTheme="minorHAnsi" w:cstheme="minorBidi"/>
          <w:i w:val="0"/>
          <w:sz w:val="22"/>
        </w:rPr>
      </w:pPr>
      <w:hyperlink w:anchor="_Toc460942982" w:history="1">
        <w:r w:rsidRPr="00590F0E">
          <w:rPr>
            <w:rStyle w:val="Hyperlink"/>
          </w:rPr>
          <w:t>4.3.1.</w:t>
        </w:r>
        <w:r>
          <w:rPr>
            <w:rFonts w:asciiTheme="minorHAnsi" w:eastAsiaTheme="minorEastAsia" w:hAnsiTheme="minorHAnsi" w:cstheme="minorBidi"/>
            <w:i w:val="0"/>
            <w:sz w:val="22"/>
          </w:rPr>
          <w:tab/>
        </w:r>
        <w:r w:rsidRPr="00590F0E">
          <w:rPr>
            <w:rStyle w:val="Hyperlink"/>
          </w:rPr>
          <w:t>Business requirements coverage</w:t>
        </w:r>
        <w:r>
          <w:rPr>
            <w:webHidden/>
          </w:rPr>
          <w:tab/>
        </w:r>
        <w:r>
          <w:rPr>
            <w:webHidden/>
          </w:rPr>
          <w:fldChar w:fldCharType="begin"/>
        </w:r>
        <w:r>
          <w:rPr>
            <w:webHidden/>
          </w:rPr>
          <w:instrText xml:space="preserve"> PAGEREF _Toc460942982 \h </w:instrText>
        </w:r>
        <w:r>
          <w:rPr>
            <w:webHidden/>
          </w:rPr>
        </w:r>
        <w:r>
          <w:rPr>
            <w:webHidden/>
          </w:rPr>
          <w:fldChar w:fldCharType="separate"/>
        </w:r>
        <w:r>
          <w:rPr>
            <w:webHidden/>
          </w:rPr>
          <w:t>9</w:t>
        </w:r>
        <w:r>
          <w:rPr>
            <w:webHidden/>
          </w:rPr>
          <w:fldChar w:fldCharType="end"/>
        </w:r>
      </w:hyperlink>
    </w:p>
    <w:p w14:paraId="0C933915" w14:textId="77777777" w:rsidR="00CB6B8C" w:rsidRDefault="00CB6B8C">
      <w:pPr>
        <w:pStyle w:val="TOC3"/>
        <w:rPr>
          <w:rFonts w:asciiTheme="minorHAnsi" w:eastAsiaTheme="minorEastAsia" w:hAnsiTheme="minorHAnsi" w:cstheme="minorBidi"/>
          <w:i w:val="0"/>
          <w:sz w:val="22"/>
        </w:rPr>
      </w:pPr>
      <w:hyperlink w:anchor="_Toc460942983" w:history="1">
        <w:r w:rsidRPr="00590F0E">
          <w:rPr>
            <w:rStyle w:val="Hyperlink"/>
          </w:rPr>
          <w:t>4.3.2.</w:t>
        </w:r>
        <w:r>
          <w:rPr>
            <w:rFonts w:asciiTheme="minorHAnsi" w:eastAsiaTheme="minorEastAsia" w:hAnsiTheme="minorHAnsi" w:cstheme="minorBidi"/>
            <w:i w:val="0"/>
            <w:sz w:val="22"/>
          </w:rPr>
          <w:tab/>
        </w:r>
        <w:r w:rsidRPr="00590F0E">
          <w:rPr>
            <w:rStyle w:val="Hyperlink"/>
          </w:rPr>
          <w:t>Potential business and organisational impact</w:t>
        </w:r>
        <w:r>
          <w:rPr>
            <w:webHidden/>
          </w:rPr>
          <w:tab/>
        </w:r>
        <w:r>
          <w:rPr>
            <w:webHidden/>
          </w:rPr>
          <w:fldChar w:fldCharType="begin"/>
        </w:r>
        <w:r>
          <w:rPr>
            <w:webHidden/>
          </w:rPr>
          <w:instrText xml:space="preserve"> PAGEREF _Toc460942983 \h </w:instrText>
        </w:r>
        <w:r>
          <w:rPr>
            <w:webHidden/>
          </w:rPr>
        </w:r>
        <w:r>
          <w:rPr>
            <w:webHidden/>
          </w:rPr>
          <w:fldChar w:fldCharType="separate"/>
        </w:r>
        <w:r>
          <w:rPr>
            <w:webHidden/>
          </w:rPr>
          <w:t>9</w:t>
        </w:r>
        <w:r>
          <w:rPr>
            <w:webHidden/>
          </w:rPr>
          <w:fldChar w:fldCharType="end"/>
        </w:r>
      </w:hyperlink>
    </w:p>
    <w:p w14:paraId="07018C29" w14:textId="77777777" w:rsidR="00CB6B8C" w:rsidRDefault="00CB6B8C">
      <w:pPr>
        <w:pStyle w:val="TOC3"/>
        <w:rPr>
          <w:rFonts w:asciiTheme="minorHAnsi" w:eastAsiaTheme="minorEastAsia" w:hAnsiTheme="minorHAnsi" w:cstheme="minorBidi"/>
          <w:i w:val="0"/>
          <w:sz w:val="22"/>
        </w:rPr>
      </w:pPr>
      <w:hyperlink w:anchor="_Toc460942984" w:history="1">
        <w:r w:rsidRPr="00590F0E">
          <w:rPr>
            <w:rStyle w:val="Hyperlink"/>
          </w:rPr>
          <w:t>4.3.3.</w:t>
        </w:r>
        <w:r>
          <w:rPr>
            <w:rFonts w:asciiTheme="minorHAnsi" w:eastAsiaTheme="minorEastAsia" w:hAnsiTheme="minorHAnsi" w:cstheme="minorBidi"/>
            <w:i w:val="0"/>
            <w:sz w:val="22"/>
          </w:rPr>
          <w:tab/>
        </w:r>
        <w:r w:rsidRPr="00590F0E">
          <w:rPr>
            <w:rStyle w:val="Hyperlink"/>
          </w:rPr>
          <w:t>Potential technological impact</w:t>
        </w:r>
        <w:r>
          <w:rPr>
            <w:webHidden/>
          </w:rPr>
          <w:tab/>
        </w:r>
        <w:r>
          <w:rPr>
            <w:webHidden/>
          </w:rPr>
          <w:fldChar w:fldCharType="begin"/>
        </w:r>
        <w:r>
          <w:rPr>
            <w:webHidden/>
          </w:rPr>
          <w:instrText xml:space="preserve"> PAGEREF _Toc460942984 \h </w:instrText>
        </w:r>
        <w:r>
          <w:rPr>
            <w:webHidden/>
          </w:rPr>
        </w:r>
        <w:r>
          <w:rPr>
            <w:webHidden/>
          </w:rPr>
          <w:fldChar w:fldCharType="separate"/>
        </w:r>
        <w:r>
          <w:rPr>
            <w:webHidden/>
          </w:rPr>
          <w:t>9</w:t>
        </w:r>
        <w:r>
          <w:rPr>
            <w:webHidden/>
          </w:rPr>
          <w:fldChar w:fldCharType="end"/>
        </w:r>
      </w:hyperlink>
    </w:p>
    <w:p w14:paraId="616AB6D7" w14:textId="77777777" w:rsidR="00CB6B8C" w:rsidRDefault="00CB6B8C">
      <w:pPr>
        <w:pStyle w:val="TOC3"/>
        <w:rPr>
          <w:rFonts w:asciiTheme="minorHAnsi" w:eastAsiaTheme="minorEastAsia" w:hAnsiTheme="minorHAnsi" w:cstheme="minorBidi"/>
          <w:i w:val="0"/>
          <w:sz w:val="22"/>
        </w:rPr>
      </w:pPr>
      <w:hyperlink w:anchor="_Toc460942985" w:history="1">
        <w:r w:rsidRPr="00590F0E">
          <w:rPr>
            <w:rStyle w:val="Hyperlink"/>
          </w:rPr>
          <w:t>4.3.4.</w:t>
        </w:r>
        <w:r>
          <w:rPr>
            <w:rFonts w:asciiTheme="minorHAnsi" w:eastAsiaTheme="minorEastAsia" w:hAnsiTheme="minorHAnsi" w:cstheme="minorBidi"/>
            <w:i w:val="0"/>
            <w:sz w:val="22"/>
          </w:rPr>
          <w:tab/>
        </w:r>
        <w:r w:rsidRPr="00590F0E">
          <w:rPr>
            <w:rStyle w:val="Hyperlink"/>
          </w:rPr>
          <w:t>Personal data impact</w:t>
        </w:r>
        <w:r>
          <w:rPr>
            <w:webHidden/>
          </w:rPr>
          <w:tab/>
        </w:r>
        <w:r>
          <w:rPr>
            <w:webHidden/>
          </w:rPr>
          <w:fldChar w:fldCharType="begin"/>
        </w:r>
        <w:r>
          <w:rPr>
            <w:webHidden/>
          </w:rPr>
          <w:instrText xml:space="preserve"> PAGEREF _Toc460942985 \h </w:instrText>
        </w:r>
        <w:r>
          <w:rPr>
            <w:webHidden/>
          </w:rPr>
        </w:r>
        <w:r>
          <w:rPr>
            <w:webHidden/>
          </w:rPr>
          <w:fldChar w:fldCharType="separate"/>
        </w:r>
        <w:r>
          <w:rPr>
            <w:webHidden/>
          </w:rPr>
          <w:t>9</w:t>
        </w:r>
        <w:r>
          <w:rPr>
            <w:webHidden/>
          </w:rPr>
          <w:fldChar w:fldCharType="end"/>
        </w:r>
      </w:hyperlink>
    </w:p>
    <w:p w14:paraId="55F54DEA" w14:textId="77777777" w:rsidR="00CB6B8C" w:rsidRDefault="00CB6B8C">
      <w:pPr>
        <w:pStyle w:val="TOC3"/>
        <w:rPr>
          <w:rFonts w:asciiTheme="minorHAnsi" w:eastAsiaTheme="minorEastAsia" w:hAnsiTheme="minorHAnsi" w:cstheme="minorBidi"/>
          <w:i w:val="0"/>
          <w:sz w:val="22"/>
        </w:rPr>
      </w:pPr>
      <w:hyperlink w:anchor="_Toc460942986" w:history="1">
        <w:r w:rsidRPr="00590F0E">
          <w:rPr>
            <w:rStyle w:val="Hyperlink"/>
          </w:rPr>
          <w:t>4.3.5.</w:t>
        </w:r>
        <w:r>
          <w:rPr>
            <w:rFonts w:asciiTheme="minorHAnsi" w:eastAsiaTheme="minorEastAsia" w:hAnsiTheme="minorHAnsi" w:cstheme="minorBidi"/>
            <w:i w:val="0"/>
            <w:sz w:val="22"/>
          </w:rPr>
          <w:tab/>
        </w:r>
        <w:r w:rsidRPr="00590F0E">
          <w:rPr>
            <w:rStyle w:val="Hyperlink"/>
          </w:rPr>
          <w:t>Other potential impact</w:t>
        </w:r>
        <w:r>
          <w:rPr>
            <w:webHidden/>
          </w:rPr>
          <w:tab/>
        </w:r>
        <w:r>
          <w:rPr>
            <w:webHidden/>
          </w:rPr>
          <w:fldChar w:fldCharType="begin"/>
        </w:r>
        <w:r>
          <w:rPr>
            <w:webHidden/>
          </w:rPr>
          <w:instrText xml:space="preserve"> PAGEREF _Toc460942986 \h </w:instrText>
        </w:r>
        <w:r>
          <w:rPr>
            <w:webHidden/>
          </w:rPr>
        </w:r>
        <w:r>
          <w:rPr>
            <w:webHidden/>
          </w:rPr>
          <w:fldChar w:fldCharType="separate"/>
        </w:r>
        <w:r>
          <w:rPr>
            <w:webHidden/>
          </w:rPr>
          <w:t>9</w:t>
        </w:r>
        <w:r>
          <w:rPr>
            <w:webHidden/>
          </w:rPr>
          <w:fldChar w:fldCharType="end"/>
        </w:r>
      </w:hyperlink>
    </w:p>
    <w:p w14:paraId="3EBAF4DB" w14:textId="77777777" w:rsidR="00CB6B8C" w:rsidRDefault="00CB6B8C">
      <w:pPr>
        <w:pStyle w:val="TOC3"/>
        <w:rPr>
          <w:rFonts w:asciiTheme="minorHAnsi" w:eastAsiaTheme="minorEastAsia" w:hAnsiTheme="minorHAnsi" w:cstheme="minorBidi"/>
          <w:i w:val="0"/>
          <w:sz w:val="22"/>
        </w:rPr>
      </w:pPr>
      <w:hyperlink w:anchor="_Toc460942987" w:history="1">
        <w:r w:rsidRPr="00590F0E">
          <w:rPr>
            <w:rStyle w:val="Hyperlink"/>
          </w:rPr>
          <w:t>4.3.6.</w:t>
        </w:r>
        <w:r>
          <w:rPr>
            <w:rFonts w:asciiTheme="minorHAnsi" w:eastAsiaTheme="minorEastAsia" w:hAnsiTheme="minorHAnsi" w:cstheme="minorBidi"/>
            <w:i w:val="0"/>
            <w:sz w:val="22"/>
          </w:rPr>
          <w:tab/>
        </w:r>
        <w:r w:rsidRPr="00590F0E">
          <w:rPr>
            <w:rStyle w:val="Hyperlink"/>
          </w:rPr>
          <w:t>Benefits and costs analysis</w:t>
        </w:r>
        <w:r>
          <w:rPr>
            <w:webHidden/>
          </w:rPr>
          <w:tab/>
        </w:r>
        <w:r>
          <w:rPr>
            <w:webHidden/>
          </w:rPr>
          <w:fldChar w:fldCharType="begin"/>
        </w:r>
        <w:r>
          <w:rPr>
            <w:webHidden/>
          </w:rPr>
          <w:instrText xml:space="preserve"> PAGEREF _Toc460942987 \h </w:instrText>
        </w:r>
        <w:r>
          <w:rPr>
            <w:webHidden/>
          </w:rPr>
        </w:r>
        <w:r>
          <w:rPr>
            <w:webHidden/>
          </w:rPr>
          <w:fldChar w:fldCharType="separate"/>
        </w:r>
        <w:r>
          <w:rPr>
            <w:webHidden/>
          </w:rPr>
          <w:t>10</w:t>
        </w:r>
        <w:r>
          <w:rPr>
            <w:webHidden/>
          </w:rPr>
          <w:fldChar w:fldCharType="end"/>
        </w:r>
      </w:hyperlink>
    </w:p>
    <w:p w14:paraId="25505026" w14:textId="77777777" w:rsidR="00CB6B8C" w:rsidRDefault="00CB6B8C">
      <w:pPr>
        <w:pStyle w:val="TOC3"/>
        <w:rPr>
          <w:rFonts w:asciiTheme="minorHAnsi" w:eastAsiaTheme="minorEastAsia" w:hAnsiTheme="minorHAnsi" w:cstheme="minorBidi"/>
          <w:i w:val="0"/>
          <w:sz w:val="22"/>
        </w:rPr>
      </w:pPr>
      <w:hyperlink w:anchor="_Toc460942988" w:history="1">
        <w:r w:rsidRPr="00590F0E">
          <w:rPr>
            <w:rStyle w:val="Hyperlink"/>
          </w:rPr>
          <w:t>4.3.7.</w:t>
        </w:r>
        <w:r>
          <w:rPr>
            <w:rFonts w:asciiTheme="minorHAnsi" w:eastAsiaTheme="minorEastAsia" w:hAnsiTheme="minorHAnsi" w:cstheme="minorBidi"/>
            <w:i w:val="0"/>
            <w:sz w:val="22"/>
          </w:rPr>
          <w:tab/>
        </w:r>
        <w:r w:rsidRPr="00590F0E">
          <w:rPr>
            <w:rStyle w:val="Hyperlink"/>
          </w:rPr>
          <w:t>Risk assessment and mitigation actions</w:t>
        </w:r>
        <w:r>
          <w:rPr>
            <w:webHidden/>
          </w:rPr>
          <w:tab/>
        </w:r>
        <w:r>
          <w:rPr>
            <w:webHidden/>
          </w:rPr>
          <w:fldChar w:fldCharType="begin"/>
        </w:r>
        <w:r>
          <w:rPr>
            <w:webHidden/>
          </w:rPr>
          <w:instrText xml:space="preserve"> PAGEREF _Toc460942988 \h </w:instrText>
        </w:r>
        <w:r>
          <w:rPr>
            <w:webHidden/>
          </w:rPr>
        </w:r>
        <w:r>
          <w:rPr>
            <w:webHidden/>
          </w:rPr>
          <w:fldChar w:fldCharType="separate"/>
        </w:r>
        <w:r>
          <w:rPr>
            <w:webHidden/>
          </w:rPr>
          <w:t>10</w:t>
        </w:r>
        <w:r>
          <w:rPr>
            <w:webHidden/>
          </w:rPr>
          <w:fldChar w:fldCharType="end"/>
        </w:r>
      </w:hyperlink>
    </w:p>
    <w:p w14:paraId="151F8C70" w14:textId="77777777" w:rsidR="00CB6B8C" w:rsidRDefault="00CB6B8C">
      <w:pPr>
        <w:pStyle w:val="TOC2"/>
        <w:rPr>
          <w:rFonts w:asciiTheme="minorHAnsi" w:eastAsiaTheme="minorEastAsia" w:hAnsiTheme="minorHAnsi" w:cstheme="minorBidi"/>
          <w:smallCaps w:val="0"/>
          <w:sz w:val="22"/>
        </w:rPr>
      </w:pPr>
      <w:hyperlink w:anchor="_Toc460942989" w:history="1">
        <w:r w:rsidRPr="00590F0E">
          <w:rPr>
            <w:rStyle w:val="Hyperlink"/>
          </w:rPr>
          <w:t>4.4.</w:t>
        </w:r>
        <w:r>
          <w:rPr>
            <w:rFonts w:asciiTheme="minorHAnsi" w:eastAsiaTheme="minorEastAsia" w:hAnsiTheme="minorHAnsi" w:cstheme="minorBidi"/>
            <w:smallCaps w:val="0"/>
            <w:sz w:val="22"/>
          </w:rPr>
          <w:tab/>
        </w:r>
        <w:r w:rsidRPr="00590F0E">
          <w:rPr>
            <w:rStyle w:val="Hyperlink"/>
          </w:rPr>
          <w:t>Details - Scenario 2 - Desktop Hardware Upgrade</w:t>
        </w:r>
        <w:r>
          <w:rPr>
            <w:webHidden/>
          </w:rPr>
          <w:tab/>
        </w:r>
        <w:r>
          <w:rPr>
            <w:webHidden/>
          </w:rPr>
          <w:fldChar w:fldCharType="begin"/>
        </w:r>
        <w:r>
          <w:rPr>
            <w:webHidden/>
          </w:rPr>
          <w:instrText xml:space="preserve"> PAGEREF _Toc460942989 \h </w:instrText>
        </w:r>
        <w:r>
          <w:rPr>
            <w:webHidden/>
          </w:rPr>
        </w:r>
        <w:r>
          <w:rPr>
            <w:webHidden/>
          </w:rPr>
          <w:fldChar w:fldCharType="separate"/>
        </w:r>
        <w:r>
          <w:rPr>
            <w:webHidden/>
          </w:rPr>
          <w:t>11</w:t>
        </w:r>
        <w:r>
          <w:rPr>
            <w:webHidden/>
          </w:rPr>
          <w:fldChar w:fldCharType="end"/>
        </w:r>
      </w:hyperlink>
    </w:p>
    <w:p w14:paraId="765B54DD" w14:textId="77777777" w:rsidR="00CB6B8C" w:rsidRDefault="00CB6B8C">
      <w:pPr>
        <w:pStyle w:val="TOC3"/>
        <w:rPr>
          <w:rFonts w:asciiTheme="minorHAnsi" w:eastAsiaTheme="minorEastAsia" w:hAnsiTheme="minorHAnsi" w:cstheme="minorBidi"/>
          <w:i w:val="0"/>
          <w:sz w:val="22"/>
        </w:rPr>
      </w:pPr>
      <w:hyperlink w:anchor="_Toc460942990" w:history="1">
        <w:r w:rsidRPr="00590F0E">
          <w:rPr>
            <w:rStyle w:val="Hyperlink"/>
          </w:rPr>
          <w:t>4.4.1.</w:t>
        </w:r>
        <w:r>
          <w:rPr>
            <w:rFonts w:asciiTheme="minorHAnsi" w:eastAsiaTheme="minorEastAsia" w:hAnsiTheme="minorHAnsi" w:cstheme="minorBidi"/>
            <w:i w:val="0"/>
            <w:sz w:val="22"/>
          </w:rPr>
          <w:tab/>
        </w:r>
        <w:r w:rsidRPr="00590F0E">
          <w:rPr>
            <w:rStyle w:val="Hyperlink"/>
          </w:rPr>
          <w:t>Business requirements coverage</w:t>
        </w:r>
        <w:r>
          <w:rPr>
            <w:webHidden/>
          </w:rPr>
          <w:tab/>
        </w:r>
        <w:r>
          <w:rPr>
            <w:webHidden/>
          </w:rPr>
          <w:fldChar w:fldCharType="begin"/>
        </w:r>
        <w:r>
          <w:rPr>
            <w:webHidden/>
          </w:rPr>
          <w:instrText xml:space="preserve"> PAGEREF _Toc460942990 \h </w:instrText>
        </w:r>
        <w:r>
          <w:rPr>
            <w:webHidden/>
          </w:rPr>
        </w:r>
        <w:r>
          <w:rPr>
            <w:webHidden/>
          </w:rPr>
          <w:fldChar w:fldCharType="separate"/>
        </w:r>
        <w:r>
          <w:rPr>
            <w:webHidden/>
          </w:rPr>
          <w:t>11</w:t>
        </w:r>
        <w:r>
          <w:rPr>
            <w:webHidden/>
          </w:rPr>
          <w:fldChar w:fldCharType="end"/>
        </w:r>
      </w:hyperlink>
    </w:p>
    <w:p w14:paraId="28D39A9F" w14:textId="77777777" w:rsidR="00CB6B8C" w:rsidRDefault="00CB6B8C">
      <w:pPr>
        <w:pStyle w:val="TOC3"/>
        <w:rPr>
          <w:rFonts w:asciiTheme="minorHAnsi" w:eastAsiaTheme="minorEastAsia" w:hAnsiTheme="minorHAnsi" w:cstheme="minorBidi"/>
          <w:i w:val="0"/>
          <w:sz w:val="22"/>
        </w:rPr>
      </w:pPr>
      <w:hyperlink w:anchor="_Toc460942991" w:history="1">
        <w:r w:rsidRPr="00590F0E">
          <w:rPr>
            <w:rStyle w:val="Hyperlink"/>
          </w:rPr>
          <w:t>4.4.2.</w:t>
        </w:r>
        <w:r>
          <w:rPr>
            <w:rFonts w:asciiTheme="minorHAnsi" w:eastAsiaTheme="minorEastAsia" w:hAnsiTheme="minorHAnsi" w:cstheme="minorBidi"/>
            <w:i w:val="0"/>
            <w:sz w:val="22"/>
          </w:rPr>
          <w:tab/>
        </w:r>
        <w:r w:rsidRPr="00590F0E">
          <w:rPr>
            <w:rStyle w:val="Hyperlink"/>
          </w:rPr>
          <w:t>Potential business and organisational impact</w:t>
        </w:r>
        <w:r>
          <w:rPr>
            <w:webHidden/>
          </w:rPr>
          <w:tab/>
        </w:r>
        <w:r>
          <w:rPr>
            <w:webHidden/>
          </w:rPr>
          <w:fldChar w:fldCharType="begin"/>
        </w:r>
        <w:r>
          <w:rPr>
            <w:webHidden/>
          </w:rPr>
          <w:instrText xml:space="preserve"> PAGEREF _Toc460942991 \h </w:instrText>
        </w:r>
        <w:r>
          <w:rPr>
            <w:webHidden/>
          </w:rPr>
        </w:r>
        <w:r>
          <w:rPr>
            <w:webHidden/>
          </w:rPr>
          <w:fldChar w:fldCharType="separate"/>
        </w:r>
        <w:r>
          <w:rPr>
            <w:webHidden/>
          </w:rPr>
          <w:t>11</w:t>
        </w:r>
        <w:r>
          <w:rPr>
            <w:webHidden/>
          </w:rPr>
          <w:fldChar w:fldCharType="end"/>
        </w:r>
      </w:hyperlink>
    </w:p>
    <w:p w14:paraId="58DF94CF" w14:textId="77777777" w:rsidR="00CB6B8C" w:rsidRDefault="00CB6B8C">
      <w:pPr>
        <w:pStyle w:val="TOC3"/>
        <w:rPr>
          <w:rFonts w:asciiTheme="minorHAnsi" w:eastAsiaTheme="minorEastAsia" w:hAnsiTheme="minorHAnsi" w:cstheme="minorBidi"/>
          <w:i w:val="0"/>
          <w:sz w:val="22"/>
        </w:rPr>
      </w:pPr>
      <w:hyperlink w:anchor="_Toc460942992" w:history="1">
        <w:r w:rsidRPr="00590F0E">
          <w:rPr>
            <w:rStyle w:val="Hyperlink"/>
          </w:rPr>
          <w:t>4.4.3.</w:t>
        </w:r>
        <w:r>
          <w:rPr>
            <w:rFonts w:asciiTheme="minorHAnsi" w:eastAsiaTheme="minorEastAsia" w:hAnsiTheme="minorHAnsi" w:cstheme="minorBidi"/>
            <w:i w:val="0"/>
            <w:sz w:val="22"/>
          </w:rPr>
          <w:tab/>
        </w:r>
        <w:r w:rsidRPr="00590F0E">
          <w:rPr>
            <w:rStyle w:val="Hyperlink"/>
          </w:rPr>
          <w:t>Potential technological impact</w:t>
        </w:r>
        <w:r>
          <w:rPr>
            <w:webHidden/>
          </w:rPr>
          <w:tab/>
        </w:r>
        <w:r>
          <w:rPr>
            <w:webHidden/>
          </w:rPr>
          <w:fldChar w:fldCharType="begin"/>
        </w:r>
        <w:r>
          <w:rPr>
            <w:webHidden/>
          </w:rPr>
          <w:instrText xml:space="preserve"> PAGEREF _Toc460942992 \h </w:instrText>
        </w:r>
        <w:r>
          <w:rPr>
            <w:webHidden/>
          </w:rPr>
        </w:r>
        <w:r>
          <w:rPr>
            <w:webHidden/>
          </w:rPr>
          <w:fldChar w:fldCharType="separate"/>
        </w:r>
        <w:r>
          <w:rPr>
            <w:webHidden/>
          </w:rPr>
          <w:t>11</w:t>
        </w:r>
        <w:r>
          <w:rPr>
            <w:webHidden/>
          </w:rPr>
          <w:fldChar w:fldCharType="end"/>
        </w:r>
      </w:hyperlink>
    </w:p>
    <w:p w14:paraId="145CBB3E" w14:textId="77777777" w:rsidR="00CB6B8C" w:rsidRDefault="00CB6B8C">
      <w:pPr>
        <w:pStyle w:val="TOC3"/>
        <w:rPr>
          <w:rFonts w:asciiTheme="minorHAnsi" w:eastAsiaTheme="minorEastAsia" w:hAnsiTheme="minorHAnsi" w:cstheme="minorBidi"/>
          <w:i w:val="0"/>
          <w:sz w:val="22"/>
        </w:rPr>
      </w:pPr>
      <w:hyperlink w:anchor="_Toc460942993" w:history="1">
        <w:r w:rsidRPr="00590F0E">
          <w:rPr>
            <w:rStyle w:val="Hyperlink"/>
          </w:rPr>
          <w:t>4.4.4.</w:t>
        </w:r>
        <w:r>
          <w:rPr>
            <w:rFonts w:asciiTheme="minorHAnsi" w:eastAsiaTheme="minorEastAsia" w:hAnsiTheme="minorHAnsi" w:cstheme="minorBidi"/>
            <w:i w:val="0"/>
            <w:sz w:val="22"/>
          </w:rPr>
          <w:tab/>
        </w:r>
        <w:r w:rsidRPr="00590F0E">
          <w:rPr>
            <w:rStyle w:val="Hyperlink"/>
          </w:rPr>
          <w:t>Personal data impact</w:t>
        </w:r>
        <w:r>
          <w:rPr>
            <w:webHidden/>
          </w:rPr>
          <w:tab/>
        </w:r>
        <w:r>
          <w:rPr>
            <w:webHidden/>
          </w:rPr>
          <w:fldChar w:fldCharType="begin"/>
        </w:r>
        <w:r>
          <w:rPr>
            <w:webHidden/>
          </w:rPr>
          <w:instrText xml:space="preserve"> PAGEREF _Toc460942993 \h </w:instrText>
        </w:r>
        <w:r>
          <w:rPr>
            <w:webHidden/>
          </w:rPr>
        </w:r>
        <w:r>
          <w:rPr>
            <w:webHidden/>
          </w:rPr>
          <w:fldChar w:fldCharType="separate"/>
        </w:r>
        <w:r>
          <w:rPr>
            <w:webHidden/>
          </w:rPr>
          <w:t>11</w:t>
        </w:r>
        <w:r>
          <w:rPr>
            <w:webHidden/>
          </w:rPr>
          <w:fldChar w:fldCharType="end"/>
        </w:r>
      </w:hyperlink>
    </w:p>
    <w:p w14:paraId="4487FE88" w14:textId="77777777" w:rsidR="00CB6B8C" w:rsidRDefault="00CB6B8C">
      <w:pPr>
        <w:pStyle w:val="TOC3"/>
        <w:rPr>
          <w:rFonts w:asciiTheme="minorHAnsi" w:eastAsiaTheme="minorEastAsia" w:hAnsiTheme="minorHAnsi" w:cstheme="minorBidi"/>
          <w:i w:val="0"/>
          <w:sz w:val="22"/>
        </w:rPr>
      </w:pPr>
      <w:hyperlink w:anchor="_Toc460942994" w:history="1">
        <w:r w:rsidRPr="00590F0E">
          <w:rPr>
            <w:rStyle w:val="Hyperlink"/>
          </w:rPr>
          <w:t>4.4.5.</w:t>
        </w:r>
        <w:r>
          <w:rPr>
            <w:rFonts w:asciiTheme="minorHAnsi" w:eastAsiaTheme="minorEastAsia" w:hAnsiTheme="minorHAnsi" w:cstheme="minorBidi"/>
            <w:i w:val="0"/>
            <w:sz w:val="22"/>
          </w:rPr>
          <w:tab/>
        </w:r>
        <w:r w:rsidRPr="00590F0E">
          <w:rPr>
            <w:rStyle w:val="Hyperlink"/>
          </w:rPr>
          <w:t>Other potential impact</w:t>
        </w:r>
        <w:r>
          <w:rPr>
            <w:webHidden/>
          </w:rPr>
          <w:tab/>
        </w:r>
        <w:r>
          <w:rPr>
            <w:webHidden/>
          </w:rPr>
          <w:fldChar w:fldCharType="begin"/>
        </w:r>
        <w:r>
          <w:rPr>
            <w:webHidden/>
          </w:rPr>
          <w:instrText xml:space="preserve"> PAGEREF _Toc460942994 \h </w:instrText>
        </w:r>
        <w:r>
          <w:rPr>
            <w:webHidden/>
          </w:rPr>
        </w:r>
        <w:r>
          <w:rPr>
            <w:webHidden/>
          </w:rPr>
          <w:fldChar w:fldCharType="separate"/>
        </w:r>
        <w:r>
          <w:rPr>
            <w:webHidden/>
          </w:rPr>
          <w:t>12</w:t>
        </w:r>
        <w:r>
          <w:rPr>
            <w:webHidden/>
          </w:rPr>
          <w:fldChar w:fldCharType="end"/>
        </w:r>
      </w:hyperlink>
    </w:p>
    <w:p w14:paraId="303C8C69" w14:textId="77777777" w:rsidR="00CB6B8C" w:rsidRDefault="00CB6B8C">
      <w:pPr>
        <w:pStyle w:val="TOC3"/>
        <w:rPr>
          <w:rFonts w:asciiTheme="minorHAnsi" w:eastAsiaTheme="minorEastAsia" w:hAnsiTheme="minorHAnsi" w:cstheme="minorBidi"/>
          <w:i w:val="0"/>
          <w:sz w:val="22"/>
        </w:rPr>
      </w:pPr>
      <w:hyperlink w:anchor="_Toc460942995" w:history="1">
        <w:r w:rsidRPr="00590F0E">
          <w:rPr>
            <w:rStyle w:val="Hyperlink"/>
          </w:rPr>
          <w:t>4.4.6.</w:t>
        </w:r>
        <w:r>
          <w:rPr>
            <w:rFonts w:asciiTheme="minorHAnsi" w:eastAsiaTheme="minorEastAsia" w:hAnsiTheme="minorHAnsi" w:cstheme="minorBidi"/>
            <w:i w:val="0"/>
            <w:sz w:val="22"/>
          </w:rPr>
          <w:tab/>
        </w:r>
        <w:r w:rsidRPr="00590F0E">
          <w:rPr>
            <w:rStyle w:val="Hyperlink"/>
          </w:rPr>
          <w:t>Benefits and costs analysis</w:t>
        </w:r>
        <w:r>
          <w:rPr>
            <w:webHidden/>
          </w:rPr>
          <w:tab/>
        </w:r>
        <w:r>
          <w:rPr>
            <w:webHidden/>
          </w:rPr>
          <w:fldChar w:fldCharType="begin"/>
        </w:r>
        <w:r>
          <w:rPr>
            <w:webHidden/>
          </w:rPr>
          <w:instrText xml:space="preserve"> PAGEREF _Toc460942995 \h </w:instrText>
        </w:r>
        <w:r>
          <w:rPr>
            <w:webHidden/>
          </w:rPr>
        </w:r>
        <w:r>
          <w:rPr>
            <w:webHidden/>
          </w:rPr>
          <w:fldChar w:fldCharType="separate"/>
        </w:r>
        <w:r>
          <w:rPr>
            <w:webHidden/>
          </w:rPr>
          <w:t>12</w:t>
        </w:r>
        <w:r>
          <w:rPr>
            <w:webHidden/>
          </w:rPr>
          <w:fldChar w:fldCharType="end"/>
        </w:r>
      </w:hyperlink>
    </w:p>
    <w:p w14:paraId="1DE36C4B" w14:textId="77777777" w:rsidR="00CB6B8C" w:rsidRDefault="00CB6B8C">
      <w:pPr>
        <w:pStyle w:val="TOC3"/>
        <w:rPr>
          <w:rFonts w:asciiTheme="minorHAnsi" w:eastAsiaTheme="minorEastAsia" w:hAnsiTheme="minorHAnsi" w:cstheme="minorBidi"/>
          <w:i w:val="0"/>
          <w:sz w:val="22"/>
        </w:rPr>
      </w:pPr>
      <w:hyperlink w:anchor="_Toc460942996" w:history="1">
        <w:r w:rsidRPr="00590F0E">
          <w:rPr>
            <w:rStyle w:val="Hyperlink"/>
          </w:rPr>
          <w:t>4.4.7.</w:t>
        </w:r>
        <w:r>
          <w:rPr>
            <w:rFonts w:asciiTheme="minorHAnsi" w:eastAsiaTheme="minorEastAsia" w:hAnsiTheme="minorHAnsi" w:cstheme="minorBidi"/>
            <w:i w:val="0"/>
            <w:sz w:val="22"/>
          </w:rPr>
          <w:tab/>
        </w:r>
        <w:r w:rsidRPr="00590F0E">
          <w:rPr>
            <w:rStyle w:val="Hyperlink"/>
          </w:rPr>
          <w:t>Risk assessment and mitigation actions</w:t>
        </w:r>
        <w:r>
          <w:rPr>
            <w:webHidden/>
          </w:rPr>
          <w:tab/>
        </w:r>
        <w:r>
          <w:rPr>
            <w:webHidden/>
          </w:rPr>
          <w:fldChar w:fldCharType="begin"/>
        </w:r>
        <w:r>
          <w:rPr>
            <w:webHidden/>
          </w:rPr>
          <w:instrText xml:space="preserve"> PAGEREF _Toc460942996 \h </w:instrText>
        </w:r>
        <w:r>
          <w:rPr>
            <w:webHidden/>
          </w:rPr>
        </w:r>
        <w:r>
          <w:rPr>
            <w:webHidden/>
          </w:rPr>
          <w:fldChar w:fldCharType="separate"/>
        </w:r>
        <w:r>
          <w:rPr>
            <w:webHidden/>
          </w:rPr>
          <w:t>12</w:t>
        </w:r>
        <w:r>
          <w:rPr>
            <w:webHidden/>
          </w:rPr>
          <w:fldChar w:fldCharType="end"/>
        </w:r>
      </w:hyperlink>
    </w:p>
    <w:p w14:paraId="38BE2C0C" w14:textId="77777777" w:rsidR="00CB6B8C" w:rsidRDefault="00CB6B8C">
      <w:pPr>
        <w:pStyle w:val="TOC2"/>
        <w:rPr>
          <w:rFonts w:asciiTheme="minorHAnsi" w:eastAsiaTheme="minorEastAsia" w:hAnsiTheme="minorHAnsi" w:cstheme="minorBidi"/>
          <w:smallCaps w:val="0"/>
          <w:sz w:val="22"/>
        </w:rPr>
      </w:pPr>
      <w:hyperlink w:anchor="_Toc460942997" w:history="1">
        <w:r w:rsidRPr="00590F0E">
          <w:rPr>
            <w:rStyle w:val="Hyperlink"/>
          </w:rPr>
          <w:t>4.5.</w:t>
        </w:r>
        <w:r>
          <w:rPr>
            <w:rFonts w:asciiTheme="minorHAnsi" w:eastAsiaTheme="minorEastAsia" w:hAnsiTheme="minorHAnsi" w:cstheme="minorBidi"/>
            <w:smallCaps w:val="0"/>
            <w:sz w:val="22"/>
          </w:rPr>
          <w:tab/>
        </w:r>
        <w:r w:rsidRPr="00590F0E">
          <w:rPr>
            <w:rStyle w:val="Hyperlink"/>
          </w:rPr>
          <w:t>Details - Scenario 3 - Custom Trilogue Software</w:t>
        </w:r>
        <w:r>
          <w:rPr>
            <w:webHidden/>
          </w:rPr>
          <w:tab/>
        </w:r>
        <w:r>
          <w:rPr>
            <w:webHidden/>
          </w:rPr>
          <w:fldChar w:fldCharType="begin"/>
        </w:r>
        <w:r>
          <w:rPr>
            <w:webHidden/>
          </w:rPr>
          <w:instrText xml:space="preserve"> PAGEREF _Toc460942997 \h </w:instrText>
        </w:r>
        <w:r>
          <w:rPr>
            <w:webHidden/>
          </w:rPr>
        </w:r>
        <w:r>
          <w:rPr>
            <w:webHidden/>
          </w:rPr>
          <w:fldChar w:fldCharType="separate"/>
        </w:r>
        <w:r>
          <w:rPr>
            <w:webHidden/>
          </w:rPr>
          <w:t>13</w:t>
        </w:r>
        <w:r>
          <w:rPr>
            <w:webHidden/>
          </w:rPr>
          <w:fldChar w:fldCharType="end"/>
        </w:r>
      </w:hyperlink>
    </w:p>
    <w:p w14:paraId="72ACA80A" w14:textId="77777777" w:rsidR="00CB6B8C" w:rsidRDefault="00CB6B8C">
      <w:pPr>
        <w:pStyle w:val="TOC3"/>
        <w:rPr>
          <w:rFonts w:asciiTheme="minorHAnsi" w:eastAsiaTheme="minorEastAsia" w:hAnsiTheme="minorHAnsi" w:cstheme="minorBidi"/>
          <w:i w:val="0"/>
          <w:sz w:val="22"/>
        </w:rPr>
      </w:pPr>
      <w:hyperlink w:anchor="_Toc460942998" w:history="1">
        <w:r w:rsidRPr="00590F0E">
          <w:rPr>
            <w:rStyle w:val="Hyperlink"/>
          </w:rPr>
          <w:t>4.5.1.</w:t>
        </w:r>
        <w:r>
          <w:rPr>
            <w:rFonts w:asciiTheme="minorHAnsi" w:eastAsiaTheme="minorEastAsia" w:hAnsiTheme="minorHAnsi" w:cstheme="minorBidi"/>
            <w:i w:val="0"/>
            <w:sz w:val="22"/>
          </w:rPr>
          <w:tab/>
        </w:r>
        <w:r w:rsidRPr="00590F0E">
          <w:rPr>
            <w:rStyle w:val="Hyperlink"/>
          </w:rPr>
          <w:t>Business requirements coverage</w:t>
        </w:r>
        <w:r>
          <w:rPr>
            <w:webHidden/>
          </w:rPr>
          <w:tab/>
        </w:r>
        <w:r>
          <w:rPr>
            <w:webHidden/>
          </w:rPr>
          <w:fldChar w:fldCharType="begin"/>
        </w:r>
        <w:r>
          <w:rPr>
            <w:webHidden/>
          </w:rPr>
          <w:instrText xml:space="preserve"> PAGEREF _Toc460942998 \h </w:instrText>
        </w:r>
        <w:r>
          <w:rPr>
            <w:webHidden/>
          </w:rPr>
        </w:r>
        <w:r>
          <w:rPr>
            <w:webHidden/>
          </w:rPr>
          <w:fldChar w:fldCharType="separate"/>
        </w:r>
        <w:r>
          <w:rPr>
            <w:webHidden/>
          </w:rPr>
          <w:t>13</w:t>
        </w:r>
        <w:r>
          <w:rPr>
            <w:webHidden/>
          </w:rPr>
          <w:fldChar w:fldCharType="end"/>
        </w:r>
      </w:hyperlink>
    </w:p>
    <w:p w14:paraId="64B7861C" w14:textId="77777777" w:rsidR="00CB6B8C" w:rsidRDefault="00CB6B8C">
      <w:pPr>
        <w:pStyle w:val="TOC3"/>
        <w:rPr>
          <w:rFonts w:asciiTheme="minorHAnsi" w:eastAsiaTheme="minorEastAsia" w:hAnsiTheme="minorHAnsi" w:cstheme="minorBidi"/>
          <w:i w:val="0"/>
          <w:sz w:val="22"/>
        </w:rPr>
      </w:pPr>
      <w:hyperlink w:anchor="_Toc460942999" w:history="1">
        <w:r w:rsidRPr="00590F0E">
          <w:rPr>
            <w:rStyle w:val="Hyperlink"/>
          </w:rPr>
          <w:t>4.5.2.</w:t>
        </w:r>
        <w:r>
          <w:rPr>
            <w:rFonts w:asciiTheme="minorHAnsi" w:eastAsiaTheme="minorEastAsia" w:hAnsiTheme="minorHAnsi" w:cstheme="minorBidi"/>
            <w:i w:val="0"/>
            <w:sz w:val="22"/>
          </w:rPr>
          <w:tab/>
        </w:r>
        <w:r w:rsidRPr="00590F0E">
          <w:rPr>
            <w:rStyle w:val="Hyperlink"/>
          </w:rPr>
          <w:t>Potential business and organisational impact</w:t>
        </w:r>
        <w:r>
          <w:rPr>
            <w:webHidden/>
          </w:rPr>
          <w:tab/>
        </w:r>
        <w:r>
          <w:rPr>
            <w:webHidden/>
          </w:rPr>
          <w:fldChar w:fldCharType="begin"/>
        </w:r>
        <w:r>
          <w:rPr>
            <w:webHidden/>
          </w:rPr>
          <w:instrText xml:space="preserve"> PAGEREF _Toc460942999 \h </w:instrText>
        </w:r>
        <w:r>
          <w:rPr>
            <w:webHidden/>
          </w:rPr>
        </w:r>
        <w:r>
          <w:rPr>
            <w:webHidden/>
          </w:rPr>
          <w:fldChar w:fldCharType="separate"/>
        </w:r>
        <w:r>
          <w:rPr>
            <w:webHidden/>
          </w:rPr>
          <w:t>13</w:t>
        </w:r>
        <w:r>
          <w:rPr>
            <w:webHidden/>
          </w:rPr>
          <w:fldChar w:fldCharType="end"/>
        </w:r>
      </w:hyperlink>
    </w:p>
    <w:p w14:paraId="6FA0D163" w14:textId="77777777" w:rsidR="00CB6B8C" w:rsidRDefault="00CB6B8C">
      <w:pPr>
        <w:pStyle w:val="TOC3"/>
        <w:rPr>
          <w:rFonts w:asciiTheme="minorHAnsi" w:eastAsiaTheme="minorEastAsia" w:hAnsiTheme="minorHAnsi" w:cstheme="minorBidi"/>
          <w:i w:val="0"/>
          <w:sz w:val="22"/>
        </w:rPr>
      </w:pPr>
      <w:hyperlink w:anchor="_Toc460943000" w:history="1">
        <w:r w:rsidRPr="00590F0E">
          <w:rPr>
            <w:rStyle w:val="Hyperlink"/>
          </w:rPr>
          <w:t>4.5.3.</w:t>
        </w:r>
        <w:r>
          <w:rPr>
            <w:rFonts w:asciiTheme="minorHAnsi" w:eastAsiaTheme="minorEastAsia" w:hAnsiTheme="minorHAnsi" w:cstheme="minorBidi"/>
            <w:i w:val="0"/>
            <w:sz w:val="22"/>
          </w:rPr>
          <w:tab/>
        </w:r>
        <w:r w:rsidRPr="00590F0E">
          <w:rPr>
            <w:rStyle w:val="Hyperlink"/>
          </w:rPr>
          <w:t>Potential technological impact</w:t>
        </w:r>
        <w:r>
          <w:rPr>
            <w:webHidden/>
          </w:rPr>
          <w:tab/>
        </w:r>
        <w:r>
          <w:rPr>
            <w:webHidden/>
          </w:rPr>
          <w:fldChar w:fldCharType="begin"/>
        </w:r>
        <w:r>
          <w:rPr>
            <w:webHidden/>
          </w:rPr>
          <w:instrText xml:space="preserve"> PAGEREF _Toc460943000 \h </w:instrText>
        </w:r>
        <w:r>
          <w:rPr>
            <w:webHidden/>
          </w:rPr>
        </w:r>
        <w:r>
          <w:rPr>
            <w:webHidden/>
          </w:rPr>
          <w:fldChar w:fldCharType="separate"/>
        </w:r>
        <w:r>
          <w:rPr>
            <w:webHidden/>
          </w:rPr>
          <w:t>13</w:t>
        </w:r>
        <w:r>
          <w:rPr>
            <w:webHidden/>
          </w:rPr>
          <w:fldChar w:fldCharType="end"/>
        </w:r>
      </w:hyperlink>
    </w:p>
    <w:p w14:paraId="078DAE6A" w14:textId="77777777" w:rsidR="00CB6B8C" w:rsidRDefault="00CB6B8C">
      <w:pPr>
        <w:pStyle w:val="TOC3"/>
        <w:rPr>
          <w:rFonts w:asciiTheme="minorHAnsi" w:eastAsiaTheme="minorEastAsia" w:hAnsiTheme="minorHAnsi" w:cstheme="minorBidi"/>
          <w:i w:val="0"/>
          <w:sz w:val="22"/>
        </w:rPr>
      </w:pPr>
      <w:hyperlink w:anchor="_Toc460943001" w:history="1">
        <w:r w:rsidRPr="00590F0E">
          <w:rPr>
            <w:rStyle w:val="Hyperlink"/>
          </w:rPr>
          <w:t>4.5.4.</w:t>
        </w:r>
        <w:r>
          <w:rPr>
            <w:rFonts w:asciiTheme="minorHAnsi" w:eastAsiaTheme="minorEastAsia" w:hAnsiTheme="minorHAnsi" w:cstheme="minorBidi"/>
            <w:i w:val="0"/>
            <w:sz w:val="22"/>
          </w:rPr>
          <w:tab/>
        </w:r>
        <w:r w:rsidRPr="00590F0E">
          <w:rPr>
            <w:rStyle w:val="Hyperlink"/>
          </w:rPr>
          <w:t>Personal data impact</w:t>
        </w:r>
        <w:r>
          <w:rPr>
            <w:webHidden/>
          </w:rPr>
          <w:tab/>
        </w:r>
        <w:r>
          <w:rPr>
            <w:webHidden/>
          </w:rPr>
          <w:fldChar w:fldCharType="begin"/>
        </w:r>
        <w:r>
          <w:rPr>
            <w:webHidden/>
          </w:rPr>
          <w:instrText xml:space="preserve"> PAGEREF _Toc460943001 \h </w:instrText>
        </w:r>
        <w:r>
          <w:rPr>
            <w:webHidden/>
          </w:rPr>
        </w:r>
        <w:r>
          <w:rPr>
            <w:webHidden/>
          </w:rPr>
          <w:fldChar w:fldCharType="separate"/>
        </w:r>
        <w:r>
          <w:rPr>
            <w:webHidden/>
          </w:rPr>
          <w:t>13</w:t>
        </w:r>
        <w:r>
          <w:rPr>
            <w:webHidden/>
          </w:rPr>
          <w:fldChar w:fldCharType="end"/>
        </w:r>
      </w:hyperlink>
    </w:p>
    <w:p w14:paraId="6168DE44" w14:textId="77777777" w:rsidR="00CB6B8C" w:rsidRDefault="00CB6B8C">
      <w:pPr>
        <w:pStyle w:val="TOC3"/>
        <w:rPr>
          <w:rFonts w:asciiTheme="minorHAnsi" w:eastAsiaTheme="minorEastAsia" w:hAnsiTheme="minorHAnsi" w:cstheme="minorBidi"/>
          <w:i w:val="0"/>
          <w:sz w:val="22"/>
        </w:rPr>
      </w:pPr>
      <w:hyperlink w:anchor="_Toc460943002" w:history="1">
        <w:r w:rsidRPr="00590F0E">
          <w:rPr>
            <w:rStyle w:val="Hyperlink"/>
          </w:rPr>
          <w:t>4.5.5.</w:t>
        </w:r>
        <w:r>
          <w:rPr>
            <w:rFonts w:asciiTheme="minorHAnsi" w:eastAsiaTheme="minorEastAsia" w:hAnsiTheme="minorHAnsi" w:cstheme="minorBidi"/>
            <w:i w:val="0"/>
            <w:sz w:val="22"/>
          </w:rPr>
          <w:tab/>
        </w:r>
        <w:r w:rsidRPr="00590F0E">
          <w:rPr>
            <w:rStyle w:val="Hyperlink"/>
          </w:rPr>
          <w:t>Other potential impact</w:t>
        </w:r>
        <w:r>
          <w:rPr>
            <w:webHidden/>
          </w:rPr>
          <w:tab/>
        </w:r>
        <w:r>
          <w:rPr>
            <w:webHidden/>
          </w:rPr>
          <w:fldChar w:fldCharType="begin"/>
        </w:r>
        <w:r>
          <w:rPr>
            <w:webHidden/>
          </w:rPr>
          <w:instrText xml:space="preserve"> PAGEREF _Toc460943002 \h </w:instrText>
        </w:r>
        <w:r>
          <w:rPr>
            <w:webHidden/>
          </w:rPr>
        </w:r>
        <w:r>
          <w:rPr>
            <w:webHidden/>
          </w:rPr>
          <w:fldChar w:fldCharType="separate"/>
        </w:r>
        <w:r>
          <w:rPr>
            <w:webHidden/>
          </w:rPr>
          <w:t>14</w:t>
        </w:r>
        <w:r>
          <w:rPr>
            <w:webHidden/>
          </w:rPr>
          <w:fldChar w:fldCharType="end"/>
        </w:r>
      </w:hyperlink>
    </w:p>
    <w:p w14:paraId="0F23B4AB" w14:textId="77777777" w:rsidR="00CB6B8C" w:rsidRDefault="00CB6B8C">
      <w:pPr>
        <w:pStyle w:val="TOC3"/>
        <w:rPr>
          <w:rFonts w:asciiTheme="minorHAnsi" w:eastAsiaTheme="minorEastAsia" w:hAnsiTheme="minorHAnsi" w:cstheme="minorBidi"/>
          <w:i w:val="0"/>
          <w:sz w:val="22"/>
        </w:rPr>
      </w:pPr>
      <w:hyperlink w:anchor="_Toc460943003" w:history="1">
        <w:r w:rsidRPr="00590F0E">
          <w:rPr>
            <w:rStyle w:val="Hyperlink"/>
          </w:rPr>
          <w:t>4.5.6.</w:t>
        </w:r>
        <w:r>
          <w:rPr>
            <w:rFonts w:asciiTheme="minorHAnsi" w:eastAsiaTheme="minorEastAsia" w:hAnsiTheme="minorHAnsi" w:cstheme="minorBidi"/>
            <w:i w:val="0"/>
            <w:sz w:val="22"/>
          </w:rPr>
          <w:tab/>
        </w:r>
        <w:r w:rsidRPr="00590F0E">
          <w:rPr>
            <w:rStyle w:val="Hyperlink"/>
          </w:rPr>
          <w:t>Benefits and costs analysis</w:t>
        </w:r>
        <w:r>
          <w:rPr>
            <w:webHidden/>
          </w:rPr>
          <w:tab/>
        </w:r>
        <w:r>
          <w:rPr>
            <w:webHidden/>
          </w:rPr>
          <w:fldChar w:fldCharType="begin"/>
        </w:r>
        <w:r>
          <w:rPr>
            <w:webHidden/>
          </w:rPr>
          <w:instrText xml:space="preserve"> PAGEREF _Toc460943003 \h </w:instrText>
        </w:r>
        <w:r>
          <w:rPr>
            <w:webHidden/>
          </w:rPr>
        </w:r>
        <w:r>
          <w:rPr>
            <w:webHidden/>
          </w:rPr>
          <w:fldChar w:fldCharType="separate"/>
        </w:r>
        <w:r>
          <w:rPr>
            <w:webHidden/>
          </w:rPr>
          <w:t>14</w:t>
        </w:r>
        <w:r>
          <w:rPr>
            <w:webHidden/>
          </w:rPr>
          <w:fldChar w:fldCharType="end"/>
        </w:r>
      </w:hyperlink>
    </w:p>
    <w:p w14:paraId="67D6AF0E" w14:textId="77777777" w:rsidR="00CB6B8C" w:rsidRDefault="00CB6B8C">
      <w:pPr>
        <w:pStyle w:val="TOC3"/>
        <w:rPr>
          <w:rFonts w:asciiTheme="minorHAnsi" w:eastAsiaTheme="minorEastAsia" w:hAnsiTheme="minorHAnsi" w:cstheme="minorBidi"/>
          <w:i w:val="0"/>
          <w:sz w:val="22"/>
        </w:rPr>
      </w:pPr>
      <w:hyperlink w:anchor="_Toc460943004" w:history="1">
        <w:r w:rsidRPr="00590F0E">
          <w:rPr>
            <w:rStyle w:val="Hyperlink"/>
          </w:rPr>
          <w:t>4.5.7.</w:t>
        </w:r>
        <w:r>
          <w:rPr>
            <w:rFonts w:asciiTheme="minorHAnsi" w:eastAsiaTheme="minorEastAsia" w:hAnsiTheme="minorHAnsi" w:cstheme="minorBidi"/>
            <w:i w:val="0"/>
            <w:sz w:val="22"/>
          </w:rPr>
          <w:tab/>
        </w:r>
        <w:r w:rsidRPr="00590F0E">
          <w:rPr>
            <w:rStyle w:val="Hyperlink"/>
          </w:rPr>
          <w:t>Risk assessment and mitigation actions</w:t>
        </w:r>
        <w:r>
          <w:rPr>
            <w:webHidden/>
          </w:rPr>
          <w:tab/>
        </w:r>
        <w:r>
          <w:rPr>
            <w:webHidden/>
          </w:rPr>
          <w:fldChar w:fldCharType="begin"/>
        </w:r>
        <w:r>
          <w:rPr>
            <w:webHidden/>
          </w:rPr>
          <w:instrText xml:space="preserve"> PAGEREF _Toc460943004 \h </w:instrText>
        </w:r>
        <w:r>
          <w:rPr>
            <w:webHidden/>
          </w:rPr>
        </w:r>
        <w:r>
          <w:rPr>
            <w:webHidden/>
          </w:rPr>
          <w:fldChar w:fldCharType="separate"/>
        </w:r>
        <w:r>
          <w:rPr>
            <w:webHidden/>
          </w:rPr>
          <w:t>14</w:t>
        </w:r>
        <w:r>
          <w:rPr>
            <w:webHidden/>
          </w:rPr>
          <w:fldChar w:fldCharType="end"/>
        </w:r>
      </w:hyperlink>
    </w:p>
    <w:p w14:paraId="32068900" w14:textId="77777777" w:rsidR="00CB6B8C" w:rsidRDefault="00CB6B8C">
      <w:pPr>
        <w:pStyle w:val="TOC1"/>
        <w:rPr>
          <w:rFonts w:asciiTheme="minorHAnsi" w:eastAsiaTheme="minorEastAsia" w:hAnsiTheme="minorHAnsi" w:cstheme="minorBidi"/>
          <w:b w:val="0"/>
          <w:caps w:val="0"/>
        </w:rPr>
      </w:pPr>
      <w:hyperlink w:anchor="_Toc460943005" w:history="1">
        <w:r w:rsidRPr="00590F0E">
          <w:rPr>
            <w:rStyle w:val="Hyperlink"/>
          </w:rPr>
          <w:t>5.</w:t>
        </w:r>
        <w:r>
          <w:rPr>
            <w:rFonts w:asciiTheme="minorHAnsi" w:eastAsiaTheme="minorEastAsia" w:hAnsiTheme="minorHAnsi" w:cstheme="minorBidi"/>
            <w:b w:val="0"/>
            <w:caps w:val="0"/>
          </w:rPr>
          <w:tab/>
        </w:r>
        <w:r w:rsidRPr="00590F0E">
          <w:rPr>
            <w:rStyle w:val="Hyperlink"/>
          </w:rPr>
          <w:t>Justification and Recommendation</w:t>
        </w:r>
        <w:r>
          <w:rPr>
            <w:webHidden/>
          </w:rPr>
          <w:tab/>
        </w:r>
        <w:r>
          <w:rPr>
            <w:webHidden/>
          </w:rPr>
          <w:fldChar w:fldCharType="begin"/>
        </w:r>
        <w:r>
          <w:rPr>
            <w:webHidden/>
          </w:rPr>
          <w:instrText xml:space="preserve"> PAGEREF _Toc460943005 \h </w:instrText>
        </w:r>
        <w:r>
          <w:rPr>
            <w:webHidden/>
          </w:rPr>
        </w:r>
        <w:r>
          <w:rPr>
            <w:webHidden/>
          </w:rPr>
          <w:fldChar w:fldCharType="separate"/>
        </w:r>
        <w:r>
          <w:rPr>
            <w:webHidden/>
          </w:rPr>
          <w:t>15</w:t>
        </w:r>
        <w:r>
          <w:rPr>
            <w:webHidden/>
          </w:rPr>
          <w:fldChar w:fldCharType="end"/>
        </w:r>
      </w:hyperlink>
    </w:p>
    <w:p w14:paraId="3FC28178" w14:textId="77777777" w:rsidR="00CB6B8C" w:rsidRDefault="00CB6B8C">
      <w:pPr>
        <w:pStyle w:val="TOC1"/>
        <w:rPr>
          <w:rFonts w:asciiTheme="minorHAnsi" w:eastAsiaTheme="minorEastAsia" w:hAnsiTheme="minorHAnsi" w:cstheme="minorBidi"/>
          <w:b w:val="0"/>
          <w:caps w:val="0"/>
        </w:rPr>
      </w:pPr>
      <w:hyperlink w:anchor="_Toc460943006" w:history="1">
        <w:r w:rsidRPr="00590F0E">
          <w:rPr>
            <w:rStyle w:val="Hyperlink"/>
          </w:rPr>
          <w:t>6.</w:t>
        </w:r>
        <w:r>
          <w:rPr>
            <w:rFonts w:asciiTheme="minorHAnsi" w:eastAsiaTheme="minorEastAsia" w:hAnsiTheme="minorHAnsi" w:cstheme="minorBidi"/>
            <w:b w:val="0"/>
            <w:caps w:val="0"/>
          </w:rPr>
          <w:tab/>
        </w:r>
        <w:r w:rsidRPr="00590F0E">
          <w:rPr>
            <w:rStyle w:val="Hyperlink"/>
          </w:rPr>
          <w:t>Implementation Plan</w:t>
        </w:r>
        <w:r>
          <w:rPr>
            <w:webHidden/>
          </w:rPr>
          <w:tab/>
        </w:r>
        <w:r>
          <w:rPr>
            <w:webHidden/>
          </w:rPr>
          <w:fldChar w:fldCharType="begin"/>
        </w:r>
        <w:r>
          <w:rPr>
            <w:webHidden/>
          </w:rPr>
          <w:instrText xml:space="preserve"> PAGEREF _Toc460943006 \h </w:instrText>
        </w:r>
        <w:r>
          <w:rPr>
            <w:webHidden/>
          </w:rPr>
        </w:r>
        <w:r>
          <w:rPr>
            <w:webHidden/>
          </w:rPr>
          <w:fldChar w:fldCharType="separate"/>
        </w:r>
        <w:r>
          <w:rPr>
            <w:webHidden/>
          </w:rPr>
          <w:t>16</w:t>
        </w:r>
        <w:r>
          <w:rPr>
            <w:webHidden/>
          </w:rPr>
          <w:fldChar w:fldCharType="end"/>
        </w:r>
      </w:hyperlink>
    </w:p>
    <w:p w14:paraId="23EDA27A" w14:textId="77777777" w:rsidR="00CB6B8C" w:rsidRDefault="00CB6B8C">
      <w:pPr>
        <w:pStyle w:val="TOC2"/>
        <w:rPr>
          <w:rFonts w:asciiTheme="minorHAnsi" w:eastAsiaTheme="minorEastAsia" w:hAnsiTheme="minorHAnsi" w:cstheme="minorBidi"/>
          <w:smallCaps w:val="0"/>
          <w:sz w:val="22"/>
        </w:rPr>
      </w:pPr>
      <w:hyperlink w:anchor="_Toc460943007" w:history="1">
        <w:r w:rsidRPr="00590F0E">
          <w:rPr>
            <w:rStyle w:val="Hyperlink"/>
          </w:rPr>
          <w:t>6.1.</w:t>
        </w:r>
        <w:r>
          <w:rPr>
            <w:rFonts w:asciiTheme="minorHAnsi" w:eastAsiaTheme="minorEastAsia" w:hAnsiTheme="minorHAnsi" w:cstheme="minorBidi"/>
            <w:smallCaps w:val="0"/>
            <w:sz w:val="22"/>
          </w:rPr>
          <w:tab/>
        </w:r>
        <w:r w:rsidRPr="00590F0E">
          <w:rPr>
            <w:rStyle w:val="Hyperlink"/>
          </w:rPr>
          <w:t>Assumptions, constraints and dependencies</w:t>
        </w:r>
        <w:r>
          <w:rPr>
            <w:webHidden/>
          </w:rPr>
          <w:tab/>
        </w:r>
        <w:r>
          <w:rPr>
            <w:webHidden/>
          </w:rPr>
          <w:fldChar w:fldCharType="begin"/>
        </w:r>
        <w:r>
          <w:rPr>
            <w:webHidden/>
          </w:rPr>
          <w:instrText xml:space="preserve"> PAGEREF _Toc460943007 \h </w:instrText>
        </w:r>
        <w:r>
          <w:rPr>
            <w:webHidden/>
          </w:rPr>
        </w:r>
        <w:r>
          <w:rPr>
            <w:webHidden/>
          </w:rPr>
          <w:fldChar w:fldCharType="separate"/>
        </w:r>
        <w:r>
          <w:rPr>
            <w:webHidden/>
          </w:rPr>
          <w:t>16</w:t>
        </w:r>
        <w:r>
          <w:rPr>
            <w:webHidden/>
          </w:rPr>
          <w:fldChar w:fldCharType="end"/>
        </w:r>
      </w:hyperlink>
    </w:p>
    <w:p w14:paraId="6E7ED98A" w14:textId="77777777" w:rsidR="00CB6B8C" w:rsidRDefault="00CB6B8C">
      <w:pPr>
        <w:pStyle w:val="TOC2"/>
        <w:rPr>
          <w:rFonts w:asciiTheme="minorHAnsi" w:eastAsiaTheme="minorEastAsia" w:hAnsiTheme="minorHAnsi" w:cstheme="minorBidi"/>
          <w:smallCaps w:val="0"/>
          <w:sz w:val="22"/>
        </w:rPr>
      </w:pPr>
      <w:hyperlink w:anchor="_Toc460943008" w:history="1">
        <w:r w:rsidRPr="00590F0E">
          <w:rPr>
            <w:rStyle w:val="Hyperlink"/>
          </w:rPr>
          <w:t>6.2.</w:t>
        </w:r>
        <w:r>
          <w:rPr>
            <w:rFonts w:asciiTheme="minorHAnsi" w:eastAsiaTheme="minorEastAsia" w:hAnsiTheme="minorHAnsi" w:cstheme="minorBidi"/>
            <w:smallCaps w:val="0"/>
            <w:sz w:val="22"/>
          </w:rPr>
          <w:tab/>
        </w:r>
        <w:r w:rsidRPr="00590F0E">
          <w:rPr>
            <w:rStyle w:val="Hyperlink"/>
          </w:rPr>
          <w:t>Time scale</w:t>
        </w:r>
        <w:r>
          <w:rPr>
            <w:webHidden/>
          </w:rPr>
          <w:tab/>
        </w:r>
        <w:r>
          <w:rPr>
            <w:webHidden/>
          </w:rPr>
          <w:fldChar w:fldCharType="begin"/>
        </w:r>
        <w:r>
          <w:rPr>
            <w:webHidden/>
          </w:rPr>
          <w:instrText xml:space="preserve"> PAGEREF _Toc460943008 \h </w:instrText>
        </w:r>
        <w:r>
          <w:rPr>
            <w:webHidden/>
          </w:rPr>
        </w:r>
        <w:r>
          <w:rPr>
            <w:webHidden/>
          </w:rPr>
          <w:fldChar w:fldCharType="separate"/>
        </w:r>
        <w:r>
          <w:rPr>
            <w:webHidden/>
          </w:rPr>
          <w:t>17</w:t>
        </w:r>
        <w:r>
          <w:rPr>
            <w:webHidden/>
          </w:rPr>
          <w:fldChar w:fldCharType="end"/>
        </w:r>
      </w:hyperlink>
    </w:p>
    <w:p w14:paraId="136C7E51" w14:textId="77777777" w:rsidR="00CB6B8C" w:rsidRDefault="00CB6B8C">
      <w:pPr>
        <w:pStyle w:val="TOC1"/>
        <w:rPr>
          <w:rFonts w:asciiTheme="minorHAnsi" w:eastAsiaTheme="minorEastAsia" w:hAnsiTheme="minorHAnsi" w:cstheme="minorBidi"/>
          <w:b w:val="0"/>
          <w:caps w:val="0"/>
        </w:rPr>
      </w:pPr>
      <w:hyperlink w:anchor="_Toc460943009" w:history="1">
        <w:r w:rsidRPr="00590F0E">
          <w:rPr>
            <w:rStyle w:val="Hyperlink"/>
          </w:rPr>
          <w:t>7.</w:t>
        </w:r>
        <w:r>
          <w:rPr>
            <w:rFonts w:asciiTheme="minorHAnsi" w:eastAsiaTheme="minorEastAsia" w:hAnsiTheme="minorHAnsi" w:cstheme="minorBidi"/>
            <w:b w:val="0"/>
            <w:caps w:val="0"/>
          </w:rPr>
          <w:tab/>
        </w:r>
        <w:r w:rsidRPr="00590F0E">
          <w:rPr>
            <w:rStyle w:val="Hyperlink"/>
          </w:rPr>
          <w:t>ANNEX for Data Protection</w:t>
        </w:r>
        <w:r>
          <w:rPr>
            <w:webHidden/>
          </w:rPr>
          <w:tab/>
        </w:r>
        <w:r>
          <w:rPr>
            <w:webHidden/>
          </w:rPr>
          <w:fldChar w:fldCharType="begin"/>
        </w:r>
        <w:r>
          <w:rPr>
            <w:webHidden/>
          </w:rPr>
          <w:instrText xml:space="preserve"> PAGEREF _Toc460943009 \h </w:instrText>
        </w:r>
        <w:r>
          <w:rPr>
            <w:webHidden/>
          </w:rPr>
        </w:r>
        <w:r>
          <w:rPr>
            <w:webHidden/>
          </w:rPr>
          <w:fldChar w:fldCharType="separate"/>
        </w:r>
        <w:r>
          <w:rPr>
            <w:webHidden/>
          </w:rPr>
          <w:t>18</w:t>
        </w:r>
        <w:r>
          <w:rPr>
            <w:webHidden/>
          </w:rPr>
          <w:fldChar w:fldCharType="end"/>
        </w:r>
      </w:hyperlink>
    </w:p>
    <w:p w14:paraId="4436B494" w14:textId="77777777" w:rsidR="00CB6B8C" w:rsidRDefault="00CB6B8C">
      <w:pPr>
        <w:pStyle w:val="TOC1"/>
        <w:rPr>
          <w:rFonts w:asciiTheme="minorHAnsi" w:eastAsiaTheme="minorEastAsia" w:hAnsiTheme="minorHAnsi" w:cstheme="minorBidi"/>
          <w:b w:val="0"/>
          <w:caps w:val="0"/>
        </w:rPr>
      </w:pPr>
      <w:hyperlink w:anchor="_Toc460943010" w:history="1">
        <w:r w:rsidRPr="00590F0E">
          <w:rPr>
            <w:rStyle w:val="Hyperlink"/>
          </w:rPr>
          <w:t>8.</w:t>
        </w:r>
        <w:r>
          <w:rPr>
            <w:rFonts w:asciiTheme="minorHAnsi" w:eastAsiaTheme="minorEastAsia" w:hAnsiTheme="minorHAnsi" w:cstheme="minorBidi"/>
            <w:b w:val="0"/>
            <w:caps w:val="0"/>
          </w:rPr>
          <w:tab/>
        </w:r>
        <w:r w:rsidRPr="00590F0E">
          <w:rPr>
            <w:rStyle w:val="Hyperlink"/>
          </w:rPr>
          <w:t>ANNEX to assess security needs</w:t>
        </w:r>
        <w:r>
          <w:rPr>
            <w:webHidden/>
          </w:rPr>
          <w:tab/>
        </w:r>
        <w:r>
          <w:rPr>
            <w:webHidden/>
          </w:rPr>
          <w:fldChar w:fldCharType="begin"/>
        </w:r>
        <w:r>
          <w:rPr>
            <w:webHidden/>
          </w:rPr>
          <w:instrText xml:space="preserve"> PAGEREF _Toc460943010 \h </w:instrText>
        </w:r>
        <w:r>
          <w:rPr>
            <w:webHidden/>
          </w:rPr>
        </w:r>
        <w:r>
          <w:rPr>
            <w:webHidden/>
          </w:rPr>
          <w:fldChar w:fldCharType="separate"/>
        </w:r>
        <w:r>
          <w:rPr>
            <w:webHidden/>
          </w:rPr>
          <w:t>21</w:t>
        </w:r>
        <w:r>
          <w:rPr>
            <w:webHidden/>
          </w:rPr>
          <w:fldChar w:fldCharType="end"/>
        </w:r>
      </w:hyperlink>
    </w:p>
    <w:p w14:paraId="01BA72BA" w14:textId="77777777" w:rsidR="00CB6B8C" w:rsidRDefault="00CB6B8C">
      <w:pPr>
        <w:pStyle w:val="TOC1"/>
        <w:rPr>
          <w:rFonts w:asciiTheme="minorHAnsi" w:eastAsiaTheme="minorEastAsia" w:hAnsiTheme="minorHAnsi" w:cstheme="minorBidi"/>
          <w:b w:val="0"/>
          <w:caps w:val="0"/>
        </w:rPr>
      </w:pPr>
      <w:hyperlink w:anchor="_Toc460943011" w:history="1">
        <w:r w:rsidRPr="00590F0E">
          <w:rPr>
            <w:rStyle w:val="Hyperlink"/>
          </w:rPr>
          <w:t>9.</w:t>
        </w:r>
        <w:r>
          <w:rPr>
            <w:rFonts w:asciiTheme="minorHAnsi" w:eastAsiaTheme="minorEastAsia" w:hAnsiTheme="minorHAnsi" w:cstheme="minorBidi"/>
            <w:b w:val="0"/>
            <w:caps w:val="0"/>
          </w:rPr>
          <w:tab/>
        </w:r>
        <w:r w:rsidRPr="00590F0E">
          <w:rPr>
            <w:rStyle w:val="Hyperlink"/>
          </w:rPr>
          <w:t>ANNEXES for the Initial Business Case</w:t>
        </w:r>
        <w:r>
          <w:rPr>
            <w:webHidden/>
          </w:rPr>
          <w:tab/>
        </w:r>
        <w:r>
          <w:rPr>
            <w:webHidden/>
          </w:rPr>
          <w:fldChar w:fldCharType="begin"/>
        </w:r>
        <w:r>
          <w:rPr>
            <w:webHidden/>
          </w:rPr>
          <w:instrText xml:space="preserve"> PAGEREF _Toc460943011 \h </w:instrText>
        </w:r>
        <w:r>
          <w:rPr>
            <w:webHidden/>
          </w:rPr>
        </w:r>
        <w:r>
          <w:rPr>
            <w:webHidden/>
          </w:rPr>
          <w:fldChar w:fldCharType="separate"/>
        </w:r>
        <w:r>
          <w:rPr>
            <w:webHidden/>
          </w:rPr>
          <w:t>24</w:t>
        </w:r>
        <w:r>
          <w:rPr>
            <w:webHidden/>
          </w:rPr>
          <w:fldChar w:fldCharType="end"/>
        </w:r>
      </w:hyperlink>
    </w:p>
    <w:p w14:paraId="68CFFEB1" w14:textId="77777777" w:rsidR="00CB6B8C" w:rsidRDefault="00CB6B8C">
      <w:pPr>
        <w:pStyle w:val="TOC2"/>
        <w:rPr>
          <w:rFonts w:asciiTheme="minorHAnsi" w:eastAsiaTheme="minorEastAsia" w:hAnsiTheme="minorHAnsi" w:cstheme="minorBidi"/>
          <w:smallCaps w:val="0"/>
          <w:sz w:val="22"/>
        </w:rPr>
      </w:pPr>
      <w:hyperlink w:anchor="_Toc460943012" w:history="1">
        <w:r w:rsidRPr="00590F0E">
          <w:rPr>
            <w:rStyle w:val="Hyperlink"/>
          </w:rPr>
          <w:t>9.1.</w:t>
        </w:r>
        <w:r>
          <w:rPr>
            <w:rFonts w:asciiTheme="minorHAnsi" w:eastAsiaTheme="minorEastAsia" w:hAnsiTheme="minorHAnsi" w:cstheme="minorBidi"/>
            <w:smallCaps w:val="0"/>
            <w:sz w:val="22"/>
          </w:rPr>
          <w:tab/>
        </w:r>
        <w:r w:rsidRPr="00590F0E">
          <w:rPr>
            <w:rStyle w:val="Hyperlink"/>
          </w:rPr>
          <w:t>Annex - Business Requirements log</w:t>
        </w:r>
        <w:r>
          <w:rPr>
            <w:webHidden/>
          </w:rPr>
          <w:tab/>
        </w:r>
        <w:r>
          <w:rPr>
            <w:webHidden/>
          </w:rPr>
          <w:fldChar w:fldCharType="begin"/>
        </w:r>
        <w:r>
          <w:rPr>
            <w:webHidden/>
          </w:rPr>
          <w:instrText xml:space="preserve"> PAGEREF _Toc460943012 \h </w:instrText>
        </w:r>
        <w:r>
          <w:rPr>
            <w:webHidden/>
          </w:rPr>
        </w:r>
        <w:r>
          <w:rPr>
            <w:webHidden/>
          </w:rPr>
          <w:fldChar w:fldCharType="separate"/>
        </w:r>
        <w:r>
          <w:rPr>
            <w:webHidden/>
          </w:rPr>
          <w:t>24</w:t>
        </w:r>
        <w:r>
          <w:rPr>
            <w:webHidden/>
          </w:rPr>
          <w:fldChar w:fldCharType="end"/>
        </w:r>
      </w:hyperlink>
    </w:p>
    <w:p w14:paraId="0E6AC431" w14:textId="77777777" w:rsidR="00CB6B8C" w:rsidRDefault="00CB6B8C">
      <w:pPr>
        <w:pStyle w:val="TOC2"/>
        <w:rPr>
          <w:rFonts w:asciiTheme="minorHAnsi" w:eastAsiaTheme="minorEastAsia" w:hAnsiTheme="minorHAnsi" w:cstheme="minorBidi"/>
          <w:smallCaps w:val="0"/>
          <w:sz w:val="22"/>
        </w:rPr>
      </w:pPr>
      <w:hyperlink w:anchor="_Toc460943013" w:history="1">
        <w:r w:rsidRPr="00590F0E">
          <w:rPr>
            <w:rStyle w:val="Hyperlink"/>
          </w:rPr>
          <w:t>9.2.</w:t>
        </w:r>
        <w:r>
          <w:rPr>
            <w:rFonts w:asciiTheme="minorHAnsi" w:eastAsiaTheme="minorEastAsia" w:hAnsiTheme="minorHAnsi" w:cstheme="minorBidi"/>
            <w:smallCaps w:val="0"/>
            <w:sz w:val="22"/>
          </w:rPr>
          <w:tab/>
        </w:r>
        <w:r w:rsidRPr="00590F0E">
          <w:rPr>
            <w:rStyle w:val="Hyperlink"/>
          </w:rPr>
          <w:t>Annex - Business Case Methodological Review</w:t>
        </w:r>
        <w:r>
          <w:rPr>
            <w:webHidden/>
          </w:rPr>
          <w:tab/>
        </w:r>
        <w:r>
          <w:rPr>
            <w:webHidden/>
          </w:rPr>
          <w:fldChar w:fldCharType="begin"/>
        </w:r>
        <w:r>
          <w:rPr>
            <w:webHidden/>
          </w:rPr>
          <w:instrText xml:space="preserve"> PAGEREF _Toc460943013 \h </w:instrText>
        </w:r>
        <w:r>
          <w:rPr>
            <w:webHidden/>
          </w:rPr>
        </w:r>
        <w:r>
          <w:rPr>
            <w:webHidden/>
          </w:rPr>
          <w:fldChar w:fldCharType="separate"/>
        </w:r>
        <w:r>
          <w:rPr>
            <w:webHidden/>
          </w:rPr>
          <w:t>24</w:t>
        </w:r>
        <w:r>
          <w:rPr>
            <w:webHidden/>
          </w:rPr>
          <w:fldChar w:fldCharType="end"/>
        </w:r>
      </w:hyperlink>
    </w:p>
    <w:p w14:paraId="30F547E5" w14:textId="77777777" w:rsidR="00CB6B8C" w:rsidRDefault="00CB6B8C">
      <w:pPr>
        <w:pStyle w:val="TOC1"/>
        <w:rPr>
          <w:rFonts w:asciiTheme="minorHAnsi" w:eastAsiaTheme="minorEastAsia" w:hAnsiTheme="minorHAnsi" w:cstheme="minorBidi"/>
          <w:b w:val="0"/>
          <w:caps w:val="0"/>
        </w:rPr>
      </w:pPr>
      <w:hyperlink w:anchor="_Toc460943014" w:history="1">
        <w:r w:rsidRPr="00590F0E">
          <w:rPr>
            <w:rStyle w:val="Hyperlink"/>
          </w:rPr>
          <w:t>10.</w:t>
        </w:r>
        <w:r>
          <w:rPr>
            <w:rFonts w:asciiTheme="minorHAnsi" w:eastAsiaTheme="minorEastAsia" w:hAnsiTheme="minorHAnsi" w:cstheme="minorBidi"/>
            <w:b w:val="0"/>
            <w:caps w:val="0"/>
          </w:rPr>
          <w:tab/>
        </w:r>
        <w:r w:rsidRPr="00590F0E">
          <w:rPr>
            <w:rStyle w:val="Hyperlink"/>
          </w:rPr>
          <w:t>ANNEXES for IT Requirements Analysis</w:t>
        </w:r>
        <w:r>
          <w:rPr>
            <w:webHidden/>
          </w:rPr>
          <w:tab/>
        </w:r>
        <w:r>
          <w:rPr>
            <w:webHidden/>
          </w:rPr>
          <w:fldChar w:fldCharType="begin"/>
        </w:r>
        <w:r>
          <w:rPr>
            <w:webHidden/>
          </w:rPr>
          <w:instrText xml:space="preserve"> PAGEREF _Toc460943014 \h </w:instrText>
        </w:r>
        <w:r>
          <w:rPr>
            <w:webHidden/>
          </w:rPr>
        </w:r>
        <w:r>
          <w:rPr>
            <w:webHidden/>
          </w:rPr>
          <w:fldChar w:fldCharType="separate"/>
        </w:r>
        <w:r>
          <w:rPr>
            <w:webHidden/>
          </w:rPr>
          <w:t>25</w:t>
        </w:r>
        <w:r>
          <w:rPr>
            <w:webHidden/>
          </w:rPr>
          <w:fldChar w:fldCharType="end"/>
        </w:r>
      </w:hyperlink>
    </w:p>
    <w:p w14:paraId="4CD3E998" w14:textId="77777777" w:rsidR="00CB6B8C" w:rsidRDefault="00CB6B8C">
      <w:pPr>
        <w:pStyle w:val="TOC2"/>
        <w:rPr>
          <w:rFonts w:asciiTheme="minorHAnsi" w:eastAsiaTheme="minorEastAsia" w:hAnsiTheme="minorHAnsi" w:cstheme="minorBidi"/>
          <w:smallCaps w:val="0"/>
          <w:sz w:val="22"/>
        </w:rPr>
      </w:pPr>
      <w:hyperlink w:anchor="_Toc460943015" w:history="1">
        <w:r w:rsidRPr="00590F0E">
          <w:rPr>
            <w:rStyle w:val="Hyperlink"/>
          </w:rPr>
          <w:t>10.1.</w:t>
        </w:r>
        <w:r>
          <w:rPr>
            <w:rFonts w:asciiTheme="minorHAnsi" w:eastAsiaTheme="minorEastAsia" w:hAnsiTheme="minorHAnsi" w:cstheme="minorBidi"/>
            <w:smallCaps w:val="0"/>
            <w:sz w:val="22"/>
          </w:rPr>
          <w:tab/>
        </w:r>
        <w:r w:rsidRPr="00590F0E">
          <w:rPr>
            <w:rStyle w:val="Hyperlink"/>
          </w:rPr>
          <w:t>Annex - IT Scenario Feasibility</w:t>
        </w:r>
        <w:r>
          <w:rPr>
            <w:webHidden/>
          </w:rPr>
          <w:tab/>
        </w:r>
        <w:r>
          <w:rPr>
            <w:webHidden/>
          </w:rPr>
          <w:fldChar w:fldCharType="begin"/>
        </w:r>
        <w:r>
          <w:rPr>
            <w:webHidden/>
          </w:rPr>
          <w:instrText xml:space="preserve"> PAGEREF _Toc460943015 \h </w:instrText>
        </w:r>
        <w:r>
          <w:rPr>
            <w:webHidden/>
          </w:rPr>
        </w:r>
        <w:r>
          <w:rPr>
            <w:webHidden/>
          </w:rPr>
          <w:fldChar w:fldCharType="separate"/>
        </w:r>
        <w:r>
          <w:rPr>
            <w:webHidden/>
          </w:rPr>
          <w:t>25</w:t>
        </w:r>
        <w:r>
          <w:rPr>
            <w:webHidden/>
          </w:rPr>
          <w:fldChar w:fldCharType="end"/>
        </w:r>
      </w:hyperlink>
    </w:p>
    <w:p w14:paraId="78B5380B" w14:textId="77777777" w:rsidR="00CB6B8C" w:rsidRDefault="00CB6B8C">
      <w:pPr>
        <w:pStyle w:val="TOC2"/>
        <w:rPr>
          <w:rFonts w:asciiTheme="minorHAnsi" w:eastAsiaTheme="minorEastAsia" w:hAnsiTheme="minorHAnsi" w:cstheme="minorBidi"/>
          <w:smallCaps w:val="0"/>
          <w:sz w:val="22"/>
        </w:rPr>
      </w:pPr>
      <w:hyperlink w:anchor="_Toc460943016" w:history="1">
        <w:r w:rsidRPr="00590F0E">
          <w:rPr>
            <w:rStyle w:val="Hyperlink"/>
          </w:rPr>
          <w:t>10.2.</w:t>
        </w:r>
        <w:r>
          <w:rPr>
            <w:rFonts w:asciiTheme="minorHAnsi" w:eastAsiaTheme="minorEastAsia" w:hAnsiTheme="minorHAnsi" w:cstheme="minorBidi"/>
            <w:smallCaps w:val="0"/>
            <w:sz w:val="22"/>
          </w:rPr>
          <w:tab/>
        </w:r>
        <w:r w:rsidRPr="00590F0E">
          <w:rPr>
            <w:rStyle w:val="Hyperlink"/>
          </w:rPr>
          <w:t>Annex - IT Financial Costs and Benefits / scenario</w:t>
        </w:r>
        <w:r>
          <w:rPr>
            <w:webHidden/>
          </w:rPr>
          <w:tab/>
        </w:r>
        <w:r>
          <w:rPr>
            <w:webHidden/>
          </w:rPr>
          <w:fldChar w:fldCharType="begin"/>
        </w:r>
        <w:r>
          <w:rPr>
            <w:webHidden/>
          </w:rPr>
          <w:instrText xml:space="preserve"> PAGEREF _Toc460943016 \h </w:instrText>
        </w:r>
        <w:r>
          <w:rPr>
            <w:webHidden/>
          </w:rPr>
        </w:r>
        <w:r>
          <w:rPr>
            <w:webHidden/>
          </w:rPr>
          <w:fldChar w:fldCharType="separate"/>
        </w:r>
        <w:r>
          <w:rPr>
            <w:webHidden/>
          </w:rPr>
          <w:t>25</w:t>
        </w:r>
        <w:r>
          <w:rPr>
            <w:webHidden/>
          </w:rPr>
          <w:fldChar w:fldCharType="end"/>
        </w:r>
      </w:hyperlink>
    </w:p>
    <w:p w14:paraId="5B33F74E" w14:textId="77777777" w:rsidR="00CB6B8C" w:rsidRDefault="00CB6B8C">
      <w:pPr>
        <w:pStyle w:val="TOC1"/>
        <w:rPr>
          <w:rFonts w:asciiTheme="minorHAnsi" w:eastAsiaTheme="minorEastAsia" w:hAnsiTheme="minorHAnsi" w:cstheme="minorBidi"/>
          <w:b w:val="0"/>
          <w:caps w:val="0"/>
        </w:rPr>
      </w:pPr>
      <w:hyperlink w:anchor="_Toc460943017" w:history="1">
        <w:r w:rsidRPr="00590F0E">
          <w:rPr>
            <w:rStyle w:val="Hyperlink"/>
          </w:rPr>
          <w:t>11.</w:t>
        </w:r>
        <w:r>
          <w:rPr>
            <w:rFonts w:asciiTheme="minorHAnsi" w:eastAsiaTheme="minorEastAsia" w:hAnsiTheme="minorHAnsi" w:cstheme="minorBidi"/>
            <w:b w:val="0"/>
            <w:caps w:val="0"/>
          </w:rPr>
          <w:tab/>
        </w:r>
        <w:r w:rsidRPr="00590F0E">
          <w:rPr>
            <w:rStyle w:val="Hyperlink"/>
          </w:rPr>
          <w:t>ANNEX - Document control</w:t>
        </w:r>
        <w:r>
          <w:rPr>
            <w:webHidden/>
          </w:rPr>
          <w:tab/>
        </w:r>
        <w:r>
          <w:rPr>
            <w:webHidden/>
          </w:rPr>
          <w:fldChar w:fldCharType="begin"/>
        </w:r>
        <w:r>
          <w:rPr>
            <w:webHidden/>
          </w:rPr>
          <w:instrText xml:space="preserve"> PAGEREF _Toc460943017 \h </w:instrText>
        </w:r>
        <w:r>
          <w:rPr>
            <w:webHidden/>
          </w:rPr>
        </w:r>
        <w:r>
          <w:rPr>
            <w:webHidden/>
          </w:rPr>
          <w:fldChar w:fldCharType="separate"/>
        </w:r>
        <w:r>
          <w:rPr>
            <w:webHidden/>
          </w:rPr>
          <w:t>26</w:t>
        </w:r>
        <w:r>
          <w:rPr>
            <w:webHidden/>
          </w:rPr>
          <w:fldChar w:fldCharType="end"/>
        </w:r>
      </w:hyperlink>
    </w:p>
    <w:p w14:paraId="73A3482B" w14:textId="77777777" w:rsidR="00CB6B8C" w:rsidRDefault="00CB6B8C">
      <w:pPr>
        <w:pStyle w:val="TOC2"/>
        <w:rPr>
          <w:rFonts w:asciiTheme="minorHAnsi" w:eastAsiaTheme="minorEastAsia" w:hAnsiTheme="minorHAnsi" w:cstheme="minorBidi"/>
          <w:smallCaps w:val="0"/>
          <w:sz w:val="22"/>
        </w:rPr>
      </w:pPr>
      <w:hyperlink w:anchor="_Toc460943018" w:history="1">
        <w:r w:rsidRPr="00590F0E">
          <w:rPr>
            <w:rStyle w:val="Hyperlink"/>
          </w:rPr>
          <w:t>11.1.</w:t>
        </w:r>
        <w:r>
          <w:rPr>
            <w:rFonts w:asciiTheme="minorHAnsi" w:eastAsiaTheme="minorEastAsia" w:hAnsiTheme="minorHAnsi" w:cstheme="minorBidi"/>
            <w:smallCaps w:val="0"/>
            <w:sz w:val="22"/>
          </w:rPr>
          <w:tab/>
        </w:r>
        <w:r w:rsidRPr="00590F0E">
          <w:rPr>
            <w:rStyle w:val="Hyperlink"/>
          </w:rPr>
          <w:t>Circulation</w:t>
        </w:r>
        <w:r>
          <w:rPr>
            <w:webHidden/>
          </w:rPr>
          <w:tab/>
        </w:r>
        <w:r>
          <w:rPr>
            <w:webHidden/>
          </w:rPr>
          <w:fldChar w:fldCharType="begin"/>
        </w:r>
        <w:r>
          <w:rPr>
            <w:webHidden/>
          </w:rPr>
          <w:instrText xml:space="preserve"> PAGEREF _Toc460943018 \h </w:instrText>
        </w:r>
        <w:r>
          <w:rPr>
            <w:webHidden/>
          </w:rPr>
        </w:r>
        <w:r>
          <w:rPr>
            <w:webHidden/>
          </w:rPr>
          <w:fldChar w:fldCharType="separate"/>
        </w:r>
        <w:r>
          <w:rPr>
            <w:webHidden/>
          </w:rPr>
          <w:t>26</w:t>
        </w:r>
        <w:r>
          <w:rPr>
            <w:webHidden/>
          </w:rPr>
          <w:fldChar w:fldCharType="end"/>
        </w:r>
      </w:hyperlink>
    </w:p>
    <w:p w14:paraId="5A149BD8" w14:textId="77777777" w:rsidR="00CB6B8C" w:rsidRDefault="00CB6B8C">
      <w:pPr>
        <w:pStyle w:val="TOC2"/>
        <w:rPr>
          <w:rFonts w:asciiTheme="minorHAnsi" w:eastAsiaTheme="minorEastAsia" w:hAnsiTheme="minorHAnsi" w:cstheme="minorBidi"/>
          <w:smallCaps w:val="0"/>
          <w:sz w:val="22"/>
        </w:rPr>
      </w:pPr>
      <w:hyperlink w:anchor="_Toc460943019" w:history="1">
        <w:r w:rsidRPr="00590F0E">
          <w:rPr>
            <w:rStyle w:val="Hyperlink"/>
          </w:rPr>
          <w:t>11.2.</w:t>
        </w:r>
        <w:r>
          <w:rPr>
            <w:rFonts w:asciiTheme="minorHAnsi" w:eastAsiaTheme="minorEastAsia" w:hAnsiTheme="minorHAnsi" w:cstheme="minorBidi"/>
            <w:smallCaps w:val="0"/>
            <w:sz w:val="22"/>
          </w:rPr>
          <w:tab/>
        </w:r>
        <w:r w:rsidRPr="00590F0E">
          <w:rPr>
            <w:rStyle w:val="Hyperlink"/>
          </w:rPr>
          <w:t>Change history</w:t>
        </w:r>
        <w:r>
          <w:rPr>
            <w:webHidden/>
          </w:rPr>
          <w:tab/>
        </w:r>
        <w:r>
          <w:rPr>
            <w:webHidden/>
          </w:rPr>
          <w:fldChar w:fldCharType="begin"/>
        </w:r>
        <w:r>
          <w:rPr>
            <w:webHidden/>
          </w:rPr>
          <w:instrText xml:space="preserve"> PAGEREF _Toc460943019 \h </w:instrText>
        </w:r>
        <w:r>
          <w:rPr>
            <w:webHidden/>
          </w:rPr>
        </w:r>
        <w:r>
          <w:rPr>
            <w:webHidden/>
          </w:rPr>
          <w:fldChar w:fldCharType="separate"/>
        </w:r>
        <w:r>
          <w:rPr>
            <w:webHidden/>
          </w:rPr>
          <w:t>26</w:t>
        </w:r>
        <w:r>
          <w:rPr>
            <w:webHidden/>
          </w:rPr>
          <w:fldChar w:fldCharType="end"/>
        </w:r>
      </w:hyperlink>
    </w:p>
    <w:p w14:paraId="63ABA1FB" w14:textId="77777777" w:rsidR="00CB6B8C" w:rsidRDefault="00CB6B8C">
      <w:pPr>
        <w:pStyle w:val="TOC2"/>
        <w:rPr>
          <w:rFonts w:asciiTheme="minorHAnsi" w:eastAsiaTheme="minorEastAsia" w:hAnsiTheme="minorHAnsi" w:cstheme="minorBidi"/>
          <w:smallCaps w:val="0"/>
          <w:sz w:val="22"/>
        </w:rPr>
      </w:pPr>
      <w:hyperlink w:anchor="_Toc460943020" w:history="1">
        <w:r w:rsidRPr="00590F0E">
          <w:rPr>
            <w:rStyle w:val="Hyperlink"/>
          </w:rPr>
          <w:t>11.3.</w:t>
        </w:r>
        <w:r>
          <w:rPr>
            <w:rFonts w:asciiTheme="minorHAnsi" w:eastAsiaTheme="minorEastAsia" w:hAnsiTheme="minorHAnsi" w:cstheme="minorBidi"/>
            <w:smallCaps w:val="0"/>
            <w:sz w:val="22"/>
          </w:rPr>
          <w:tab/>
        </w:r>
        <w:r w:rsidRPr="00590F0E">
          <w:rPr>
            <w:rStyle w:val="Hyperlink"/>
          </w:rPr>
          <w:t>Applicable documents</w:t>
        </w:r>
        <w:r>
          <w:rPr>
            <w:webHidden/>
          </w:rPr>
          <w:tab/>
        </w:r>
        <w:r>
          <w:rPr>
            <w:webHidden/>
          </w:rPr>
          <w:fldChar w:fldCharType="begin"/>
        </w:r>
        <w:r>
          <w:rPr>
            <w:webHidden/>
          </w:rPr>
          <w:instrText xml:space="preserve"> PAGEREF _Toc460943020 \h </w:instrText>
        </w:r>
        <w:r>
          <w:rPr>
            <w:webHidden/>
          </w:rPr>
        </w:r>
        <w:r>
          <w:rPr>
            <w:webHidden/>
          </w:rPr>
          <w:fldChar w:fldCharType="separate"/>
        </w:r>
        <w:r>
          <w:rPr>
            <w:webHidden/>
          </w:rPr>
          <w:t>26</w:t>
        </w:r>
        <w:r>
          <w:rPr>
            <w:webHidden/>
          </w:rPr>
          <w:fldChar w:fldCharType="end"/>
        </w:r>
      </w:hyperlink>
    </w:p>
    <w:p w14:paraId="4A720555" w14:textId="77777777" w:rsidR="00CB6B8C" w:rsidRDefault="00CB6B8C">
      <w:pPr>
        <w:pStyle w:val="TOC2"/>
        <w:rPr>
          <w:rFonts w:asciiTheme="minorHAnsi" w:eastAsiaTheme="minorEastAsia" w:hAnsiTheme="minorHAnsi" w:cstheme="minorBidi"/>
          <w:smallCaps w:val="0"/>
          <w:sz w:val="22"/>
        </w:rPr>
      </w:pPr>
      <w:hyperlink w:anchor="_Toc460943021" w:history="1">
        <w:r w:rsidRPr="00590F0E">
          <w:rPr>
            <w:rStyle w:val="Hyperlink"/>
          </w:rPr>
          <w:t>11.4.</w:t>
        </w:r>
        <w:r>
          <w:rPr>
            <w:rFonts w:asciiTheme="minorHAnsi" w:eastAsiaTheme="minorEastAsia" w:hAnsiTheme="minorHAnsi" w:cstheme="minorBidi"/>
            <w:smallCaps w:val="0"/>
            <w:sz w:val="22"/>
          </w:rPr>
          <w:tab/>
        </w:r>
        <w:r w:rsidRPr="00590F0E">
          <w:rPr>
            <w:rStyle w:val="Hyperlink"/>
          </w:rPr>
          <w:t>Reference documents</w:t>
        </w:r>
        <w:r>
          <w:rPr>
            <w:webHidden/>
          </w:rPr>
          <w:tab/>
        </w:r>
        <w:r>
          <w:rPr>
            <w:webHidden/>
          </w:rPr>
          <w:fldChar w:fldCharType="begin"/>
        </w:r>
        <w:r>
          <w:rPr>
            <w:webHidden/>
          </w:rPr>
          <w:instrText xml:space="preserve"> PAGEREF _Toc460943021 \h </w:instrText>
        </w:r>
        <w:r>
          <w:rPr>
            <w:webHidden/>
          </w:rPr>
        </w:r>
        <w:r>
          <w:rPr>
            <w:webHidden/>
          </w:rPr>
          <w:fldChar w:fldCharType="separate"/>
        </w:r>
        <w:r>
          <w:rPr>
            <w:webHidden/>
          </w:rPr>
          <w:t>26</w:t>
        </w:r>
        <w:r>
          <w:rPr>
            <w:webHidden/>
          </w:rPr>
          <w:fldChar w:fldCharType="end"/>
        </w:r>
      </w:hyperlink>
    </w:p>
    <w:p w14:paraId="13435DFB" w14:textId="77777777" w:rsidR="00CB6B8C" w:rsidRDefault="00CB6B8C">
      <w:pPr>
        <w:pStyle w:val="TOC2"/>
        <w:rPr>
          <w:rFonts w:asciiTheme="minorHAnsi" w:eastAsiaTheme="minorEastAsia" w:hAnsiTheme="minorHAnsi" w:cstheme="minorBidi"/>
          <w:smallCaps w:val="0"/>
          <w:sz w:val="22"/>
        </w:rPr>
      </w:pPr>
      <w:hyperlink w:anchor="_Toc460943022" w:history="1">
        <w:r w:rsidRPr="00590F0E">
          <w:rPr>
            <w:rStyle w:val="Hyperlink"/>
          </w:rPr>
          <w:t>11.5.</w:t>
        </w:r>
        <w:r>
          <w:rPr>
            <w:rFonts w:asciiTheme="minorHAnsi" w:eastAsiaTheme="minorEastAsia" w:hAnsiTheme="minorHAnsi" w:cstheme="minorBidi"/>
            <w:smallCaps w:val="0"/>
            <w:sz w:val="22"/>
          </w:rPr>
          <w:tab/>
        </w:r>
        <w:r w:rsidRPr="00590F0E">
          <w:rPr>
            <w:rStyle w:val="Hyperlink"/>
          </w:rPr>
          <w:t>Glossary</w:t>
        </w:r>
        <w:r>
          <w:rPr>
            <w:webHidden/>
          </w:rPr>
          <w:tab/>
        </w:r>
        <w:r>
          <w:rPr>
            <w:webHidden/>
          </w:rPr>
          <w:fldChar w:fldCharType="begin"/>
        </w:r>
        <w:r>
          <w:rPr>
            <w:webHidden/>
          </w:rPr>
          <w:instrText xml:space="preserve"> PAGEREF _Toc460943022 \h </w:instrText>
        </w:r>
        <w:r>
          <w:rPr>
            <w:webHidden/>
          </w:rPr>
        </w:r>
        <w:r>
          <w:rPr>
            <w:webHidden/>
          </w:rPr>
          <w:fldChar w:fldCharType="separate"/>
        </w:r>
        <w:r>
          <w:rPr>
            <w:webHidden/>
          </w:rPr>
          <w:t>27</w:t>
        </w:r>
        <w:r>
          <w:rPr>
            <w:webHidden/>
          </w:rPr>
          <w:fldChar w:fldCharType="end"/>
        </w:r>
      </w:hyperlink>
    </w:p>
    <w:p w14:paraId="1A792055" w14:textId="77777777" w:rsidR="00CB6B8C" w:rsidRDefault="00CB6B8C">
      <w:pPr>
        <w:pStyle w:val="TOC2"/>
        <w:rPr>
          <w:rFonts w:asciiTheme="minorHAnsi" w:eastAsiaTheme="minorEastAsia" w:hAnsiTheme="minorHAnsi" w:cstheme="minorBidi"/>
          <w:smallCaps w:val="0"/>
          <w:sz w:val="22"/>
        </w:rPr>
      </w:pPr>
      <w:hyperlink w:anchor="_Toc460943023" w:history="1">
        <w:r w:rsidRPr="00590F0E">
          <w:rPr>
            <w:rStyle w:val="Hyperlink"/>
          </w:rPr>
          <w:t>11.6.</w:t>
        </w:r>
        <w:r>
          <w:rPr>
            <w:rFonts w:asciiTheme="minorHAnsi" w:eastAsiaTheme="minorEastAsia" w:hAnsiTheme="minorHAnsi" w:cstheme="minorBidi"/>
            <w:smallCaps w:val="0"/>
            <w:sz w:val="22"/>
          </w:rPr>
          <w:tab/>
        </w:r>
        <w:r w:rsidRPr="00590F0E">
          <w:rPr>
            <w:rStyle w:val="Hyperlink"/>
          </w:rPr>
          <w:t>Usage conventions</w:t>
        </w:r>
        <w:r>
          <w:rPr>
            <w:webHidden/>
          </w:rPr>
          <w:tab/>
        </w:r>
        <w:r>
          <w:rPr>
            <w:webHidden/>
          </w:rPr>
          <w:fldChar w:fldCharType="begin"/>
        </w:r>
        <w:r>
          <w:rPr>
            <w:webHidden/>
          </w:rPr>
          <w:instrText xml:space="preserve"> PAGEREF _Toc460943023 \h </w:instrText>
        </w:r>
        <w:r>
          <w:rPr>
            <w:webHidden/>
          </w:rPr>
        </w:r>
        <w:r>
          <w:rPr>
            <w:webHidden/>
          </w:rPr>
          <w:fldChar w:fldCharType="separate"/>
        </w:r>
        <w:r>
          <w:rPr>
            <w:webHidden/>
          </w:rPr>
          <w:t>27</w:t>
        </w:r>
        <w:r>
          <w:rPr>
            <w:webHidden/>
          </w:rPr>
          <w:fldChar w:fldCharType="end"/>
        </w:r>
      </w:hyperlink>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1" w:name="_Toc276050154"/>
      <w:bookmarkStart w:id="2" w:name="_Toc306103580"/>
      <w:bookmarkStart w:id="3" w:name="_Toc343177380"/>
      <w:bookmarkStart w:id="4" w:name="_Toc127090515"/>
      <w:bookmarkStart w:id="5" w:name="_Toc460942975"/>
      <w:bookmarkEnd w:id="0"/>
      <w:r w:rsidRPr="00131078">
        <w:rPr>
          <w:rFonts w:asciiTheme="minorHAnsi" w:hAnsiTheme="minorHAnsi"/>
          <w:b/>
        </w:rPr>
        <w:lastRenderedPageBreak/>
        <w:t>Executive Summary</w:t>
      </w:r>
      <w:bookmarkEnd w:id="1"/>
      <w:bookmarkEnd w:id="2"/>
      <w:bookmarkEnd w:id="3"/>
      <w:bookmarkEnd w:id="5"/>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01F96AA8" w14:textId="77777777" w:rsidR="00F124D0" w:rsidRPr="00131078" w:rsidRDefault="00062F48" w:rsidP="00645A66">
      <w:pPr>
        <w:rPr>
          <w:rFonts w:asciiTheme="minorHAnsi" w:hAnsiTheme="minorHAnsi"/>
          <w:b/>
          <w:sz w:val="20"/>
        </w:rPr>
      </w:pPr>
      <w:commentRangeStart w:id="6"/>
      <w:r w:rsidRPr="00131078">
        <w:rPr>
          <w:rFonts w:asciiTheme="minorHAnsi" w:hAnsiTheme="minorHAnsi"/>
          <w:b/>
          <w:sz w:val="20"/>
        </w:rPr>
        <w:t>...</w:t>
      </w:r>
      <w:commentRangeEnd w:id="6"/>
      <w:r w:rsidRPr="00131078">
        <w:rPr>
          <w:rStyle w:val="CommentReference"/>
          <w:rFonts w:asciiTheme="minorHAnsi" w:hAnsiTheme="minorHAnsi"/>
          <w:b/>
          <w:szCs w:val="20"/>
          <w:lang w:val="en-US" w:eastAsia="ja-JP"/>
        </w:rPr>
        <w:commentReference w:id="6"/>
      </w:r>
    </w:p>
    <w:p w14:paraId="587D6F52" w14:textId="77777777" w:rsidR="00645A66" w:rsidRPr="00131078" w:rsidRDefault="00645A66" w:rsidP="00731219">
      <w:pPr>
        <w:pStyle w:val="Heading1"/>
        <w:numPr>
          <w:ilvl w:val="0"/>
          <w:numId w:val="1"/>
        </w:numPr>
        <w:rPr>
          <w:rFonts w:asciiTheme="minorHAnsi" w:hAnsiTheme="minorHAnsi"/>
          <w:b/>
        </w:rPr>
      </w:pPr>
      <w:bookmarkStart w:id="7" w:name="_Toc276050165"/>
      <w:bookmarkStart w:id="8" w:name="_Toc306103581"/>
      <w:bookmarkStart w:id="9" w:name="_Toc343177381"/>
      <w:bookmarkStart w:id="10" w:name="_Toc460942976"/>
      <w:r w:rsidRPr="00131078">
        <w:rPr>
          <w:rFonts w:asciiTheme="minorHAnsi" w:hAnsiTheme="minorHAnsi"/>
          <w:b/>
        </w:rPr>
        <w:lastRenderedPageBreak/>
        <w:t>Business Objectives and Expected Benefits</w:t>
      </w:r>
      <w:bookmarkEnd w:id="7"/>
      <w:bookmarkEnd w:id="8"/>
      <w:bookmarkEnd w:id="9"/>
      <w:bookmarkEnd w:id="10"/>
    </w:p>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07"/>
        <w:gridCol w:w="1404"/>
        <w:gridCol w:w="568"/>
        <w:gridCol w:w="1411"/>
        <w:gridCol w:w="616"/>
        <w:gridCol w:w="2336"/>
        <w:gridCol w:w="1202"/>
        <w:gridCol w:w="1084"/>
      </w:tblGrid>
      <w:tr w:rsidR="002522F8" w:rsidRPr="00131078" w14:paraId="3D255708" w14:textId="77777777" w:rsidTr="001A5F3A">
        <w:trPr>
          <w:trHeight w:val="307"/>
          <w:tblHeader/>
        </w:trPr>
        <w:tc>
          <w:tcPr>
            <w:tcW w:w="2280" w:type="pct"/>
            <w:gridSpan w:val="4"/>
            <w:shd w:val="clear" w:color="auto" w:fill="8064A2"/>
            <w:vAlign w:val="center"/>
          </w:tcPr>
          <w:p w14:paraId="1F63E7A3" w14:textId="77777777" w:rsidR="002522F8" w:rsidRPr="00131078" w:rsidRDefault="002522F8" w:rsidP="00F124D0">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Business Objective</w:t>
            </w:r>
          </w:p>
        </w:tc>
        <w:tc>
          <w:tcPr>
            <w:tcW w:w="2720" w:type="pct"/>
            <w:gridSpan w:val="4"/>
            <w:shd w:val="clear" w:color="auto" w:fill="8064A2"/>
            <w:vAlign w:val="center"/>
          </w:tcPr>
          <w:p w14:paraId="56BA1E32" w14:textId="77777777" w:rsidR="002522F8" w:rsidRPr="00131078" w:rsidRDefault="002522F8" w:rsidP="00F124D0">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Benefit (Detailed Business Objective)</w:t>
            </w:r>
          </w:p>
        </w:tc>
      </w:tr>
      <w:tr w:rsidR="00A164E0" w:rsidRPr="00131078" w14:paraId="637A7FD6" w14:textId="77777777" w:rsidTr="001A5F3A">
        <w:trPr>
          <w:trHeight w:val="307"/>
          <w:tblHeader/>
        </w:trPr>
        <w:tc>
          <w:tcPr>
            <w:tcW w:w="523" w:type="pct"/>
            <w:shd w:val="clear" w:color="auto" w:fill="E5DFEC"/>
            <w:vAlign w:val="center"/>
          </w:tcPr>
          <w:p w14:paraId="5C8892D7"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N°</w:t>
            </w:r>
          </w:p>
        </w:tc>
        <w:tc>
          <w:tcPr>
            <w:tcW w:w="729" w:type="pct"/>
            <w:shd w:val="clear" w:color="auto" w:fill="E5DFEC"/>
            <w:vAlign w:val="center"/>
          </w:tcPr>
          <w:p w14:paraId="7E762023"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Name</w:t>
            </w:r>
          </w:p>
        </w:tc>
        <w:tc>
          <w:tcPr>
            <w:tcW w:w="295" w:type="pct"/>
            <w:shd w:val="clear" w:color="auto" w:fill="E5DFEC"/>
            <w:vAlign w:val="center"/>
          </w:tcPr>
          <w:p w14:paraId="14BBDD59"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P/S</w:t>
            </w:r>
            <w:r w:rsidRPr="00131078">
              <w:rPr>
                <w:rStyle w:val="FootnoteReference"/>
                <w:rFonts w:asciiTheme="minorHAnsi" w:hAnsiTheme="minorHAnsi"/>
                <w:b/>
                <w:sz w:val="20"/>
                <w:szCs w:val="20"/>
              </w:rPr>
              <w:footnoteReference w:id="1"/>
            </w:r>
          </w:p>
        </w:tc>
        <w:tc>
          <w:tcPr>
            <w:tcW w:w="733" w:type="pct"/>
            <w:shd w:val="clear" w:color="auto" w:fill="E5DFEC"/>
            <w:vAlign w:val="center"/>
          </w:tcPr>
          <w:p w14:paraId="062751EA"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c>
          <w:tcPr>
            <w:tcW w:w="320" w:type="pct"/>
            <w:shd w:val="clear" w:color="auto" w:fill="E5DFEC"/>
            <w:vAlign w:val="center"/>
          </w:tcPr>
          <w:p w14:paraId="2D7E226D" w14:textId="77777777" w:rsidR="002522F8" w:rsidRPr="00131078" w:rsidRDefault="002522F8" w:rsidP="00F8268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N°</w:t>
            </w:r>
          </w:p>
        </w:tc>
        <w:tc>
          <w:tcPr>
            <w:tcW w:w="1213" w:type="pct"/>
            <w:shd w:val="clear" w:color="auto" w:fill="E5DFEC"/>
            <w:vAlign w:val="center"/>
          </w:tcPr>
          <w:p w14:paraId="5AFB6DB6"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Name</w:t>
            </w:r>
          </w:p>
        </w:tc>
        <w:tc>
          <w:tcPr>
            <w:tcW w:w="624" w:type="pct"/>
            <w:shd w:val="clear" w:color="auto" w:fill="E5DFEC"/>
            <w:vAlign w:val="center"/>
          </w:tcPr>
          <w:p w14:paraId="7AACCF35"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Type</w:t>
            </w:r>
            <w:r w:rsidR="006F4B07" w:rsidRPr="00131078">
              <w:rPr>
                <w:rFonts w:asciiTheme="minorHAnsi" w:hAnsiTheme="minorHAnsi"/>
                <w:b/>
                <w:sz w:val="20"/>
                <w:szCs w:val="20"/>
              </w:rPr>
              <w:t>*</w:t>
            </w:r>
          </w:p>
        </w:tc>
        <w:tc>
          <w:tcPr>
            <w:tcW w:w="563" w:type="pct"/>
            <w:shd w:val="clear" w:color="auto" w:fill="E5DFEC"/>
            <w:vAlign w:val="center"/>
          </w:tcPr>
          <w:p w14:paraId="52961A44" w14:textId="77777777" w:rsidR="002522F8" w:rsidRPr="00131078" w:rsidRDefault="002522F8" w:rsidP="00F124D0">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Related KPIs N°</w:t>
            </w:r>
          </w:p>
        </w:tc>
      </w:tr>
      <w:tr w:rsidR="00AB2CE1" w:rsidRPr="00131078" w14:paraId="3D5B9DF6" w14:textId="77777777" w:rsidTr="001A5F3A">
        <w:tc>
          <w:tcPr>
            <w:tcW w:w="523" w:type="pct"/>
            <w:vAlign w:val="center"/>
          </w:tcPr>
          <w:p w14:paraId="3F2D6732" w14:textId="4F6D47D5" w:rsidR="00AB2CE1" w:rsidRPr="00131078" w:rsidRDefault="00CB6B8C" w:rsidP="00F124D0">
            <w:pPr>
              <w:spacing w:before="100" w:beforeAutospacing="1" w:after="100" w:afterAutospacing="1"/>
              <w:jc w:val="center"/>
              <w:rPr>
                <w:rFonts w:asciiTheme="minorHAnsi" w:hAnsiTheme="minorHAnsi"/>
                <w:b/>
                <w:sz w:val="20"/>
                <w:szCs w:val="20"/>
              </w:rPr>
            </w:pPr>
            <w:r>
              <w:rPr>
                <w:rFonts w:asciiTheme="minorHAnsi" w:hAnsiTheme="minorHAnsi"/>
                <w:b/>
                <w:sz w:val="20"/>
                <w:szCs w:val="20"/>
              </w:rPr>
              <w:t>BO-01</w:t>
            </w:r>
          </w:p>
        </w:tc>
        <w:tc>
          <w:tcPr>
            <w:tcW w:w="729" w:type="pct"/>
            <w:vAlign w:val="center"/>
          </w:tcPr>
          <w:p w14:paraId="4BDCB0CC" w14:textId="505660BA" w:rsidR="00AB2CE1" w:rsidRPr="00131078" w:rsidRDefault="00AB2CE1" w:rsidP="00A164E0">
            <w:pPr>
              <w:spacing w:before="100" w:beforeAutospacing="1" w:after="100" w:afterAutospacing="1"/>
              <w:jc w:val="left"/>
              <w:rPr>
                <w:rFonts w:asciiTheme="minorHAnsi" w:hAnsiTheme="minorHAnsi"/>
                <w:sz w:val="20"/>
                <w:szCs w:val="20"/>
              </w:rPr>
            </w:pPr>
            <w:r>
              <w:rPr>
                <w:rFonts w:asciiTheme="minorHAnsi" w:hAnsiTheme="minorHAnsi"/>
                <w:sz w:val="20"/>
                <w:szCs w:val="20"/>
              </w:rPr>
              <w:t>Creation of a fit-for-purpose tool</w:t>
            </w:r>
          </w:p>
        </w:tc>
        <w:tc>
          <w:tcPr>
            <w:tcW w:w="295" w:type="pct"/>
            <w:vAlign w:val="center"/>
          </w:tcPr>
          <w:p w14:paraId="6C776576" w14:textId="1CC99FB5" w:rsidR="00AB2CE1" w:rsidRPr="00131078" w:rsidRDefault="00AB2CE1" w:rsidP="00F82680">
            <w:pPr>
              <w:spacing w:before="100" w:beforeAutospacing="1" w:after="100" w:afterAutospacing="1"/>
              <w:jc w:val="left"/>
              <w:rPr>
                <w:rFonts w:asciiTheme="minorHAnsi" w:hAnsiTheme="minorHAnsi"/>
                <w:color w:val="000000"/>
                <w:sz w:val="20"/>
                <w:szCs w:val="20"/>
              </w:rPr>
            </w:pPr>
            <w:r>
              <w:rPr>
                <w:rFonts w:asciiTheme="minorHAnsi" w:hAnsiTheme="minorHAnsi"/>
                <w:color w:val="000000"/>
                <w:sz w:val="20"/>
                <w:szCs w:val="20"/>
              </w:rPr>
              <w:t>P</w:t>
            </w:r>
          </w:p>
        </w:tc>
        <w:tc>
          <w:tcPr>
            <w:tcW w:w="733" w:type="pct"/>
            <w:vAlign w:val="center"/>
          </w:tcPr>
          <w:p w14:paraId="3B7C5A87" w14:textId="65F1CC98" w:rsidR="00AB2CE1" w:rsidRPr="00131078" w:rsidRDefault="00AB2CE1" w:rsidP="00AB2CE1">
            <w:pPr>
              <w:spacing w:before="100" w:beforeAutospacing="1" w:after="100" w:afterAutospacing="1"/>
              <w:jc w:val="left"/>
              <w:rPr>
                <w:rFonts w:asciiTheme="minorHAnsi" w:hAnsiTheme="minorHAnsi"/>
                <w:color w:val="000000"/>
                <w:sz w:val="20"/>
                <w:szCs w:val="20"/>
              </w:rPr>
            </w:pPr>
            <w:r>
              <w:rPr>
                <w:rFonts w:asciiTheme="minorHAnsi" w:hAnsiTheme="minorHAnsi"/>
                <w:color w:val="000000"/>
                <w:sz w:val="20"/>
                <w:szCs w:val="20"/>
              </w:rPr>
              <w:t xml:space="preserve">Word has not been designed to support the complexity of managing the content prepared and exchanged for </w:t>
            </w:r>
            <w:proofErr w:type="spellStart"/>
            <w:r>
              <w:rPr>
                <w:rFonts w:asciiTheme="minorHAnsi" w:hAnsiTheme="minorHAnsi"/>
                <w:color w:val="000000"/>
                <w:sz w:val="20"/>
                <w:szCs w:val="20"/>
              </w:rPr>
              <w:t>Trilogue</w:t>
            </w:r>
            <w:proofErr w:type="spellEnd"/>
            <w:r>
              <w:rPr>
                <w:rFonts w:asciiTheme="minorHAnsi" w:hAnsiTheme="minorHAnsi"/>
                <w:color w:val="000000"/>
                <w:sz w:val="20"/>
                <w:szCs w:val="20"/>
              </w:rPr>
              <w:t xml:space="preserve"> negotiations.</w:t>
            </w:r>
          </w:p>
        </w:tc>
        <w:tc>
          <w:tcPr>
            <w:tcW w:w="320" w:type="pct"/>
          </w:tcPr>
          <w:p w14:paraId="2CA9ADDC" w14:textId="77777777" w:rsidR="00AB2CE1" w:rsidRPr="00131078" w:rsidRDefault="00AB2CE1" w:rsidP="00131078">
            <w:pPr>
              <w:spacing w:before="100" w:beforeAutospacing="1" w:after="100" w:afterAutospacing="1"/>
              <w:jc w:val="center"/>
              <w:rPr>
                <w:rFonts w:asciiTheme="minorHAnsi" w:hAnsiTheme="minorHAnsi"/>
                <w:sz w:val="20"/>
                <w:szCs w:val="20"/>
              </w:rPr>
            </w:pPr>
          </w:p>
        </w:tc>
        <w:tc>
          <w:tcPr>
            <w:tcW w:w="1213" w:type="pct"/>
            <w:vAlign w:val="center"/>
          </w:tcPr>
          <w:p w14:paraId="047F88F9" w14:textId="6037B808" w:rsidR="00AB2CE1" w:rsidRPr="00131078" w:rsidRDefault="00AB2CE1" w:rsidP="00436D64">
            <w:pPr>
              <w:spacing w:before="100" w:beforeAutospacing="1" w:after="100" w:afterAutospacing="1"/>
              <w:jc w:val="left"/>
              <w:rPr>
                <w:rFonts w:asciiTheme="minorHAnsi" w:hAnsiTheme="minorHAnsi"/>
                <w:sz w:val="20"/>
                <w:szCs w:val="20"/>
              </w:rPr>
            </w:pPr>
            <w:r>
              <w:rPr>
                <w:rFonts w:asciiTheme="minorHAnsi" w:hAnsiTheme="minorHAnsi"/>
                <w:sz w:val="20"/>
                <w:szCs w:val="20"/>
              </w:rPr>
              <w:t xml:space="preserve">Improved user experience and overall efficiency in managing the content </w:t>
            </w:r>
            <w:r>
              <w:rPr>
                <w:rFonts w:asciiTheme="minorHAnsi" w:hAnsiTheme="minorHAnsi"/>
                <w:color w:val="000000"/>
                <w:sz w:val="20"/>
                <w:szCs w:val="20"/>
              </w:rPr>
              <w:t xml:space="preserve">prepared and exchanged for </w:t>
            </w:r>
            <w:proofErr w:type="spellStart"/>
            <w:r>
              <w:rPr>
                <w:rFonts w:asciiTheme="minorHAnsi" w:hAnsiTheme="minorHAnsi"/>
                <w:color w:val="000000"/>
                <w:sz w:val="20"/>
                <w:szCs w:val="20"/>
              </w:rPr>
              <w:t>Trilogue</w:t>
            </w:r>
            <w:proofErr w:type="spellEnd"/>
            <w:r>
              <w:rPr>
                <w:rFonts w:asciiTheme="minorHAnsi" w:hAnsiTheme="minorHAnsi"/>
                <w:color w:val="000000"/>
                <w:sz w:val="20"/>
                <w:szCs w:val="20"/>
              </w:rPr>
              <w:t xml:space="preserve"> negotiations</w:t>
            </w:r>
          </w:p>
        </w:tc>
        <w:tc>
          <w:tcPr>
            <w:tcW w:w="624" w:type="pct"/>
            <w:vAlign w:val="center"/>
          </w:tcPr>
          <w:p w14:paraId="2BB666D7" w14:textId="77777777" w:rsidR="00AB2CE1" w:rsidRPr="00131078" w:rsidRDefault="00AB2CE1" w:rsidP="00F82680">
            <w:pPr>
              <w:spacing w:before="100" w:beforeAutospacing="1" w:after="100" w:afterAutospacing="1"/>
              <w:jc w:val="left"/>
              <w:rPr>
                <w:rFonts w:asciiTheme="minorHAnsi" w:hAnsiTheme="minorHAnsi"/>
                <w:sz w:val="20"/>
                <w:szCs w:val="20"/>
              </w:rPr>
            </w:pPr>
          </w:p>
        </w:tc>
        <w:tc>
          <w:tcPr>
            <w:tcW w:w="563" w:type="pct"/>
            <w:vAlign w:val="center"/>
          </w:tcPr>
          <w:p w14:paraId="0F940A4B" w14:textId="77777777" w:rsidR="00AB2CE1" w:rsidRPr="00131078" w:rsidRDefault="00AB2CE1" w:rsidP="00F82680">
            <w:pPr>
              <w:spacing w:before="100" w:beforeAutospacing="1" w:after="100" w:afterAutospacing="1"/>
              <w:jc w:val="left"/>
              <w:rPr>
                <w:rFonts w:asciiTheme="minorHAnsi" w:hAnsiTheme="minorHAnsi"/>
                <w:sz w:val="20"/>
                <w:szCs w:val="20"/>
              </w:rPr>
            </w:pPr>
          </w:p>
        </w:tc>
      </w:tr>
      <w:tr w:rsidR="00A164E0" w:rsidRPr="00131078" w14:paraId="1D609445" w14:textId="77777777" w:rsidTr="001A5F3A">
        <w:tc>
          <w:tcPr>
            <w:tcW w:w="523" w:type="pct"/>
            <w:vAlign w:val="center"/>
          </w:tcPr>
          <w:p w14:paraId="6D872C7A" w14:textId="26102083" w:rsidR="002522F8" w:rsidRPr="00131078" w:rsidRDefault="00CB6B8C" w:rsidP="00F124D0">
            <w:pPr>
              <w:spacing w:before="100" w:beforeAutospacing="1" w:after="100" w:afterAutospacing="1"/>
              <w:jc w:val="center"/>
              <w:rPr>
                <w:rFonts w:asciiTheme="minorHAnsi" w:hAnsiTheme="minorHAnsi"/>
                <w:b/>
                <w:sz w:val="20"/>
                <w:szCs w:val="20"/>
              </w:rPr>
            </w:pPr>
            <w:r>
              <w:rPr>
                <w:rFonts w:asciiTheme="minorHAnsi" w:hAnsiTheme="minorHAnsi"/>
                <w:b/>
                <w:sz w:val="20"/>
                <w:szCs w:val="20"/>
              </w:rPr>
              <w:t>BO-02</w:t>
            </w:r>
          </w:p>
        </w:tc>
        <w:tc>
          <w:tcPr>
            <w:tcW w:w="729" w:type="pct"/>
            <w:vAlign w:val="center"/>
          </w:tcPr>
          <w:p w14:paraId="75C22832" w14:textId="69486236" w:rsidR="002522F8" w:rsidRPr="00131078" w:rsidRDefault="00A164E0" w:rsidP="00A164E0">
            <w:pPr>
              <w:spacing w:before="100" w:beforeAutospacing="1" w:after="100" w:afterAutospacing="1"/>
              <w:jc w:val="left"/>
              <w:rPr>
                <w:rFonts w:asciiTheme="minorHAnsi" w:hAnsiTheme="minorHAnsi"/>
                <w:color w:val="000000"/>
                <w:sz w:val="20"/>
                <w:szCs w:val="20"/>
              </w:rPr>
            </w:pPr>
            <w:r w:rsidRPr="00131078">
              <w:rPr>
                <w:rFonts w:asciiTheme="minorHAnsi" w:hAnsiTheme="minorHAnsi"/>
                <w:sz w:val="20"/>
                <w:szCs w:val="20"/>
              </w:rPr>
              <w:t>Less time editing presentation, more time for content work</w:t>
            </w:r>
          </w:p>
        </w:tc>
        <w:tc>
          <w:tcPr>
            <w:tcW w:w="295" w:type="pct"/>
            <w:vAlign w:val="center"/>
          </w:tcPr>
          <w:p w14:paraId="348D0B50" w14:textId="7A1CE416" w:rsidR="002522F8" w:rsidRPr="00131078" w:rsidRDefault="00CB53FB" w:rsidP="00F82680">
            <w:pPr>
              <w:spacing w:before="100" w:beforeAutospacing="1" w:after="100" w:afterAutospacing="1"/>
              <w:jc w:val="left"/>
              <w:rPr>
                <w:rFonts w:asciiTheme="minorHAnsi" w:hAnsiTheme="minorHAnsi"/>
                <w:color w:val="000000"/>
                <w:sz w:val="20"/>
                <w:szCs w:val="20"/>
              </w:rPr>
            </w:pPr>
            <w:r w:rsidRPr="00131078">
              <w:rPr>
                <w:rFonts w:asciiTheme="minorHAnsi" w:hAnsiTheme="minorHAnsi"/>
                <w:color w:val="000000"/>
                <w:sz w:val="20"/>
                <w:szCs w:val="20"/>
              </w:rPr>
              <w:t>P</w:t>
            </w:r>
          </w:p>
        </w:tc>
        <w:tc>
          <w:tcPr>
            <w:tcW w:w="733" w:type="pct"/>
            <w:vAlign w:val="center"/>
          </w:tcPr>
          <w:p w14:paraId="21F7CD5D" w14:textId="4DA378C4" w:rsidR="002522F8" w:rsidRPr="00131078" w:rsidRDefault="00A164E0" w:rsidP="00F82680">
            <w:pPr>
              <w:spacing w:before="100" w:beforeAutospacing="1" w:after="100" w:afterAutospacing="1"/>
              <w:jc w:val="left"/>
              <w:rPr>
                <w:rFonts w:asciiTheme="minorHAnsi" w:hAnsiTheme="minorHAnsi"/>
                <w:color w:val="000000"/>
                <w:sz w:val="20"/>
                <w:szCs w:val="20"/>
              </w:rPr>
            </w:pPr>
            <w:proofErr w:type="spellStart"/>
            <w:r w:rsidRPr="00131078">
              <w:rPr>
                <w:rFonts w:asciiTheme="minorHAnsi" w:hAnsiTheme="minorHAnsi"/>
                <w:color w:val="000000"/>
                <w:sz w:val="20"/>
                <w:szCs w:val="20"/>
              </w:rPr>
              <w:t>Trilogue</w:t>
            </w:r>
            <w:proofErr w:type="spellEnd"/>
            <w:r w:rsidRPr="00131078">
              <w:rPr>
                <w:rFonts w:asciiTheme="minorHAnsi" w:hAnsiTheme="minorHAnsi"/>
                <w:color w:val="000000"/>
                <w:sz w:val="20"/>
                <w:szCs w:val="20"/>
              </w:rPr>
              <w:t xml:space="preserve"> Tables should not be manually formatted.</w:t>
            </w:r>
          </w:p>
        </w:tc>
        <w:tc>
          <w:tcPr>
            <w:tcW w:w="320" w:type="pct"/>
          </w:tcPr>
          <w:p w14:paraId="3A8E1F55" w14:textId="304010E4" w:rsidR="002522F8" w:rsidRPr="00131078" w:rsidRDefault="00CB53FB"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01</w:t>
            </w:r>
          </w:p>
        </w:tc>
        <w:tc>
          <w:tcPr>
            <w:tcW w:w="1213" w:type="pct"/>
            <w:vAlign w:val="center"/>
          </w:tcPr>
          <w:p w14:paraId="7954E2B5" w14:textId="4F675400" w:rsidR="002522F8" w:rsidRPr="00131078" w:rsidRDefault="00CB53FB" w:rsidP="00436D64">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Less </w:t>
            </w:r>
            <w:r w:rsidR="00436D64">
              <w:rPr>
                <w:rFonts w:asciiTheme="minorHAnsi" w:hAnsiTheme="minorHAnsi"/>
                <w:sz w:val="20"/>
                <w:szCs w:val="20"/>
              </w:rPr>
              <w:t>time spent</w:t>
            </w:r>
            <w:r w:rsidRPr="00131078">
              <w:rPr>
                <w:rFonts w:asciiTheme="minorHAnsi" w:hAnsiTheme="minorHAnsi"/>
                <w:sz w:val="20"/>
                <w:szCs w:val="20"/>
              </w:rPr>
              <w:t xml:space="preserve"> on the side of End Users when creating, updating, exporting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 content. More time to work on the content.</w:t>
            </w:r>
          </w:p>
        </w:tc>
        <w:tc>
          <w:tcPr>
            <w:tcW w:w="624" w:type="pct"/>
            <w:vAlign w:val="center"/>
          </w:tcPr>
          <w:p w14:paraId="488A29FF" w14:textId="65D87EF5" w:rsidR="002522F8" w:rsidRPr="00131078" w:rsidRDefault="00CB53FB" w:rsidP="00F82680">
            <w:pPr>
              <w:spacing w:before="100" w:beforeAutospacing="1" w:after="100" w:afterAutospacing="1"/>
              <w:jc w:val="left"/>
              <w:rPr>
                <w:rFonts w:asciiTheme="minorHAnsi" w:hAnsiTheme="minorHAnsi"/>
                <w:sz w:val="20"/>
                <w:szCs w:val="20"/>
              </w:rPr>
            </w:pPr>
            <w:commentRangeStart w:id="11"/>
            <w:commentRangeStart w:id="12"/>
            <w:r w:rsidRPr="00131078">
              <w:rPr>
                <w:rFonts w:asciiTheme="minorHAnsi" w:hAnsiTheme="minorHAnsi"/>
                <w:sz w:val="20"/>
                <w:szCs w:val="20"/>
              </w:rPr>
              <w:t>DM</w:t>
            </w:r>
            <w:commentRangeEnd w:id="11"/>
            <w:r w:rsidRPr="00131078">
              <w:rPr>
                <w:rStyle w:val="CommentReference"/>
                <w:rFonts w:asciiTheme="minorHAnsi" w:hAnsiTheme="minorHAnsi"/>
                <w:szCs w:val="20"/>
                <w:lang w:val="en-US" w:eastAsia="ja-JP"/>
              </w:rPr>
              <w:commentReference w:id="11"/>
            </w:r>
            <w:commentRangeEnd w:id="12"/>
            <w:r w:rsidR="009B7CE4">
              <w:rPr>
                <w:rStyle w:val="CommentReference"/>
                <w:szCs w:val="20"/>
                <w:lang w:val="en-US" w:eastAsia="ja-JP"/>
              </w:rPr>
              <w:commentReference w:id="12"/>
            </w:r>
          </w:p>
        </w:tc>
        <w:tc>
          <w:tcPr>
            <w:tcW w:w="563" w:type="pct"/>
            <w:vAlign w:val="center"/>
          </w:tcPr>
          <w:p w14:paraId="7779F95E" w14:textId="77777777" w:rsidR="002522F8" w:rsidRPr="00131078" w:rsidRDefault="002522F8" w:rsidP="00F82680">
            <w:pPr>
              <w:spacing w:before="100" w:beforeAutospacing="1" w:after="100" w:afterAutospacing="1"/>
              <w:jc w:val="left"/>
              <w:rPr>
                <w:rFonts w:asciiTheme="minorHAnsi" w:hAnsiTheme="minorHAnsi"/>
                <w:sz w:val="20"/>
                <w:szCs w:val="20"/>
              </w:rPr>
            </w:pPr>
          </w:p>
        </w:tc>
      </w:tr>
      <w:tr w:rsidR="00CB53FB" w:rsidRPr="00131078" w14:paraId="4FCFE00E" w14:textId="77777777" w:rsidTr="001A5F3A">
        <w:tc>
          <w:tcPr>
            <w:tcW w:w="523" w:type="pct"/>
            <w:vAlign w:val="center"/>
          </w:tcPr>
          <w:p w14:paraId="4214D195" w14:textId="7183A77E" w:rsidR="00CB53FB" w:rsidRPr="00131078" w:rsidRDefault="00CB6B8C" w:rsidP="00CB53FB">
            <w:pPr>
              <w:spacing w:before="100" w:beforeAutospacing="1" w:after="100" w:afterAutospacing="1"/>
              <w:jc w:val="center"/>
              <w:rPr>
                <w:rFonts w:asciiTheme="minorHAnsi" w:hAnsiTheme="minorHAnsi"/>
                <w:b/>
                <w:sz w:val="20"/>
                <w:szCs w:val="20"/>
              </w:rPr>
            </w:pPr>
            <w:r>
              <w:rPr>
                <w:rFonts w:asciiTheme="minorHAnsi" w:hAnsiTheme="minorHAnsi"/>
                <w:b/>
                <w:sz w:val="20"/>
                <w:szCs w:val="20"/>
              </w:rPr>
              <w:t>BO-03</w:t>
            </w:r>
          </w:p>
        </w:tc>
        <w:tc>
          <w:tcPr>
            <w:tcW w:w="729" w:type="pct"/>
            <w:vAlign w:val="center"/>
          </w:tcPr>
          <w:p w14:paraId="33B917BF" w14:textId="46A52036" w:rsidR="00CB53FB" w:rsidRPr="00131078" w:rsidRDefault="00AB2CE1" w:rsidP="00CB53FB">
            <w:pPr>
              <w:spacing w:before="100" w:beforeAutospacing="1" w:after="100" w:afterAutospacing="1"/>
              <w:jc w:val="left"/>
              <w:rPr>
                <w:rFonts w:asciiTheme="minorHAnsi" w:hAnsiTheme="minorHAnsi"/>
                <w:sz w:val="20"/>
                <w:szCs w:val="20"/>
              </w:rPr>
            </w:pPr>
            <w:r>
              <w:rPr>
                <w:rFonts w:asciiTheme="minorHAnsi" w:hAnsiTheme="minorHAnsi"/>
                <w:sz w:val="20"/>
                <w:szCs w:val="20"/>
              </w:rPr>
              <w:t>A performant solution which can manage big documents</w:t>
            </w:r>
            <w:r w:rsidR="00CB53FB" w:rsidRPr="00131078">
              <w:rPr>
                <w:rFonts w:asciiTheme="minorHAnsi" w:hAnsiTheme="minorHAnsi"/>
                <w:sz w:val="20"/>
                <w:szCs w:val="20"/>
              </w:rPr>
              <w:t xml:space="preserve"> </w:t>
            </w:r>
          </w:p>
        </w:tc>
        <w:tc>
          <w:tcPr>
            <w:tcW w:w="295" w:type="pct"/>
            <w:vAlign w:val="center"/>
          </w:tcPr>
          <w:p w14:paraId="5ED0D353" w14:textId="41671B1A"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P</w:t>
            </w:r>
          </w:p>
        </w:tc>
        <w:tc>
          <w:tcPr>
            <w:tcW w:w="733" w:type="pct"/>
            <w:vAlign w:val="center"/>
          </w:tcPr>
          <w:p w14:paraId="0C48084C" w14:textId="6D46E950"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Current generation of tools do not scale up, nor does it scale to different platforms</w:t>
            </w:r>
          </w:p>
        </w:tc>
        <w:tc>
          <w:tcPr>
            <w:tcW w:w="320" w:type="pct"/>
          </w:tcPr>
          <w:p w14:paraId="427309BA" w14:textId="21884086" w:rsidR="00CB53FB" w:rsidRPr="00131078" w:rsidRDefault="00CB53FB"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02</w:t>
            </w:r>
          </w:p>
        </w:tc>
        <w:tc>
          <w:tcPr>
            <w:tcW w:w="1213" w:type="pct"/>
            <w:vAlign w:val="center"/>
          </w:tcPr>
          <w:p w14:paraId="5248EE4D" w14:textId="34A69C4F"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Dynamic Edition Platform that – in principle – could scale up to any size document and could scale to different end clients (platforms)</w:t>
            </w:r>
          </w:p>
        </w:tc>
        <w:tc>
          <w:tcPr>
            <w:tcW w:w="624" w:type="pct"/>
            <w:vAlign w:val="center"/>
          </w:tcPr>
          <w:p w14:paraId="52EACF9F" w14:textId="76C73FFD"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DNM</w:t>
            </w:r>
          </w:p>
        </w:tc>
        <w:tc>
          <w:tcPr>
            <w:tcW w:w="563" w:type="pct"/>
            <w:vAlign w:val="center"/>
          </w:tcPr>
          <w:p w14:paraId="152BE3D3" w14:textId="77777777" w:rsidR="00CB53FB" w:rsidRPr="00131078" w:rsidRDefault="00CB53FB" w:rsidP="00CB53FB">
            <w:pPr>
              <w:spacing w:before="100" w:beforeAutospacing="1" w:after="100" w:afterAutospacing="1"/>
              <w:jc w:val="left"/>
              <w:rPr>
                <w:rFonts w:asciiTheme="minorHAnsi" w:hAnsiTheme="minorHAnsi"/>
                <w:sz w:val="20"/>
                <w:szCs w:val="20"/>
              </w:rPr>
            </w:pPr>
          </w:p>
        </w:tc>
      </w:tr>
      <w:tr w:rsidR="00CB53FB" w:rsidRPr="00131078" w14:paraId="3F43A7CA" w14:textId="77777777" w:rsidTr="001A5F3A">
        <w:tc>
          <w:tcPr>
            <w:tcW w:w="523" w:type="pct"/>
            <w:vAlign w:val="center"/>
          </w:tcPr>
          <w:p w14:paraId="1D24DE21" w14:textId="1CE763CB" w:rsidR="00CB53FB" w:rsidRPr="00131078" w:rsidRDefault="00CB6B8C" w:rsidP="00F124D0">
            <w:pPr>
              <w:spacing w:before="100" w:beforeAutospacing="1" w:after="100" w:afterAutospacing="1"/>
              <w:jc w:val="center"/>
              <w:rPr>
                <w:rFonts w:asciiTheme="minorHAnsi" w:hAnsiTheme="minorHAnsi"/>
                <w:b/>
                <w:sz w:val="20"/>
                <w:szCs w:val="20"/>
              </w:rPr>
            </w:pPr>
            <w:r>
              <w:rPr>
                <w:rFonts w:asciiTheme="minorHAnsi" w:hAnsiTheme="minorHAnsi"/>
                <w:b/>
                <w:sz w:val="20"/>
                <w:szCs w:val="20"/>
              </w:rPr>
              <w:t>BO-04</w:t>
            </w:r>
          </w:p>
        </w:tc>
        <w:tc>
          <w:tcPr>
            <w:tcW w:w="729" w:type="pct"/>
            <w:vAlign w:val="center"/>
          </w:tcPr>
          <w:p w14:paraId="2A6A6145" w14:textId="6E643319" w:rsidR="00CB53FB" w:rsidRPr="00131078" w:rsidRDefault="00CB53FB"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Minimise Errors</w:t>
            </w:r>
          </w:p>
        </w:tc>
        <w:tc>
          <w:tcPr>
            <w:tcW w:w="295" w:type="pct"/>
            <w:vAlign w:val="center"/>
          </w:tcPr>
          <w:p w14:paraId="4E226045" w14:textId="2B8778B5" w:rsidR="00CB53FB" w:rsidRPr="00131078" w:rsidRDefault="00CB53FB"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P</w:t>
            </w:r>
          </w:p>
        </w:tc>
        <w:tc>
          <w:tcPr>
            <w:tcW w:w="733" w:type="pct"/>
            <w:vAlign w:val="center"/>
          </w:tcPr>
          <w:p w14:paraId="17D4067E" w14:textId="62156F29" w:rsidR="00CB53FB" w:rsidRPr="00131078" w:rsidRDefault="00CB53FB"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Structure of the introduced changes should follow own EU drafting rules</w:t>
            </w:r>
          </w:p>
        </w:tc>
        <w:tc>
          <w:tcPr>
            <w:tcW w:w="320" w:type="pct"/>
          </w:tcPr>
          <w:p w14:paraId="3C09D7EE" w14:textId="03200C21" w:rsidR="00CB53FB" w:rsidRPr="00131078" w:rsidRDefault="00CB53FB"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03</w:t>
            </w:r>
          </w:p>
        </w:tc>
        <w:tc>
          <w:tcPr>
            <w:tcW w:w="1213" w:type="pct"/>
            <w:vAlign w:val="center"/>
          </w:tcPr>
          <w:p w14:paraId="60AD9C3A" w14:textId="7F4B9B81" w:rsidR="00CB53FB" w:rsidRPr="00131078" w:rsidRDefault="00CB53FB"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Intercepting or guiding users to appropriate solutions would result in </w:t>
            </w:r>
            <w:r w:rsidR="00131078" w:rsidRPr="00131078">
              <w:rPr>
                <w:rFonts w:asciiTheme="minorHAnsi" w:hAnsiTheme="minorHAnsi"/>
                <w:sz w:val="20"/>
                <w:szCs w:val="20"/>
              </w:rPr>
              <w:t xml:space="preserve">better quality content and </w:t>
            </w:r>
            <w:r w:rsidRPr="00131078">
              <w:rPr>
                <w:rFonts w:asciiTheme="minorHAnsi" w:hAnsiTheme="minorHAnsi"/>
                <w:sz w:val="20"/>
                <w:szCs w:val="20"/>
              </w:rPr>
              <w:t>less</w:t>
            </w:r>
            <w:r w:rsidR="00131078" w:rsidRPr="00131078">
              <w:rPr>
                <w:rFonts w:asciiTheme="minorHAnsi" w:hAnsiTheme="minorHAnsi"/>
                <w:sz w:val="20"/>
                <w:szCs w:val="20"/>
              </w:rPr>
              <w:t xml:space="preserve"> time at the verification stage.</w:t>
            </w:r>
          </w:p>
        </w:tc>
        <w:tc>
          <w:tcPr>
            <w:tcW w:w="624" w:type="pct"/>
            <w:vAlign w:val="center"/>
          </w:tcPr>
          <w:p w14:paraId="7F4F43F1" w14:textId="1299B1C8" w:rsidR="00CB53FB" w:rsidRPr="00131078" w:rsidRDefault="00131078" w:rsidP="00F8268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DM</w:t>
            </w:r>
          </w:p>
        </w:tc>
        <w:tc>
          <w:tcPr>
            <w:tcW w:w="563" w:type="pct"/>
            <w:vAlign w:val="center"/>
          </w:tcPr>
          <w:p w14:paraId="1EEE83D1" w14:textId="77777777" w:rsidR="00CB53FB" w:rsidRPr="00131078" w:rsidRDefault="00CB53FB" w:rsidP="00F82680">
            <w:pPr>
              <w:spacing w:before="100" w:beforeAutospacing="1" w:after="100" w:afterAutospacing="1"/>
              <w:jc w:val="left"/>
              <w:rPr>
                <w:rFonts w:asciiTheme="minorHAnsi" w:hAnsiTheme="minorHAnsi"/>
                <w:sz w:val="20"/>
                <w:szCs w:val="20"/>
              </w:rPr>
            </w:pPr>
          </w:p>
        </w:tc>
      </w:tr>
      <w:tr w:rsidR="00CB53FB" w:rsidRPr="00131078" w14:paraId="70327F2C" w14:textId="77777777" w:rsidTr="001A5F3A">
        <w:tc>
          <w:tcPr>
            <w:tcW w:w="523" w:type="pct"/>
            <w:vAlign w:val="center"/>
          </w:tcPr>
          <w:p w14:paraId="41790F04" w14:textId="46229797" w:rsidR="00CB53FB" w:rsidRPr="00131078" w:rsidRDefault="00CB6B8C" w:rsidP="00062F48">
            <w:pPr>
              <w:spacing w:before="100" w:beforeAutospacing="1" w:after="100" w:afterAutospacing="1"/>
              <w:jc w:val="center"/>
              <w:rPr>
                <w:rFonts w:asciiTheme="minorHAnsi" w:hAnsiTheme="minorHAnsi"/>
                <w:b/>
                <w:sz w:val="20"/>
                <w:szCs w:val="20"/>
              </w:rPr>
            </w:pPr>
            <w:r>
              <w:rPr>
                <w:rFonts w:asciiTheme="minorHAnsi" w:hAnsiTheme="minorHAnsi"/>
                <w:b/>
                <w:sz w:val="20"/>
                <w:szCs w:val="20"/>
              </w:rPr>
              <w:t>BO-05</w:t>
            </w:r>
          </w:p>
        </w:tc>
        <w:tc>
          <w:tcPr>
            <w:tcW w:w="729" w:type="pct"/>
            <w:vAlign w:val="center"/>
          </w:tcPr>
          <w:p w14:paraId="5C41EB89" w14:textId="79C8D71E" w:rsidR="00CB53FB" w:rsidRPr="00131078" w:rsidRDefault="00CB53FB" w:rsidP="009B7CE4">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Ensure </w:t>
            </w:r>
            <w:r w:rsidR="009B7CE4">
              <w:rPr>
                <w:rFonts w:asciiTheme="minorHAnsi" w:hAnsiTheme="minorHAnsi"/>
                <w:sz w:val="20"/>
                <w:szCs w:val="20"/>
              </w:rPr>
              <w:t>version control</w:t>
            </w:r>
          </w:p>
        </w:tc>
        <w:tc>
          <w:tcPr>
            <w:tcW w:w="295" w:type="pct"/>
            <w:vAlign w:val="center"/>
          </w:tcPr>
          <w:p w14:paraId="67F5D3DD" w14:textId="072E7D71"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w:t>
            </w:r>
          </w:p>
        </w:tc>
        <w:tc>
          <w:tcPr>
            <w:tcW w:w="733" w:type="pct"/>
            <w:vAlign w:val="center"/>
          </w:tcPr>
          <w:p w14:paraId="5CCDB11B" w14:textId="05EFAC03"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Versions must be automatically stored to allow future archiving</w:t>
            </w:r>
          </w:p>
        </w:tc>
        <w:tc>
          <w:tcPr>
            <w:tcW w:w="320" w:type="pct"/>
          </w:tcPr>
          <w:p w14:paraId="5A104142" w14:textId="2D45FA55" w:rsidR="00CB53FB" w:rsidRPr="00131078" w:rsidRDefault="00131078"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04</w:t>
            </w:r>
          </w:p>
        </w:tc>
        <w:tc>
          <w:tcPr>
            <w:tcW w:w="1213" w:type="pct"/>
            <w:vAlign w:val="center"/>
          </w:tcPr>
          <w:p w14:paraId="3CA462C2" w14:textId="6A087C23" w:rsidR="00CB53FB" w:rsidRPr="00131078" w:rsidRDefault="00131078" w:rsidP="0013107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System would prevent valuable information loss.</w:t>
            </w:r>
          </w:p>
        </w:tc>
        <w:tc>
          <w:tcPr>
            <w:tcW w:w="624" w:type="pct"/>
            <w:vAlign w:val="center"/>
          </w:tcPr>
          <w:p w14:paraId="096D87E5" w14:textId="628F3E7A" w:rsidR="00CB53FB" w:rsidRPr="00131078" w:rsidRDefault="0013107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DNM</w:t>
            </w:r>
          </w:p>
        </w:tc>
        <w:tc>
          <w:tcPr>
            <w:tcW w:w="563" w:type="pct"/>
            <w:vAlign w:val="center"/>
          </w:tcPr>
          <w:p w14:paraId="4A030062"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3F09690D" w14:textId="77777777" w:rsidTr="001A5F3A">
        <w:tc>
          <w:tcPr>
            <w:tcW w:w="523" w:type="pct"/>
            <w:vAlign w:val="center"/>
          </w:tcPr>
          <w:p w14:paraId="5C45B770" w14:textId="7F545920" w:rsidR="00CB53FB" w:rsidRPr="00131078" w:rsidRDefault="00CB6B8C" w:rsidP="00062F48">
            <w:pPr>
              <w:spacing w:before="100" w:beforeAutospacing="1" w:after="100" w:afterAutospacing="1"/>
              <w:jc w:val="center"/>
              <w:rPr>
                <w:rFonts w:asciiTheme="minorHAnsi" w:hAnsiTheme="minorHAnsi"/>
                <w:b/>
                <w:sz w:val="20"/>
                <w:szCs w:val="20"/>
              </w:rPr>
            </w:pPr>
            <w:r>
              <w:rPr>
                <w:rFonts w:asciiTheme="minorHAnsi" w:hAnsiTheme="minorHAnsi"/>
                <w:b/>
                <w:sz w:val="20"/>
                <w:szCs w:val="20"/>
              </w:rPr>
              <w:t>BO-06</w:t>
            </w:r>
          </w:p>
        </w:tc>
        <w:tc>
          <w:tcPr>
            <w:tcW w:w="729" w:type="pct"/>
            <w:vAlign w:val="center"/>
          </w:tcPr>
          <w:p w14:paraId="799B38A6" w14:textId="35D1FF6F"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New insi</w:t>
            </w:r>
            <w:r w:rsidR="00A207A6">
              <w:rPr>
                <w:rFonts w:asciiTheme="minorHAnsi" w:hAnsiTheme="minorHAnsi"/>
                <w:sz w:val="20"/>
                <w:szCs w:val="20"/>
              </w:rPr>
              <w:t>ght</w:t>
            </w:r>
            <w:r w:rsidRPr="00131078">
              <w:rPr>
                <w:rFonts w:asciiTheme="minorHAnsi" w:hAnsiTheme="minorHAnsi"/>
                <w:sz w:val="20"/>
                <w:szCs w:val="20"/>
              </w:rPr>
              <w:t>s into the content</w:t>
            </w:r>
          </w:p>
        </w:tc>
        <w:tc>
          <w:tcPr>
            <w:tcW w:w="295" w:type="pct"/>
            <w:vAlign w:val="center"/>
          </w:tcPr>
          <w:p w14:paraId="52D926E6" w14:textId="1D8F08AF"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w:t>
            </w:r>
          </w:p>
        </w:tc>
        <w:tc>
          <w:tcPr>
            <w:tcW w:w="733" w:type="pct"/>
            <w:vAlign w:val="center"/>
          </w:tcPr>
          <w:p w14:paraId="6FB6234A" w14:textId="6C5407E0"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System must allow to preview a consolidated version and/or </w:t>
            </w:r>
            <w:r w:rsidRPr="00131078">
              <w:rPr>
                <w:rFonts w:asciiTheme="minorHAnsi" w:hAnsiTheme="minorHAnsi"/>
                <w:sz w:val="20"/>
                <w:szCs w:val="20"/>
              </w:rPr>
              <w:lastRenderedPageBreak/>
              <w:t>preview the content in various presentation</w:t>
            </w:r>
          </w:p>
        </w:tc>
        <w:tc>
          <w:tcPr>
            <w:tcW w:w="320" w:type="pct"/>
          </w:tcPr>
          <w:p w14:paraId="3974B0A4" w14:textId="2C5CC083" w:rsidR="00CB53FB" w:rsidRPr="00131078" w:rsidRDefault="00131078" w:rsidP="00131078">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lastRenderedPageBreak/>
              <w:t>05</w:t>
            </w:r>
          </w:p>
        </w:tc>
        <w:tc>
          <w:tcPr>
            <w:tcW w:w="1213" w:type="pct"/>
            <w:vAlign w:val="center"/>
          </w:tcPr>
          <w:p w14:paraId="4CA946A3" w14:textId="5799C1F4" w:rsidR="00CB53FB" w:rsidRPr="00131078" w:rsidRDefault="00131078" w:rsidP="0013107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Custom, temporary presentation, custom views and/or filters would give a new perspective on </w:t>
            </w:r>
            <w:r w:rsidRPr="00131078">
              <w:rPr>
                <w:rFonts w:asciiTheme="minorHAnsi" w:hAnsiTheme="minorHAnsi"/>
                <w:sz w:val="20"/>
                <w:szCs w:val="20"/>
              </w:rPr>
              <w:lastRenderedPageBreak/>
              <w:t>the content – resulting in a better quality content.</w:t>
            </w:r>
          </w:p>
        </w:tc>
        <w:tc>
          <w:tcPr>
            <w:tcW w:w="624" w:type="pct"/>
            <w:vAlign w:val="center"/>
          </w:tcPr>
          <w:p w14:paraId="1507CADC" w14:textId="54CB6E0F" w:rsidR="00CB53FB" w:rsidRPr="00131078" w:rsidRDefault="0013107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lastRenderedPageBreak/>
              <w:t>DNM</w:t>
            </w:r>
          </w:p>
        </w:tc>
        <w:tc>
          <w:tcPr>
            <w:tcW w:w="563" w:type="pct"/>
            <w:vAlign w:val="center"/>
          </w:tcPr>
          <w:p w14:paraId="66FE261F"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285237A6" w14:textId="77777777" w:rsidTr="001A5F3A">
        <w:tc>
          <w:tcPr>
            <w:tcW w:w="523" w:type="pct"/>
            <w:vAlign w:val="center"/>
          </w:tcPr>
          <w:p w14:paraId="5DE73FC3" w14:textId="39BD01E3" w:rsidR="00CB53FB" w:rsidRPr="00131078" w:rsidRDefault="00CB6B8C" w:rsidP="00CB53FB">
            <w:pPr>
              <w:jc w:val="center"/>
              <w:rPr>
                <w:rFonts w:asciiTheme="minorHAnsi" w:hAnsiTheme="minorHAnsi"/>
                <w:b/>
                <w:sz w:val="20"/>
                <w:szCs w:val="20"/>
              </w:rPr>
            </w:pPr>
            <w:r>
              <w:rPr>
                <w:rFonts w:asciiTheme="minorHAnsi" w:hAnsiTheme="minorHAnsi"/>
                <w:b/>
                <w:sz w:val="20"/>
                <w:szCs w:val="20"/>
              </w:rPr>
              <w:t>BO-07</w:t>
            </w:r>
          </w:p>
        </w:tc>
        <w:tc>
          <w:tcPr>
            <w:tcW w:w="729" w:type="pct"/>
            <w:vAlign w:val="center"/>
          </w:tcPr>
          <w:p w14:paraId="670C9181" w14:textId="34ACAC08"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Structured Content Exchange</w:t>
            </w:r>
          </w:p>
        </w:tc>
        <w:tc>
          <w:tcPr>
            <w:tcW w:w="295" w:type="pct"/>
            <w:vAlign w:val="center"/>
          </w:tcPr>
          <w:p w14:paraId="6836E8BD" w14:textId="134CD0A2"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P</w:t>
            </w:r>
          </w:p>
        </w:tc>
        <w:tc>
          <w:tcPr>
            <w:tcW w:w="733" w:type="pct"/>
            <w:vAlign w:val="center"/>
          </w:tcPr>
          <w:p w14:paraId="1D8B8390" w14:textId="5F9FE19E" w:rsidR="00CB53FB" w:rsidRPr="00131078" w:rsidRDefault="00CB53FB" w:rsidP="00CB53FB">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EP staff must be able to send and receive content in a structured format with the Council and possibly EC.</w:t>
            </w:r>
            <w:ins w:id="13" w:author="ALARI Gianluigi" w:date="2016-09-06T15:03:00Z">
              <w:r w:rsidR="00A207A6">
                <w:rPr>
                  <w:rFonts w:asciiTheme="minorHAnsi" w:hAnsiTheme="minorHAnsi"/>
                  <w:sz w:val="20"/>
                  <w:szCs w:val="20"/>
                </w:rPr>
                <w:t>²</w:t>
              </w:r>
            </w:ins>
          </w:p>
        </w:tc>
        <w:tc>
          <w:tcPr>
            <w:tcW w:w="320" w:type="pct"/>
          </w:tcPr>
          <w:p w14:paraId="0C42EA2E" w14:textId="4A30A363" w:rsidR="00CB53FB" w:rsidRPr="00131078" w:rsidRDefault="00436D64" w:rsidP="00131078">
            <w:pPr>
              <w:spacing w:before="100" w:beforeAutospacing="1" w:after="100" w:afterAutospacing="1"/>
              <w:jc w:val="center"/>
              <w:rPr>
                <w:rFonts w:asciiTheme="minorHAnsi" w:hAnsiTheme="minorHAnsi"/>
                <w:sz w:val="20"/>
                <w:szCs w:val="20"/>
              </w:rPr>
            </w:pPr>
            <w:r>
              <w:rPr>
                <w:rFonts w:asciiTheme="minorHAnsi" w:hAnsiTheme="minorHAnsi"/>
                <w:sz w:val="20"/>
                <w:szCs w:val="20"/>
              </w:rPr>
              <w:t>06</w:t>
            </w:r>
          </w:p>
        </w:tc>
        <w:tc>
          <w:tcPr>
            <w:tcW w:w="1213" w:type="pct"/>
            <w:vAlign w:val="center"/>
          </w:tcPr>
          <w:p w14:paraId="7E1EA965" w14:textId="40B296B1" w:rsidR="00CB53FB" w:rsidRPr="00131078" w:rsidRDefault="0013107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Less errors when merging content, clearer versions, allows automated archiving.</w:t>
            </w:r>
          </w:p>
        </w:tc>
        <w:tc>
          <w:tcPr>
            <w:tcW w:w="624" w:type="pct"/>
            <w:vAlign w:val="center"/>
          </w:tcPr>
          <w:p w14:paraId="79557ADA" w14:textId="1E4BD11B" w:rsidR="00CB53FB" w:rsidRPr="00131078" w:rsidRDefault="0013107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DNM</w:t>
            </w:r>
          </w:p>
        </w:tc>
        <w:tc>
          <w:tcPr>
            <w:tcW w:w="563" w:type="pct"/>
            <w:vAlign w:val="center"/>
          </w:tcPr>
          <w:p w14:paraId="5F570470"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22E0F3AE" w14:textId="77777777" w:rsidTr="001A5F3A">
        <w:tc>
          <w:tcPr>
            <w:tcW w:w="523" w:type="pct"/>
            <w:vAlign w:val="center"/>
          </w:tcPr>
          <w:p w14:paraId="752D918D" w14:textId="0ACEF832" w:rsidR="00CB53FB" w:rsidRPr="00131078" w:rsidRDefault="00CB6B8C" w:rsidP="00062F48">
            <w:pPr>
              <w:spacing w:before="100" w:beforeAutospacing="1" w:after="100" w:afterAutospacing="1"/>
              <w:jc w:val="center"/>
              <w:rPr>
                <w:rFonts w:asciiTheme="minorHAnsi" w:hAnsiTheme="minorHAnsi"/>
                <w:b/>
                <w:sz w:val="20"/>
                <w:szCs w:val="20"/>
              </w:rPr>
            </w:pPr>
            <w:r>
              <w:rPr>
                <w:rFonts w:asciiTheme="minorHAnsi" w:hAnsiTheme="minorHAnsi"/>
                <w:b/>
                <w:sz w:val="20"/>
                <w:szCs w:val="20"/>
              </w:rPr>
              <w:t>BO-08</w:t>
            </w:r>
          </w:p>
        </w:tc>
        <w:tc>
          <w:tcPr>
            <w:tcW w:w="729" w:type="pct"/>
            <w:vAlign w:val="center"/>
          </w:tcPr>
          <w:p w14:paraId="7035BB8A" w14:textId="02698C26"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Prepare basis for – </w:t>
            </w:r>
            <w:commentRangeStart w:id="14"/>
            <w:r w:rsidRPr="00131078">
              <w:rPr>
                <w:rFonts w:asciiTheme="minorHAnsi" w:hAnsiTheme="minorHAnsi"/>
                <w:sz w:val="20"/>
                <w:szCs w:val="20"/>
              </w:rPr>
              <w:t>part 2</w:t>
            </w:r>
            <w:commentRangeEnd w:id="14"/>
            <w:r w:rsidR="007D642D">
              <w:rPr>
                <w:rStyle w:val="CommentReference"/>
                <w:szCs w:val="20"/>
                <w:lang w:val="en-US" w:eastAsia="ja-JP"/>
              </w:rPr>
              <w:commentReference w:id="14"/>
            </w:r>
            <w:r w:rsidRPr="00131078">
              <w:rPr>
                <w:rFonts w:asciiTheme="minorHAnsi" w:hAnsiTheme="minorHAnsi"/>
                <w:sz w:val="20"/>
                <w:szCs w:val="20"/>
              </w:rPr>
              <w:t xml:space="preserve"> – or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process – Pre-adoption Finalization</w:t>
            </w:r>
          </w:p>
        </w:tc>
        <w:tc>
          <w:tcPr>
            <w:tcW w:w="295" w:type="pct"/>
            <w:vAlign w:val="center"/>
          </w:tcPr>
          <w:p w14:paraId="58689DEF" w14:textId="04EC8D07" w:rsidR="00CB53FB" w:rsidRPr="00131078" w:rsidRDefault="00CB53FB"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P</w:t>
            </w:r>
          </w:p>
        </w:tc>
        <w:tc>
          <w:tcPr>
            <w:tcW w:w="733" w:type="pct"/>
            <w:vAlign w:val="center"/>
          </w:tcPr>
          <w:p w14:paraId="407FBCF4" w14:textId="6255346B" w:rsidR="00CB53FB" w:rsidRPr="00131078" w:rsidRDefault="00CB53FB" w:rsidP="003915E9">
            <w:pPr>
              <w:spacing w:before="100" w:beforeAutospacing="1" w:after="100" w:afterAutospacing="1"/>
              <w:jc w:val="left"/>
              <w:rPr>
                <w:rFonts w:asciiTheme="minorHAnsi" w:hAnsiTheme="minorHAnsi"/>
                <w:sz w:val="20"/>
                <w:szCs w:val="20"/>
              </w:rPr>
            </w:pPr>
            <w:commentRangeStart w:id="15"/>
            <w:r w:rsidRPr="00131078">
              <w:rPr>
                <w:rFonts w:asciiTheme="minorHAnsi" w:hAnsiTheme="minorHAnsi"/>
                <w:sz w:val="20"/>
                <w:szCs w:val="20"/>
              </w:rPr>
              <w:t>DLA &amp; DQL</w:t>
            </w:r>
            <w:commentRangeEnd w:id="15"/>
            <w:r w:rsidRPr="00131078">
              <w:rPr>
                <w:rStyle w:val="CommentReference"/>
                <w:rFonts w:asciiTheme="minorHAnsi" w:hAnsiTheme="minorHAnsi"/>
                <w:szCs w:val="20"/>
                <w:lang w:val="en-US" w:eastAsia="ja-JP"/>
              </w:rPr>
              <w:commentReference w:id="15"/>
            </w:r>
            <w:r w:rsidRPr="00131078">
              <w:rPr>
                <w:rFonts w:asciiTheme="minorHAnsi" w:hAnsiTheme="minorHAnsi"/>
                <w:sz w:val="20"/>
                <w:szCs w:val="20"/>
              </w:rPr>
              <w:t xml:space="preserve"> must be able to </w:t>
            </w:r>
            <w:proofErr w:type="gramStart"/>
            <w:r w:rsidRPr="00131078">
              <w:rPr>
                <w:rFonts w:asciiTheme="minorHAnsi" w:hAnsiTheme="minorHAnsi"/>
                <w:sz w:val="20"/>
                <w:szCs w:val="20"/>
              </w:rPr>
              <w:t xml:space="preserve">continue </w:t>
            </w:r>
            <w:r w:rsidR="003915E9">
              <w:rPr>
                <w:rFonts w:asciiTheme="minorHAnsi" w:hAnsiTheme="minorHAnsi"/>
                <w:sz w:val="20"/>
                <w:szCs w:val="20"/>
              </w:rPr>
              <w:t xml:space="preserve"> </w:t>
            </w:r>
            <w:r w:rsidR="003915E9" w:rsidRPr="00131078">
              <w:rPr>
                <w:rFonts w:asciiTheme="minorHAnsi" w:hAnsiTheme="minorHAnsi"/>
                <w:sz w:val="20"/>
                <w:szCs w:val="20"/>
              </w:rPr>
              <w:t>collaboration</w:t>
            </w:r>
            <w:proofErr w:type="gramEnd"/>
            <w:r w:rsidR="003915E9" w:rsidRPr="00131078">
              <w:rPr>
                <w:rFonts w:asciiTheme="minorHAnsi" w:hAnsiTheme="minorHAnsi"/>
                <w:sz w:val="20"/>
                <w:szCs w:val="20"/>
              </w:rPr>
              <w:t xml:space="preserve"> </w:t>
            </w:r>
            <w:r w:rsidRPr="00131078">
              <w:rPr>
                <w:rFonts w:asciiTheme="minorHAnsi" w:hAnsiTheme="minorHAnsi"/>
                <w:sz w:val="20"/>
                <w:szCs w:val="20"/>
              </w:rPr>
              <w:t>with a structured content.</w:t>
            </w:r>
          </w:p>
        </w:tc>
        <w:tc>
          <w:tcPr>
            <w:tcW w:w="320" w:type="pct"/>
          </w:tcPr>
          <w:p w14:paraId="7F80C264" w14:textId="534B7A92" w:rsidR="00CB53FB" w:rsidRPr="00131078" w:rsidRDefault="00436D64" w:rsidP="00131078">
            <w:pPr>
              <w:spacing w:before="100" w:beforeAutospacing="1" w:after="100" w:afterAutospacing="1"/>
              <w:jc w:val="center"/>
              <w:rPr>
                <w:rFonts w:asciiTheme="minorHAnsi" w:hAnsiTheme="minorHAnsi"/>
                <w:sz w:val="20"/>
                <w:szCs w:val="20"/>
              </w:rPr>
            </w:pPr>
            <w:r>
              <w:rPr>
                <w:rFonts w:asciiTheme="minorHAnsi" w:hAnsiTheme="minorHAnsi"/>
                <w:sz w:val="20"/>
                <w:szCs w:val="20"/>
              </w:rPr>
              <w:t>07</w:t>
            </w:r>
          </w:p>
        </w:tc>
        <w:tc>
          <w:tcPr>
            <w:tcW w:w="1213" w:type="pct"/>
            <w:vAlign w:val="center"/>
          </w:tcPr>
          <w:p w14:paraId="09AE69CC" w14:textId="3C9654EF" w:rsidR="00CB53FB" w:rsidRPr="00131078" w:rsidRDefault="00131078" w:rsidP="0030354F">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Ensures</w:t>
            </w:r>
            <w:r>
              <w:rPr>
                <w:rFonts w:asciiTheme="minorHAnsi" w:hAnsiTheme="minorHAnsi"/>
                <w:sz w:val="20"/>
                <w:szCs w:val="20"/>
              </w:rPr>
              <w:t xml:space="preserve"> </w:t>
            </w:r>
            <w:r w:rsidR="0030354F">
              <w:rPr>
                <w:rFonts w:asciiTheme="minorHAnsi" w:hAnsiTheme="minorHAnsi"/>
                <w:sz w:val="20"/>
                <w:szCs w:val="20"/>
              </w:rPr>
              <w:t>the entire Business Process chain benefits from the new solution.</w:t>
            </w:r>
          </w:p>
        </w:tc>
        <w:tc>
          <w:tcPr>
            <w:tcW w:w="624" w:type="pct"/>
            <w:vAlign w:val="center"/>
          </w:tcPr>
          <w:p w14:paraId="031D6724"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563" w:type="pct"/>
            <w:vAlign w:val="center"/>
          </w:tcPr>
          <w:p w14:paraId="1A0A941E"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6372CC74" w14:textId="77777777" w:rsidTr="001A5F3A">
        <w:tc>
          <w:tcPr>
            <w:tcW w:w="523" w:type="pct"/>
            <w:vAlign w:val="center"/>
          </w:tcPr>
          <w:p w14:paraId="2AF12E35" w14:textId="77777777" w:rsidR="00CB53FB" w:rsidRPr="00131078" w:rsidRDefault="00CB53FB" w:rsidP="00062F48">
            <w:pPr>
              <w:spacing w:before="100" w:beforeAutospacing="1" w:after="100" w:afterAutospacing="1"/>
              <w:jc w:val="center"/>
              <w:rPr>
                <w:rFonts w:asciiTheme="minorHAnsi" w:hAnsiTheme="minorHAnsi"/>
                <w:b/>
                <w:sz w:val="20"/>
                <w:szCs w:val="20"/>
              </w:rPr>
            </w:pPr>
          </w:p>
        </w:tc>
        <w:tc>
          <w:tcPr>
            <w:tcW w:w="729" w:type="pct"/>
            <w:vAlign w:val="center"/>
          </w:tcPr>
          <w:p w14:paraId="0186727C"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295" w:type="pct"/>
            <w:vAlign w:val="center"/>
          </w:tcPr>
          <w:p w14:paraId="1DE2C09D"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733" w:type="pct"/>
            <w:vAlign w:val="center"/>
          </w:tcPr>
          <w:p w14:paraId="1F03F80B"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320" w:type="pct"/>
          </w:tcPr>
          <w:p w14:paraId="764F7507"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13" w:type="pct"/>
            <w:vAlign w:val="center"/>
          </w:tcPr>
          <w:p w14:paraId="61498A7C"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624" w:type="pct"/>
            <w:vAlign w:val="center"/>
          </w:tcPr>
          <w:p w14:paraId="5D529FB8" w14:textId="77777777" w:rsidR="00CB53FB" w:rsidRPr="00131078" w:rsidRDefault="00CB53FB" w:rsidP="00062F48">
            <w:pPr>
              <w:spacing w:before="100" w:beforeAutospacing="1" w:after="100" w:afterAutospacing="1"/>
              <w:jc w:val="left"/>
              <w:rPr>
                <w:rFonts w:asciiTheme="minorHAnsi" w:hAnsiTheme="minorHAnsi"/>
                <w:sz w:val="20"/>
                <w:szCs w:val="20"/>
              </w:rPr>
            </w:pPr>
          </w:p>
        </w:tc>
        <w:tc>
          <w:tcPr>
            <w:tcW w:w="563" w:type="pct"/>
            <w:vAlign w:val="center"/>
          </w:tcPr>
          <w:p w14:paraId="45C64C88" w14:textId="77777777" w:rsidR="00CB53FB" w:rsidRPr="00131078" w:rsidRDefault="00CB53FB" w:rsidP="00062F48">
            <w:pPr>
              <w:spacing w:before="100" w:beforeAutospacing="1" w:after="100" w:afterAutospacing="1"/>
              <w:jc w:val="left"/>
              <w:rPr>
                <w:rFonts w:asciiTheme="minorHAnsi" w:hAnsiTheme="minorHAnsi"/>
                <w:sz w:val="20"/>
                <w:szCs w:val="20"/>
              </w:rPr>
            </w:pPr>
          </w:p>
        </w:tc>
      </w:tr>
      <w:tr w:rsidR="00CB53FB" w:rsidRPr="00131078" w14:paraId="6FEFA0F2" w14:textId="77777777" w:rsidTr="001A5F3A">
        <w:tc>
          <w:tcPr>
            <w:tcW w:w="523" w:type="pct"/>
            <w:vAlign w:val="center"/>
          </w:tcPr>
          <w:p w14:paraId="461A702E" w14:textId="0C3BE542" w:rsidR="00CB53FB" w:rsidRPr="00131078" w:rsidRDefault="00CB53FB" w:rsidP="00F124D0">
            <w:pPr>
              <w:spacing w:before="100" w:beforeAutospacing="1" w:after="100" w:afterAutospacing="1"/>
              <w:jc w:val="center"/>
              <w:rPr>
                <w:rFonts w:asciiTheme="minorHAnsi" w:hAnsiTheme="minorHAnsi"/>
                <w:b/>
                <w:sz w:val="20"/>
                <w:szCs w:val="20"/>
              </w:rPr>
            </w:pPr>
          </w:p>
        </w:tc>
        <w:tc>
          <w:tcPr>
            <w:tcW w:w="729" w:type="pct"/>
            <w:vAlign w:val="center"/>
          </w:tcPr>
          <w:p w14:paraId="7F4E8014"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295" w:type="pct"/>
            <w:vAlign w:val="center"/>
          </w:tcPr>
          <w:p w14:paraId="01948AA3"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733" w:type="pct"/>
            <w:vAlign w:val="center"/>
          </w:tcPr>
          <w:p w14:paraId="3A973CFF"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320" w:type="pct"/>
          </w:tcPr>
          <w:p w14:paraId="570BDBCD"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13" w:type="pct"/>
            <w:vAlign w:val="center"/>
          </w:tcPr>
          <w:p w14:paraId="7CFC329E"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624" w:type="pct"/>
            <w:vAlign w:val="center"/>
          </w:tcPr>
          <w:p w14:paraId="722ECDDB"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563" w:type="pct"/>
            <w:vAlign w:val="center"/>
          </w:tcPr>
          <w:p w14:paraId="089C5182" w14:textId="77777777" w:rsidR="00CB53FB" w:rsidRPr="00131078" w:rsidRDefault="00CB53FB" w:rsidP="00F82680">
            <w:pPr>
              <w:spacing w:before="100" w:beforeAutospacing="1" w:after="100" w:afterAutospacing="1"/>
              <w:jc w:val="left"/>
              <w:rPr>
                <w:rFonts w:asciiTheme="minorHAnsi" w:hAnsiTheme="minorHAnsi"/>
                <w:sz w:val="20"/>
                <w:szCs w:val="20"/>
              </w:rPr>
            </w:pPr>
          </w:p>
        </w:tc>
      </w:tr>
      <w:tr w:rsidR="00CB53FB" w:rsidRPr="00131078" w14:paraId="0BCB4B11" w14:textId="77777777" w:rsidTr="001A5F3A">
        <w:tc>
          <w:tcPr>
            <w:tcW w:w="523" w:type="pct"/>
            <w:vAlign w:val="center"/>
          </w:tcPr>
          <w:p w14:paraId="56FE5102" w14:textId="77777777" w:rsidR="00CB53FB" w:rsidRPr="00131078" w:rsidRDefault="00CB53FB" w:rsidP="00F124D0">
            <w:pPr>
              <w:spacing w:before="100" w:beforeAutospacing="1" w:after="100" w:afterAutospacing="1"/>
              <w:jc w:val="center"/>
              <w:rPr>
                <w:rFonts w:asciiTheme="minorHAnsi" w:hAnsiTheme="minorHAnsi"/>
                <w:b/>
                <w:sz w:val="20"/>
                <w:szCs w:val="20"/>
              </w:rPr>
            </w:pPr>
          </w:p>
        </w:tc>
        <w:tc>
          <w:tcPr>
            <w:tcW w:w="729" w:type="pct"/>
            <w:vAlign w:val="center"/>
          </w:tcPr>
          <w:p w14:paraId="7576A58C"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295" w:type="pct"/>
            <w:vAlign w:val="center"/>
          </w:tcPr>
          <w:p w14:paraId="63B9D44F"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733" w:type="pct"/>
            <w:vAlign w:val="center"/>
          </w:tcPr>
          <w:p w14:paraId="6B12BCA1"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320" w:type="pct"/>
          </w:tcPr>
          <w:p w14:paraId="48DB55D6"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13" w:type="pct"/>
            <w:vAlign w:val="center"/>
          </w:tcPr>
          <w:p w14:paraId="2178DB92"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624" w:type="pct"/>
            <w:vAlign w:val="center"/>
          </w:tcPr>
          <w:p w14:paraId="348C27F0"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563" w:type="pct"/>
            <w:vAlign w:val="center"/>
          </w:tcPr>
          <w:p w14:paraId="7FE4E8FE" w14:textId="77777777" w:rsidR="00CB53FB" w:rsidRPr="00131078" w:rsidRDefault="00CB53FB" w:rsidP="00F82680">
            <w:pPr>
              <w:spacing w:before="100" w:beforeAutospacing="1" w:after="100" w:afterAutospacing="1"/>
              <w:jc w:val="left"/>
              <w:rPr>
                <w:rFonts w:asciiTheme="minorHAnsi" w:hAnsiTheme="minorHAnsi"/>
                <w:sz w:val="20"/>
                <w:szCs w:val="20"/>
              </w:rPr>
            </w:pPr>
          </w:p>
        </w:tc>
      </w:tr>
      <w:tr w:rsidR="00CB53FB" w:rsidRPr="00131078" w14:paraId="5FE1456D" w14:textId="77777777" w:rsidTr="001A5F3A">
        <w:tc>
          <w:tcPr>
            <w:tcW w:w="523" w:type="pct"/>
            <w:vAlign w:val="center"/>
          </w:tcPr>
          <w:p w14:paraId="110B8925" w14:textId="77777777" w:rsidR="00CB53FB" w:rsidRPr="00131078" w:rsidRDefault="00CB53FB" w:rsidP="00F124D0">
            <w:pPr>
              <w:spacing w:before="100" w:beforeAutospacing="1" w:after="100" w:afterAutospacing="1"/>
              <w:jc w:val="center"/>
              <w:rPr>
                <w:rFonts w:asciiTheme="minorHAnsi" w:hAnsiTheme="minorHAnsi"/>
                <w:b/>
                <w:sz w:val="20"/>
                <w:szCs w:val="20"/>
              </w:rPr>
            </w:pPr>
          </w:p>
        </w:tc>
        <w:tc>
          <w:tcPr>
            <w:tcW w:w="729" w:type="pct"/>
            <w:vAlign w:val="center"/>
          </w:tcPr>
          <w:p w14:paraId="02990C3D"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295" w:type="pct"/>
            <w:vAlign w:val="center"/>
          </w:tcPr>
          <w:p w14:paraId="447731B0"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733" w:type="pct"/>
            <w:vAlign w:val="center"/>
          </w:tcPr>
          <w:p w14:paraId="2BBA0941"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320" w:type="pct"/>
          </w:tcPr>
          <w:p w14:paraId="1B01C4B4"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13" w:type="pct"/>
            <w:vAlign w:val="center"/>
          </w:tcPr>
          <w:p w14:paraId="2DE3E8CF"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624" w:type="pct"/>
            <w:vAlign w:val="center"/>
          </w:tcPr>
          <w:p w14:paraId="1B67289D"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563" w:type="pct"/>
            <w:vAlign w:val="center"/>
          </w:tcPr>
          <w:p w14:paraId="5F8DD996" w14:textId="77777777" w:rsidR="00CB53FB" w:rsidRPr="00131078" w:rsidRDefault="00CB53FB" w:rsidP="00F82680">
            <w:pPr>
              <w:spacing w:before="100" w:beforeAutospacing="1" w:after="100" w:afterAutospacing="1"/>
              <w:jc w:val="left"/>
              <w:rPr>
                <w:rFonts w:asciiTheme="minorHAnsi" w:hAnsiTheme="minorHAnsi"/>
                <w:sz w:val="20"/>
                <w:szCs w:val="20"/>
              </w:rPr>
            </w:pPr>
          </w:p>
        </w:tc>
      </w:tr>
      <w:tr w:rsidR="00CB53FB" w:rsidRPr="00131078" w14:paraId="5F563935" w14:textId="77777777" w:rsidTr="001A5F3A">
        <w:tc>
          <w:tcPr>
            <w:tcW w:w="523" w:type="pct"/>
            <w:vAlign w:val="center"/>
          </w:tcPr>
          <w:p w14:paraId="6031630D" w14:textId="70D6C3A7" w:rsidR="00CB53FB" w:rsidRPr="00131078" w:rsidRDefault="00CB53FB" w:rsidP="00F124D0">
            <w:pPr>
              <w:spacing w:before="100" w:beforeAutospacing="1" w:after="100" w:afterAutospacing="1"/>
              <w:jc w:val="center"/>
              <w:rPr>
                <w:rFonts w:asciiTheme="minorHAnsi" w:hAnsiTheme="minorHAnsi"/>
                <w:b/>
                <w:sz w:val="20"/>
                <w:szCs w:val="20"/>
              </w:rPr>
            </w:pPr>
          </w:p>
        </w:tc>
        <w:tc>
          <w:tcPr>
            <w:tcW w:w="729" w:type="pct"/>
            <w:vAlign w:val="center"/>
          </w:tcPr>
          <w:p w14:paraId="61B1DE9C"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295" w:type="pct"/>
            <w:vAlign w:val="center"/>
          </w:tcPr>
          <w:p w14:paraId="7FB5EE4B"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733" w:type="pct"/>
            <w:vAlign w:val="center"/>
          </w:tcPr>
          <w:p w14:paraId="0183BB78"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320" w:type="pct"/>
          </w:tcPr>
          <w:p w14:paraId="35BBA6C3" w14:textId="77777777" w:rsidR="00CB53FB" w:rsidRPr="00131078" w:rsidRDefault="00CB53FB" w:rsidP="00131078">
            <w:pPr>
              <w:spacing w:before="100" w:beforeAutospacing="1" w:after="100" w:afterAutospacing="1"/>
              <w:jc w:val="center"/>
              <w:rPr>
                <w:rFonts w:asciiTheme="minorHAnsi" w:hAnsiTheme="minorHAnsi"/>
                <w:sz w:val="20"/>
                <w:szCs w:val="20"/>
              </w:rPr>
            </w:pPr>
          </w:p>
        </w:tc>
        <w:tc>
          <w:tcPr>
            <w:tcW w:w="1213" w:type="pct"/>
            <w:vAlign w:val="center"/>
          </w:tcPr>
          <w:p w14:paraId="7AF95B35"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624" w:type="pct"/>
            <w:vAlign w:val="center"/>
          </w:tcPr>
          <w:p w14:paraId="4B2CF9CA" w14:textId="77777777" w:rsidR="00CB53FB" w:rsidRPr="00131078" w:rsidRDefault="00CB53FB" w:rsidP="00F82680">
            <w:pPr>
              <w:spacing w:before="100" w:beforeAutospacing="1" w:after="100" w:afterAutospacing="1"/>
              <w:jc w:val="left"/>
              <w:rPr>
                <w:rFonts w:asciiTheme="minorHAnsi" w:hAnsiTheme="minorHAnsi"/>
                <w:sz w:val="20"/>
                <w:szCs w:val="20"/>
              </w:rPr>
            </w:pPr>
          </w:p>
        </w:tc>
        <w:tc>
          <w:tcPr>
            <w:tcW w:w="563" w:type="pct"/>
            <w:vAlign w:val="center"/>
          </w:tcPr>
          <w:p w14:paraId="177785D7" w14:textId="77777777" w:rsidR="00CB53FB" w:rsidRPr="00131078" w:rsidRDefault="00CB53FB" w:rsidP="00F82680">
            <w:pPr>
              <w:spacing w:before="100" w:beforeAutospacing="1" w:after="100" w:afterAutospacing="1"/>
              <w:jc w:val="left"/>
              <w:rPr>
                <w:rFonts w:asciiTheme="minorHAnsi" w:hAnsiTheme="minorHAnsi"/>
                <w:sz w:val="20"/>
                <w:szCs w:val="20"/>
              </w:rPr>
            </w:pPr>
          </w:p>
        </w:tc>
      </w:tr>
    </w:tbl>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 xml:space="preserve">IN: </w:t>
      </w:r>
      <w:proofErr w:type="spellStart"/>
      <w:r w:rsidRPr="0030354F">
        <w:rPr>
          <w:rFonts w:asciiTheme="minorHAnsi" w:hAnsiTheme="minorHAnsi"/>
          <w:sz w:val="20"/>
          <w:szCs w:val="20"/>
        </w:rPr>
        <w:t>INdirect</w:t>
      </w:r>
      <w:proofErr w:type="spellEnd"/>
      <w:r w:rsidRPr="0030354F">
        <w:rPr>
          <w:rFonts w:asciiTheme="minorHAnsi" w:hAnsiTheme="minorHAnsi"/>
          <w:sz w:val="20"/>
          <w:szCs w:val="20"/>
        </w:rPr>
        <w:t xml:space="preserve">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16" w:name="_Toc276050163"/>
      <w:bookmarkStart w:id="17" w:name="_Toc306103582"/>
      <w:bookmarkStart w:id="18" w:name="_Toc343177382"/>
      <w:bookmarkStart w:id="19" w:name="_Toc460942977"/>
      <w:r w:rsidRPr="00131078">
        <w:rPr>
          <w:rFonts w:asciiTheme="minorHAnsi" w:hAnsiTheme="minorHAnsi"/>
          <w:b/>
        </w:rPr>
        <w:lastRenderedPageBreak/>
        <w:t>Key Performance Indicators</w:t>
      </w:r>
      <w:bookmarkEnd w:id="16"/>
      <w:bookmarkEnd w:id="17"/>
      <w:bookmarkEnd w:id="18"/>
      <w:bookmarkEnd w:id="19"/>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74"/>
        <w:gridCol w:w="2330"/>
        <w:gridCol w:w="1799"/>
        <w:gridCol w:w="1061"/>
        <w:gridCol w:w="1232"/>
        <w:gridCol w:w="2132"/>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5DC9981E" w:rsidR="005B6228" w:rsidRDefault="007E6D48" w:rsidP="005B6228">
      <w:pPr>
        <w:rPr>
          <w:ins w:id="20" w:author="KOUKLAKIS Georgios" w:date="2016-09-06T12:11:00Z"/>
          <w:rFonts w:asciiTheme="minorHAnsi" w:hAnsiTheme="minorHAnsi"/>
          <w:b/>
          <w:sz w:val="20"/>
          <w:szCs w:val="20"/>
        </w:rPr>
      </w:pPr>
      <w:ins w:id="21" w:author="KOUKLAKIS Georgios" w:date="2016-09-06T12:11:00Z">
        <w:r>
          <w:rPr>
            <w:rFonts w:asciiTheme="minorHAnsi" w:hAnsiTheme="minorHAnsi"/>
            <w:b/>
            <w:sz w:val="20"/>
            <w:szCs w:val="20"/>
          </w:rPr>
          <w:t>The K</w:t>
        </w:r>
      </w:ins>
      <w:ins w:id="22" w:author="KOUKLAKIS Georgios" w:date="2016-09-06T12:12:00Z">
        <w:r>
          <w:rPr>
            <w:rFonts w:asciiTheme="minorHAnsi" w:hAnsiTheme="minorHAnsi"/>
            <w:b/>
            <w:sz w:val="20"/>
            <w:szCs w:val="20"/>
          </w:rPr>
          <w:t xml:space="preserve">PIs will be </w:t>
        </w:r>
      </w:ins>
      <w:ins w:id="23" w:author="KOUKLAKIS Georgios" w:date="2016-09-06T12:13:00Z">
        <w:r>
          <w:rPr>
            <w:rFonts w:asciiTheme="minorHAnsi" w:hAnsiTheme="minorHAnsi"/>
            <w:b/>
            <w:sz w:val="20"/>
            <w:szCs w:val="20"/>
          </w:rPr>
          <w:t xml:space="preserve">included </w:t>
        </w:r>
      </w:ins>
      <w:ins w:id="24" w:author="KOUKLAKIS Georgios" w:date="2016-09-06T12:12:00Z">
        <w:r>
          <w:rPr>
            <w:rFonts w:asciiTheme="minorHAnsi" w:hAnsiTheme="minorHAnsi"/>
            <w:b/>
            <w:sz w:val="20"/>
            <w:szCs w:val="20"/>
          </w:rPr>
          <w:t>in the scope of the definition of the e-Parliament KPI definition</w:t>
        </w:r>
      </w:ins>
    </w:p>
    <w:p w14:paraId="0989BFE3" w14:textId="77777777" w:rsidR="007E6D48" w:rsidRPr="00131078" w:rsidRDefault="007E6D4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25" w:name="_Toc306103588"/>
      <w:bookmarkStart w:id="26" w:name="_Toc343177383"/>
      <w:bookmarkStart w:id="27" w:name="_Toc460942978"/>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25"/>
      <w:bookmarkEnd w:id="26"/>
      <w:bookmarkEnd w:id="27"/>
    </w:p>
    <w:p w14:paraId="21C9D1DB" w14:textId="77777777" w:rsidR="00580272" w:rsidRPr="00131078" w:rsidRDefault="00580272" w:rsidP="002C773C">
      <w:pPr>
        <w:pStyle w:val="Conseilsinvisibles"/>
        <w:rPr>
          <w:rFonts w:asciiTheme="minorHAnsi" w:hAnsiTheme="minorHAnsi"/>
          <w:b/>
          <w:sz w:val="20"/>
          <w:szCs w:val="20"/>
        </w:rPr>
      </w:pPr>
      <w:bookmarkStart w:id="28"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29" w:name="_Toc343177384"/>
      <w:bookmarkStart w:id="30" w:name="_Toc460942979"/>
      <w:r w:rsidRPr="00131078">
        <w:rPr>
          <w:rFonts w:asciiTheme="minorHAnsi" w:hAnsiTheme="minorHAnsi"/>
          <w:sz w:val="20"/>
          <w:szCs w:val="20"/>
          <w:lang w:val="en-GB"/>
        </w:rPr>
        <w:t>List of the possible scenarios</w:t>
      </w:r>
      <w:bookmarkEnd w:id="28"/>
      <w:bookmarkEnd w:id="29"/>
      <w:bookmarkEnd w:id="30"/>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4"/>
        <w:gridCol w:w="2666"/>
        <w:gridCol w:w="5330"/>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No actions are taken by DG ITEC.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4B92CB1B" w:rsidR="005B6228" w:rsidRPr="00131078" w:rsidRDefault="002C672F" w:rsidP="0029046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computers of individuals working on current generation of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Software are</w:t>
            </w:r>
            <w:r w:rsidR="00062F48" w:rsidRPr="00131078">
              <w:rPr>
                <w:rFonts w:asciiTheme="minorHAnsi" w:hAnsiTheme="minorHAnsi"/>
                <w:sz w:val="20"/>
                <w:szCs w:val="20"/>
              </w:rPr>
              <w:t xml:space="preserve"> to be updated 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w:t>
            </w:r>
            <w:proofErr w:type="spellStart"/>
            <w:r w:rsidR="00062F48" w:rsidRPr="00131078">
              <w:rPr>
                <w:rFonts w:asciiTheme="minorHAnsi" w:hAnsiTheme="minorHAnsi"/>
                <w:sz w:val="20"/>
                <w:szCs w:val="20"/>
              </w:rPr>
              <w:t>Trilogue</w:t>
            </w:r>
            <w:proofErr w:type="spellEnd"/>
            <w:r w:rsidR="00062F48" w:rsidRPr="00131078">
              <w:rPr>
                <w:rFonts w:asciiTheme="minorHAnsi" w:hAnsiTheme="minorHAnsi"/>
                <w:sz w:val="20"/>
                <w:szCs w:val="20"/>
              </w:rPr>
              <w:t xml:space="preserv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Custom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Software</w:t>
            </w:r>
          </w:p>
        </w:tc>
        <w:tc>
          <w:tcPr>
            <w:tcW w:w="2785" w:type="pct"/>
            <w:vAlign w:val="center"/>
          </w:tcPr>
          <w:p w14:paraId="0E5CFF61" w14:textId="7A8A711A" w:rsidR="00062F48" w:rsidRPr="00131078" w:rsidRDefault="00062F48" w:rsidP="003915E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DG ITEC, in close collaboration </w:t>
            </w:r>
            <w:r w:rsidR="003915E9">
              <w:rPr>
                <w:rFonts w:asciiTheme="minorHAnsi" w:hAnsiTheme="minorHAnsi"/>
                <w:sz w:val="20"/>
                <w:szCs w:val="20"/>
              </w:rPr>
              <w:t>with</w:t>
            </w:r>
            <w:r w:rsidR="003915E9" w:rsidRPr="00131078">
              <w:rPr>
                <w:rFonts w:asciiTheme="minorHAnsi" w:hAnsiTheme="minorHAnsi"/>
                <w:sz w:val="20"/>
                <w:szCs w:val="20"/>
              </w:rPr>
              <w:t xml:space="preserve"> </w:t>
            </w:r>
            <w:r w:rsidRPr="00131078">
              <w:rPr>
                <w:rFonts w:asciiTheme="minorHAnsi" w:hAnsiTheme="minorHAnsi"/>
                <w:sz w:val="20"/>
                <w:szCs w:val="20"/>
              </w:rPr>
              <w:t>Business Owners as well as end-users</w:t>
            </w:r>
            <w:ins w:id="31" w:author="KOUKLAKIS Georgios" w:date="2016-09-06T10:55:00Z">
              <w:r w:rsidR="003915E9">
                <w:rPr>
                  <w:rFonts w:asciiTheme="minorHAnsi" w:hAnsiTheme="minorHAnsi"/>
                  <w:sz w:val="20"/>
                  <w:szCs w:val="20"/>
                </w:rPr>
                <w:t>,</w:t>
              </w:r>
            </w:ins>
            <w:r w:rsidRPr="00131078">
              <w:rPr>
                <w:rFonts w:asciiTheme="minorHAnsi" w:hAnsiTheme="minorHAnsi"/>
                <w:sz w:val="20"/>
                <w:szCs w:val="20"/>
              </w:rPr>
              <w:t xml:space="preserve"> is to work on a custom piece of software to alleviate current performance problems, as well as design solution to automated archiving, versioning and content consolidation. The scenario, while fulfilling Business Objectives, is to prepare the process for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32" w:name="_Toc306103591"/>
      <w:bookmarkStart w:id="33" w:name="_Toc343177385"/>
      <w:bookmarkStart w:id="34" w:name="_Toc460942980"/>
      <w:r w:rsidRPr="00131078">
        <w:rPr>
          <w:rFonts w:asciiTheme="minorHAnsi" w:hAnsiTheme="minorHAnsi"/>
          <w:sz w:val="20"/>
          <w:szCs w:val="20"/>
          <w:lang w:val="en-GB"/>
        </w:rPr>
        <w:t>Alignment</w:t>
      </w:r>
      <w:bookmarkEnd w:id="32"/>
      <w:bookmarkEnd w:id="33"/>
      <w:bookmarkEnd w:id="34"/>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3"/>
        <w:gridCol w:w="7997"/>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77777777" w:rsidR="0063283F" w:rsidRPr="00131078" w:rsidRDefault="0063283F" w:rsidP="0063283F">
            <w:pPr>
              <w:spacing w:before="100" w:beforeAutospacing="1" w:after="100" w:afterAutospacing="1"/>
              <w:jc w:val="left"/>
              <w:rPr>
                <w:rFonts w:asciiTheme="minorHAnsi" w:hAnsiTheme="minorHAnsi"/>
                <w:b/>
                <w:sz w:val="20"/>
                <w:szCs w:val="20"/>
              </w:rPr>
            </w:pP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77777777" w:rsidR="0063283F" w:rsidRPr="00131078" w:rsidRDefault="0063283F" w:rsidP="0063283F">
            <w:pPr>
              <w:spacing w:before="100" w:beforeAutospacing="1" w:after="100" w:afterAutospacing="1"/>
              <w:jc w:val="left"/>
              <w:rPr>
                <w:rFonts w:asciiTheme="minorHAnsi" w:hAnsiTheme="minorHAnsi"/>
                <w:b/>
                <w:sz w:val="20"/>
                <w:szCs w:val="20"/>
              </w:rPr>
            </w:pPr>
          </w:p>
        </w:tc>
      </w:tr>
      <w:tr w:rsidR="0063283F" w:rsidRPr="00131078"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w:t>
            </w:r>
            <w:commentRangeStart w:id="35"/>
            <w:r w:rsidRPr="00131078">
              <w:rPr>
                <w:rFonts w:asciiTheme="minorHAnsi" w:hAnsiTheme="minorHAnsi"/>
                <w:b/>
                <w:sz w:val="20"/>
                <w:szCs w:val="20"/>
              </w:rPr>
              <w:t>03</w:t>
            </w:r>
            <w:commentRangeEnd w:id="35"/>
            <w:r w:rsidRPr="00131078">
              <w:rPr>
                <w:rStyle w:val="CommentReference"/>
                <w:rFonts w:asciiTheme="minorHAnsi" w:hAnsiTheme="minorHAnsi"/>
                <w:szCs w:val="20"/>
                <w:lang w:val="en-US" w:eastAsia="ja-JP"/>
              </w:rPr>
              <w:commentReference w:id="35"/>
            </w:r>
          </w:p>
        </w:tc>
        <w:tc>
          <w:tcPr>
            <w:tcW w:w="4178" w:type="pct"/>
            <w:vAlign w:val="center"/>
          </w:tcPr>
          <w:p w14:paraId="1F1F9BB4" w14:textId="77777777" w:rsidR="0063283F" w:rsidRPr="00131078" w:rsidRDefault="0063283F" w:rsidP="0063283F">
            <w:pPr>
              <w:spacing w:before="100" w:beforeAutospacing="1" w:after="100" w:afterAutospacing="1"/>
              <w:jc w:val="left"/>
              <w:rPr>
                <w:rFonts w:asciiTheme="minorHAnsi" w:hAnsiTheme="minorHAnsi"/>
                <w:b/>
                <w:sz w:val="20"/>
                <w:szCs w:val="20"/>
              </w:rPr>
            </w:pPr>
          </w:p>
        </w:tc>
      </w:tr>
    </w:tbl>
    <w:p w14:paraId="49AC5F4C" w14:textId="77777777" w:rsidR="00D064ED" w:rsidRPr="00131078" w:rsidRDefault="00D064ED">
      <w:pPr>
        <w:spacing w:before="0" w:line="240" w:lineRule="auto"/>
        <w:jc w:val="left"/>
        <w:rPr>
          <w:rFonts w:asciiTheme="minorHAnsi" w:hAnsiTheme="minorHAnsi"/>
          <w:b/>
          <w:bCs/>
          <w:iCs/>
          <w:sz w:val="20"/>
          <w:szCs w:val="20"/>
          <w:lang w:eastAsia="ja-JP"/>
        </w:rPr>
      </w:pPr>
      <w:bookmarkStart w:id="36" w:name="_Toc306103593"/>
      <w:bookmarkStart w:id="37" w:name="_Toc343177386"/>
      <w:r w:rsidRPr="00131078">
        <w:rPr>
          <w:rFonts w:asciiTheme="minorHAnsi" w:hAnsiTheme="minorHAnsi"/>
          <w:b/>
          <w:sz w:val="20"/>
          <w:szCs w:val="20"/>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38" w:name="_Toc460942981"/>
      <w:r w:rsidRPr="00131078">
        <w:rPr>
          <w:rFonts w:asciiTheme="minorHAnsi" w:hAnsiTheme="minorHAnsi"/>
          <w:sz w:val="20"/>
          <w:szCs w:val="20"/>
          <w:lang w:val="en-GB"/>
        </w:rPr>
        <w:lastRenderedPageBreak/>
        <w:t>Details - Scenario 1</w:t>
      </w:r>
      <w:bookmarkEnd w:id="36"/>
      <w:bookmarkEnd w:id="37"/>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38"/>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39" w:name="_Toc343177387"/>
      <w:bookmarkStart w:id="40" w:name="_Toc460942982"/>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39"/>
      <w:bookmarkEnd w:id="40"/>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5664FA">
      <w:pPr>
        <w:ind w:left="1134"/>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41" w:name="_Toc343177388"/>
      <w:bookmarkStart w:id="42" w:name="_Toc460942983"/>
      <w:r w:rsidRPr="00131078">
        <w:rPr>
          <w:rFonts w:asciiTheme="minorHAnsi" w:hAnsiTheme="minorHAnsi"/>
          <w:b w:val="0"/>
          <w:i w:val="0"/>
          <w:sz w:val="20"/>
          <w:szCs w:val="20"/>
        </w:rPr>
        <w:t>Potential business and organisational impact</w:t>
      </w:r>
      <w:bookmarkEnd w:id="41"/>
      <w:bookmarkEnd w:id="42"/>
    </w:p>
    <w:p w14:paraId="5E701257" w14:textId="77777777" w:rsidR="00062F48" w:rsidRPr="00436D64" w:rsidRDefault="00062F48" w:rsidP="00DB2116">
      <w:pPr>
        <w:ind w:left="1134"/>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0C7C79A9" w14:textId="77777777" w:rsidR="007739C4" w:rsidRPr="00131078" w:rsidRDefault="007739C4" w:rsidP="002C773C">
      <w:pPr>
        <w:rPr>
          <w:rFonts w:asciiTheme="minorHAnsi" w:hAnsiTheme="minorHAnsi"/>
          <w:sz w:val="20"/>
          <w:szCs w:val="20"/>
        </w:rPr>
      </w:pP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43" w:name="_Toc343177389"/>
      <w:bookmarkStart w:id="44" w:name="_Toc460942984"/>
      <w:r w:rsidRPr="00131078">
        <w:rPr>
          <w:rFonts w:asciiTheme="minorHAnsi" w:hAnsiTheme="minorHAnsi"/>
          <w:b w:val="0"/>
          <w:i w:val="0"/>
          <w:sz w:val="20"/>
          <w:szCs w:val="20"/>
        </w:rPr>
        <w:t>Potential technological impact</w:t>
      </w:r>
      <w:bookmarkEnd w:id="43"/>
      <w:bookmarkEnd w:id="44"/>
    </w:p>
    <w:p w14:paraId="19371190" w14:textId="77777777" w:rsidR="007739C4" w:rsidRPr="00131078" w:rsidRDefault="00062F48" w:rsidP="00DB2116">
      <w:pPr>
        <w:ind w:left="414" w:firstLine="720"/>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45" w:name="_Toc343177390"/>
      <w:bookmarkStart w:id="46" w:name="_Toc460942985"/>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46"/>
    </w:p>
    <w:p w14:paraId="319BA7EA" w14:textId="77777777"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047533" w:rsidRPr="00131078">
        <w:rPr>
          <w:rFonts w:asciiTheme="minorHAnsi" w:hAnsiTheme="minorHAnsi"/>
        </w:rPr>
        <w:footnoteReference w:id="2"/>
      </w:r>
      <w:r w:rsidRPr="00131078">
        <w:rPr>
          <w:rFonts w:asciiTheme="minorHAnsi" w:hAnsiTheme="minorHAnsi"/>
          <w:sz w:val="20"/>
          <w:szCs w:val="20"/>
        </w:rPr>
        <w:t xml:space="preserve"> is subject to specific requirements enshrined in Regulation EC n°45/2001. Therefore, any impact on personal data shall be identified as soon as possible.</w:t>
      </w:r>
    </w:p>
    <w:p w14:paraId="3B859972" w14:textId="2B2D75A9"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2B56A2" w:rsidRPr="00131078" w14:paraId="7C5FD09D" w14:textId="77777777" w:rsidTr="002C773C">
        <w:trPr>
          <w:trHeight w:val="246"/>
          <w:jc w:val="center"/>
        </w:trPr>
        <w:tc>
          <w:tcPr>
            <w:tcW w:w="5000" w:type="pct"/>
            <w:shd w:val="clear" w:color="auto" w:fill="auto"/>
          </w:tcPr>
          <w:p w14:paraId="2904BA93" w14:textId="1D3B9113" w:rsidR="002B56A2" w:rsidRPr="00131078" w:rsidRDefault="00356760"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Pr>
                <w:rFonts w:asciiTheme="minorHAnsi" w:hAnsiTheme="minorHAnsi"/>
                <w:sz w:val="20"/>
                <w:szCs w:val="20"/>
              </w:rPr>
              <w:fldChar w:fldCharType="end"/>
            </w:r>
            <w:commentRangeStart w:id="47"/>
            <w:r w:rsidR="002B56A2" w:rsidRPr="00131078">
              <w:rPr>
                <w:rFonts w:asciiTheme="minorHAnsi" w:hAnsiTheme="minorHAnsi"/>
                <w:sz w:val="20"/>
                <w:szCs w:val="20"/>
              </w:rPr>
              <w:t xml:space="preserve"> Administrative data (name, email, phone numbers, function, personnel number ...)</w:t>
            </w:r>
            <w:commentRangeEnd w:id="47"/>
            <w:r w:rsidR="003915E9">
              <w:rPr>
                <w:rStyle w:val="CommentReference"/>
                <w:szCs w:val="20"/>
                <w:lang w:val="en-US" w:eastAsia="ja-JP"/>
              </w:rPr>
              <w:commentReference w:id="47"/>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45"/>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48" w:name="_Toc460942986"/>
      <w:r w:rsidRPr="00131078">
        <w:rPr>
          <w:rFonts w:asciiTheme="minorHAnsi" w:hAnsiTheme="minorHAnsi"/>
          <w:b w:val="0"/>
          <w:i w:val="0"/>
          <w:sz w:val="20"/>
          <w:szCs w:val="20"/>
        </w:rPr>
        <w:t>Other potential impact</w:t>
      </w:r>
      <w:bookmarkEnd w:id="48"/>
    </w:p>
    <w:p w14:paraId="2C8A7CD3" w14:textId="77777777" w:rsidR="00D45490" w:rsidRPr="00131078" w:rsidRDefault="00062F48" w:rsidP="00DB2116">
      <w:pPr>
        <w:ind w:left="414" w:firstLine="720"/>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49" w:name="_Toc343177391"/>
      <w:bookmarkStart w:id="50" w:name="_Toc460942987"/>
      <w:r w:rsidRPr="00131078">
        <w:rPr>
          <w:rFonts w:asciiTheme="minorHAnsi" w:hAnsiTheme="minorHAnsi"/>
          <w:b w:val="0"/>
          <w:i w:val="0"/>
          <w:sz w:val="20"/>
          <w:szCs w:val="20"/>
        </w:rPr>
        <w:lastRenderedPageBreak/>
        <w:t>Benefits and costs</w:t>
      </w:r>
      <w:r w:rsidR="003D4712" w:rsidRPr="00131078">
        <w:rPr>
          <w:rFonts w:asciiTheme="minorHAnsi" w:hAnsiTheme="minorHAnsi"/>
          <w:b w:val="0"/>
          <w:i w:val="0"/>
          <w:sz w:val="20"/>
          <w:szCs w:val="20"/>
        </w:rPr>
        <w:t xml:space="preserve"> analysis</w:t>
      </w:r>
      <w:bookmarkEnd w:id="49"/>
      <w:bookmarkEnd w:id="50"/>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70B07B52" w:rsidR="007739C4" w:rsidRPr="00131078" w:rsidRDefault="00062F48" w:rsidP="005664FA">
      <w:pPr>
        <w:ind w:left="1134"/>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w:t>
      </w:r>
      <w:r w:rsidR="00356760">
        <w:rPr>
          <w:rFonts w:asciiTheme="minorHAnsi" w:hAnsiTheme="minorHAnsi"/>
          <w:sz w:val="20"/>
          <w:szCs w:val="20"/>
        </w:rPr>
        <w:t>handled manually by End Users.</w:t>
      </w:r>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51" w:name="_Toc343177392"/>
      <w:bookmarkStart w:id="52" w:name="_Toc460942988"/>
      <w:r w:rsidRPr="00131078">
        <w:rPr>
          <w:rFonts w:asciiTheme="minorHAnsi" w:hAnsiTheme="minorHAnsi"/>
          <w:b w:val="0"/>
          <w:i w:val="0"/>
          <w:sz w:val="20"/>
          <w:szCs w:val="20"/>
        </w:rPr>
        <w:t xml:space="preserve">Risk assessment and </w:t>
      </w:r>
      <w:bookmarkEnd w:id="51"/>
      <w:r w:rsidR="00731219" w:rsidRPr="00131078">
        <w:rPr>
          <w:rFonts w:asciiTheme="minorHAnsi" w:hAnsiTheme="minorHAnsi"/>
          <w:b w:val="0"/>
          <w:i w:val="0"/>
          <w:sz w:val="20"/>
          <w:szCs w:val="20"/>
        </w:rPr>
        <w:t>mitigation actions</w:t>
      </w:r>
      <w:bookmarkEnd w:id="52"/>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77777777" w:rsidR="00DB65AE" w:rsidRPr="00131078" w:rsidRDefault="005664FA" w:rsidP="009A287C">
            <w:pPr>
              <w:pStyle w:val="Saisieparagraph"/>
              <w:shd w:val="clear" w:color="auto" w:fill="auto"/>
              <w:rPr>
                <w:rFonts w:asciiTheme="minorHAnsi" w:hAnsiTheme="minorHAnsi" w:cs="Arial"/>
                <w:sz w:val="20"/>
                <w:szCs w:val="20"/>
              </w:rPr>
            </w:pPr>
            <w:r w:rsidRPr="00131078">
              <w:rPr>
                <w:rFonts w:asciiTheme="minorHAnsi" w:hAnsiTheme="minorHAnsi" w:cs="Arial"/>
                <w:sz w:val="20"/>
                <w:szCs w:val="20"/>
              </w:rPr>
              <w:t xml:space="preserve">Continuing performance problems with the current generation of </w:t>
            </w:r>
            <w:proofErr w:type="spellStart"/>
            <w:r w:rsidRPr="00131078">
              <w:rPr>
                <w:rFonts w:asciiTheme="minorHAnsi" w:hAnsiTheme="minorHAnsi" w:cs="Arial"/>
                <w:sz w:val="20"/>
                <w:szCs w:val="20"/>
              </w:rPr>
              <w:t>Trilogue</w:t>
            </w:r>
            <w:proofErr w:type="spellEnd"/>
            <w:r w:rsidRPr="00131078">
              <w:rPr>
                <w:rFonts w:asciiTheme="minorHAnsi" w:hAnsiTheme="minorHAnsi" w:cs="Arial"/>
                <w:sz w:val="20"/>
                <w:szCs w:val="20"/>
              </w:rPr>
              <w:t xml:space="preserve"> Tables IT supporting tools.</w:t>
            </w:r>
          </w:p>
        </w:tc>
        <w:tc>
          <w:tcPr>
            <w:tcW w:w="2433" w:type="pct"/>
            <w:shd w:val="clear" w:color="auto" w:fill="auto"/>
          </w:tcPr>
          <w:p w14:paraId="7022F6C0" w14:textId="77777777" w:rsidR="00DB65AE" w:rsidRPr="00131078" w:rsidRDefault="005664FA" w:rsidP="009A287C">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Continue investigation into the problem set and designing appropriate solution, acceptable by the Business and the End Users.</w:t>
            </w:r>
          </w:p>
        </w:tc>
      </w:tr>
      <w:tr w:rsidR="000647D0" w:rsidRPr="00131078" w14:paraId="360787E8" w14:textId="77777777" w:rsidTr="000647D0">
        <w:trPr>
          <w:jc w:val="center"/>
        </w:trPr>
        <w:tc>
          <w:tcPr>
            <w:tcW w:w="2567" w:type="pct"/>
            <w:shd w:val="clear" w:color="auto" w:fill="auto"/>
          </w:tcPr>
          <w:p w14:paraId="4D1B0655"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20CEBBCE"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884D402" w14:textId="77777777" w:rsidTr="000647D0">
        <w:trPr>
          <w:jc w:val="center"/>
        </w:trPr>
        <w:tc>
          <w:tcPr>
            <w:tcW w:w="2567" w:type="pct"/>
            <w:shd w:val="clear" w:color="auto" w:fill="auto"/>
          </w:tcPr>
          <w:p w14:paraId="59F5A05A"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3F158B11"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4951B6A6" w14:textId="77777777" w:rsidTr="000647D0">
        <w:trPr>
          <w:jc w:val="center"/>
        </w:trPr>
        <w:tc>
          <w:tcPr>
            <w:tcW w:w="2567" w:type="pct"/>
            <w:shd w:val="clear" w:color="auto" w:fill="auto"/>
          </w:tcPr>
          <w:p w14:paraId="5AC6197B"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7CCC6BD5"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2B56A2" w:rsidRPr="00131078" w14:paraId="0973A366" w14:textId="77777777" w:rsidTr="002C773C">
        <w:trPr>
          <w:jc w:val="center"/>
        </w:trPr>
        <w:tc>
          <w:tcPr>
            <w:tcW w:w="2567" w:type="pct"/>
            <w:shd w:val="clear" w:color="auto" w:fill="auto"/>
          </w:tcPr>
          <w:p w14:paraId="123CD2ED" w14:textId="77777777" w:rsidR="002B56A2" w:rsidRPr="00131078" w:rsidRDefault="002B56A2" w:rsidP="009A287C">
            <w:pPr>
              <w:pStyle w:val="Saisieparagraph"/>
              <w:shd w:val="clear" w:color="auto" w:fill="auto"/>
              <w:rPr>
                <w:rFonts w:asciiTheme="minorHAnsi" w:hAnsiTheme="minorHAnsi" w:cs="Arial"/>
                <w:color w:val="888888"/>
                <w:sz w:val="20"/>
                <w:szCs w:val="20"/>
              </w:rPr>
            </w:pPr>
          </w:p>
        </w:tc>
        <w:tc>
          <w:tcPr>
            <w:tcW w:w="2433" w:type="pct"/>
            <w:shd w:val="clear" w:color="auto" w:fill="auto"/>
          </w:tcPr>
          <w:p w14:paraId="427479DB" w14:textId="77777777" w:rsidR="002B56A2" w:rsidRPr="00131078" w:rsidRDefault="002B56A2" w:rsidP="009A287C">
            <w:pPr>
              <w:pStyle w:val="Saisieparagraph"/>
              <w:shd w:val="clear" w:color="auto" w:fill="auto"/>
              <w:ind w:left="84"/>
              <w:rPr>
                <w:rFonts w:asciiTheme="minorHAnsi" w:hAnsiTheme="minorHAnsi"/>
                <w:sz w:val="20"/>
                <w:szCs w:val="20"/>
              </w:rPr>
            </w:pP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53" w:name="_Toc460942989"/>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53"/>
    </w:p>
    <w:p w14:paraId="4280CFB1" w14:textId="77777777" w:rsidR="005664FA" w:rsidRPr="00131078" w:rsidRDefault="005664FA" w:rsidP="005664FA">
      <w:pPr>
        <w:pStyle w:val="Conseilsinvisibles"/>
        <w:rPr>
          <w:rFonts w:asciiTheme="minorHAnsi" w:hAnsiTheme="minorHAnsi"/>
          <w:sz w:val="20"/>
          <w:szCs w:val="20"/>
        </w:rPr>
      </w:pPr>
      <w:commentRangeStart w:id="54"/>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55" w:name="_Toc460942990"/>
      <w:r w:rsidRPr="00131078">
        <w:rPr>
          <w:rFonts w:asciiTheme="minorHAnsi" w:hAnsiTheme="minorHAnsi"/>
          <w:b w:val="0"/>
          <w:i w:val="0"/>
          <w:sz w:val="20"/>
          <w:szCs w:val="20"/>
        </w:rPr>
        <w:t>Business requirements coverage</w:t>
      </w:r>
      <w:bookmarkEnd w:id="55"/>
    </w:p>
    <w:p w14:paraId="125ED4B3" w14:textId="77777777" w:rsidR="005664FA" w:rsidRPr="00131078" w:rsidRDefault="005664FA"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30354F" w:rsidP="005664FA">
      <w:pPr>
        <w:pStyle w:val="Heading3"/>
        <w:numPr>
          <w:ilvl w:val="2"/>
          <w:numId w:val="1"/>
        </w:numPr>
        <w:rPr>
          <w:rFonts w:asciiTheme="minorHAnsi" w:hAnsiTheme="minorHAnsi"/>
          <w:b w:val="0"/>
          <w:i w:val="0"/>
          <w:sz w:val="20"/>
          <w:szCs w:val="20"/>
        </w:rPr>
      </w:pPr>
      <w:bookmarkStart w:id="56" w:name="_Toc460942991"/>
      <w:commentRangeEnd w:id="54"/>
      <w:r>
        <w:rPr>
          <w:rStyle w:val="CommentReference"/>
          <w:b w:val="0"/>
          <w:bCs w:val="0"/>
          <w:i w:val="0"/>
          <w:szCs w:val="20"/>
          <w:lang w:val="en-US" w:eastAsia="ja-JP"/>
        </w:rPr>
        <w:commentReference w:id="54"/>
      </w:r>
      <w:r w:rsidR="005664FA" w:rsidRPr="00131078">
        <w:rPr>
          <w:rFonts w:asciiTheme="minorHAnsi" w:hAnsiTheme="minorHAnsi"/>
          <w:b w:val="0"/>
          <w:i w:val="0"/>
          <w:sz w:val="20"/>
          <w:szCs w:val="20"/>
        </w:rPr>
        <w:t>Potential business and organisational impact</w:t>
      </w:r>
      <w:bookmarkEnd w:id="56"/>
    </w:p>
    <w:p w14:paraId="44E6CEEB" w14:textId="4ADBC3CE" w:rsidR="005664FA" w:rsidRPr="00131078" w:rsidRDefault="005664FA" w:rsidP="005664FA">
      <w:pPr>
        <w:ind w:left="1134"/>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 xml:space="preserve">is responsible for individual workstations of all EP staff. Apart of this particular impact, no other changes would take place at the EP regarding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57" w:name="_Toc460942992"/>
      <w:r w:rsidRPr="00131078">
        <w:rPr>
          <w:rFonts w:asciiTheme="minorHAnsi" w:hAnsiTheme="minorHAnsi"/>
          <w:b w:val="0"/>
          <w:i w:val="0"/>
          <w:sz w:val="20"/>
          <w:szCs w:val="20"/>
        </w:rPr>
        <w:t>Potential technological impact</w:t>
      </w:r>
      <w:bookmarkEnd w:id="57"/>
    </w:p>
    <w:p w14:paraId="4F9E1171" w14:textId="0C81759C" w:rsidR="005664FA" w:rsidRPr="00131078" w:rsidRDefault="005664FA" w:rsidP="005664FA">
      <w:pPr>
        <w:ind w:left="1134"/>
        <w:rPr>
          <w:rFonts w:asciiTheme="minorHAnsi" w:hAnsiTheme="minorHAnsi"/>
          <w:sz w:val="20"/>
          <w:szCs w:val="20"/>
        </w:rPr>
      </w:pPr>
      <w:r w:rsidRPr="00131078">
        <w:rPr>
          <w:rFonts w:asciiTheme="minorHAnsi" w:hAnsiTheme="minorHAnsi"/>
          <w:sz w:val="20"/>
          <w:szCs w:val="20"/>
        </w:rPr>
        <w:t>No technical impact, beside</w:t>
      </w:r>
      <w:ins w:id="58" w:author="KOUKLAKIS Georgios" w:date="2016-09-06T11:40:00Z">
        <w:r w:rsidR="007D642D">
          <w:rPr>
            <w:rFonts w:asciiTheme="minorHAnsi" w:hAnsiTheme="minorHAnsi"/>
            <w:sz w:val="20"/>
            <w:szCs w:val="20"/>
          </w:rPr>
          <w:t>s</w:t>
        </w:r>
      </w:ins>
      <w:r w:rsidRPr="00131078">
        <w:rPr>
          <w:rFonts w:asciiTheme="minorHAnsi" w:hAnsiTheme="minorHAnsi"/>
          <w:sz w:val="20"/>
          <w:szCs w:val="20"/>
        </w:rPr>
        <w:t xml:space="preserv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59" w:name="_Toc460942993"/>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59"/>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0A0798BC"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 xml:space="preserve">Annex </w:t>
      </w:r>
      <w:ins w:id="60" w:author="KOUKLAKIS Georgios" w:date="2016-09-06T12:06:00Z">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ins>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5664FA" w:rsidRPr="00131078" w14:paraId="131F1D45" w14:textId="77777777" w:rsidTr="005664FA">
        <w:trPr>
          <w:trHeight w:val="246"/>
          <w:jc w:val="center"/>
        </w:trPr>
        <w:tc>
          <w:tcPr>
            <w:tcW w:w="5000" w:type="pct"/>
            <w:shd w:val="clear" w:color="auto" w:fill="auto"/>
          </w:tcPr>
          <w:p w14:paraId="561A4B8C" w14:textId="4E6A15C0" w:rsidR="005664FA" w:rsidRPr="00131078" w:rsidRDefault="00356760" w:rsidP="005664FA">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Pr>
                <w:rFonts w:asciiTheme="minorHAnsi" w:hAnsiTheme="minorHAnsi"/>
                <w:sz w:val="20"/>
                <w:szCs w:val="20"/>
              </w:rPr>
              <w:fldChar w:fldCharType="end"/>
            </w:r>
            <w:commentRangeStart w:id="61"/>
            <w:r w:rsidR="005664FA" w:rsidRPr="00131078">
              <w:rPr>
                <w:rFonts w:asciiTheme="minorHAnsi" w:hAnsiTheme="minorHAnsi"/>
                <w:sz w:val="20"/>
                <w:szCs w:val="20"/>
              </w:rPr>
              <w:t xml:space="preserve"> Administrative data (name, email, phone numbers, function, personnel number ...)</w:t>
            </w:r>
            <w:commentRangeEnd w:id="61"/>
            <w:r w:rsidR="007D642D">
              <w:rPr>
                <w:rStyle w:val="CommentReference"/>
                <w:szCs w:val="20"/>
                <w:lang w:val="en-US" w:eastAsia="ja-JP"/>
              </w:rPr>
              <w:commentReference w:id="61"/>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62" w:name="_Toc460942994"/>
      <w:r w:rsidRPr="00131078">
        <w:rPr>
          <w:rFonts w:asciiTheme="minorHAnsi" w:hAnsiTheme="minorHAnsi"/>
          <w:b w:val="0"/>
          <w:i w:val="0"/>
          <w:sz w:val="20"/>
          <w:szCs w:val="20"/>
        </w:rPr>
        <w:lastRenderedPageBreak/>
        <w:t>Other potential impact</w:t>
      </w:r>
      <w:bookmarkEnd w:id="62"/>
    </w:p>
    <w:p w14:paraId="15D19563" w14:textId="77777777" w:rsidR="005664FA" w:rsidRPr="00131078" w:rsidRDefault="005664FA" w:rsidP="005664FA">
      <w:pPr>
        <w:rPr>
          <w:rFonts w:asciiTheme="minorHAnsi" w:hAnsiTheme="minorHAnsi"/>
          <w:sz w:val="20"/>
          <w:szCs w:val="20"/>
        </w:rPr>
      </w:pPr>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63" w:name="_Toc460942995"/>
      <w:r w:rsidRPr="00131078">
        <w:rPr>
          <w:rFonts w:asciiTheme="minorHAnsi" w:hAnsiTheme="minorHAnsi"/>
          <w:b w:val="0"/>
          <w:i w:val="0"/>
          <w:sz w:val="20"/>
          <w:szCs w:val="20"/>
        </w:rPr>
        <w:t>Benefits and costs analysis</w:t>
      </w:r>
      <w:bookmarkEnd w:id="63"/>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5DA50B59"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any Business Objectives</w:t>
      </w:r>
      <w:r w:rsidR="009F60C3">
        <w:rPr>
          <w:rFonts w:asciiTheme="minorHAnsi" w:hAnsiTheme="minorHAnsi"/>
          <w:sz w:val="20"/>
          <w:szCs w:val="20"/>
        </w:rPr>
        <w:t xml:space="preserve"> not related to performance</w:t>
      </w:r>
      <w:r w:rsidR="0030354F">
        <w:rPr>
          <w:rFonts w:asciiTheme="minorHAnsi" w:hAnsiTheme="minorHAnsi"/>
          <w:sz w:val="20"/>
          <w:szCs w:val="20"/>
        </w:rPr>
        <w:t xml:space="preserve">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64" w:name="_Toc460942996"/>
      <w:r w:rsidRPr="00131078">
        <w:rPr>
          <w:rFonts w:asciiTheme="minorHAnsi" w:hAnsiTheme="minorHAnsi"/>
          <w:b w:val="0"/>
          <w:i w:val="0"/>
          <w:sz w:val="20"/>
          <w:szCs w:val="20"/>
        </w:rPr>
        <w:t>Risk assessment and mitigation actions</w:t>
      </w:r>
      <w:bookmarkEnd w:id="64"/>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56D14F80" w:rsidR="005664FA" w:rsidRPr="00131078" w:rsidRDefault="002C672F" w:rsidP="009F60C3">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w:t>
            </w:r>
            <w:r w:rsidR="009F60C3">
              <w:rPr>
                <w:rFonts w:asciiTheme="minorHAnsi" w:hAnsiTheme="minorHAnsi"/>
                <w:sz w:val="20"/>
                <w:szCs w:val="20"/>
              </w:rPr>
              <w:t xml:space="preserve">MS Word </w:t>
            </w:r>
            <w:r w:rsidRPr="00131078">
              <w:rPr>
                <w:rFonts w:asciiTheme="minorHAnsi" w:hAnsiTheme="minorHAnsi"/>
                <w:sz w:val="20"/>
                <w:szCs w:val="20"/>
              </w:rPr>
              <w:t>with th</w:t>
            </w:r>
            <w:r w:rsidR="0030354F">
              <w:rPr>
                <w:rFonts w:asciiTheme="minorHAnsi" w:hAnsiTheme="minorHAnsi"/>
                <w:sz w:val="20"/>
                <w:szCs w:val="20"/>
              </w:rPr>
              <w:t xml:space="preserve">e needs of the </w:t>
            </w:r>
            <w:proofErr w:type="spellStart"/>
            <w:r w:rsidR="0030354F">
              <w:rPr>
                <w:rFonts w:asciiTheme="minorHAnsi" w:hAnsiTheme="minorHAnsi"/>
                <w:sz w:val="20"/>
                <w:szCs w:val="20"/>
              </w:rPr>
              <w:t>Trilogue</w:t>
            </w:r>
            <w:proofErr w:type="spellEnd"/>
            <w:r w:rsidR="0030354F">
              <w:rPr>
                <w:rFonts w:asciiTheme="minorHAnsi" w:hAnsiTheme="minorHAnsi"/>
                <w:sz w:val="20"/>
                <w:szCs w:val="20"/>
              </w:rPr>
              <w:t xml:space="preserv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78A49996" w:rsidR="005664FA" w:rsidRPr="00131078" w:rsidRDefault="002C672F" w:rsidP="00356760">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 xml:space="preserve">An early careful study </w:t>
            </w:r>
            <w:r w:rsidR="00356760">
              <w:rPr>
                <w:rFonts w:asciiTheme="minorHAnsi" w:hAnsiTheme="minorHAnsi"/>
                <w:sz w:val="20"/>
                <w:szCs w:val="20"/>
              </w:rPr>
              <w:t xml:space="preserve">the </w:t>
            </w:r>
            <w:r w:rsidRPr="00131078">
              <w:rPr>
                <w:rFonts w:asciiTheme="minorHAnsi" w:hAnsiTheme="minorHAnsi"/>
                <w:sz w:val="20"/>
                <w:szCs w:val="20"/>
              </w:rPr>
              <w:t>performance</w:t>
            </w:r>
            <w:r w:rsidR="00356760">
              <w:rPr>
                <w:rFonts w:asciiTheme="minorHAnsi" w:hAnsiTheme="minorHAnsi"/>
                <w:sz w:val="20"/>
                <w:szCs w:val="20"/>
              </w:rPr>
              <w:t xml:space="preserve"> limitations</w:t>
            </w:r>
            <w:r w:rsidRPr="00131078">
              <w:rPr>
                <w:rFonts w:asciiTheme="minorHAnsi" w:hAnsiTheme="minorHAnsi"/>
                <w:sz w:val="20"/>
                <w:szCs w:val="20"/>
              </w:rPr>
              <w:t xml:space="preserve"> </w:t>
            </w:r>
            <w:r w:rsidR="00356760">
              <w:rPr>
                <w:rFonts w:asciiTheme="minorHAnsi" w:hAnsiTheme="minorHAnsi"/>
                <w:sz w:val="20"/>
                <w:szCs w:val="20"/>
              </w:rPr>
              <w:t>of MS Word and other alternative text editors capable of handling tables</w:t>
            </w:r>
          </w:p>
        </w:tc>
      </w:tr>
      <w:tr w:rsidR="000647D0" w:rsidRPr="00131078" w14:paraId="1EBF3670" w14:textId="77777777" w:rsidTr="000647D0">
        <w:trPr>
          <w:jc w:val="center"/>
        </w:trPr>
        <w:tc>
          <w:tcPr>
            <w:tcW w:w="2567" w:type="pct"/>
            <w:shd w:val="clear" w:color="auto" w:fill="auto"/>
          </w:tcPr>
          <w:p w14:paraId="15C89B2A"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4BF55B5F"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63CB497" w14:textId="77777777" w:rsidTr="000647D0">
        <w:trPr>
          <w:jc w:val="center"/>
        </w:trPr>
        <w:tc>
          <w:tcPr>
            <w:tcW w:w="2567" w:type="pct"/>
            <w:shd w:val="clear" w:color="auto" w:fill="auto"/>
          </w:tcPr>
          <w:p w14:paraId="289821E2"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6F58A19B"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913F140" w14:textId="77777777" w:rsidTr="000647D0">
        <w:trPr>
          <w:jc w:val="center"/>
        </w:trPr>
        <w:tc>
          <w:tcPr>
            <w:tcW w:w="2567" w:type="pct"/>
            <w:shd w:val="clear" w:color="auto" w:fill="auto"/>
          </w:tcPr>
          <w:p w14:paraId="51E8D34E"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6BFF37FE"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5664FA" w:rsidRPr="00131078" w14:paraId="6B2CBDFC" w14:textId="77777777" w:rsidTr="005664FA">
        <w:trPr>
          <w:jc w:val="center"/>
        </w:trPr>
        <w:tc>
          <w:tcPr>
            <w:tcW w:w="2567" w:type="pct"/>
            <w:shd w:val="clear" w:color="auto" w:fill="auto"/>
          </w:tcPr>
          <w:p w14:paraId="302E994C" w14:textId="77777777" w:rsidR="005664FA" w:rsidRPr="00131078" w:rsidRDefault="005664FA" w:rsidP="005664FA">
            <w:pPr>
              <w:pStyle w:val="Saisieparagraph"/>
              <w:shd w:val="clear" w:color="auto" w:fill="auto"/>
              <w:ind w:left="84"/>
              <w:rPr>
                <w:rFonts w:asciiTheme="minorHAnsi" w:hAnsiTheme="minorHAnsi"/>
                <w:sz w:val="20"/>
                <w:szCs w:val="20"/>
              </w:rPr>
            </w:pPr>
          </w:p>
        </w:tc>
        <w:tc>
          <w:tcPr>
            <w:tcW w:w="2433" w:type="pct"/>
            <w:shd w:val="clear" w:color="auto" w:fill="auto"/>
          </w:tcPr>
          <w:p w14:paraId="06BBBC20" w14:textId="77777777" w:rsidR="005664FA" w:rsidRPr="00131078" w:rsidRDefault="005664FA" w:rsidP="005664FA">
            <w:pPr>
              <w:pStyle w:val="Saisieparagraph"/>
              <w:shd w:val="clear" w:color="auto" w:fill="auto"/>
              <w:ind w:left="84"/>
              <w:rPr>
                <w:rFonts w:asciiTheme="minorHAnsi" w:hAnsiTheme="minorHAnsi"/>
                <w:sz w:val="20"/>
                <w:szCs w:val="20"/>
              </w:rPr>
            </w:pP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Pr="00131078" w:rsidRDefault="003D4712" w:rsidP="005664FA">
      <w:pPr>
        <w:pStyle w:val="Heading2"/>
        <w:numPr>
          <w:ilvl w:val="1"/>
          <w:numId w:val="1"/>
        </w:numPr>
        <w:ind w:left="1701"/>
        <w:rPr>
          <w:rFonts w:asciiTheme="minorHAnsi" w:hAnsiTheme="minorHAnsi"/>
          <w:sz w:val="20"/>
          <w:szCs w:val="20"/>
          <w:lang w:val="en-GB"/>
        </w:rPr>
      </w:pPr>
      <w:bookmarkStart w:id="65" w:name="_Toc306103594"/>
      <w:bookmarkStart w:id="66" w:name="_Toc343177393"/>
      <w:bookmarkStart w:id="67" w:name="_Toc460942997"/>
      <w:r w:rsidRPr="00131078">
        <w:rPr>
          <w:rFonts w:asciiTheme="minorHAnsi" w:hAnsiTheme="minorHAnsi"/>
          <w:sz w:val="20"/>
          <w:szCs w:val="20"/>
          <w:lang w:val="en-GB"/>
        </w:rPr>
        <w:t xml:space="preserve">Details - Scenario </w:t>
      </w:r>
      <w:bookmarkEnd w:id="65"/>
      <w:bookmarkEnd w:id="66"/>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 xml:space="preserve">Custom </w:t>
      </w:r>
      <w:proofErr w:type="spellStart"/>
      <w:r w:rsidR="008A3BF5" w:rsidRPr="00131078">
        <w:rPr>
          <w:rFonts w:asciiTheme="minorHAnsi" w:hAnsiTheme="minorHAnsi"/>
          <w:sz w:val="20"/>
          <w:szCs w:val="20"/>
        </w:rPr>
        <w:t>Trilogue</w:t>
      </w:r>
      <w:proofErr w:type="spellEnd"/>
      <w:r w:rsidR="008A3BF5" w:rsidRPr="00131078">
        <w:rPr>
          <w:rFonts w:asciiTheme="minorHAnsi" w:hAnsiTheme="minorHAnsi"/>
          <w:sz w:val="20"/>
          <w:szCs w:val="20"/>
        </w:rPr>
        <w:t xml:space="preserve"> Software</w:t>
      </w:r>
      <w:bookmarkEnd w:id="67"/>
    </w:p>
    <w:p w14:paraId="260BA7A7" w14:textId="77777777" w:rsidR="00FA4A01" w:rsidRPr="00131078" w:rsidRDefault="00FA4A01" w:rsidP="002C773C">
      <w:pPr>
        <w:pStyle w:val="Conseilsinvisibles"/>
        <w:rPr>
          <w:rFonts w:asciiTheme="minorHAnsi" w:hAnsiTheme="minorHAnsi"/>
          <w:sz w:val="20"/>
          <w:szCs w:val="20"/>
        </w:rPr>
      </w:pPr>
      <w:commentRangeStart w:id="68"/>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Pr="00131078" w:rsidRDefault="00A51ACA" w:rsidP="005664FA">
      <w:pPr>
        <w:pStyle w:val="Heading3"/>
        <w:numPr>
          <w:ilvl w:val="2"/>
          <w:numId w:val="1"/>
        </w:numPr>
        <w:rPr>
          <w:rFonts w:asciiTheme="minorHAnsi" w:hAnsiTheme="minorHAnsi"/>
          <w:b w:val="0"/>
          <w:i w:val="0"/>
          <w:sz w:val="20"/>
          <w:szCs w:val="20"/>
        </w:rPr>
      </w:pPr>
      <w:bookmarkStart w:id="69" w:name="_Toc343177394"/>
      <w:bookmarkStart w:id="70" w:name="_Toc460942998"/>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69"/>
      <w:bookmarkEnd w:id="70"/>
    </w:p>
    <w:commentRangeEnd w:id="68"/>
    <w:p w14:paraId="26F8E9E7" w14:textId="77777777" w:rsidR="00A51ACA" w:rsidRPr="00131078" w:rsidRDefault="0030354F" w:rsidP="002C773C">
      <w:pPr>
        <w:pStyle w:val="Conseilsinvisibles"/>
        <w:rPr>
          <w:rFonts w:asciiTheme="minorHAnsi" w:hAnsiTheme="minorHAnsi"/>
          <w:sz w:val="20"/>
          <w:szCs w:val="20"/>
        </w:rPr>
      </w:pPr>
      <w:r>
        <w:rPr>
          <w:rStyle w:val="CommentReference"/>
          <w:vanish w:val="0"/>
          <w:color w:val="auto"/>
          <w:szCs w:val="20"/>
          <w:lang w:val="en-US" w:eastAsia="ja-JP"/>
        </w:rPr>
        <w:commentReference w:id="68"/>
      </w:r>
      <w:r w:rsidR="00A51ACA" w:rsidRPr="00131078">
        <w:rPr>
          <w:rFonts w:asciiTheme="minorHAnsi" w:hAnsiTheme="minorHAnsi"/>
          <w:sz w:val="20"/>
          <w:szCs w:val="20"/>
        </w:rPr>
        <w:t xml:space="preserve">Identify the business requirements covered by this scenario. Refer to the deliverable "Business </w:t>
      </w:r>
      <w:r w:rsidR="002522F8" w:rsidRPr="00131078">
        <w:rPr>
          <w:rFonts w:asciiTheme="minorHAnsi" w:hAnsiTheme="minorHAnsi"/>
          <w:sz w:val="20"/>
          <w:szCs w:val="20"/>
        </w:rPr>
        <w:t>R</w:t>
      </w:r>
      <w:r w:rsidR="00A51ACA" w:rsidRPr="00131078">
        <w:rPr>
          <w:rFonts w:asciiTheme="minorHAnsi" w:hAnsiTheme="minorHAnsi"/>
          <w:sz w:val="20"/>
          <w:szCs w:val="20"/>
        </w:rPr>
        <w:t>equirements log (BREQ)"</w:t>
      </w:r>
    </w:p>
    <w:p w14:paraId="36321950" w14:textId="77777777" w:rsidR="00FA4A01" w:rsidRPr="00131078" w:rsidRDefault="00FA4A01" w:rsidP="002C773C">
      <w:pPr>
        <w:rPr>
          <w:rFonts w:asciiTheme="minorHAnsi" w:hAnsiTheme="minorHAnsi"/>
          <w:sz w:val="20"/>
          <w:szCs w:val="20"/>
        </w:rPr>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71" w:name="_Toc343177395"/>
      <w:bookmarkStart w:id="72" w:name="_Toc460942999"/>
      <w:r w:rsidRPr="00131078">
        <w:rPr>
          <w:rFonts w:asciiTheme="minorHAnsi" w:hAnsiTheme="minorHAnsi"/>
          <w:b w:val="0"/>
          <w:i w:val="0"/>
          <w:sz w:val="20"/>
          <w:szCs w:val="20"/>
        </w:rPr>
        <w:t>Potential business and organisational impact</w:t>
      </w:r>
      <w:bookmarkEnd w:id="71"/>
      <w:bookmarkEnd w:id="72"/>
    </w:p>
    <w:p w14:paraId="03DC208A" w14:textId="6F90327F"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At the moment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Negotiations are an informal construct. The same is true to any support processes that surround them – including creation, presentation and updating of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Tables. While the initial design of a custom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 editor would attempt to replicate the flexibility, there will be limits. These edge cases must be managed with the Business Owners of the p</w:t>
      </w:r>
      <w:r w:rsidR="0030354F">
        <w:rPr>
          <w:rFonts w:asciiTheme="minorHAnsi" w:hAnsiTheme="minorHAnsi"/>
          <w:sz w:val="20"/>
          <w:szCs w:val="20"/>
        </w:rPr>
        <w:t>rocess in an appropriate manner and may require to create a body to manage it.</w:t>
      </w:r>
    </w:p>
    <w:p w14:paraId="507F5439" w14:textId="5D8999CB" w:rsidR="007739C4" w:rsidRPr="00131078" w:rsidRDefault="0030354F" w:rsidP="002C773C">
      <w:pPr>
        <w:rPr>
          <w:rFonts w:asciiTheme="minorHAnsi" w:hAnsiTheme="minorHAnsi"/>
          <w:sz w:val="20"/>
          <w:szCs w:val="20"/>
        </w:rPr>
      </w:pPr>
      <w:r>
        <w:rPr>
          <w:rFonts w:asciiTheme="minorHAnsi" w:hAnsiTheme="minorHAnsi"/>
          <w:sz w:val="20"/>
          <w:szCs w:val="20"/>
        </w:rPr>
        <w:t>Additionally, m</w:t>
      </w:r>
      <w:r w:rsidR="00851D6C" w:rsidRPr="00131078">
        <w:rPr>
          <w:rFonts w:asciiTheme="minorHAnsi" w:hAnsiTheme="minorHAnsi"/>
          <w:sz w:val="20"/>
          <w:szCs w:val="20"/>
        </w:rPr>
        <w:t>ore data would be produced in the</w:t>
      </w:r>
      <w:r>
        <w:rPr>
          <w:rFonts w:asciiTheme="minorHAnsi" w:hAnsiTheme="minorHAnsi"/>
          <w:sz w:val="20"/>
          <w:szCs w:val="20"/>
        </w:rPr>
        <w:t xml:space="preserve"> updated</w:t>
      </w:r>
      <w:r w:rsidR="00851D6C" w:rsidRPr="00131078">
        <w:rPr>
          <w:rFonts w:asciiTheme="minorHAnsi" w:hAnsiTheme="minorHAnsi"/>
          <w:sz w:val="20"/>
          <w:szCs w:val="20"/>
        </w:rPr>
        <w:t xml:space="preserve"> process of drafting and updating a </w:t>
      </w:r>
      <w:proofErr w:type="spellStart"/>
      <w:r w:rsidR="00851D6C" w:rsidRPr="00131078">
        <w:rPr>
          <w:rFonts w:asciiTheme="minorHAnsi" w:hAnsiTheme="minorHAnsi"/>
          <w:sz w:val="20"/>
          <w:szCs w:val="20"/>
        </w:rPr>
        <w:t>Trilogue</w:t>
      </w:r>
      <w:proofErr w:type="spellEnd"/>
      <w:r w:rsidR="00851D6C" w:rsidRPr="00131078">
        <w:rPr>
          <w:rFonts w:asciiTheme="minorHAnsi" w:hAnsiTheme="minorHAnsi"/>
          <w:sz w:val="20"/>
          <w:szCs w:val="20"/>
        </w:rPr>
        <w:t xml:space="preserve"> Table. That data, while initially not</w:t>
      </w:r>
      <w:r w:rsidR="007D642D">
        <w:rPr>
          <w:rFonts w:asciiTheme="minorHAnsi" w:hAnsiTheme="minorHAnsi"/>
          <w:sz w:val="20"/>
          <w:szCs w:val="20"/>
        </w:rPr>
        <w:t xml:space="preserve"> be</w:t>
      </w:r>
      <w:r w:rsidR="00851D6C" w:rsidRPr="00131078">
        <w:rPr>
          <w:rFonts w:asciiTheme="minorHAnsi" w:hAnsiTheme="minorHAnsi"/>
          <w:sz w:val="20"/>
          <w:szCs w:val="20"/>
        </w:rPr>
        <w:t xml:space="preserve"> used to a full extent, would present an opportunity to allow some </w:t>
      </w:r>
      <w:r w:rsidR="00F44904" w:rsidRPr="00131078">
        <w:rPr>
          <w:rFonts w:asciiTheme="minorHAnsi" w:hAnsiTheme="minorHAnsi"/>
          <w:sz w:val="20"/>
          <w:szCs w:val="20"/>
        </w:rPr>
        <w:t>internal organisation of the EP to use it in a new way.</w:t>
      </w:r>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73" w:name="_Toc343177396"/>
      <w:bookmarkStart w:id="74" w:name="_Toc460943000"/>
      <w:r w:rsidRPr="00131078">
        <w:rPr>
          <w:rFonts w:asciiTheme="minorHAnsi" w:hAnsiTheme="minorHAnsi"/>
          <w:b w:val="0"/>
          <w:i w:val="0"/>
          <w:sz w:val="20"/>
          <w:szCs w:val="20"/>
        </w:rPr>
        <w:t>Potential technological impact</w:t>
      </w:r>
      <w:bookmarkEnd w:id="73"/>
      <w:bookmarkEnd w:id="74"/>
    </w:p>
    <w:p w14:paraId="5A383FB2" w14:textId="6D744B26"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from </w:t>
      </w:r>
      <w:r w:rsidR="0030354F">
        <w:rPr>
          <w:rFonts w:asciiTheme="minorHAnsi" w:hAnsiTheme="minorHAnsi"/>
          <w:sz w:val="20"/>
          <w:szCs w:val="20"/>
        </w:rPr>
        <w:t xml:space="preserve">the </w:t>
      </w:r>
      <w:r w:rsidRPr="00131078">
        <w:rPr>
          <w:rFonts w:asciiTheme="minorHAnsi" w:hAnsiTheme="minorHAnsi"/>
          <w:sz w:val="20"/>
          <w:szCs w:val="20"/>
        </w:rPr>
        <w:t>other negotiating parties. This presents a new common influence of the negotiating parties on</w:t>
      </w:r>
      <w:r w:rsidR="0030354F">
        <w:rPr>
          <w:rFonts w:asciiTheme="minorHAnsi" w:hAnsiTheme="minorHAnsi"/>
          <w:sz w:val="20"/>
          <w:szCs w:val="20"/>
        </w:rPr>
        <w:t>to</w:t>
      </w:r>
      <w:r w:rsidRPr="00131078">
        <w:rPr>
          <w:rFonts w:asciiTheme="minorHAnsi" w:hAnsiTheme="minorHAnsi"/>
          <w:sz w:val="20"/>
          <w:szCs w:val="20"/>
        </w:rPr>
        <w:t xml:space="preserve"> each other </w:t>
      </w:r>
      <w:r w:rsidR="00F44904" w:rsidRPr="00131078">
        <w:rPr>
          <w:rFonts w:asciiTheme="minorHAnsi" w:hAnsiTheme="minorHAnsi"/>
          <w:sz w:val="20"/>
          <w:szCs w:val="20"/>
        </w:rPr>
        <w:t>at the</w:t>
      </w:r>
      <w:r w:rsidRPr="00131078">
        <w:rPr>
          <w:rFonts w:asciiTheme="minorHAnsi" w:hAnsiTheme="minorHAnsi"/>
          <w:sz w:val="20"/>
          <w:szCs w:val="20"/>
        </w:rPr>
        <w:t xml:space="preserve"> technical level. This common interaction would need to be formalised and maintained throughout the lifecycle of the solution.</w:t>
      </w:r>
    </w:p>
    <w:p w14:paraId="2110B92D" w14:textId="02DDDC76" w:rsidR="00F44904" w:rsidRPr="00131078" w:rsidRDefault="00F44904" w:rsidP="002C773C">
      <w:pPr>
        <w:rPr>
          <w:rFonts w:asciiTheme="minorHAnsi" w:hAnsiTheme="minorHAnsi"/>
          <w:sz w:val="20"/>
          <w:szCs w:val="20"/>
        </w:rPr>
      </w:pPr>
      <w:r w:rsidRPr="00131078">
        <w:rPr>
          <w:rFonts w:asciiTheme="minorHAnsi" w:hAnsiTheme="minorHAnsi"/>
          <w:sz w:val="20"/>
          <w:szCs w:val="20"/>
        </w:rPr>
        <w:t>Additionally – depending on the further analysis – some of End Users have expressed wishes of working with a more nimble, mobile devices – portables, netbooks or table</w:t>
      </w:r>
      <w:ins w:id="75" w:author="KOUKLAKIS Georgios" w:date="2016-09-06T11:43:00Z">
        <w:r w:rsidR="007D642D">
          <w:rPr>
            <w:rFonts w:asciiTheme="minorHAnsi" w:hAnsiTheme="minorHAnsi"/>
            <w:sz w:val="20"/>
            <w:szCs w:val="20"/>
          </w:rPr>
          <w:t>t</w:t>
        </w:r>
      </w:ins>
      <w:r w:rsidRPr="00131078">
        <w:rPr>
          <w:rFonts w:asciiTheme="minorHAnsi" w:hAnsiTheme="minorHAnsi"/>
          <w:sz w:val="20"/>
          <w:szCs w:val="20"/>
        </w:rPr>
        <w:t>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76" w:name="_Toc460943001"/>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76"/>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6B51EF5C"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t xml:space="preserve">Annex </w:t>
      </w:r>
      <w:ins w:id="77" w:author="KOUKLAKIS Georgios" w:date="2016-09-06T12:06:00Z">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ins>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E874D0" w:rsidRPr="00131078" w14:paraId="227F9FF8" w14:textId="77777777" w:rsidTr="002C773C">
        <w:trPr>
          <w:trHeight w:val="246"/>
          <w:jc w:val="center"/>
        </w:trPr>
        <w:tc>
          <w:tcPr>
            <w:tcW w:w="5000" w:type="pct"/>
            <w:shd w:val="clear" w:color="auto" w:fill="auto"/>
          </w:tcPr>
          <w:p w14:paraId="18B6C530" w14:textId="4125549E" w:rsidR="00E874D0" w:rsidRPr="00131078" w:rsidRDefault="00356760" w:rsidP="00512DA3">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Pr>
                <w:rFonts w:asciiTheme="minorHAnsi" w:hAnsiTheme="minorHAnsi"/>
                <w:sz w:val="20"/>
                <w:szCs w:val="20"/>
              </w:rPr>
              <w:fldChar w:fldCharType="end"/>
            </w:r>
            <w:r w:rsidR="00E874D0" w:rsidRPr="00131078">
              <w:rPr>
                <w:rFonts w:asciiTheme="minorHAnsi" w:hAnsiTheme="minorHAnsi"/>
                <w:sz w:val="20"/>
                <w:szCs w:val="20"/>
              </w:rPr>
              <w:t xml:space="preserve"> Administrative data (name, email, phone numbers, function, personnel number ...)</w:t>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lastRenderedPageBreak/>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78" w:name="_Toc343177397"/>
      <w:bookmarkStart w:id="79" w:name="_Toc460943002"/>
      <w:r w:rsidRPr="00131078">
        <w:rPr>
          <w:rFonts w:asciiTheme="minorHAnsi" w:hAnsiTheme="minorHAnsi"/>
          <w:b w:val="0"/>
          <w:i w:val="0"/>
          <w:sz w:val="20"/>
          <w:szCs w:val="20"/>
        </w:rPr>
        <w:t>Other potential impact</w:t>
      </w:r>
      <w:bookmarkEnd w:id="78"/>
      <w:bookmarkEnd w:id="79"/>
    </w:p>
    <w:p w14:paraId="38F6A8FB" w14:textId="229B09B5" w:rsidR="00C75C9A" w:rsidRDefault="0030354F" w:rsidP="002C773C">
      <w:pPr>
        <w:rPr>
          <w:rFonts w:asciiTheme="minorHAnsi" w:hAnsiTheme="minorHAnsi"/>
          <w:sz w:val="20"/>
          <w:szCs w:val="20"/>
        </w:rPr>
      </w:pPr>
      <w:r>
        <w:rPr>
          <w:rFonts w:asciiTheme="minorHAnsi" w:hAnsiTheme="minorHAnsi"/>
          <w:sz w:val="20"/>
          <w:szCs w:val="20"/>
        </w:rPr>
        <w:t xml:space="preserve">Given high numbers of legislative procedures entering into </w:t>
      </w:r>
      <w:proofErr w:type="spellStart"/>
      <w:r>
        <w:rPr>
          <w:rFonts w:asciiTheme="minorHAnsi" w:hAnsiTheme="minorHAnsi"/>
          <w:sz w:val="20"/>
          <w:szCs w:val="20"/>
        </w:rPr>
        <w:t>Trilogue</w:t>
      </w:r>
      <w:proofErr w:type="spellEnd"/>
      <w:r>
        <w:rPr>
          <w:rFonts w:asciiTheme="minorHAnsi" w:hAnsiTheme="minorHAnsi"/>
          <w:sz w:val="20"/>
          <w:szCs w:val="20"/>
        </w:rPr>
        <w:t xml:space="preserve">, there is a public interest in the process as expressed by the inquiry of the EU Ombudsman.  Depending on the decision of Business Owners it may result in a </w:t>
      </w:r>
      <w:r w:rsidR="00C75C9A">
        <w:rPr>
          <w:rFonts w:asciiTheme="minorHAnsi" w:hAnsiTheme="minorHAnsi"/>
          <w:sz w:val="20"/>
          <w:szCs w:val="20"/>
        </w:rPr>
        <w:t xml:space="preserve">need to integrate some of the </w:t>
      </w:r>
      <w:proofErr w:type="spellStart"/>
      <w:r w:rsidR="00C75C9A">
        <w:rPr>
          <w:rFonts w:asciiTheme="minorHAnsi" w:hAnsiTheme="minorHAnsi"/>
          <w:sz w:val="20"/>
          <w:szCs w:val="20"/>
        </w:rPr>
        <w:t>Trilogue</w:t>
      </w:r>
      <w:proofErr w:type="spellEnd"/>
      <w:r w:rsidR="00C75C9A">
        <w:rPr>
          <w:rFonts w:asciiTheme="minorHAnsi" w:hAnsiTheme="minorHAnsi"/>
          <w:sz w:val="20"/>
          <w:szCs w:val="20"/>
        </w:rPr>
        <w:t xml:space="preserve"> Table versions into a publication systems by any of the negotiation </w:t>
      </w:r>
      <w:commentRangeStart w:id="80"/>
      <w:r w:rsidR="00C75C9A">
        <w:rPr>
          <w:rFonts w:asciiTheme="minorHAnsi" w:hAnsiTheme="minorHAnsi"/>
          <w:sz w:val="20"/>
          <w:szCs w:val="20"/>
        </w:rPr>
        <w:t>parties</w:t>
      </w:r>
      <w:commentRangeEnd w:id="80"/>
      <w:r w:rsidR="009F60C3">
        <w:rPr>
          <w:rStyle w:val="CommentReference"/>
          <w:szCs w:val="20"/>
          <w:lang w:val="en-US" w:eastAsia="ja-JP"/>
        </w:rPr>
        <w:commentReference w:id="80"/>
      </w:r>
      <w:r w:rsidR="00B91B64">
        <w:rPr>
          <w:rFonts w:asciiTheme="minorHAnsi" w:hAnsiTheme="minorHAnsi"/>
          <w:sz w:val="20"/>
          <w:szCs w:val="20"/>
        </w:rPr>
        <w:t>.</w:t>
      </w:r>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81" w:name="_Toc460943003"/>
      <w:r w:rsidRPr="00131078">
        <w:rPr>
          <w:rFonts w:asciiTheme="minorHAnsi" w:hAnsiTheme="minorHAnsi"/>
          <w:b w:val="0"/>
          <w:i w:val="0"/>
          <w:sz w:val="20"/>
          <w:szCs w:val="20"/>
        </w:rPr>
        <w:t>Benefits and costs analysis</w:t>
      </w:r>
      <w:bookmarkEnd w:id="81"/>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5662435E" w14:textId="0B83AD43" w:rsidR="00B91B64"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It also remains flexible as to what the objectives are. </w:t>
      </w:r>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82" w:name="_Toc460943004"/>
      <w:r w:rsidRPr="00131078">
        <w:rPr>
          <w:rFonts w:asciiTheme="minorHAnsi" w:hAnsiTheme="minorHAnsi"/>
          <w:b w:val="0"/>
          <w:i w:val="0"/>
          <w:sz w:val="20"/>
          <w:szCs w:val="20"/>
        </w:rPr>
        <w:t>Risk assessment and mitigation actions</w:t>
      </w:r>
      <w:bookmarkEnd w:id="82"/>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61BA095F" w:rsidR="002B56A2" w:rsidRPr="00131078" w:rsidRDefault="00C75C9A" w:rsidP="00555B8E">
            <w:pPr>
              <w:pStyle w:val="Saisieparagraph"/>
              <w:shd w:val="clear" w:color="auto" w:fill="auto"/>
              <w:ind w:left="84"/>
              <w:rPr>
                <w:rFonts w:asciiTheme="minorHAnsi" w:hAnsiTheme="minorHAnsi"/>
                <w:sz w:val="20"/>
                <w:szCs w:val="20"/>
              </w:rPr>
            </w:pPr>
            <w:r>
              <w:rPr>
                <w:rFonts w:asciiTheme="minorHAnsi" w:hAnsiTheme="minorHAnsi"/>
                <w:sz w:val="20"/>
                <w:szCs w:val="20"/>
              </w:rPr>
              <w:t>Negotiating Parties do not progress at an even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223A9D58"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As the process is informal and flexible, the Requirements </w:t>
            </w:r>
            <w:r w:rsidR="00316B7E">
              <w:rPr>
                <w:rFonts w:asciiTheme="minorHAnsi" w:hAnsiTheme="minorHAnsi"/>
                <w:sz w:val="20"/>
                <w:szCs w:val="20"/>
              </w:rPr>
              <w:t xml:space="preserve">may </w:t>
            </w:r>
            <w:r>
              <w:rPr>
                <w:rFonts w:asciiTheme="minorHAnsi" w:hAnsiTheme="minorHAnsi"/>
                <w:sz w:val="20"/>
                <w:szCs w:val="20"/>
              </w:rPr>
              <w:t>change late into the project development</w:t>
            </w:r>
          </w:p>
        </w:tc>
        <w:tc>
          <w:tcPr>
            <w:tcW w:w="2433" w:type="pct"/>
            <w:shd w:val="clear" w:color="auto" w:fill="auto"/>
          </w:tcPr>
          <w:p w14:paraId="60B15227" w14:textId="7F1D06D1"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Embrace early wide User Tests, test before code. Divide project into many smaller deliveries, where each one brings some benefits to the End Users and Business Owners.</w:t>
            </w:r>
          </w:p>
        </w:tc>
      </w:tr>
      <w:tr w:rsidR="000647D0" w:rsidRPr="00131078" w14:paraId="202BBC82" w14:textId="77777777" w:rsidTr="000647D0">
        <w:trPr>
          <w:jc w:val="center"/>
        </w:trPr>
        <w:tc>
          <w:tcPr>
            <w:tcW w:w="2567" w:type="pct"/>
            <w:shd w:val="clear" w:color="auto" w:fill="auto"/>
          </w:tcPr>
          <w:p w14:paraId="3A4C274C" w14:textId="0A9C2067" w:rsidR="000647D0" w:rsidRPr="00131078" w:rsidRDefault="00316B7E"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Technology choices potentially not yet in the list of i</w:t>
            </w:r>
            <w:r w:rsidR="000647D0">
              <w:rPr>
                <w:rFonts w:asciiTheme="minorHAnsi" w:hAnsiTheme="minorHAnsi"/>
                <w:sz w:val="20"/>
                <w:szCs w:val="20"/>
              </w:rPr>
              <w:t xml:space="preserve">nternal IT </w:t>
            </w:r>
            <w:r>
              <w:rPr>
                <w:rFonts w:asciiTheme="minorHAnsi" w:hAnsiTheme="minorHAnsi"/>
                <w:sz w:val="20"/>
                <w:szCs w:val="20"/>
              </w:rPr>
              <w:t>standards</w:t>
            </w:r>
            <w:r w:rsidR="0032783B">
              <w:rPr>
                <w:rFonts w:asciiTheme="minorHAnsi" w:hAnsiTheme="minorHAnsi"/>
                <w:sz w:val="20"/>
                <w:szCs w:val="20"/>
              </w:rPr>
              <w:t>.</w:t>
            </w:r>
          </w:p>
        </w:tc>
        <w:tc>
          <w:tcPr>
            <w:tcW w:w="2433" w:type="pct"/>
            <w:shd w:val="clear" w:color="auto" w:fill="auto"/>
          </w:tcPr>
          <w:p w14:paraId="168C51D3" w14:textId="2E00F99A" w:rsidR="000647D0" w:rsidRPr="00131078" w:rsidRDefault="000647D0"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r w:rsidR="0032783B">
              <w:rPr>
                <w:rFonts w:asciiTheme="minorHAnsi" w:hAnsiTheme="minorHAnsi"/>
                <w:sz w:val="20"/>
                <w:szCs w:val="20"/>
              </w:rPr>
              <w:t xml:space="preserve">, collaborate with the appropriate services to include the chosen technologies in the internal IT standards </w:t>
            </w:r>
            <w:r w:rsidR="00316B7E">
              <w:rPr>
                <w:rFonts w:asciiTheme="minorHAnsi" w:hAnsiTheme="minorHAnsi"/>
                <w:sz w:val="20"/>
                <w:szCs w:val="20"/>
              </w:rPr>
              <w:t xml:space="preserve">and </w:t>
            </w:r>
            <w:r w:rsidR="0032783B">
              <w:rPr>
                <w:rFonts w:asciiTheme="minorHAnsi" w:hAnsiTheme="minorHAnsi"/>
                <w:sz w:val="20"/>
                <w:szCs w:val="20"/>
              </w:rPr>
              <w:t>preparation for operations and support</w:t>
            </w:r>
            <w:r>
              <w:rPr>
                <w:rFonts w:asciiTheme="minorHAnsi" w:hAnsiTheme="minorHAnsi"/>
                <w:sz w:val="20"/>
                <w:szCs w:val="20"/>
              </w:rPr>
              <w:t>.</w:t>
            </w:r>
          </w:p>
        </w:tc>
      </w:tr>
      <w:tr w:rsidR="000647D0" w:rsidRPr="00131078" w14:paraId="20D4AC78" w14:textId="77777777" w:rsidTr="000647D0">
        <w:trPr>
          <w:jc w:val="center"/>
        </w:trPr>
        <w:tc>
          <w:tcPr>
            <w:tcW w:w="2567" w:type="pct"/>
            <w:shd w:val="clear" w:color="auto" w:fill="auto"/>
          </w:tcPr>
          <w:p w14:paraId="5ED8EA46"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42A075D1"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29A87A9E" w14:textId="77777777" w:rsidTr="000647D0">
        <w:trPr>
          <w:jc w:val="center"/>
        </w:trPr>
        <w:tc>
          <w:tcPr>
            <w:tcW w:w="2567" w:type="pct"/>
            <w:shd w:val="clear" w:color="auto" w:fill="auto"/>
          </w:tcPr>
          <w:p w14:paraId="19E92D65"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217F3F34"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27826C5" w14:textId="77777777" w:rsidTr="000647D0">
        <w:trPr>
          <w:jc w:val="center"/>
        </w:trPr>
        <w:tc>
          <w:tcPr>
            <w:tcW w:w="2567" w:type="pct"/>
            <w:shd w:val="clear" w:color="auto" w:fill="auto"/>
          </w:tcPr>
          <w:p w14:paraId="3F74D93D"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00BECAD6"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2B56A2" w:rsidRPr="00131078" w14:paraId="4A4E0CFC" w14:textId="77777777" w:rsidTr="002C773C">
        <w:trPr>
          <w:jc w:val="center"/>
        </w:trPr>
        <w:tc>
          <w:tcPr>
            <w:tcW w:w="2567" w:type="pct"/>
            <w:shd w:val="clear" w:color="auto" w:fill="auto"/>
          </w:tcPr>
          <w:p w14:paraId="6C607A04" w14:textId="01B1F805" w:rsidR="002B56A2" w:rsidRPr="00131078" w:rsidRDefault="002B56A2" w:rsidP="00555B8E">
            <w:pPr>
              <w:pStyle w:val="Saisieparagraph"/>
              <w:shd w:val="clear" w:color="auto" w:fill="auto"/>
              <w:ind w:left="84"/>
              <w:rPr>
                <w:rFonts w:asciiTheme="minorHAnsi" w:hAnsiTheme="minorHAnsi"/>
                <w:sz w:val="20"/>
                <w:szCs w:val="20"/>
              </w:rPr>
            </w:pPr>
          </w:p>
        </w:tc>
        <w:tc>
          <w:tcPr>
            <w:tcW w:w="2433" w:type="pct"/>
            <w:shd w:val="clear" w:color="auto" w:fill="auto"/>
          </w:tcPr>
          <w:p w14:paraId="4C35E2E3" w14:textId="4B93D728" w:rsidR="002B56A2" w:rsidRPr="00131078" w:rsidRDefault="002B56A2" w:rsidP="000647D0">
            <w:pPr>
              <w:pStyle w:val="Saisieparagraph"/>
              <w:shd w:val="clear" w:color="auto" w:fill="auto"/>
              <w:ind w:left="84"/>
              <w:rPr>
                <w:rFonts w:asciiTheme="minorHAnsi" w:hAnsiTheme="minorHAnsi"/>
                <w:sz w:val="20"/>
                <w:szCs w:val="20"/>
              </w:rPr>
            </w:pPr>
          </w:p>
        </w:tc>
      </w:tr>
    </w:tbl>
    <w:p w14:paraId="2F54F651" w14:textId="77777777" w:rsidR="005A3388" w:rsidRPr="00131078" w:rsidRDefault="005A3388" w:rsidP="005664FA">
      <w:pPr>
        <w:pStyle w:val="Heading1"/>
        <w:numPr>
          <w:ilvl w:val="0"/>
          <w:numId w:val="1"/>
        </w:numPr>
        <w:rPr>
          <w:rFonts w:asciiTheme="minorHAnsi" w:hAnsiTheme="minorHAnsi"/>
          <w:b/>
        </w:rPr>
      </w:pPr>
      <w:bookmarkStart w:id="83" w:name="_Toc306103595"/>
      <w:bookmarkStart w:id="84" w:name="_Toc343177400"/>
      <w:bookmarkStart w:id="85" w:name="_Toc460943005"/>
      <w:r w:rsidRPr="00131078">
        <w:rPr>
          <w:rFonts w:asciiTheme="minorHAnsi" w:hAnsiTheme="minorHAnsi"/>
          <w:b/>
        </w:rPr>
        <w:lastRenderedPageBreak/>
        <w:t>Justification and Recommendation</w:t>
      </w:r>
      <w:bookmarkEnd w:id="83"/>
      <w:bookmarkEnd w:id="84"/>
      <w:bookmarkEnd w:id="85"/>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2996"/>
        <w:gridCol w:w="1858"/>
        <w:gridCol w:w="4716"/>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 xml:space="preserve">SC-03: Custom </w:t>
            </w:r>
            <w:proofErr w:type="spellStart"/>
            <w:r w:rsidRPr="00131078">
              <w:rPr>
                <w:rFonts w:asciiTheme="minorHAnsi" w:hAnsiTheme="minorHAnsi"/>
                <w:b/>
                <w:sz w:val="20"/>
                <w:szCs w:val="20"/>
              </w:rPr>
              <w:t>Trilogue</w:t>
            </w:r>
            <w:proofErr w:type="spellEnd"/>
            <w:r w:rsidRPr="00131078">
              <w:rPr>
                <w:rFonts w:asciiTheme="minorHAnsi" w:hAnsiTheme="minorHAnsi"/>
                <w:b/>
                <w:sz w:val="20"/>
                <w:szCs w:val="20"/>
              </w:rPr>
              <w:t xml:space="preserv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86" w:name="_Toc276050168"/>
      <w:bookmarkStart w:id="87" w:name="_Toc306103596"/>
      <w:bookmarkStart w:id="88" w:name="_Toc343177401"/>
      <w:bookmarkStart w:id="89" w:name="_Toc460943006"/>
      <w:r w:rsidRPr="00131078">
        <w:rPr>
          <w:rFonts w:asciiTheme="minorHAnsi" w:hAnsiTheme="minorHAnsi"/>
          <w:b/>
        </w:rPr>
        <w:lastRenderedPageBreak/>
        <w:t>Implementation Plan</w:t>
      </w:r>
      <w:bookmarkEnd w:id="86"/>
      <w:bookmarkEnd w:id="87"/>
      <w:bookmarkEnd w:id="88"/>
      <w:bookmarkEnd w:id="89"/>
    </w:p>
    <w:p w14:paraId="014D6772" w14:textId="77777777" w:rsidR="00C0148C" w:rsidRPr="00131078" w:rsidRDefault="00C0148C" w:rsidP="002C773C">
      <w:pPr>
        <w:pStyle w:val="Conseilsinvisibles"/>
        <w:rPr>
          <w:rFonts w:asciiTheme="minorHAnsi" w:hAnsiTheme="minorHAnsi"/>
          <w:sz w:val="20"/>
          <w:szCs w:val="20"/>
        </w:rPr>
      </w:pPr>
      <w:bookmarkStart w:id="90"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91" w:name="_Toc306103598"/>
      <w:bookmarkStart w:id="92" w:name="_Toc343177402"/>
      <w:bookmarkStart w:id="93" w:name="_Toc460943007"/>
      <w:bookmarkEnd w:id="90"/>
      <w:commentRangeStart w:id="94"/>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91"/>
      <w:bookmarkEnd w:id="92"/>
      <w:commentRangeEnd w:id="94"/>
      <w:r w:rsidR="00E85C9B">
        <w:rPr>
          <w:rStyle w:val="CommentReference"/>
          <w:b w:val="0"/>
          <w:bCs w:val="0"/>
          <w:iCs w:val="0"/>
          <w:szCs w:val="20"/>
        </w:rPr>
        <w:commentReference w:id="94"/>
      </w:r>
      <w:bookmarkEnd w:id="93"/>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23"/>
        <w:gridCol w:w="85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r w:rsidRPr="00131078">
              <w:rPr>
                <w:rFonts w:asciiTheme="minorHAnsi" w:hAnsiTheme="minorHAnsi"/>
                <w:bCs/>
                <w:sz w:val="20"/>
                <w:szCs w:val="20"/>
              </w:rPr>
              <w:t>Assumptions</w:t>
            </w:r>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B00F2AA" w:rsidR="00E85C9B" w:rsidRPr="00131078" w:rsidRDefault="00E85C9B" w:rsidP="00E85C9B">
            <w:pPr>
              <w:pStyle w:val="Saisieparagraph"/>
              <w:shd w:val="clear" w:color="auto" w:fill="auto"/>
              <w:rPr>
                <w:rFonts w:asciiTheme="minorHAnsi" w:hAnsiTheme="minorHAnsi"/>
                <w:sz w:val="20"/>
                <w:szCs w:val="20"/>
              </w:rPr>
            </w:pPr>
            <w:r>
              <w:rPr>
                <w:rFonts w:asciiTheme="minorHAnsi" w:hAnsiTheme="minorHAnsi"/>
                <w:sz w:val="20"/>
                <w:szCs w:val="20"/>
              </w:rPr>
              <w:t>There is a common agreement between negotiating parties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13329D2D"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w:t>
            </w:r>
            <w:r w:rsidR="001F7FE2">
              <w:rPr>
                <w:rFonts w:asciiTheme="minorHAnsi" w:hAnsiTheme="minorHAnsi"/>
                <w:sz w:val="20"/>
                <w:szCs w:val="20"/>
              </w:rPr>
              <w:t xml:space="preserve">structured XML </w:t>
            </w:r>
            <w:r>
              <w:rPr>
                <w:rFonts w:asciiTheme="minorHAnsi" w:hAnsiTheme="minorHAnsi"/>
                <w:sz w:val="20"/>
                <w:szCs w:val="20"/>
              </w:rPr>
              <w:t>content</w:t>
            </w:r>
            <w:r w:rsidR="001F7FE2">
              <w:rPr>
                <w:rFonts w:asciiTheme="minorHAnsi" w:hAnsiTheme="minorHAnsi"/>
                <w:sz w:val="20"/>
                <w:szCs w:val="20"/>
              </w:rPr>
              <w:t xml:space="preserve"> format and</w:t>
            </w:r>
            <w:r>
              <w:rPr>
                <w:rFonts w:asciiTheme="minorHAnsi" w:hAnsiTheme="minorHAnsi"/>
                <w:sz w:val="20"/>
                <w:szCs w:val="20"/>
              </w:rPr>
              <w:t xml:space="preserve">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1F054046" w:rsidR="00E85C9B" w:rsidRPr="00131078" w:rsidRDefault="001F7FE2" w:rsidP="005739D1">
            <w:pPr>
              <w:pStyle w:val="Saisieparagraph"/>
              <w:shd w:val="clear" w:color="auto" w:fill="auto"/>
              <w:rPr>
                <w:rFonts w:asciiTheme="minorHAnsi" w:hAnsiTheme="minorHAnsi"/>
                <w:sz w:val="20"/>
                <w:szCs w:val="20"/>
              </w:rPr>
            </w:pPr>
            <w:r>
              <w:rPr>
                <w:rFonts w:asciiTheme="minorHAnsi" w:hAnsiTheme="minorHAnsi"/>
                <w:sz w:val="20"/>
                <w:szCs w:val="20"/>
              </w:rPr>
              <w:t xml:space="preserve">The project will be run in an iterative and incremental way. For this reason there will be </w:t>
            </w:r>
            <w:proofErr w:type="gramStart"/>
            <w:r>
              <w:rPr>
                <w:rFonts w:asciiTheme="minorHAnsi" w:hAnsiTheme="minorHAnsi"/>
                <w:sz w:val="20"/>
                <w:szCs w:val="20"/>
              </w:rPr>
              <w:t>an</w:t>
            </w:r>
            <w:proofErr w:type="gramEnd"/>
            <w:r>
              <w:rPr>
                <w:rFonts w:asciiTheme="minorHAnsi" w:hAnsiTheme="minorHAnsi"/>
                <w:sz w:val="20"/>
                <w:szCs w:val="20"/>
              </w:rPr>
              <w:t xml:space="preserve"> DGIPOL/EXPO User Group to </w:t>
            </w:r>
            <w:r w:rsidR="005739D1">
              <w:rPr>
                <w:rFonts w:asciiTheme="minorHAnsi" w:hAnsiTheme="minorHAnsi"/>
                <w:sz w:val="20"/>
                <w:szCs w:val="20"/>
              </w:rPr>
              <w:t>provide feedback throughout the project lifecycle.</w:t>
            </w:r>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2285A208" w:rsidR="00E85C9B" w:rsidRPr="00131078" w:rsidRDefault="005739D1" w:rsidP="009A287C">
            <w:pPr>
              <w:pStyle w:val="Saisieparagraph"/>
              <w:shd w:val="clear" w:color="auto" w:fill="auto"/>
              <w:rPr>
                <w:rFonts w:asciiTheme="minorHAnsi" w:hAnsiTheme="minorHAnsi"/>
                <w:sz w:val="20"/>
                <w:szCs w:val="20"/>
              </w:rPr>
            </w:pPr>
            <w:r>
              <w:rPr>
                <w:rFonts w:asciiTheme="minorHAnsi" w:hAnsiTheme="minorHAnsi"/>
                <w:sz w:val="20"/>
                <w:szCs w:val="20"/>
              </w:rPr>
              <w:t>A joint end user group for the EP and Council will test the exchange patterns and use cases.</w:t>
            </w:r>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37B414DC" w:rsidR="00E85C9B" w:rsidRPr="00131078" w:rsidRDefault="006A7839" w:rsidP="006A7839">
            <w:pPr>
              <w:pStyle w:val="Saisieparagraph"/>
              <w:shd w:val="clear" w:color="auto" w:fill="auto"/>
              <w:rPr>
                <w:rFonts w:asciiTheme="minorHAnsi" w:hAnsiTheme="minorHAnsi"/>
                <w:sz w:val="20"/>
                <w:szCs w:val="20"/>
              </w:rPr>
            </w:pPr>
            <w:r w:rsidRPr="006A7839">
              <w:rPr>
                <w:rFonts w:asciiTheme="minorHAnsi" w:hAnsiTheme="minorHAnsi"/>
                <w:b/>
                <w:sz w:val="20"/>
                <w:szCs w:val="20"/>
              </w:rPr>
              <w:t>Technical Limitations – Architectural Design</w:t>
            </w:r>
            <w:r>
              <w:rPr>
                <w:rFonts w:asciiTheme="minorHAnsi" w:hAnsiTheme="minorHAnsi"/>
                <w:sz w:val="20"/>
                <w:szCs w:val="20"/>
              </w:rPr>
              <w:t xml:space="preserve">. At the moment it has not been established to what extend all the Business Objectives can be fulfilled with the scenario SC-03. </w:t>
            </w:r>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3010B7E0"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77777777" w:rsidR="00E85C9B" w:rsidRPr="00131078" w:rsidRDefault="00E85C9B" w:rsidP="000647D0">
            <w:pPr>
              <w:rPr>
                <w:rFonts w:asciiTheme="minorHAnsi" w:hAnsiTheme="minorHAnsi"/>
                <w:sz w:val="20"/>
                <w:szCs w:val="20"/>
              </w:rPr>
            </w:pPr>
          </w:p>
        </w:tc>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95" w:name="_Toc343177403"/>
      <w:bookmarkStart w:id="96" w:name="_Toc460943008"/>
      <w:r w:rsidRPr="00131078">
        <w:rPr>
          <w:rFonts w:asciiTheme="minorHAnsi" w:hAnsiTheme="minorHAnsi"/>
          <w:b w:val="0"/>
          <w:sz w:val="20"/>
          <w:szCs w:val="20"/>
          <w:lang w:val="en-GB"/>
        </w:rPr>
        <w:lastRenderedPageBreak/>
        <w:t>Time scale</w:t>
      </w:r>
      <w:bookmarkEnd w:id="95"/>
      <w:bookmarkEnd w:id="96"/>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For each scenario, you can compl</w:t>
      </w:r>
      <w:r w:rsidR="0066762D" w:rsidRPr="00131078">
        <w:rPr>
          <w:rFonts w:asciiTheme="minorHAnsi" w:hAnsiTheme="minorHAnsi"/>
          <w:b/>
          <w:sz w:val="20"/>
          <w:szCs w:val="20"/>
        </w:rPr>
        <w:t>ete this form referring to the T</w:t>
      </w:r>
      <w:r w:rsidRPr="00131078">
        <w:rPr>
          <w:rFonts w:asciiTheme="minorHAnsi" w:hAnsiTheme="minorHAnsi"/>
          <w:b/>
          <w:sz w:val="20"/>
          <w:szCs w:val="20"/>
        </w:rPr>
        <w:t>o-be map.</w:t>
      </w:r>
    </w:p>
    <w:p w14:paraId="778E06A0"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An internal entity type meets the following criteria:</w:t>
      </w:r>
    </w:p>
    <w:p w14:paraId="28F6806F"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used by the application to be counted. </w:t>
      </w:r>
    </w:p>
    <w:p w14:paraId="13A9DB1F"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maintained by the application to be counted. </w:t>
      </w:r>
    </w:p>
    <w:p w14:paraId="764801F6" w14:textId="77777777" w:rsidR="008C12DC" w:rsidRPr="00131078" w:rsidRDefault="008C12DC" w:rsidP="008C12DC">
      <w:pPr>
        <w:pStyle w:val="Conseilsinvisibles"/>
        <w:rPr>
          <w:rFonts w:asciiTheme="minorHAnsi" w:hAnsiTheme="minorHAnsi"/>
          <w:b/>
          <w:sz w:val="20"/>
          <w:szCs w:val="20"/>
        </w:rPr>
      </w:pPr>
      <w:r w:rsidRPr="00131078">
        <w:rPr>
          <w:rFonts w:asciiTheme="minorHAnsi" w:hAnsiTheme="minorHAnsi"/>
          <w:b/>
          <w:sz w:val="20"/>
          <w:szCs w:val="20"/>
        </w:rPr>
        <w:t>An external entity type meets the following criteria:</w:t>
      </w:r>
    </w:p>
    <w:p w14:paraId="43802211"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used by the application to be counted. </w:t>
      </w:r>
    </w:p>
    <w:p w14:paraId="25A7CF01"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not maintained by the application to be counted. </w:t>
      </w:r>
    </w:p>
    <w:p w14:paraId="31BD1143" w14:textId="77777777" w:rsidR="008C12DC" w:rsidRPr="00131078" w:rsidRDefault="008C12DC" w:rsidP="008C12DC">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 xml:space="preserve">It is maintained by a different application (excluded from count). </w:t>
      </w:r>
    </w:p>
    <w:p w14:paraId="56F38363" w14:textId="311755C3" w:rsidR="00422786" w:rsidRDefault="008C12DC" w:rsidP="00422786">
      <w:pPr>
        <w:pStyle w:val="Conseilsinvisibles"/>
        <w:numPr>
          <w:ilvl w:val="0"/>
          <w:numId w:val="15"/>
        </w:numPr>
        <w:rPr>
          <w:rFonts w:asciiTheme="minorHAnsi" w:hAnsiTheme="minorHAnsi"/>
          <w:b/>
          <w:sz w:val="20"/>
          <w:szCs w:val="20"/>
        </w:rPr>
      </w:pPr>
      <w:r w:rsidRPr="00131078">
        <w:rPr>
          <w:rFonts w:asciiTheme="minorHAnsi" w:hAnsiTheme="minorHAnsi"/>
          <w:b/>
          <w:sz w:val="20"/>
          <w:szCs w:val="20"/>
        </w:rPr>
        <w:t>It is directly available to the appli</w:t>
      </w:r>
      <w:r w:rsidR="00FD0636" w:rsidRPr="00131078">
        <w:rPr>
          <w:rFonts w:asciiTheme="minorHAnsi" w:hAnsiTheme="minorHAnsi"/>
          <w:b/>
          <w:sz w:val="20"/>
          <w:szCs w:val="20"/>
        </w:rPr>
        <w:t>cation to be counted.</w:t>
      </w:r>
      <w:r w:rsidRPr="00131078">
        <w:rPr>
          <w:rFonts w:asciiTheme="minorHAnsi" w:hAnsiTheme="minorHAnsi"/>
          <w:b/>
          <w:sz w:val="20"/>
          <w:szCs w:val="20"/>
        </w:rPr>
        <w:t xml:space="preserve"> </w:t>
      </w:r>
    </w:p>
    <w:p w14:paraId="6741DDF3" w14:textId="77777777" w:rsidR="00422786" w:rsidRDefault="00422786" w:rsidP="00422786">
      <w:pPr>
        <w:pStyle w:val="Conseilsinvisibles"/>
        <w:rPr>
          <w:rFonts w:asciiTheme="minorHAnsi" w:hAnsiTheme="minorHAnsi"/>
          <w:b/>
          <w:sz w:val="20"/>
          <w:szCs w:val="20"/>
        </w:rPr>
      </w:pPr>
    </w:p>
    <w:p w14:paraId="64EC9163" w14:textId="77777777" w:rsidR="00422786" w:rsidRDefault="00422786" w:rsidP="00422786">
      <w:pPr>
        <w:pStyle w:val="Conseilsinvisibles"/>
        <w:rPr>
          <w:rFonts w:asciiTheme="minorHAnsi" w:hAnsiTheme="minorHAnsi"/>
          <w:b/>
          <w:sz w:val="20"/>
          <w:szCs w:val="20"/>
        </w:rPr>
      </w:pPr>
    </w:p>
    <w:p w14:paraId="10016131" w14:textId="1FFA43C8" w:rsidR="00356760" w:rsidRPr="001A5F3A" w:rsidRDefault="00422786" w:rsidP="00422786">
      <w:pPr>
        <w:rPr>
          <w:rFonts w:asciiTheme="minorHAnsi" w:hAnsiTheme="minorHAnsi"/>
          <w:sz w:val="20"/>
          <w:szCs w:val="20"/>
        </w:rPr>
      </w:pPr>
      <w:r>
        <w:rPr>
          <w:rFonts w:asciiTheme="minorHAnsi" w:hAnsiTheme="minorHAnsi"/>
          <w:sz w:val="20"/>
          <w:szCs w:val="20"/>
        </w:rPr>
        <w:t>Incremental delivery of the project is recommended to allow for early feedback on the design and the implementation of the solution. The final delivery of the software is foreseen at the end of 2018. The exact scope that will be fulfilling the Business Objectives and the Organisation of the project delivery will need to be refined and agreed with all the stakeholders.</w:t>
      </w:r>
    </w:p>
    <w:p w14:paraId="7FB8F09F" w14:textId="77777777" w:rsidR="00E82E87" w:rsidRPr="00131078" w:rsidRDefault="00E82E87" w:rsidP="005664FA">
      <w:pPr>
        <w:pStyle w:val="Heading1"/>
        <w:numPr>
          <w:ilvl w:val="0"/>
          <w:numId w:val="1"/>
        </w:numPr>
        <w:rPr>
          <w:rFonts w:asciiTheme="minorHAnsi" w:hAnsiTheme="minorHAnsi"/>
          <w:b/>
        </w:rPr>
      </w:pPr>
      <w:bookmarkStart w:id="97" w:name="_Toc324320798"/>
      <w:bookmarkStart w:id="98" w:name="_Toc336600699"/>
      <w:bookmarkStart w:id="99" w:name="_Toc343177404"/>
      <w:bookmarkStart w:id="100" w:name="_Toc460943009"/>
      <w:r w:rsidRPr="00131078">
        <w:rPr>
          <w:rFonts w:asciiTheme="minorHAnsi" w:hAnsiTheme="minorHAnsi"/>
          <w:b/>
        </w:rPr>
        <w:lastRenderedPageBreak/>
        <w:t xml:space="preserve">ANNEX for Data </w:t>
      </w:r>
      <w:commentRangeStart w:id="101"/>
      <w:r w:rsidRPr="00131078">
        <w:rPr>
          <w:rFonts w:asciiTheme="minorHAnsi" w:hAnsiTheme="minorHAnsi"/>
          <w:b/>
        </w:rPr>
        <w:t>Protection</w:t>
      </w:r>
      <w:commentRangeEnd w:id="101"/>
      <w:r w:rsidR="00422786">
        <w:rPr>
          <w:rStyle w:val="CommentReference"/>
          <w:bCs w:val="0"/>
          <w:smallCaps w:val="0"/>
          <w:kern w:val="0"/>
          <w:szCs w:val="20"/>
          <w:lang w:val="en-US" w:eastAsia="ja-JP"/>
        </w:rPr>
        <w:commentReference w:id="101"/>
      </w:r>
      <w:bookmarkEnd w:id="100"/>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33"/>
        <w:gridCol w:w="4880"/>
        <w:gridCol w:w="4231"/>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from the data subject</w:t>
            </w:r>
          </w:p>
          <w:p w14:paraId="1079261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t>Please specify (BREQ reference):</w:t>
            </w:r>
          </w:p>
          <w:p w14:paraId="0C838C5F" w14:textId="77777777" w:rsidR="00E82E87" w:rsidRPr="00131078" w:rsidRDefault="00E82E87" w:rsidP="005F7392">
            <w:pPr>
              <w:pStyle w:val="Saisieparagraph"/>
              <w:rPr>
                <w:rFonts w:asciiTheme="minorHAnsi" w:hAnsiTheme="minorHAnsi"/>
                <w:sz w:val="20"/>
                <w:szCs w:val="20"/>
              </w:rPr>
            </w:pPr>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tc>
          <w:tcPr>
            <w:tcW w:w="2171" w:type="pct"/>
            <w:shd w:val="clear" w:color="auto" w:fill="auto"/>
          </w:tcPr>
          <w:p w14:paraId="24736EE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1"/>
                  <w:enabled/>
                  <w:calcOnExit w:val="0"/>
                  <w:checkBox>
                    <w:sizeAuto/>
                    <w:default w:val="0"/>
                  </w:checkBox>
                </w:ffData>
              </w:fldChar>
            </w:r>
            <w:bookmarkStart w:id="102" w:name="Check1"/>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bookmarkEnd w:id="102"/>
            <w:r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103" w:name="Check2"/>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bookmarkEnd w:id="103"/>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104" w:name="Check3"/>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bookmarkEnd w:id="104"/>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105" w:name="Check4"/>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bookmarkEnd w:id="105"/>
            <w:r w:rsidRPr="00131078">
              <w:rPr>
                <w:rFonts w:asciiTheme="minorHAnsi" w:hAnsiTheme="minorHAnsi"/>
                <w:sz w:val="20"/>
                <w:szCs w:val="20"/>
              </w:rPr>
              <w:t xml:space="preserve"> critical</w:t>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77777777" w:rsidR="00E82E87" w:rsidRPr="00131078" w:rsidRDefault="00E82E87" w:rsidP="005F7392">
            <w:pPr>
              <w:pStyle w:val="Saisieparagraph"/>
              <w:rPr>
                <w:rFonts w:asciiTheme="minorHAnsi" w:hAnsiTheme="minorHAnsi"/>
                <w:sz w:val="20"/>
                <w:szCs w:val="20"/>
              </w:rPr>
            </w:pPr>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How will consistency of the processing be ensured across the various storage locations? </w:t>
            </w:r>
          </w:p>
        </w:tc>
        <w:tc>
          <w:tcPr>
            <w:tcW w:w="2171" w:type="pct"/>
            <w:shd w:val="clear" w:color="auto" w:fill="auto"/>
          </w:tcPr>
          <w:p w14:paraId="237DC77E" w14:textId="77777777" w:rsidR="00E82E87" w:rsidRPr="00131078" w:rsidRDefault="00E82E87" w:rsidP="005F7392">
            <w:pPr>
              <w:pStyle w:val="Saisieparagraph"/>
              <w:rPr>
                <w:rFonts w:asciiTheme="minorHAnsi" w:hAnsiTheme="minorHAnsi"/>
                <w:sz w:val="20"/>
                <w:szCs w:val="20"/>
              </w:rPr>
            </w:pPr>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Mitigation actions</w:t>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CB6B8C">
              <w:rPr>
                <w:rFonts w:asciiTheme="minorHAnsi" w:hAnsiTheme="minorHAnsi"/>
                <w:sz w:val="20"/>
                <w:szCs w:val="20"/>
              </w:rPr>
            </w:r>
            <w:r w:rsidR="00CB6B8C">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106" w:name="_Toc460943010"/>
      <w:r w:rsidRPr="00131078">
        <w:rPr>
          <w:rFonts w:asciiTheme="minorHAnsi" w:hAnsiTheme="minorHAnsi"/>
          <w:b/>
        </w:rPr>
        <w:lastRenderedPageBreak/>
        <w:t>ANNEX to assess security needs</w:t>
      </w:r>
      <w:bookmarkEnd w:id="106"/>
    </w:p>
    <w:p w14:paraId="16DE35B1"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t xml:space="preserve">The purpose of this annex is to identify security needs that </w:t>
      </w:r>
      <w:r w:rsidR="00644837" w:rsidRPr="00131078">
        <w:rPr>
          <w:rFonts w:asciiTheme="minorHAnsi" w:hAnsiTheme="minorHAnsi"/>
          <w:sz w:val="20"/>
          <w:szCs w:val="20"/>
        </w:rPr>
        <w:t xml:space="preserve">relate business processes and scenarios </w:t>
      </w:r>
      <w:r w:rsidRPr="00131078">
        <w:rPr>
          <w:rFonts w:asciiTheme="minorHAnsi" w:hAnsiTheme="minorHAnsi"/>
          <w:sz w:val="20"/>
          <w:szCs w:val="20"/>
        </w:rPr>
        <w:t>to the Information Systems at hand. The Annex itself is located in the BREQ file/log.</w:t>
      </w:r>
    </w:p>
    <w:p w14:paraId="65BE9560" w14:textId="77777777" w:rsidR="004601EE" w:rsidRPr="00131078" w:rsidRDefault="004601EE" w:rsidP="004601EE">
      <w:pPr>
        <w:rPr>
          <w:rFonts w:asciiTheme="minorHAnsi" w:hAnsiTheme="minorHAnsi"/>
          <w:sz w:val="20"/>
          <w:szCs w:val="20"/>
        </w:rPr>
      </w:pPr>
      <w:commentRangeStart w:id="107"/>
      <w:r w:rsidRPr="00131078">
        <w:rPr>
          <w:rFonts w:asciiTheme="minorHAnsi" w:hAnsiTheme="minorHAnsi"/>
          <w:sz w:val="20"/>
          <w:szCs w:val="20"/>
        </w:rPr>
        <w:t xml:space="preserve">This form has to be filled in together with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team. </w:t>
      </w:r>
      <w:proofErr w:type="spellStart"/>
      <w:r w:rsidRPr="00131078">
        <w:rPr>
          <w:rFonts w:asciiTheme="minorHAnsi" w:hAnsiTheme="minorHAnsi"/>
          <w:sz w:val="20"/>
          <w:szCs w:val="20"/>
          <w:lang w:val="fr-FR"/>
        </w:rPr>
        <w:t>Please</w:t>
      </w:r>
      <w:proofErr w:type="spellEnd"/>
      <w:r w:rsidRPr="00131078">
        <w:rPr>
          <w:rFonts w:asciiTheme="minorHAnsi" w:hAnsiTheme="minorHAnsi"/>
          <w:sz w:val="20"/>
          <w:szCs w:val="20"/>
          <w:lang w:val="fr-FR"/>
        </w:rPr>
        <w:t xml:space="preserve">, contact the Centre d'assurances et d'analyses de risques at </w:t>
      </w:r>
      <w:r w:rsidR="00AB2CE1">
        <w:fldChar w:fldCharType="begin"/>
      </w:r>
      <w:r w:rsidR="00AB2CE1" w:rsidRPr="00AB2CE1">
        <w:rPr>
          <w:lang w:val="fr-FR"/>
          <w:rPrChange w:id="108" w:author="ALARI Gianluigi" w:date="2016-09-06T14:38:00Z">
            <w:rPr/>
          </w:rPrChange>
        </w:rPr>
        <w:instrText xml:space="preserve"> HYPERLINK "mailto:CASSANDRE@europarl.europa.eu" </w:instrText>
      </w:r>
      <w:r w:rsidR="00AB2CE1">
        <w:fldChar w:fldCharType="separate"/>
      </w:r>
      <w:r w:rsidRPr="00131078">
        <w:rPr>
          <w:rStyle w:val="Hyperlink"/>
          <w:rFonts w:asciiTheme="minorHAnsi" w:hAnsiTheme="minorHAnsi"/>
          <w:sz w:val="20"/>
          <w:szCs w:val="20"/>
          <w:lang w:val="fr-FR"/>
        </w:rPr>
        <w:t>CASSANDRE@europarl.europa.eu</w:t>
      </w:r>
      <w:r w:rsidR="00AB2CE1">
        <w:rPr>
          <w:rStyle w:val="Hyperlink"/>
          <w:rFonts w:asciiTheme="minorHAnsi" w:hAnsiTheme="minorHAnsi"/>
          <w:sz w:val="20"/>
          <w:szCs w:val="20"/>
          <w:lang w:val="fr-FR"/>
        </w:rPr>
        <w:fldChar w:fldCharType="end"/>
      </w:r>
      <w:r w:rsidRPr="00131078">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programme management</w:t>
      </w:r>
      <w:commentRangeEnd w:id="107"/>
      <w:r w:rsidR="007E6D48">
        <w:rPr>
          <w:rStyle w:val="CommentReference"/>
          <w:szCs w:val="20"/>
          <w:lang w:val="en-US" w:eastAsia="ja-JP"/>
        </w:rPr>
        <w:commentReference w:id="107"/>
      </w:r>
      <w:r w:rsidRPr="00131078">
        <w:rPr>
          <w:rFonts w:asciiTheme="minorHAnsi" w:hAnsiTheme="minorHAnsi"/>
          <w:sz w:val="20"/>
          <w:szCs w:val="20"/>
        </w:rPr>
        <w:t xml:space="preserve">. </w:t>
      </w:r>
    </w:p>
    <w:p w14:paraId="5B75680E" w14:textId="77777777" w:rsidR="004601EE" w:rsidRPr="00131078" w:rsidRDefault="004601EE" w:rsidP="004601EE">
      <w:pPr>
        <w:rPr>
          <w:rFonts w:asciiTheme="minorHAnsi" w:hAnsiTheme="minorHAnsi"/>
          <w:sz w:val="20"/>
          <w:szCs w:val="20"/>
        </w:rPr>
      </w:pPr>
      <w:r w:rsidRPr="007E6D48">
        <w:rPr>
          <w:rFonts w:asciiTheme="minorHAnsi" w:hAnsiTheme="minorHAnsi"/>
          <w:sz w:val="20"/>
          <w:szCs w:val="20"/>
          <w:highlight w:val="yellow"/>
          <w:rPrChange w:id="109" w:author="KOUKLAKIS Georgios" w:date="2016-09-06T12:09:00Z">
            <w:rPr>
              <w:rFonts w:asciiTheme="minorHAnsi" w:hAnsiTheme="minorHAnsi"/>
              <w:sz w:val="20"/>
              <w:szCs w:val="20"/>
            </w:rPr>
          </w:rPrChange>
        </w:rPr>
        <w:t>Each requirement within the BREQ</w:t>
      </w:r>
      <w:r w:rsidRPr="00131078">
        <w:rPr>
          <w:rFonts w:asciiTheme="minorHAnsi" w:hAnsiTheme="minorHAnsi"/>
          <w:sz w:val="20"/>
          <w:szCs w:val="20"/>
        </w:rPr>
        <w:t xml:space="preserve">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are the Information System's Recovery time objective (RTO) i.e. the time lost from normal business process functioning and the Recovery point objective (RPO). </w:t>
      </w:r>
      <w:proofErr w:type="gramStart"/>
      <w:r w:rsidRPr="00131078">
        <w:rPr>
          <w:rFonts w:asciiTheme="minorHAnsi" w:hAnsiTheme="minorHAnsi"/>
          <w:sz w:val="20"/>
          <w:szCs w:val="20"/>
        </w:rPr>
        <w:t>i.e</w:t>
      </w:r>
      <w:proofErr w:type="gramEnd"/>
      <w:r w:rsidRPr="00131078">
        <w:rPr>
          <w:rFonts w:asciiTheme="minorHAnsi" w:hAnsiTheme="minorHAnsi"/>
          <w:sz w:val="20"/>
          <w:szCs w:val="20"/>
        </w:rPr>
        <w:t>.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3. CONFIDENTIALITY: What are the confidentialities needs of the information System?</w:t>
      </w:r>
    </w:p>
    <w:p w14:paraId="7E347E7A"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3"/>
          <w:headerReference w:type="default" r:id="rId14"/>
          <w:footerReference w:type="default" r:id="rId15"/>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6"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110" w:name="_Toc460943011"/>
      <w:r w:rsidRPr="00131078">
        <w:rPr>
          <w:rFonts w:asciiTheme="minorHAnsi" w:hAnsiTheme="minorHAnsi"/>
          <w:b/>
        </w:rPr>
        <w:lastRenderedPageBreak/>
        <w:t xml:space="preserve">ANNEXES for the Initial Business </w:t>
      </w:r>
      <w:commentRangeStart w:id="111"/>
      <w:r w:rsidRPr="00131078">
        <w:rPr>
          <w:rFonts w:asciiTheme="minorHAnsi" w:hAnsiTheme="minorHAnsi"/>
          <w:b/>
        </w:rPr>
        <w:t>Case</w:t>
      </w:r>
      <w:bookmarkEnd w:id="97"/>
      <w:bookmarkEnd w:id="98"/>
      <w:bookmarkEnd w:id="99"/>
      <w:commentRangeEnd w:id="111"/>
      <w:r w:rsidR="007E6D48">
        <w:rPr>
          <w:rStyle w:val="CommentReference"/>
          <w:bCs w:val="0"/>
          <w:smallCaps w:val="0"/>
          <w:kern w:val="0"/>
          <w:szCs w:val="20"/>
          <w:lang w:val="en-US" w:eastAsia="ja-JP"/>
        </w:rPr>
        <w:commentReference w:id="111"/>
      </w:r>
      <w:bookmarkEnd w:id="110"/>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112" w:name="_Toc460943012"/>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112"/>
    </w:p>
    <w:p w14:paraId="25ADD4C3" w14:textId="77777777" w:rsidR="00976F9D" w:rsidRPr="00131078" w:rsidRDefault="00976F9D" w:rsidP="00976F9D">
      <w:pPr>
        <w:pStyle w:val="Guidancenotprinted"/>
        <w:rPr>
          <w:rFonts w:asciiTheme="minorHAnsi" w:hAnsiTheme="minorHAnsi"/>
          <w:b/>
          <w:sz w:val="20"/>
          <w:szCs w:val="20"/>
        </w:rPr>
      </w:pPr>
      <w:r w:rsidRPr="00131078">
        <w:rPr>
          <w:rFonts w:asciiTheme="minorHAnsi" w:hAnsiTheme="minorHAnsi"/>
          <w:b/>
          <w:sz w:val="20"/>
          <w:szCs w:val="20"/>
        </w:rPr>
        <w:t xml:space="preserve">Refer to or insert your </w:t>
      </w:r>
      <w:r w:rsidR="002522F8" w:rsidRPr="00131078">
        <w:rPr>
          <w:rFonts w:asciiTheme="minorHAnsi" w:hAnsiTheme="minorHAnsi"/>
          <w:b/>
          <w:sz w:val="20"/>
          <w:szCs w:val="20"/>
        </w:rPr>
        <w:t>Business Requirements</w:t>
      </w:r>
      <w:r w:rsidRPr="00131078">
        <w:rPr>
          <w:rFonts w:asciiTheme="minorHAnsi" w:hAnsiTheme="minorHAnsi"/>
          <w:b/>
          <w:sz w:val="20"/>
          <w:szCs w:val="20"/>
        </w:rPr>
        <w:t xml:space="preserve"> log.</w:t>
      </w:r>
    </w:p>
    <w:p w14:paraId="18C80A8B" w14:textId="77777777" w:rsidR="000C4DA4" w:rsidRPr="00131078" w:rsidRDefault="000C4DA4" w:rsidP="000C4DA4">
      <w:pPr>
        <w:rPr>
          <w:rFonts w:asciiTheme="minorHAnsi" w:hAnsiTheme="minorHAnsi"/>
          <w:b/>
          <w:sz w:val="20"/>
          <w:szCs w:val="20"/>
        </w:rPr>
      </w:pPr>
    </w:p>
    <w:p w14:paraId="4D4937D5" w14:textId="77777777" w:rsidR="001221AB" w:rsidRPr="00131078" w:rsidRDefault="001221AB" w:rsidP="005664FA">
      <w:pPr>
        <w:pStyle w:val="Heading2"/>
        <w:numPr>
          <w:ilvl w:val="1"/>
          <w:numId w:val="1"/>
        </w:numPr>
        <w:spacing w:after="60"/>
        <w:ind w:left="1418" w:hanging="851"/>
        <w:rPr>
          <w:rFonts w:asciiTheme="minorHAnsi" w:hAnsiTheme="minorHAnsi"/>
          <w:sz w:val="20"/>
          <w:szCs w:val="20"/>
          <w:lang w:val="en-GB"/>
        </w:rPr>
      </w:pPr>
      <w:bookmarkStart w:id="113" w:name="_Toc460943013"/>
      <w:r w:rsidRPr="00131078">
        <w:rPr>
          <w:rFonts w:asciiTheme="minorHAnsi" w:hAnsiTheme="minorHAnsi"/>
          <w:sz w:val="20"/>
          <w:szCs w:val="20"/>
          <w:lang w:val="en-GB"/>
        </w:rPr>
        <w:t xml:space="preserve">Annex - Business Case </w:t>
      </w:r>
      <w:r w:rsidR="00E94BBE" w:rsidRPr="00131078">
        <w:rPr>
          <w:rFonts w:asciiTheme="minorHAnsi" w:hAnsiTheme="minorHAnsi"/>
          <w:sz w:val="20"/>
          <w:szCs w:val="20"/>
          <w:lang w:val="en-GB"/>
        </w:rPr>
        <w:t xml:space="preserve">Methodological </w:t>
      </w:r>
      <w:r w:rsidRPr="00131078">
        <w:rPr>
          <w:rFonts w:asciiTheme="minorHAnsi" w:hAnsiTheme="minorHAnsi"/>
          <w:sz w:val="20"/>
          <w:szCs w:val="20"/>
          <w:lang w:val="en-GB"/>
        </w:rPr>
        <w:t>Review</w:t>
      </w:r>
      <w:bookmarkEnd w:id="113"/>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19"/>
        <w:gridCol w:w="1029"/>
        <w:gridCol w:w="1203"/>
        <w:gridCol w:w="4534"/>
        <w:gridCol w:w="2443"/>
      </w:tblGrid>
      <w:tr w:rsidR="00E94BBE" w:rsidRPr="00131078" w14:paraId="1E2B529F" w14:textId="77777777" w:rsidTr="00C80693">
        <w:trPr>
          <w:trHeight w:val="246"/>
        </w:trPr>
        <w:tc>
          <w:tcPr>
            <w:tcW w:w="216" w:type="pct"/>
            <w:shd w:val="clear" w:color="auto" w:fill="8064A2"/>
          </w:tcPr>
          <w:p w14:paraId="27C68AFA"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535" w:type="pct"/>
            <w:shd w:val="clear" w:color="auto" w:fill="8064A2"/>
          </w:tcPr>
          <w:p w14:paraId="06CE6540"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Initials of the </w:t>
            </w:r>
            <w:r w:rsidR="00404D23" w:rsidRPr="00131078">
              <w:rPr>
                <w:rFonts w:asciiTheme="minorHAnsi" w:hAnsiTheme="minorHAnsi"/>
                <w:b/>
                <w:color w:val="FFFFFF"/>
                <w:sz w:val="20"/>
                <w:szCs w:val="20"/>
              </w:rPr>
              <w:t>reviewer</w:t>
            </w:r>
          </w:p>
        </w:tc>
        <w:tc>
          <w:tcPr>
            <w:tcW w:w="625" w:type="pct"/>
            <w:shd w:val="clear" w:color="auto" w:fill="8064A2"/>
          </w:tcPr>
          <w:p w14:paraId="370F0637"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Chapter, paragraph, etc.</w:t>
            </w:r>
          </w:p>
        </w:tc>
        <w:tc>
          <w:tcPr>
            <w:tcW w:w="2355" w:type="pct"/>
            <w:shd w:val="clear" w:color="auto" w:fill="8064A2"/>
          </w:tcPr>
          <w:p w14:paraId="566E4E23"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Remark</w:t>
            </w:r>
          </w:p>
        </w:tc>
        <w:tc>
          <w:tcPr>
            <w:tcW w:w="1269" w:type="pct"/>
            <w:shd w:val="clear" w:color="auto" w:fill="8064A2"/>
          </w:tcPr>
          <w:p w14:paraId="60B86C9B" w14:textId="77777777" w:rsidR="00E94BBE" w:rsidRPr="00131078" w:rsidRDefault="00404D23"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Answer</w:t>
            </w:r>
          </w:p>
        </w:tc>
      </w:tr>
      <w:tr w:rsidR="00E94BBE" w:rsidRPr="00131078" w14:paraId="1F302176" w14:textId="77777777" w:rsidTr="00C80693">
        <w:trPr>
          <w:trHeight w:val="246"/>
        </w:trPr>
        <w:tc>
          <w:tcPr>
            <w:tcW w:w="216" w:type="pct"/>
            <w:shd w:val="clear" w:color="auto" w:fill="auto"/>
          </w:tcPr>
          <w:p w14:paraId="7F0D6F3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w:t>
            </w:r>
          </w:p>
        </w:tc>
        <w:tc>
          <w:tcPr>
            <w:tcW w:w="535" w:type="pct"/>
            <w:shd w:val="clear" w:color="auto" w:fill="auto"/>
          </w:tcPr>
          <w:p w14:paraId="41702F1A"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CBD330"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1718AA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BE083E0" w14:textId="77777777" w:rsidR="00E94BBE" w:rsidRPr="00131078" w:rsidRDefault="00E94BBE" w:rsidP="00F82680">
            <w:pPr>
              <w:rPr>
                <w:rFonts w:asciiTheme="minorHAnsi" w:hAnsiTheme="minorHAnsi" w:cs="Arial"/>
                <w:sz w:val="20"/>
                <w:szCs w:val="20"/>
              </w:rPr>
            </w:pPr>
          </w:p>
        </w:tc>
      </w:tr>
      <w:tr w:rsidR="00E94BBE" w:rsidRPr="00131078" w14:paraId="30AFF007" w14:textId="77777777" w:rsidTr="00C80693">
        <w:trPr>
          <w:trHeight w:val="246"/>
        </w:trPr>
        <w:tc>
          <w:tcPr>
            <w:tcW w:w="216" w:type="pct"/>
            <w:shd w:val="clear" w:color="auto" w:fill="auto"/>
          </w:tcPr>
          <w:p w14:paraId="148073BA"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2</w:t>
            </w:r>
          </w:p>
        </w:tc>
        <w:tc>
          <w:tcPr>
            <w:tcW w:w="535" w:type="pct"/>
            <w:shd w:val="clear" w:color="auto" w:fill="auto"/>
          </w:tcPr>
          <w:p w14:paraId="1EE46177"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A7BE33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DC90F79"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56361E8" w14:textId="77777777" w:rsidR="00E94BBE" w:rsidRPr="00131078" w:rsidRDefault="00E94BBE" w:rsidP="00F82680">
            <w:pPr>
              <w:rPr>
                <w:rFonts w:asciiTheme="minorHAnsi" w:hAnsiTheme="minorHAnsi" w:cs="Arial"/>
                <w:sz w:val="20"/>
                <w:szCs w:val="20"/>
              </w:rPr>
            </w:pPr>
          </w:p>
        </w:tc>
      </w:tr>
      <w:tr w:rsidR="00E94BBE" w:rsidRPr="00131078" w14:paraId="7DC1095D" w14:textId="77777777" w:rsidTr="00C80693">
        <w:trPr>
          <w:trHeight w:val="246"/>
        </w:trPr>
        <w:tc>
          <w:tcPr>
            <w:tcW w:w="216" w:type="pct"/>
            <w:shd w:val="clear" w:color="auto" w:fill="auto"/>
          </w:tcPr>
          <w:p w14:paraId="689801D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3</w:t>
            </w:r>
          </w:p>
        </w:tc>
        <w:tc>
          <w:tcPr>
            <w:tcW w:w="535" w:type="pct"/>
            <w:shd w:val="clear" w:color="auto" w:fill="auto"/>
          </w:tcPr>
          <w:p w14:paraId="2A8BE2B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538523C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5BA63F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A997F9A" w14:textId="77777777" w:rsidR="00E94BBE" w:rsidRPr="00131078" w:rsidRDefault="00E94BBE" w:rsidP="00F82680">
            <w:pPr>
              <w:rPr>
                <w:rFonts w:asciiTheme="minorHAnsi" w:hAnsiTheme="minorHAnsi" w:cs="Arial"/>
                <w:sz w:val="20"/>
                <w:szCs w:val="20"/>
              </w:rPr>
            </w:pPr>
          </w:p>
        </w:tc>
      </w:tr>
      <w:tr w:rsidR="00E94BBE" w:rsidRPr="00131078" w14:paraId="26A4D428" w14:textId="77777777" w:rsidTr="00C80693">
        <w:trPr>
          <w:trHeight w:val="246"/>
        </w:trPr>
        <w:tc>
          <w:tcPr>
            <w:tcW w:w="216" w:type="pct"/>
            <w:shd w:val="clear" w:color="auto" w:fill="auto"/>
          </w:tcPr>
          <w:p w14:paraId="71912D7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4</w:t>
            </w:r>
          </w:p>
        </w:tc>
        <w:tc>
          <w:tcPr>
            <w:tcW w:w="535" w:type="pct"/>
            <w:shd w:val="clear" w:color="auto" w:fill="auto"/>
          </w:tcPr>
          <w:p w14:paraId="698B2C9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B3A7366"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C69E207"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510F571" w14:textId="77777777" w:rsidR="00E94BBE" w:rsidRPr="00131078" w:rsidRDefault="00E94BBE" w:rsidP="00F82680">
            <w:pPr>
              <w:rPr>
                <w:rFonts w:asciiTheme="minorHAnsi" w:hAnsiTheme="minorHAnsi" w:cs="Arial"/>
                <w:sz w:val="20"/>
                <w:szCs w:val="20"/>
              </w:rPr>
            </w:pPr>
          </w:p>
        </w:tc>
      </w:tr>
      <w:tr w:rsidR="00E94BBE" w:rsidRPr="00131078" w14:paraId="35C93E90" w14:textId="77777777" w:rsidTr="00C80693">
        <w:trPr>
          <w:trHeight w:val="246"/>
        </w:trPr>
        <w:tc>
          <w:tcPr>
            <w:tcW w:w="216" w:type="pct"/>
            <w:shd w:val="clear" w:color="auto" w:fill="auto"/>
          </w:tcPr>
          <w:p w14:paraId="1C6BCFC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5</w:t>
            </w:r>
          </w:p>
        </w:tc>
        <w:tc>
          <w:tcPr>
            <w:tcW w:w="535" w:type="pct"/>
            <w:shd w:val="clear" w:color="auto" w:fill="auto"/>
          </w:tcPr>
          <w:p w14:paraId="6F0F0FE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FE238D5"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4AB1F7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03E2FB24" w14:textId="77777777" w:rsidR="00E94BBE" w:rsidRPr="00131078" w:rsidRDefault="00E94BBE" w:rsidP="00F82680">
            <w:pPr>
              <w:rPr>
                <w:rFonts w:asciiTheme="minorHAnsi" w:hAnsiTheme="minorHAnsi" w:cs="Arial"/>
                <w:sz w:val="20"/>
                <w:szCs w:val="20"/>
              </w:rPr>
            </w:pPr>
          </w:p>
        </w:tc>
      </w:tr>
      <w:tr w:rsidR="00E94BBE" w:rsidRPr="00131078" w14:paraId="19AA52BB" w14:textId="77777777" w:rsidTr="00C80693">
        <w:trPr>
          <w:trHeight w:val="246"/>
        </w:trPr>
        <w:tc>
          <w:tcPr>
            <w:tcW w:w="216" w:type="pct"/>
            <w:shd w:val="clear" w:color="auto" w:fill="auto"/>
          </w:tcPr>
          <w:p w14:paraId="0471F3C8"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6</w:t>
            </w:r>
          </w:p>
        </w:tc>
        <w:tc>
          <w:tcPr>
            <w:tcW w:w="535" w:type="pct"/>
            <w:shd w:val="clear" w:color="auto" w:fill="auto"/>
          </w:tcPr>
          <w:p w14:paraId="22A1EE7D"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946F90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2CCE75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9D41EB2" w14:textId="77777777" w:rsidR="00E94BBE" w:rsidRPr="00131078" w:rsidRDefault="00E94BBE" w:rsidP="00F82680">
            <w:pPr>
              <w:rPr>
                <w:rFonts w:asciiTheme="minorHAnsi" w:hAnsiTheme="minorHAnsi" w:cs="Arial"/>
                <w:sz w:val="20"/>
                <w:szCs w:val="20"/>
              </w:rPr>
            </w:pPr>
          </w:p>
        </w:tc>
      </w:tr>
      <w:tr w:rsidR="00E94BBE" w:rsidRPr="00131078" w14:paraId="6CC33BB5" w14:textId="77777777" w:rsidTr="00C80693">
        <w:trPr>
          <w:trHeight w:val="246"/>
        </w:trPr>
        <w:tc>
          <w:tcPr>
            <w:tcW w:w="216" w:type="pct"/>
            <w:shd w:val="clear" w:color="auto" w:fill="auto"/>
          </w:tcPr>
          <w:p w14:paraId="36348F0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7</w:t>
            </w:r>
          </w:p>
        </w:tc>
        <w:tc>
          <w:tcPr>
            <w:tcW w:w="535" w:type="pct"/>
            <w:shd w:val="clear" w:color="auto" w:fill="auto"/>
          </w:tcPr>
          <w:p w14:paraId="195FB0C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0D5C5F"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69D641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F153C9C" w14:textId="77777777" w:rsidR="00E94BBE" w:rsidRPr="00131078" w:rsidRDefault="00E94BBE" w:rsidP="00F82680">
            <w:pPr>
              <w:rPr>
                <w:rFonts w:asciiTheme="minorHAnsi" w:hAnsiTheme="minorHAnsi" w:cs="Arial"/>
                <w:sz w:val="20"/>
                <w:szCs w:val="20"/>
              </w:rPr>
            </w:pPr>
          </w:p>
        </w:tc>
      </w:tr>
      <w:tr w:rsidR="00E94BBE" w:rsidRPr="00131078" w14:paraId="30CC22FB" w14:textId="77777777" w:rsidTr="00C80693">
        <w:trPr>
          <w:trHeight w:val="246"/>
        </w:trPr>
        <w:tc>
          <w:tcPr>
            <w:tcW w:w="216" w:type="pct"/>
            <w:shd w:val="clear" w:color="auto" w:fill="auto"/>
          </w:tcPr>
          <w:p w14:paraId="18D6858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8</w:t>
            </w:r>
          </w:p>
        </w:tc>
        <w:tc>
          <w:tcPr>
            <w:tcW w:w="535" w:type="pct"/>
            <w:shd w:val="clear" w:color="auto" w:fill="auto"/>
          </w:tcPr>
          <w:p w14:paraId="78CCEF0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68FB6DE2"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0B35EB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C45E76D" w14:textId="77777777" w:rsidR="00E94BBE" w:rsidRPr="00131078" w:rsidRDefault="00E94BBE" w:rsidP="00F82680">
            <w:pPr>
              <w:rPr>
                <w:rFonts w:asciiTheme="minorHAnsi" w:hAnsiTheme="minorHAnsi" w:cs="Arial"/>
                <w:sz w:val="20"/>
                <w:szCs w:val="20"/>
              </w:rPr>
            </w:pPr>
          </w:p>
        </w:tc>
      </w:tr>
      <w:tr w:rsidR="00E94BBE" w:rsidRPr="00131078" w14:paraId="10AA2ECB" w14:textId="77777777" w:rsidTr="00C80693">
        <w:trPr>
          <w:trHeight w:val="246"/>
        </w:trPr>
        <w:tc>
          <w:tcPr>
            <w:tcW w:w="216" w:type="pct"/>
            <w:shd w:val="clear" w:color="auto" w:fill="auto"/>
          </w:tcPr>
          <w:p w14:paraId="2266BD9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9</w:t>
            </w:r>
          </w:p>
        </w:tc>
        <w:tc>
          <w:tcPr>
            <w:tcW w:w="535" w:type="pct"/>
            <w:shd w:val="clear" w:color="auto" w:fill="auto"/>
          </w:tcPr>
          <w:p w14:paraId="5A85265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11CF6E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0F38DC3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3647A08" w14:textId="77777777" w:rsidR="00E94BBE" w:rsidRPr="00131078" w:rsidRDefault="00E94BBE" w:rsidP="00F82680">
            <w:pPr>
              <w:rPr>
                <w:rFonts w:asciiTheme="minorHAnsi" w:hAnsiTheme="minorHAnsi" w:cs="Arial"/>
                <w:sz w:val="20"/>
                <w:szCs w:val="20"/>
              </w:rPr>
            </w:pPr>
          </w:p>
        </w:tc>
      </w:tr>
      <w:tr w:rsidR="00E94BBE" w:rsidRPr="00131078" w14:paraId="645ED023" w14:textId="77777777" w:rsidTr="00C80693">
        <w:trPr>
          <w:trHeight w:val="246"/>
        </w:trPr>
        <w:tc>
          <w:tcPr>
            <w:tcW w:w="216" w:type="pct"/>
            <w:shd w:val="clear" w:color="auto" w:fill="auto"/>
          </w:tcPr>
          <w:p w14:paraId="6BD1E9D3"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10</w:t>
            </w:r>
          </w:p>
        </w:tc>
        <w:tc>
          <w:tcPr>
            <w:tcW w:w="535" w:type="pct"/>
            <w:shd w:val="clear" w:color="auto" w:fill="auto"/>
          </w:tcPr>
          <w:p w14:paraId="6F0439D0"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02ACBA3"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D2F56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C1DF578" w14:textId="77777777" w:rsidR="00E94BBE" w:rsidRPr="00131078" w:rsidRDefault="00E94BBE" w:rsidP="00F82680">
            <w:pPr>
              <w:rPr>
                <w:rFonts w:asciiTheme="minorHAnsi" w:hAnsiTheme="minorHAnsi" w:cs="Arial"/>
                <w:sz w:val="20"/>
                <w:szCs w:val="20"/>
              </w:rPr>
            </w:pPr>
          </w:p>
        </w:tc>
      </w:tr>
      <w:tr w:rsidR="00E94BBE" w:rsidRPr="00131078" w14:paraId="002C1C44" w14:textId="77777777" w:rsidTr="00C80693">
        <w:trPr>
          <w:trHeight w:val="246"/>
        </w:trPr>
        <w:tc>
          <w:tcPr>
            <w:tcW w:w="216" w:type="pct"/>
            <w:shd w:val="clear" w:color="auto" w:fill="auto"/>
          </w:tcPr>
          <w:p w14:paraId="2463BCD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11</w:t>
            </w:r>
          </w:p>
        </w:tc>
        <w:tc>
          <w:tcPr>
            <w:tcW w:w="535" w:type="pct"/>
            <w:shd w:val="clear" w:color="auto" w:fill="auto"/>
          </w:tcPr>
          <w:p w14:paraId="21511E3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000D2BC"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AA15D52"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B8609A1" w14:textId="77777777" w:rsidR="00E94BBE" w:rsidRPr="00131078" w:rsidRDefault="00E94BBE" w:rsidP="00F82680">
            <w:pPr>
              <w:rPr>
                <w:rFonts w:asciiTheme="minorHAnsi" w:hAnsiTheme="minorHAnsi" w:cs="Arial"/>
                <w:sz w:val="20"/>
                <w:szCs w:val="20"/>
              </w:rPr>
            </w:pPr>
          </w:p>
        </w:tc>
      </w:tr>
      <w:tr w:rsidR="00E94BBE" w:rsidRPr="00131078" w14:paraId="718A6D18" w14:textId="77777777" w:rsidTr="00C80693">
        <w:trPr>
          <w:trHeight w:val="246"/>
        </w:trPr>
        <w:tc>
          <w:tcPr>
            <w:tcW w:w="216" w:type="pct"/>
            <w:shd w:val="clear" w:color="auto" w:fill="auto"/>
          </w:tcPr>
          <w:p w14:paraId="374507B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12</w:t>
            </w:r>
          </w:p>
        </w:tc>
        <w:tc>
          <w:tcPr>
            <w:tcW w:w="535" w:type="pct"/>
            <w:shd w:val="clear" w:color="auto" w:fill="auto"/>
          </w:tcPr>
          <w:p w14:paraId="6E45B4F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33D87B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6A8CFCC1"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DC96091" w14:textId="77777777" w:rsidR="00E94BBE" w:rsidRPr="00131078" w:rsidRDefault="00E94BBE" w:rsidP="00F82680">
            <w:pPr>
              <w:rPr>
                <w:rFonts w:asciiTheme="minorHAnsi" w:hAnsiTheme="minorHAnsi" w:cs="Arial"/>
                <w:sz w:val="20"/>
                <w:szCs w:val="20"/>
              </w:rPr>
            </w:pPr>
          </w:p>
        </w:tc>
      </w:tr>
      <w:tr w:rsidR="00E94BBE" w:rsidRPr="00131078" w14:paraId="67323136" w14:textId="77777777" w:rsidTr="00C80693">
        <w:trPr>
          <w:trHeight w:val="246"/>
        </w:trPr>
        <w:tc>
          <w:tcPr>
            <w:tcW w:w="216" w:type="pct"/>
            <w:shd w:val="clear" w:color="auto" w:fill="auto"/>
          </w:tcPr>
          <w:p w14:paraId="66882A6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13</w:t>
            </w:r>
          </w:p>
        </w:tc>
        <w:tc>
          <w:tcPr>
            <w:tcW w:w="535" w:type="pct"/>
            <w:shd w:val="clear" w:color="auto" w:fill="auto"/>
          </w:tcPr>
          <w:p w14:paraId="10D0896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B347DFA"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7D1AAD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19333AC" w14:textId="77777777" w:rsidR="00E94BBE" w:rsidRPr="00131078" w:rsidRDefault="00E94BBE" w:rsidP="00F82680">
            <w:pPr>
              <w:rPr>
                <w:rFonts w:asciiTheme="minorHAnsi" w:hAnsiTheme="minorHAnsi" w:cs="Arial"/>
                <w:sz w:val="20"/>
                <w:szCs w:val="20"/>
              </w:rPr>
            </w:pPr>
          </w:p>
        </w:tc>
      </w:tr>
      <w:tr w:rsidR="00E94BBE" w:rsidRPr="00131078" w14:paraId="087E63BE" w14:textId="77777777" w:rsidTr="00C80693">
        <w:trPr>
          <w:trHeight w:val="246"/>
        </w:trPr>
        <w:tc>
          <w:tcPr>
            <w:tcW w:w="216" w:type="pct"/>
            <w:shd w:val="clear" w:color="auto" w:fill="auto"/>
          </w:tcPr>
          <w:p w14:paraId="0B96DBC2"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14</w:t>
            </w:r>
          </w:p>
        </w:tc>
        <w:tc>
          <w:tcPr>
            <w:tcW w:w="535" w:type="pct"/>
            <w:shd w:val="clear" w:color="auto" w:fill="auto"/>
          </w:tcPr>
          <w:p w14:paraId="35794D9C"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9A332F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E7DB2A"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5DCFD07E" w14:textId="77777777" w:rsidR="00E94BBE" w:rsidRPr="00131078" w:rsidRDefault="00E94BBE" w:rsidP="00F82680">
            <w:pPr>
              <w:rPr>
                <w:rFonts w:asciiTheme="minorHAnsi" w:hAnsiTheme="minorHAnsi" w:cs="Arial"/>
                <w:sz w:val="20"/>
                <w:szCs w:val="20"/>
              </w:rPr>
            </w:pPr>
          </w:p>
        </w:tc>
      </w:tr>
      <w:tr w:rsidR="00E94BBE" w:rsidRPr="00131078" w14:paraId="43D574CB" w14:textId="77777777" w:rsidTr="00C80693">
        <w:trPr>
          <w:trHeight w:val="246"/>
        </w:trPr>
        <w:tc>
          <w:tcPr>
            <w:tcW w:w="216" w:type="pct"/>
            <w:shd w:val="clear" w:color="auto" w:fill="auto"/>
          </w:tcPr>
          <w:p w14:paraId="73C52E10"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15</w:t>
            </w:r>
          </w:p>
        </w:tc>
        <w:tc>
          <w:tcPr>
            <w:tcW w:w="535" w:type="pct"/>
            <w:shd w:val="clear" w:color="auto" w:fill="auto"/>
          </w:tcPr>
          <w:p w14:paraId="6E8504E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01B3F09"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04DF9A3"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A6EB2FD" w14:textId="77777777" w:rsidR="00E94BBE" w:rsidRPr="00131078" w:rsidRDefault="00E94BBE" w:rsidP="00F82680">
            <w:pPr>
              <w:rPr>
                <w:rFonts w:asciiTheme="minorHAnsi" w:hAnsiTheme="minorHAnsi" w:cs="Arial"/>
                <w:sz w:val="20"/>
                <w:szCs w:val="20"/>
              </w:rPr>
            </w:pPr>
          </w:p>
        </w:tc>
      </w:tr>
    </w:tbl>
    <w:p w14:paraId="6EEE6443" w14:textId="77777777" w:rsidR="0032607E" w:rsidRPr="00131078" w:rsidRDefault="001221AB" w:rsidP="005664FA">
      <w:pPr>
        <w:pStyle w:val="Heading1"/>
        <w:numPr>
          <w:ilvl w:val="0"/>
          <w:numId w:val="1"/>
        </w:numPr>
        <w:rPr>
          <w:rFonts w:asciiTheme="minorHAnsi" w:hAnsiTheme="minorHAnsi"/>
          <w:b/>
        </w:rPr>
      </w:pPr>
      <w:bookmarkStart w:id="114" w:name="_Toc460943014"/>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114"/>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115" w:name="_Toc460943015"/>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115"/>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116" w:name="_Toc460943016"/>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116"/>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117" w:name="_Toc343177406"/>
      <w:bookmarkStart w:id="118" w:name="_Toc127238672"/>
      <w:bookmarkStart w:id="119" w:name="_Toc216171225"/>
      <w:bookmarkStart w:id="120" w:name="_Toc460943017"/>
      <w:bookmarkEnd w:id="4"/>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117"/>
      <w:bookmarkEnd w:id="120"/>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121" w:name="_Toc343177407"/>
      <w:bookmarkStart w:id="122" w:name="_Toc460943018"/>
      <w:r w:rsidRPr="00131078">
        <w:rPr>
          <w:rFonts w:asciiTheme="minorHAnsi" w:hAnsiTheme="minorHAnsi"/>
          <w:sz w:val="20"/>
          <w:szCs w:val="20"/>
          <w:lang w:val="en-GB"/>
        </w:rPr>
        <w:t>Circulation</w:t>
      </w:r>
      <w:bookmarkEnd w:id="121"/>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154"/>
        <w:gridCol w:w="2690"/>
        <w:gridCol w:w="2990"/>
        <w:gridCol w:w="897"/>
        <w:gridCol w:w="897"/>
      </w:tblGrid>
      <w:tr w:rsidR="00D33D98" w:rsidRPr="00131078" w14:paraId="35716911" w14:textId="77777777" w:rsidTr="00C27140">
        <w:trPr>
          <w:trHeight w:val="307"/>
          <w:tblHeader/>
        </w:trPr>
        <w:tc>
          <w:tcPr>
            <w:tcW w:w="1118" w:type="pct"/>
            <w:shd w:val="clear" w:color="auto" w:fill="C0C0C0"/>
            <w:vAlign w:val="center"/>
          </w:tcPr>
          <w:p w14:paraId="4E8E33D9"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DG or Company</w:t>
            </w:r>
          </w:p>
        </w:tc>
        <w:tc>
          <w:tcPr>
            <w:tcW w:w="1397" w:type="pct"/>
            <w:shd w:val="clear" w:color="auto" w:fill="C0C0C0"/>
            <w:vAlign w:val="center"/>
          </w:tcPr>
          <w:p w14:paraId="4067EBF7" w14:textId="77777777" w:rsidR="00D33D98" w:rsidRPr="00131078" w:rsidRDefault="00D33D98" w:rsidP="00C25BCA">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Role</w:t>
            </w:r>
          </w:p>
        </w:tc>
        <w:tc>
          <w:tcPr>
            <w:tcW w:w="2019" w:type="pct"/>
            <w:gridSpan w:val="2"/>
            <w:shd w:val="clear" w:color="auto" w:fill="C0C0C0"/>
            <w:vAlign w:val="center"/>
          </w:tcPr>
          <w:p w14:paraId="6DD43E4A"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Name/Initials</w:t>
            </w:r>
          </w:p>
        </w:tc>
        <w:tc>
          <w:tcPr>
            <w:tcW w:w="466" w:type="pct"/>
            <w:shd w:val="clear" w:color="auto" w:fill="C0C0C0"/>
            <w:vAlign w:val="center"/>
          </w:tcPr>
          <w:p w14:paraId="02669BBE" w14:textId="77777777" w:rsidR="00D33D98" w:rsidRPr="00131078" w:rsidRDefault="00A529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w:t>
            </w:r>
            <w:r w:rsidR="00D33D98" w:rsidRPr="00131078">
              <w:rPr>
                <w:rFonts w:asciiTheme="minorHAnsi" w:hAnsiTheme="minorHAnsi"/>
                <w:sz w:val="20"/>
                <w:szCs w:val="20"/>
              </w:rPr>
              <w:t>R</w:t>
            </w:r>
            <w:r w:rsidRPr="00131078">
              <w:rPr>
                <w:rFonts w:asciiTheme="minorHAnsi" w:hAnsiTheme="minorHAnsi"/>
                <w:sz w:val="20"/>
                <w:szCs w:val="20"/>
              </w:rPr>
              <w:t>I</w:t>
            </w:r>
            <w:r w:rsidR="00D33D98" w:rsidRPr="00131078">
              <w:rPr>
                <w:rFonts w:asciiTheme="minorHAnsi" w:hAnsiTheme="minorHAnsi"/>
                <w:sz w:val="20"/>
                <w:szCs w:val="20"/>
              </w:rPr>
              <w:t>C</w:t>
            </w:r>
            <w:r w:rsidRPr="00131078">
              <w:rPr>
                <w:rFonts w:asciiTheme="minorHAnsi" w:hAnsiTheme="minorHAnsi"/>
                <w:sz w:val="20"/>
                <w:szCs w:val="20"/>
              </w:rPr>
              <w:t>A</w:t>
            </w:r>
            <w:r w:rsidR="00D33D98" w:rsidRPr="00131078">
              <w:rPr>
                <w:rStyle w:val="FootnoteReference"/>
                <w:rFonts w:asciiTheme="minorHAnsi" w:hAnsiTheme="minorHAnsi"/>
                <w:sz w:val="20"/>
                <w:szCs w:val="20"/>
              </w:rPr>
              <w:footnoteReference w:id="8"/>
            </w:r>
            <w:r w:rsidR="00D33D98" w:rsidRPr="00131078">
              <w:rPr>
                <w:rFonts w:asciiTheme="minorHAnsi" w:hAnsiTheme="minorHAnsi"/>
                <w:sz w:val="20"/>
                <w:szCs w:val="20"/>
              </w:rPr>
              <w:t xml:space="preserve"> code</w:t>
            </w:r>
          </w:p>
        </w:tc>
      </w:tr>
      <w:tr w:rsidR="00D33D98" w:rsidRPr="00131078" w14:paraId="6EB1B81A" w14:textId="77777777" w:rsidTr="00C27140">
        <w:tc>
          <w:tcPr>
            <w:tcW w:w="1118" w:type="pct"/>
            <w:vAlign w:val="center"/>
          </w:tcPr>
          <w:p w14:paraId="5AD88EFD"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40F25A46"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p>
        </w:tc>
        <w:tc>
          <w:tcPr>
            <w:tcW w:w="1553" w:type="pct"/>
            <w:vAlign w:val="center"/>
          </w:tcPr>
          <w:p w14:paraId="2C7E0B85"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7A8CA9DB"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015D2DC6"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r w:rsidR="00D33D98" w:rsidRPr="00131078" w14:paraId="1F79189D" w14:textId="77777777" w:rsidTr="00C27140">
        <w:tc>
          <w:tcPr>
            <w:tcW w:w="1118" w:type="pct"/>
            <w:vAlign w:val="center"/>
          </w:tcPr>
          <w:p w14:paraId="32F0BFF9"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59018281"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553" w:type="pct"/>
            <w:vAlign w:val="center"/>
          </w:tcPr>
          <w:p w14:paraId="29F880E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3D76094A"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744F40E2"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r w:rsidR="00D33D98" w:rsidRPr="00131078" w14:paraId="4C099508" w14:textId="77777777" w:rsidTr="00C27140">
        <w:tc>
          <w:tcPr>
            <w:tcW w:w="1118" w:type="pct"/>
            <w:vAlign w:val="center"/>
          </w:tcPr>
          <w:p w14:paraId="03B1F1EA"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5C9A5E4B"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553" w:type="pct"/>
            <w:vAlign w:val="center"/>
          </w:tcPr>
          <w:p w14:paraId="29205D9B"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59B3CE89"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620745B1"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r w:rsidR="00D64617" w:rsidRPr="00131078" w14:paraId="767A48C9" w14:textId="77777777" w:rsidTr="00C27140">
        <w:tc>
          <w:tcPr>
            <w:tcW w:w="1118" w:type="pct"/>
            <w:vAlign w:val="center"/>
          </w:tcPr>
          <w:p w14:paraId="26A725CE"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1397" w:type="pct"/>
            <w:vAlign w:val="center"/>
          </w:tcPr>
          <w:p w14:paraId="756217C4"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1553" w:type="pct"/>
            <w:vAlign w:val="center"/>
          </w:tcPr>
          <w:p w14:paraId="4F36A26E"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466" w:type="pct"/>
            <w:vAlign w:val="center"/>
          </w:tcPr>
          <w:p w14:paraId="7E0222E9" w14:textId="77777777" w:rsidR="00D64617" w:rsidRPr="00131078" w:rsidRDefault="00D64617" w:rsidP="00AF38C2">
            <w:pPr>
              <w:spacing w:before="100" w:beforeAutospacing="1" w:after="100" w:afterAutospacing="1"/>
              <w:jc w:val="center"/>
              <w:rPr>
                <w:rFonts w:asciiTheme="minorHAnsi" w:hAnsiTheme="minorHAnsi"/>
                <w:sz w:val="20"/>
                <w:szCs w:val="20"/>
              </w:rPr>
            </w:pPr>
          </w:p>
        </w:tc>
        <w:tc>
          <w:tcPr>
            <w:tcW w:w="466" w:type="pct"/>
            <w:vAlign w:val="center"/>
          </w:tcPr>
          <w:p w14:paraId="33023364" w14:textId="77777777" w:rsidR="00D64617" w:rsidRPr="00131078" w:rsidRDefault="00D64617" w:rsidP="00AF38C2">
            <w:pPr>
              <w:spacing w:before="100" w:beforeAutospacing="1" w:after="100" w:afterAutospacing="1"/>
              <w:jc w:val="center"/>
              <w:rPr>
                <w:rFonts w:asciiTheme="minorHAnsi" w:hAnsiTheme="minorHAnsi"/>
                <w:sz w:val="20"/>
                <w:szCs w:val="20"/>
              </w:rPr>
            </w:pPr>
          </w:p>
        </w:tc>
      </w:tr>
      <w:tr w:rsidR="00D33D98" w:rsidRPr="00131078" w14:paraId="1C05962C" w14:textId="77777777" w:rsidTr="00C27140">
        <w:tc>
          <w:tcPr>
            <w:tcW w:w="1118" w:type="pct"/>
            <w:vAlign w:val="center"/>
          </w:tcPr>
          <w:p w14:paraId="4C472F7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397" w:type="pct"/>
            <w:vAlign w:val="center"/>
          </w:tcPr>
          <w:p w14:paraId="61F4F086"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1553" w:type="pct"/>
            <w:vAlign w:val="center"/>
          </w:tcPr>
          <w:p w14:paraId="0CBC2E0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2A3EAB38" w14:textId="77777777" w:rsidR="00D33D98" w:rsidRPr="00131078" w:rsidRDefault="00D33D98" w:rsidP="00AF38C2">
            <w:pPr>
              <w:spacing w:before="100" w:beforeAutospacing="1" w:after="100" w:afterAutospacing="1"/>
              <w:jc w:val="center"/>
              <w:rPr>
                <w:rFonts w:asciiTheme="minorHAnsi" w:hAnsiTheme="minorHAnsi"/>
                <w:sz w:val="20"/>
                <w:szCs w:val="20"/>
              </w:rPr>
            </w:pPr>
          </w:p>
        </w:tc>
        <w:tc>
          <w:tcPr>
            <w:tcW w:w="466" w:type="pct"/>
            <w:vAlign w:val="center"/>
          </w:tcPr>
          <w:p w14:paraId="413B53AB" w14:textId="77777777" w:rsidR="00D33D98" w:rsidRPr="00131078" w:rsidRDefault="00D33D98" w:rsidP="00AF38C2">
            <w:pPr>
              <w:spacing w:before="100" w:beforeAutospacing="1" w:after="100" w:afterAutospacing="1"/>
              <w:jc w:val="center"/>
              <w:rPr>
                <w:rFonts w:asciiTheme="minorHAnsi" w:hAnsiTheme="minorHAnsi"/>
                <w:sz w:val="20"/>
                <w:szCs w:val="20"/>
              </w:rPr>
            </w:pPr>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124" w:name="_Toc343177408"/>
      <w:bookmarkStart w:id="125" w:name="_Toc460943019"/>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124"/>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739C4" w:rsidRPr="00131078" w14:paraId="0B4106AA" w14:textId="77777777" w:rsidTr="007739C4">
        <w:trPr>
          <w:trHeight w:val="276"/>
          <w:tblHeader/>
        </w:trPr>
        <w:tc>
          <w:tcPr>
            <w:tcW w:w="593" w:type="pct"/>
            <w:shd w:val="clear" w:color="auto" w:fill="C0C0C0"/>
            <w:vAlign w:val="center"/>
          </w:tcPr>
          <w:p w14:paraId="5C03FBC4"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Version number</w:t>
            </w:r>
            <w:r w:rsidRPr="00131078">
              <w:rPr>
                <w:rStyle w:val="FootnoteReference"/>
                <w:rFonts w:asciiTheme="minorHAnsi" w:hAnsiTheme="minorHAnsi"/>
                <w:sz w:val="20"/>
                <w:szCs w:val="20"/>
              </w:rPr>
              <w:footnoteReference w:id="9"/>
            </w:r>
          </w:p>
        </w:tc>
        <w:tc>
          <w:tcPr>
            <w:tcW w:w="599" w:type="pct"/>
            <w:shd w:val="clear" w:color="auto" w:fill="C0C0C0"/>
            <w:vAlign w:val="center"/>
          </w:tcPr>
          <w:p w14:paraId="1FDE7335"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Status</w:t>
            </w:r>
            <w:r w:rsidRPr="00131078">
              <w:rPr>
                <w:rStyle w:val="FootnoteReference"/>
                <w:rFonts w:asciiTheme="minorHAnsi" w:hAnsiTheme="minorHAnsi"/>
                <w:sz w:val="20"/>
                <w:szCs w:val="20"/>
              </w:rPr>
              <w:footnoteReference w:id="10"/>
            </w:r>
          </w:p>
        </w:tc>
        <w:tc>
          <w:tcPr>
            <w:tcW w:w="654" w:type="pct"/>
            <w:shd w:val="clear" w:color="auto" w:fill="C0C0C0"/>
            <w:vAlign w:val="center"/>
          </w:tcPr>
          <w:p w14:paraId="33F68C66"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Date</w:t>
            </w:r>
          </w:p>
        </w:tc>
        <w:tc>
          <w:tcPr>
            <w:tcW w:w="437" w:type="pct"/>
            <w:shd w:val="clear" w:color="auto" w:fill="C0C0C0"/>
            <w:vAlign w:val="center"/>
          </w:tcPr>
          <w:p w14:paraId="1474FE39"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Initials</w:t>
            </w:r>
          </w:p>
        </w:tc>
        <w:tc>
          <w:tcPr>
            <w:tcW w:w="2717" w:type="pct"/>
            <w:shd w:val="clear" w:color="auto" w:fill="C0C0C0"/>
            <w:vAlign w:val="center"/>
          </w:tcPr>
          <w:p w14:paraId="67498A06"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Summary of changes</w:t>
            </w:r>
          </w:p>
        </w:tc>
      </w:tr>
      <w:tr w:rsidR="007739C4" w:rsidRPr="00131078" w14:paraId="6E4FA027" w14:textId="77777777" w:rsidTr="007739C4">
        <w:tc>
          <w:tcPr>
            <w:tcW w:w="593" w:type="pct"/>
            <w:vAlign w:val="center"/>
          </w:tcPr>
          <w:p w14:paraId="58A94C3F"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71DEF855"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1E9C0DB"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4F983B4B"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1E278CC2" w14:textId="77777777" w:rsidR="007739C4" w:rsidRPr="00131078" w:rsidRDefault="007739C4" w:rsidP="007739C4">
            <w:pPr>
              <w:spacing w:before="100" w:beforeAutospacing="1" w:after="100" w:afterAutospacing="1"/>
              <w:jc w:val="left"/>
              <w:rPr>
                <w:rFonts w:asciiTheme="minorHAnsi" w:hAnsiTheme="minorHAnsi"/>
                <w:sz w:val="20"/>
                <w:szCs w:val="20"/>
              </w:rPr>
            </w:pPr>
          </w:p>
        </w:tc>
      </w:tr>
      <w:tr w:rsidR="007739C4" w:rsidRPr="00131078" w14:paraId="2DD67E33" w14:textId="77777777" w:rsidTr="007739C4">
        <w:tc>
          <w:tcPr>
            <w:tcW w:w="593" w:type="pct"/>
            <w:vAlign w:val="center"/>
          </w:tcPr>
          <w:p w14:paraId="7FBFE26A"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7F5DEC39"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513C40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0F7C35C6"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B27B84F" w14:textId="77777777" w:rsidR="007739C4" w:rsidRPr="00131078" w:rsidRDefault="007739C4" w:rsidP="007739C4">
            <w:pPr>
              <w:spacing w:before="100" w:beforeAutospacing="1" w:after="100" w:afterAutospacing="1"/>
              <w:jc w:val="left"/>
              <w:rPr>
                <w:rFonts w:asciiTheme="minorHAnsi" w:hAnsiTheme="minorHAnsi"/>
                <w:sz w:val="20"/>
                <w:szCs w:val="20"/>
              </w:rPr>
            </w:pPr>
          </w:p>
        </w:tc>
      </w:tr>
      <w:tr w:rsidR="007739C4" w:rsidRPr="00131078" w14:paraId="0338E869" w14:textId="77777777" w:rsidTr="007739C4">
        <w:tc>
          <w:tcPr>
            <w:tcW w:w="593" w:type="pct"/>
            <w:vAlign w:val="center"/>
          </w:tcPr>
          <w:p w14:paraId="18B439A8"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55148E50"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0A47A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10F53472"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9E9A3AD" w14:textId="77777777" w:rsidR="007739C4" w:rsidRPr="00131078" w:rsidRDefault="007739C4" w:rsidP="007739C4">
            <w:pPr>
              <w:spacing w:before="100" w:beforeAutospacing="1" w:after="100" w:afterAutospacing="1"/>
              <w:jc w:val="left"/>
              <w:rPr>
                <w:rFonts w:asciiTheme="minorHAnsi" w:hAnsiTheme="minorHAnsi"/>
                <w:sz w:val="20"/>
                <w:szCs w:val="20"/>
              </w:rPr>
            </w:pPr>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126" w:name="_Toc343177409"/>
      <w:bookmarkStart w:id="127" w:name="_Toc460943020"/>
      <w:r w:rsidRPr="00131078">
        <w:rPr>
          <w:rFonts w:asciiTheme="minorHAnsi" w:hAnsiTheme="minorHAnsi"/>
          <w:sz w:val="20"/>
          <w:szCs w:val="20"/>
          <w:lang w:val="en-GB"/>
        </w:rPr>
        <w:t>Applicable</w:t>
      </w:r>
      <w:bookmarkEnd w:id="118"/>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119"/>
      <w:bookmarkEnd w:id="126"/>
      <w:bookmarkEnd w:id="127"/>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4071D0D1" w14:textId="77777777" w:rsidTr="00C27140">
        <w:trPr>
          <w:tblHeader/>
        </w:trPr>
        <w:tc>
          <w:tcPr>
            <w:tcW w:w="438" w:type="pct"/>
            <w:shd w:val="clear" w:color="auto" w:fill="C0C0C0"/>
            <w:vAlign w:val="center"/>
          </w:tcPr>
          <w:p w14:paraId="1BE2CD75"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66F0C6E3"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3E0AD3F2"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r w:rsidRPr="00131078">
              <w:rPr>
                <w:rStyle w:val="FootnoteReference"/>
                <w:rFonts w:asciiTheme="minorHAnsi" w:hAnsiTheme="minorHAnsi"/>
                <w:sz w:val="20"/>
                <w:szCs w:val="20"/>
              </w:rPr>
              <w:footnoteReference w:id="11"/>
            </w:r>
          </w:p>
        </w:tc>
      </w:tr>
      <w:tr w:rsidR="00AF31F5" w:rsidRPr="00131078" w14:paraId="3F2709AC" w14:textId="77777777" w:rsidTr="00C27140">
        <w:tc>
          <w:tcPr>
            <w:tcW w:w="438" w:type="pct"/>
            <w:shd w:val="clear" w:color="auto" w:fill="C0C0C0"/>
            <w:vAlign w:val="center"/>
          </w:tcPr>
          <w:p w14:paraId="6964BCF6"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58B21DCE"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"Charter Scope and Management Plan - CSMP"</w:t>
            </w:r>
          </w:p>
        </w:tc>
        <w:tc>
          <w:tcPr>
            <w:tcW w:w="2889" w:type="pct"/>
            <w:vAlign w:val="center"/>
          </w:tcPr>
          <w:p w14:paraId="442E4C04" w14:textId="77777777" w:rsidR="00AF31F5" w:rsidRPr="00131078" w:rsidRDefault="00AF31F5" w:rsidP="00AF38C2">
            <w:pPr>
              <w:spacing w:before="100" w:beforeAutospacing="1" w:after="100" w:afterAutospacing="1"/>
              <w:rPr>
                <w:rFonts w:asciiTheme="minorHAnsi" w:hAnsiTheme="minorHAnsi"/>
                <w:vanish/>
                <w:color w:val="0000FF"/>
                <w:sz w:val="20"/>
                <w:szCs w:val="20"/>
              </w:rPr>
            </w:pPr>
            <w:r w:rsidRPr="00131078">
              <w:rPr>
                <w:rFonts w:asciiTheme="minorHAnsi" w:hAnsiTheme="minorHAnsi"/>
                <w:vanish/>
                <w:color w:val="0000FF"/>
                <w:sz w:val="20"/>
                <w:szCs w:val="20"/>
              </w:rPr>
              <w:t>Deliverable of the BPM analysis (insert reference)</w:t>
            </w:r>
          </w:p>
        </w:tc>
      </w:tr>
      <w:tr w:rsidR="00AF31F5" w:rsidRPr="00131078" w14:paraId="0C1FDF42" w14:textId="77777777" w:rsidTr="00C27140">
        <w:tc>
          <w:tcPr>
            <w:tcW w:w="438" w:type="pct"/>
            <w:shd w:val="clear" w:color="auto" w:fill="C0C0C0"/>
            <w:vAlign w:val="center"/>
          </w:tcPr>
          <w:p w14:paraId="57AAEB9E"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531DE7F6"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 xml:space="preserve">"As-is" </w:t>
            </w:r>
            <w:r w:rsidR="004A7947" w:rsidRPr="00131078">
              <w:rPr>
                <w:rFonts w:asciiTheme="minorHAnsi" w:hAnsiTheme="minorHAnsi"/>
                <w:sz w:val="20"/>
                <w:szCs w:val="20"/>
              </w:rPr>
              <w:t>map</w:t>
            </w:r>
          </w:p>
        </w:tc>
        <w:tc>
          <w:tcPr>
            <w:tcW w:w="2889" w:type="pct"/>
            <w:vAlign w:val="center"/>
          </w:tcPr>
          <w:p w14:paraId="3D58A0DC"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5D5E57C1" w14:textId="77777777" w:rsidTr="00C27140">
        <w:tc>
          <w:tcPr>
            <w:tcW w:w="438" w:type="pct"/>
            <w:shd w:val="clear" w:color="auto" w:fill="C0C0C0"/>
            <w:vAlign w:val="center"/>
          </w:tcPr>
          <w:p w14:paraId="3DC49775"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[3]</w:t>
            </w:r>
          </w:p>
        </w:tc>
        <w:tc>
          <w:tcPr>
            <w:tcW w:w="1673" w:type="pct"/>
            <w:vAlign w:val="center"/>
          </w:tcPr>
          <w:p w14:paraId="39F32AFC"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Business Process Analysis (BPA) report</w:t>
            </w:r>
          </w:p>
        </w:tc>
        <w:tc>
          <w:tcPr>
            <w:tcW w:w="2889" w:type="pct"/>
            <w:vAlign w:val="center"/>
          </w:tcPr>
          <w:p w14:paraId="40C4EA53"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2A47A000" w14:textId="77777777" w:rsidTr="00C27140">
        <w:tc>
          <w:tcPr>
            <w:tcW w:w="438" w:type="pct"/>
            <w:shd w:val="clear" w:color="auto" w:fill="C0C0C0"/>
            <w:vAlign w:val="center"/>
          </w:tcPr>
          <w:p w14:paraId="07596CA5"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[4]</w:t>
            </w:r>
          </w:p>
        </w:tc>
        <w:tc>
          <w:tcPr>
            <w:tcW w:w="1673" w:type="pct"/>
            <w:vAlign w:val="center"/>
          </w:tcPr>
          <w:p w14:paraId="0CA9AE24"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 xml:space="preserve">"To-be" </w:t>
            </w:r>
            <w:r w:rsidR="004A7947" w:rsidRPr="00131078">
              <w:rPr>
                <w:rFonts w:asciiTheme="minorHAnsi" w:hAnsiTheme="minorHAnsi"/>
                <w:sz w:val="20"/>
                <w:szCs w:val="20"/>
              </w:rPr>
              <w:t>map</w:t>
            </w:r>
          </w:p>
        </w:tc>
        <w:tc>
          <w:tcPr>
            <w:tcW w:w="2889" w:type="pct"/>
            <w:vAlign w:val="center"/>
          </w:tcPr>
          <w:p w14:paraId="648A5765"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54BDCD6D" w14:textId="77777777" w:rsidTr="00C27140">
        <w:tc>
          <w:tcPr>
            <w:tcW w:w="438" w:type="pct"/>
            <w:shd w:val="clear" w:color="auto" w:fill="C0C0C0"/>
            <w:vAlign w:val="center"/>
          </w:tcPr>
          <w:p w14:paraId="18D1DF78" w14:textId="77777777" w:rsidR="00AF31F5" w:rsidRPr="00131078" w:rsidRDefault="00AF31F5" w:rsidP="00AF31F5">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[5]</w:t>
            </w:r>
          </w:p>
        </w:tc>
        <w:tc>
          <w:tcPr>
            <w:tcW w:w="1673" w:type="pct"/>
            <w:vAlign w:val="center"/>
          </w:tcPr>
          <w:p w14:paraId="4676AC4D"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sz w:val="20"/>
                <w:szCs w:val="20"/>
              </w:rPr>
              <w:t>Business glossary</w:t>
            </w:r>
          </w:p>
        </w:tc>
        <w:tc>
          <w:tcPr>
            <w:tcW w:w="2889" w:type="pct"/>
            <w:vAlign w:val="center"/>
          </w:tcPr>
          <w:p w14:paraId="51BCD82B" w14:textId="77777777" w:rsidR="00AF31F5" w:rsidRPr="00131078" w:rsidRDefault="00AF31F5" w:rsidP="00AF38C2">
            <w:pPr>
              <w:spacing w:before="100" w:beforeAutospacing="1" w:after="100" w:afterAutospacing="1"/>
              <w:rPr>
                <w:rFonts w:asciiTheme="minorHAnsi" w:hAnsiTheme="minorHAnsi"/>
                <w:sz w:val="20"/>
                <w:szCs w:val="20"/>
              </w:rPr>
            </w:pPr>
            <w:r w:rsidRPr="00131078">
              <w:rPr>
                <w:rFonts w:asciiTheme="minorHAnsi" w:hAnsiTheme="minorHAnsi"/>
                <w:vanish/>
                <w:color w:val="0000FF"/>
                <w:sz w:val="20"/>
                <w:szCs w:val="20"/>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131078" w:rsidRDefault="00AF31F5" w:rsidP="00AF38C2">
            <w:pPr>
              <w:spacing w:before="100" w:beforeAutospacing="1" w:after="100" w:afterAutospacing="1"/>
              <w:jc w:val="center"/>
              <w:rPr>
                <w:rFonts w:asciiTheme="minorHAnsi" w:hAnsiTheme="minorHAnsi"/>
                <w:color w:val="000000"/>
                <w:sz w:val="20"/>
                <w:szCs w:val="20"/>
              </w:rPr>
            </w:pPr>
          </w:p>
        </w:tc>
        <w:tc>
          <w:tcPr>
            <w:tcW w:w="1673" w:type="pct"/>
            <w:vAlign w:val="center"/>
          </w:tcPr>
          <w:p w14:paraId="65C025FA" w14:textId="77777777" w:rsidR="00AF31F5" w:rsidRPr="00131078" w:rsidRDefault="00AF31F5" w:rsidP="00AF38C2">
            <w:pPr>
              <w:spacing w:before="100" w:beforeAutospacing="1" w:after="100" w:afterAutospacing="1"/>
              <w:rPr>
                <w:rFonts w:asciiTheme="minorHAnsi" w:hAnsiTheme="minorHAnsi"/>
                <w:sz w:val="20"/>
                <w:szCs w:val="20"/>
              </w:rPr>
            </w:pPr>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128" w:name="_Toc127238673"/>
      <w:bookmarkStart w:id="129" w:name="_Toc216171226"/>
      <w:bookmarkStart w:id="130" w:name="_Toc343177410"/>
      <w:bookmarkStart w:id="131" w:name="_Toc460943021"/>
      <w:r w:rsidRPr="00131078">
        <w:rPr>
          <w:rFonts w:asciiTheme="minorHAnsi" w:hAnsiTheme="minorHAnsi"/>
          <w:b w:val="0"/>
          <w:sz w:val="20"/>
          <w:szCs w:val="20"/>
          <w:lang w:val="en-GB"/>
        </w:rPr>
        <w:t>Reference</w:t>
      </w:r>
      <w:bookmarkEnd w:id="128"/>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129"/>
      <w:bookmarkEnd w:id="130"/>
      <w:bookmarkEnd w:id="131"/>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1A5F3A"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proofErr w:type="spellStart"/>
            <w:r w:rsidRPr="00131078">
              <w:rPr>
                <w:rFonts w:asciiTheme="minorHAnsi" w:hAnsiTheme="minorHAnsi"/>
                <w:color w:val="000000"/>
                <w:sz w:val="20"/>
                <w:szCs w:val="20"/>
                <w:lang w:val="fr-FR"/>
              </w:rPr>
              <w:t>Available</w:t>
            </w:r>
            <w:proofErr w:type="spellEnd"/>
            <w:r w:rsidRPr="00131078">
              <w:rPr>
                <w:rFonts w:asciiTheme="minorHAnsi" w:hAnsiTheme="minorHAnsi"/>
                <w:color w:val="000000"/>
                <w:sz w:val="20"/>
                <w:szCs w:val="20"/>
                <w:lang w:val="fr-FR"/>
              </w:rPr>
              <w:t xml:space="preserve"> on </w:t>
            </w:r>
            <w:hyperlink r:id="rId17" w:history="1">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t>
              </w:r>
              <w:proofErr w:type="spellStart"/>
              <w:r w:rsidRPr="00131078">
                <w:rPr>
                  <w:rStyle w:val="Hyperlink"/>
                  <w:rFonts w:asciiTheme="minorHAnsi" w:hAnsiTheme="minorHAnsi"/>
                  <w:sz w:val="20"/>
                  <w:szCs w:val="20"/>
                  <w:lang w:val="fr-FR"/>
                </w:rPr>
                <w:t>website</w:t>
              </w:r>
              <w:proofErr w:type="spellEnd"/>
            </w:hyperlink>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77777777" w:rsidR="00D33D98" w:rsidRPr="00131078" w:rsidRDefault="00D33D98" w:rsidP="00AF38C2">
            <w:pPr>
              <w:spacing w:before="100" w:beforeAutospacing="1" w:after="100" w:afterAutospacing="1"/>
              <w:rPr>
                <w:rFonts w:asciiTheme="minorHAnsi" w:hAnsiTheme="minorHAnsi"/>
                <w:sz w:val="20"/>
                <w:szCs w:val="20"/>
              </w:rPr>
            </w:pPr>
          </w:p>
        </w:tc>
        <w:tc>
          <w:tcPr>
            <w:tcW w:w="2889" w:type="pct"/>
            <w:vAlign w:val="center"/>
          </w:tcPr>
          <w:p w14:paraId="0B41D536" w14:textId="77777777" w:rsidR="00D33D98" w:rsidRPr="00131078" w:rsidRDefault="00D33D98" w:rsidP="00AF38C2">
            <w:pPr>
              <w:spacing w:before="100" w:beforeAutospacing="1" w:after="100" w:afterAutospacing="1"/>
              <w:rPr>
                <w:rFonts w:asciiTheme="minorHAnsi" w:hAnsiTheme="minorHAnsi"/>
                <w:sz w:val="20"/>
                <w:szCs w:val="20"/>
              </w:rPr>
            </w:pPr>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132" w:name="_Toc343177411"/>
      <w:bookmarkStart w:id="133" w:name="_Toc460943022"/>
      <w:r w:rsidRPr="00131078">
        <w:rPr>
          <w:rFonts w:asciiTheme="minorHAnsi" w:hAnsiTheme="minorHAnsi"/>
          <w:sz w:val="20"/>
          <w:szCs w:val="20"/>
          <w:lang w:val="en-GB"/>
        </w:rPr>
        <w:lastRenderedPageBreak/>
        <w:t>Glossary</w:t>
      </w:r>
      <w:bookmarkEnd w:id="132"/>
      <w:bookmarkEnd w:id="133"/>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proofErr w:type="spellStart"/>
            <w:r w:rsidRPr="00131078">
              <w:rPr>
                <w:rFonts w:asciiTheme="minorHAnsi" w:hAnsiTheme="minorHAnsi"/>
                <w:sz w:val="20"/>
                <w:szCs w:val="20"/>
              </w:rPr>
              <w:t>BPOw</w:t>
            </w:r>
            <w:proofErr w:type="spellEnd"/>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w:t>
            </w:r>
            <w:proofErr w:type="spellStart"/>
            <w:r w:rsidRPr="00131078">
              <w:rPr>
                <w:rFonts w:asciiTheme="minorHAnsi" w:hAnsiTheme="minorHAnsi"/>
                <w:sz w:val="20"/>
                <w:szCs w:val="20"/>
              </w:rPr>
              <w:t>Labo</w:t>
            </w:r>
            <w:proofErr w:type="spellEnd"/>
            <w:r w:rsidRPr="00131078">
              <w:rPr>
                <w:rFonts w:asciiTheme="minorHAnsi" w:hAnsiTheme="minorHAnsi"/>
                <w:sz w:val="20"/>
                <w:szCs w:val="20"/>
              </w:rPr>
              <w:t xml:space="preserve"> (isolated infrastructure)</w:t>
            </w:r>
          </w:p>
        </w:tc>
      </w:tr>
      <w:tr w:rsidR="00FA6D2F" w:rsidRPr="00131078" w14:paraId="5EC43D5B" w14:textId="77777777" w:rsidTr="00AF38C2">
        <w:trPr>
          <w:ins w:id="134" w:author="KOUKLAKIS Georgios" w:date="2016-09-06T12:18:00Z"/>
        </w:trPr>
        <w:tc>
          <w:tcPr>
            <w:tcW w:w="820" w:type="pct"/>
            <w:vAlign w:val="center"/>
          </w:tcPr>
          <w:p w14:paraId="70154FD7" w14:textId="2972C452" w:rsidR="00FA6D2F" w:rsidRPr="00131078" w:rsidRDefault="00FA6D2F" w:rsidP="00AF38C2">
            <w:pPr>
              <w:spacing w:before="100" w:beforeAutospacing="1" w:after="100" w:afterAutospacing="1"/>
              <w:jc w:val="center"/>
              <w:rPr>
                <w:ins w:id="135" w:author="KOUKLAKIS Georgios" w:date="2016-09-06T12:18:00Z"/>
                <w:rFonts w:asciiTheme="minorHAnsi" w:hAnsiTheme="minorHAnsi"/>
                <w:sz w:val="20"/>
                <w:szCs w:val="20"/>
              </w:rPr>
            </w:pPr>
            <w:ins w:id="136" w:author="KOUKLAKIS Georgios" w:date="2016-09-06T12:18:00Z">
              <w:r>
                <w:rPr>
                  <w:rFonts w:asciiTheme="minorHAnsi" w:hAnsiTheme="minorHAnsi"/>
                  <w:sz w:val="20"/>
                  <w:szCs w:val="20"/>
                </w:rPr>
                <w:t>DLA</w:t>
              </w:r>
            </w:ins>
          </w:p>
        </w:tc>
        <w:tc>
          <w:tcPr>
            <w:tcW w:w="4180" w:type="pct"/>
            <w:vAlign w:val="center"/>
          </w:tcPr>
          <w:p w14:paraId="7CA4F126" w14:textId="4E58D1D9" w:rsidR="00FA6D2F" w:rsidRPr="00131078" w:rsidRDefault="00FA6D2F" w:rsidP="00AF38C2">
            <w:pPr>
              <w:spacing w:before="100" w:beforeAutospacing="1" w:after="100" w:afterAutospacing="1"/>
              <w:jc w:val="left"/>
              <w:rPr>
                <w:ins w:id="137" w:author="KOUKLAKIS Georgios" w:date="2016-09-06T12:18:00Z"/>
                <w:rFonts w:asciiTheme="minorHAnsi" w:hAnsiTheme="minorHAnsi"/>
                <w:sz w:val="20"/>
                <w:szCs w:val="20"/>
              </w:rPr>
            </w:pPr>
            <w:ins w:id="138" w:author="KOUKLAKIS Georgios" w:date="2016-09-06T12:18:00Z">
              <w:r>
                <w:rPr>
                  <w:rFonts w:asciiTheme="minorHAnsi" w:hAnsiTheme="minorHAnsi"/>
                  <w:sz w:val="20"/>
                  <w:szCs w:val="20"/>
                </w:rPr>
                <w:t>Directorate of Legislative Acts (E</w:t>
              </w:r>
            </w:ins>
            <w:ins w:id="139" w:author="KOUKLAKIS Georgios" w:date="2016-09-06T12:19:00Z">
              <w:r>
                <w:rPr>
                  <w:rFonts w:asciiTheme="minorHAnsi" w:hAnsiTheme="minorHAnsi"/>
                  <w:sz w:val="20"/>
                  <w:szCs w:val="20"/>
                </w:rPr>
                <w:t xml:space="preserve">uropean </w:t>
              </w:r>
            </w:ins>
            <w:ins w:id="140" w:author="KOUKLAKIS Georgios" w:date="2016-09-06T12:18:00Z">
              <w:r>
                <w:rPr>
                  <w:rFonts w:asciiTheme="minorHAnsi" w:hAnsiTheme="minorHAnsi"/>
                  <w:sz w:val="20"/>
                  <w:szCs w:val="20"/>
                </w:rPr>
                <w:t>P</w:t>
              </w:r>
            </w:ins>
            <w:ins w:id="141" w:author="KOUKLAKIS Georgios" w:date="2016-09-06T12:19:00Z">
              <w:r>
                <w:rPr>
                  <w:rFonts w:asciiTheme="minorHAnsi" w:hAnsiTheme="minorHAnsi"/>
                  <w:sz w:val="20"/>
                  <w:szCs w:val="20"/>
                </w:rPr>
                <w:t>arliament</w:t>
              </w:r>
            </w:ins>
            <w:ins w:id="142" w:author="KOUKLAKIS Georgios" w:date="2016-09-06T12:18:00Z">
              <w:r>
                <w:rPr>
                  <w:rFonts w:asciiTheme="minorHAnsi" w:hAnsiTheme="minorHAnsi"/>
                  <w:sz w:val="20"/>
                  <w:szCs w:val="20"/>
                </w:rPr>
                <w:t>)</w:t>
              </w:r>
            </w:ins>
          </w:p>
        </w:tc>
      </w:tr>
      <w:tr w:rsidR="00FA6D2F" w:rsidRPr="00131078" w14:paraId="68D68F06" w14:textId="77777777" w:rsidTr="00AF38C2">
        <w:trPr>
          <w:ins w:id="143" w:author="KOUKLAKIS Georgios" w:date="2016-09-06T12:18:00Z"/>
        </w:trPr>
        <w:tc>
          <w:tcPr>
            <w:tcW w:w="820" w:type="pct"/>
            <w:vAlign w:val="center"/>
          </w:tcPr>
          <w:p w14:paraId="769F5B6A" w14:textId="0A39BA4A" w:rsidR="00FA6D2F" w:rsidRDefault="00FA6D2F" w:rsidP="00AF38C2">
            <w:pPr>
              <w:spacing w:before="100" w:beforeAutospacing="1" w:after="100" w:afterAutospacing="1"/>
              <w:jc w:val="center"/>
              <w:rPr>
                <w:ins w:id="144" w:author="KOUKLAKIS Georgios" w:date="2016-09-06T12:18:00Z"/>
                <w:rFonts w:asciiTheme="minorHAnsi" w:hAnsiTheme="minorHAnsi"/>
                <w:sz w:val="20"/>
                <w:szCs w:val="20"/>
              </w:rPr>
            </w:pPr>
            <w:ins w:id="145" w:author="KOUKLAKIS Georgios" w:date="2016-09-06T12:18:00Z">
              <w:r>
                <w:rPr>
                  <w:rFonts w:asciiTheme="minorHAnsi" w:hAnsiTheme="minorHAnsi"/>
                  <w:sz w:val="20"/>
                  <w:szCs w:val="20"/>
                </w:rPr>
                <w:t>DLQ</w:t>
              </w:r>
            </w:ins>
          </w:p>
        </w:tc>
        <w:tc>
          <w:tcPr>
            <w:tcW w:w="4180" w:type="pct"/>
            <w:vAlign w:val="center"/>
          </w:tcPr>
          <w:p w14:paraId="5A82D948" w14:textId="0E881393" w:rsidR="00FA6D2F" w:rsidRPr="00131078" w:rsidRDefault="00FA6D2F" w:rsidP="00AF38C2">
            <w:pPr>
              <w:spacing w:before="100" w:beforeAutospacing="1" w:after="100" w:afterAutospacing="1"/>
              <w:jc w:val="left"/>
              <w:rPr>
                <w:ins w:id="146" w:author="KOUKLAKIS Georgios" w:date="2016-09-06T12:18:00Z"/>
                <w:rFonts w:asciiTheme="minorHAnsi" w:hAnsiTheme="minorHAnsi"/>
                <w:sz w:val="20"/>
                <w:szCs w:val="20"/>
              </w:rPr>
            </w:pPr>
            <w:ins w:id="147" w:author="KOUKLAKIS Georgios" w:date="2016-09-06T12:18:00Z">
              <w:r>
                <w:rPr>
                  <w:rFonts w:asciiTheme="minorHAnsi" w:hAnsiTheme="minorHAnsi"/>
                  <w:sz w:val="20"/>
                  <w:szCs w:val="20"/>
                </w:rPr>
                <w:t>Directorate of Legislative Quality</w:t>
              </w:r>
            </w:ins>
            <w:ins w:id="148" w:author="KOUKLAKIS Georgios" w:date="2016-09-06T12:19:00Z">
              <w:r>
                <w:rPr>
                  <w:rFonts w:asciiTheme="minorHAnsi" w:hAnsiTheme="minorHAnsi"/>
                  <w:sz w:val="20"/>
                  <w:szCs w:val="20"/>
                </w:rPr>
                <w:t xml:space="preserve"> (European Council)</w:t>
              </w:r>
            </w:ins>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149" w:name="_Toc216171223"/>
      <w:bookmarkStart w:id="150" w:name="_Toc216250819"/>
      <w:bookmarkStart w:id="151" w:name="_Toc333222800"/>
      <w:bookmarkStart w:id="152" w:name="_Toc343177412"/>
      <w:bookmarkStart w:id="153" w:name="_Toc460943023"/>
      <w:r w:rsidRPr="00131078">
        <w:rPr>
          <w:rFonts w:asciiTheme="minorHAnsi" w:hAnsiTheme="minorHAnsi"/>
          <w:b w:val="0"/>
          <w:sz w:val="20"/>
          <w:szCs w:val="20"/>
          <w:lang w:val="en-GB"/>
        </w:rPr>
        <w:t>Usage conventions</w:t>
      </w:r>
      <w:bookmarkEnd w:id="149"/>
      <w:bookmarkEnd w:id="150"/>
      <w:bookmarkEnd w:id="151"/>
      <w:bookmarkEnd w:id="152"/>
      <w:bookmarkEnd w:id="153"/>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t>Guidance displayed.</w:t>
      </w:r>
    </w:p>
    <w:sectPr w:rsidR="00C27140" w:rsidRPr="00131078" w:rsidSect="00A0357A">
      <w:pgSz w:w="11906" w:h="16838" w:code="9"/>
      <w:pgMar w:top="1208" w:right="1134" w:bottom="1440" w:left="1134" w:header="709" w:footer="49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FEHERPATAKY Michal" w:date="2016-09-05T14:50:00Z" w:initials="FM">
    <w:p w14:paraId="68190100" w14:textId="77777777" w:rsidR="00356760" w:rsidRDefault="00356760">
      <w:pPr>
        <w:pStyle w:val="CommentText"/>
      </w:pPr>
      <w:r>
        <w:rPr>
          <w:rStyle w:val="CommentReference"/>
        </w:rPr>
        <w:annotationRef/>
      </w:r>
      <w:r>
        <w:t>To be written once other elements of the Business Case are established.</w:t>
      </w:r>
    </w:p>
  </w:comment>
  <w:comment w:id="11" w:author="Michal Feherpataky" w:date="2016-09-06T09:19:00Z" w:initials="MF">
    <w:p w14:paraId="3D8B5CEA" w14:textId="6EC8B59C" w:rsidR="00356760" w:rsidRPr="00CB53FB" w:rsidRDefault="00356760">
      <w:pPr>
        <w:pStyle w:val="CommentText"/>
        <w:rPr>
          <w:rFonts w:ascii="Times New Roman" w:hAnsi="Times New Roman"/>
        </w:rPr>
      </w:pPr>
      <w:r>
        <w:rPr>
          <w:rStyle w:val="CommentReference"/>
        </w:rPr>
        <w:annotationRef/>
      </w:r>
      <w:r>
        <w:rPr>
          <w:rFonts w:ascii="Times New Roman" w:hAnsi="Times New Roman"/>
        </w:rPr>
        <w:t>Anytime we save work time it is a Direct Monetary benefit (in principle).</w:t>
      </w:r>
    </w:p>
  </w:comment>
  <w:comment w:id="12" w:author="ALARI Gianluigi" w:date="2016-09-06T14:51:00Z" w:initials="AG">
    <w:p w14:paraId="006B7D99" w14:textId="023ABC9E" w:rsidR="00356760" w:rsidRDefault="00356760">
      <w:pPr>
        <w:pStyle w:val="CommentText"/>
      </w:pPr>
      <w:r>
        <w:rPr>
          <w:rStyle w:val="CommentReference"/>
        </w:rPr>
        <w:annotationRef/>
      </w:r>
      <w:r>
        <w:t xml:space="preserve">We will let Olivier decide on these. I would put or </w:t>
      </w:r>
      <w:proofErr w:type="spellStart"/>
      <w:r>
        <w:t>non monetary</w:t>
      </w:r>
      <w:proofErr w:type="spellEnd"/>
      <w:r>
        <w:t xml:space="preserve"> or indirect.</w:t>
      </w:r>
    </w:p>
  </w:comment>
  <w:comment w:id="14" w:author="KOUKLAKIS Georgios" w:date="2016-09-06T11:47:00Z" w:initials="KG">
    <w:p w14:paraId="69A6FEF7" w14:textId="25018F12" w:rsidR="00356760" w:rsidRDefault="00356760">
      <w:pPr>
        <w:pStyle w:val="CommentText"/>
      </w:pPr>
      <w:r>
        <w:rPr>
          <w:rStyle w:val="CommentReference"/>
        </w:rPr>
        <w:annotationRef/>
      </w:r>
      <w:r>
        <w:t xml:space="preserve">Should we refer to it as part 2 or as a separate project delivery, </w:t>
      </w:r>
      <w:proofErr w:type="spellStart"/>
      <w:r>
        <w:t>gg</w:t>
      </w:r>
      <w:proofErr w:type="spellEnd"/>
      <w:r>
        <w:t>?</w:t>
      </w:r>
    </w:p>
  </w:comment>
  <w:comment w:id="15" w:author="Michal Feherpataky" w:date="2016-09-06T09:22:00Z" w:initials="MF">
    <w:p w14:paraId="6F4D2C5B" w14:textId="4D095E73" w:rsidR="00356760" w:rsidRPr="00A164E0" w:rsidRDefault="00356760">
      <w:pPr>
        <w:pStyle w:val="CommentText"/>
        <w:rPr>
          <w:rFonts w:ascii="Times New Roman" w:hAnsi="Times New Roman"/>
        </w:rPr>
      </w:pPr>
      <w:r>
        <w:rPr>
          <w:rStyle w:val="CommentReference"/>
        </w:rPr>
        <w:annotationRef/>
      </w:r>
      <w:r>
        <w:rPr>
          <w:rFonts w:ascii="Times New Roman" w:hAnsi="Times New Roman"/>
        </w:rPr>
        <w:t>Add acronym references</w:t>
      </w:r>
    </w:p>
  </w:comment>
  <w:comment w:id="35" w:author="FEHERPATAKY Michal" w:date="2016-09-05T15:00:00Z" w:initials="FM">
    <w:p w14:paraId="2248405B" w14:textId="77777777" w:rsidR="00356760" w:rsidRDefault="00356760">
      <w:pPr>
        <w:pStyle w:val="CommentText"/>
      </w:pPr>
      <w:r>
        <w:rPr>
          <w:rStyle w:val="CommentReference"/>
        </w:rPr>
        <w:annotationRef/>
      </w:r>
      <w:r>
        <w:t>Once Business Objectives are enumerated this section requires an update.</w:t>
      </w:r>
    </w:p>
  </w:comment>
  <w:comment w:id="47" w:author="KOUKLAKIS Georgios" w:date="2016-09-06T10:58:00Z" w:initials="KG">
    <w:p w14:paraId="40FE5E75" w14:textId="18382792" w:rsidR="00356760" w:rsidRDefault="00356760">
      <w:pPr>
        <w:pStyle w:val="CommentText"/>
      </w:pPr>
      <w:r>
        <w:rPr>
          <w:rStyle w:val="CommentReference"/>
        </w:rPr>
        <w:annotationRef/>
      </w:r>
      <w:r>
        <w:t>This should be ticked</w:t>
      </w:r>
    </w:p>
  </w:comment>
  <w:comment w:id="54" w:author="Michal Feherpataky" w:date="2016-09-06T09:34:00Z" w:initials="MF">
    <w:p w14:paraId="0A1D8770" w14:textId="7F3BAF65" w:rsidR="00356760" w:rsidRPr="0030354F" w:rsidRDefault="00356760">
      <w:pPr>
        <w:pStyle w:val="CommentText"/>
        <w:rPr>
          <w:rFonts w:ascii="Times New Roman" w:hAnsi="Times New Roman"/>
        </w:rPr>
      </w:pPr>
      <w:r>
        <w:rPr>
          <w:rStyle w:val="CommentReference"/>
        </w:rPr>
        <w:annotationRef/>
      </w:r>
      <w:r>
        <w:rPr>
          <w:rFonts w:ascii="Times New Roman" w:hAnsi="Times New Roman"/>
        </w:rPr>
        <w:t xml:space="preserve">Will fill it in when Business Objectives are </w:t>
      </w:r>
      <w:proofErr w:type="spellStart"/>
      <w:r>
        <w:rPr>
          <w:rFonts w:ascii="Times New Roman" w:hAnsi="Times New Roman"/>
        </w:rPr>
        <w:t>OK’ed</w:t>
      </w:r>
      <w:proofErr w:type="spellEnd"/>
      <w:r>
        <w:rPr>
          <w:rFonts w:ascii="Times New Roman" w:hAnsi="Times New Roman"/>
        </w:rPr>
        <w:t>.</w:t>
      </w:r>
    </w:p>
  </w:comment>
  <w:comment w:id="61" w:author="KOUKLAKIS Georgios" w:date="2016-09-06T11:39:00Z" w:initials="KG">
    <w:p w14:paraId="6B7E62F5" w14:textId="2F593636" w:rsidR="00356760" w:rsidRDefault="00356760">
      <w:pPr>
        <w:pStyle w:val="CommentText"/>
      </w:pPr>
      <w:r>
        <w:rPr>
          <w:rStyle w:val="CommentReference"/>
        </w:rPr>
        <w:annotationRef/>
      </w:r>
      <w:proofErr w:type="gramStart"/>
      <w:r>
        <w:t>idem</w:t>
      </w:r>
      <w:proofErr w:type="gramEnd"/>
    </w:p>
  </w:comment>
  <w:comment w:id="68" w:author="Michal Feherpataky" w:date="2016-09-06T09:36:00Z" w:initials="MF">
    <w:p w14:paraId="0ADEB7A8" w14:textId="7F88B5AE" w:rsidR="00356760" w:rsidRPr="0030354F" w:rsidRDefault="00356760">
      <w:pPr>
        <w:pStyle w:val="CommentText"/>
        <w:rPr>
          <w:rFonts w:ascii="Times New Roman" w:hAnsi="Times New Roman"/>
        </w:rPr>
      </w:pPr>
      <w:r>
        <w:rPr>
          <w:rStyle w:val="CommentReference"/>
        </w:rPr>
        <w:annotationRef/>
      </w:r>
      <w:r>
        <w:rPr>
          <w:rFonts w:ascii="Times New Roman" w:hAnsi="Times New Roman"/>
        </w:rPr>
        <w:t xml:space="preserve">Will fill it in once Business Objectives are </w:t>
      </w:r>
      <w:proofErr w:type="spellStart"/>
      <w:r>
        <w:rPr>
          <w:rFonts w:ascii="Times New Roman" w:hAnsi="Times New Roman"/>
        </w:rPr>
        <w:t>OK’ed</w:t>
      </w:r>
      <w:proofErr w:type="spellEnd"/>
      <w:r>
        <w:rPr>
          <w:rFonts w:ascii="Times New Roman" w:hAnsi="Times New Roman"/>
        </w:rPr>
        <w:t>.</w:t>
      </w:r>
    </w:p>
  </w:comment>
  <w:comment w:id="80" w:author="ALARI Gianluigi" w:date="2016-09-06T15:13:00Z" w:initials="AG">
    <w:p w14:paraId="18CA41A3" w14:textId="7EB6719F" w:rsidR="00356760" w:rsidRDefault="00356760">
      <w:pPr>
        <w:pStyle w:val="CommentText"/>
      </w:pPr>
      <w:r>
        <w:rPr>
          <w:rStyle w:val="CommentReference"/>
        </w:rPr>
        <w:annotationRef/>
      </w:r>
      <w:r>
        <w:t>Politically delicate, we have to talk with Sarah about it</w:t>
      </w:r>
    </w:p>
  </w:comment>
  <w:comment w:id="94" w:author="Michal Feherpataky" w:date="2016-09-06T10:05:00Z" w:initials="MF">
    <w:p w14:paraId="0E9D2027" w14:textId="0D98D290" w:rsidR="00356760" w:rsidRPr="00E85C9B" w:rsidRDefault="00356760">
      <w:pPr>
        <w:pStyle w:val="CommentText"/>
        <w:rPr>
          <w:rFonts w:ascii="Times New Roman" w:hAnsi="Times New Roman"/>
        </w:rPr>
      </w:pPr>
      <w:r>
        <w:rPr>
          <w:rStyle w:val="CommentReference"/>
        </w:rPr>
        <w:annotationRef/>
      </w:r>
      <w:r>
        <w:rPr>
          <w:rFonts w:ascii="Times New Roman" w:hAnsi="Times New Roman"/>
        </w:rPr>
        <w:t>So what definitions are we using?</w:t>
      </w:r>
    </w:p>
  </w:comment>
  <w:comment w:id="101" w:author="KOUKLAKIS Georgios" w:date="2016-09-06T12:05:00Z" w:initials="KG">
    <w:p w14:paraId="2AF60996" w14:textId="39CBBCE5" w:rsidR="00356760" w:rsidRDefault="00356760">
      <w:pPr>
        <w:pStyle w:val="CommentText"/>
      </w:pPr>
      <w:r>
        <w:rPr>
          <w:rStyle w:val="CommentReference"/>
        </w:rPr>
        <w:annotationRef/>
      </w:r>
      <w:r>
        <w:t>Will need to be filled in at a later stage</w:t>
      </w:r>
    </w:p>
  </w:comment>
  <w:comment w:id="107" w:author="KOUKLAKIS Georgios" w:date="2016-09-06T12:08:00Z" w:initials="KG">
    <w:p w14:paraId="099E24E7" w14:textId="2B1F04B8" w:rsidR="00356760" w:rsidRDefault="00356760">
      <w:pPr>
        <w:pStyle w:val="CommentText"/>
      </w:pPr>
      <w:r>
        <w:rPr>
          <w:rStyle w:val="CommentReference"/>
        </w:rPr>
        <w:annotationRef/>
      </w:r>
      <w:r>
        <w:t>???</w:t>
      </w:r>
    </w:p>
  </w:comment>
  <w:comment w:id="111" w:author="KOUKLAKIS Georgios" w:date="2016-09-06T12:10:00Z" w:initials="KG">
    <w:p w14:paraId="6004CBA0" w14:textId="55D0EE00" w:rsidR="00356760" w:rsidRDefault="00356760">
      <w:pPr>
        <w:pStyle w:val="CommentText"/>
      </w:pPr>
      <w:r>
        <w:rPr>
          <w:rStyle w:val="CommentReference"/>
        </w:rPr>
        <w:annotationRef/>
      </w:r>
      <w:r>
        <w:t>BREQ will be a separate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90100" w15:done="0"/>
  <w15:commentEx w15:paraId="3D8B5CEA" w15:done="0"/>
  <w15:commentEx w15:paraId="006B7D99" w15:paraIdParent="3D8B5CEA" w15:done="0"/>
  <w15:commentEx w15:paraId="69A6FEF7" w15:done="0"/>
  <w15:commentEx w15:paraId="6F4D2C5B" w15:done="0"/>
  <w15:commentEx w15:paraId="2248405B" w15:done="0"/>
  <w15:commentEx w15:paraId="40FE5E75" w15:done="1"/>
  <w15:commentEx w15:paraId="0A1D8770" w15:done="0"/>
  <w15:commentEx w15:paraId="6B7E62F5" w15:done="1"/>
  <w15:commentEx w15:paraId="0ADEB7A8" w15:done="0"/>
  <w15:commentEx w15:paraId="18CA41A3" w15:done="0"/>
  <w15:commentEx w15:paraId="0E9D2027" w15:done="0"/>
  <w15:commentEx w15:paraId="2AF60996" w15:done="0"/>
  <w15:commentEx w15:paraId="099E24E7" w15:done="0"/>
  <w15:commentEx w15:paraId="6004CB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FCF48" w14:textId="77777777" w:rsidR="00356760" w:rsidRDefault="00356760">
      <w:r>
        <w:separator/>
      </w:r>
    </w:p>
  </w:endnote>
  <w:endnote w:type="continuationSeparator" w:id="0">
    <w:p w14:paraId="71783408" w14:textId="77777777" w:rsidR="00356760" w:rsidRDefault="00356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A64E" w14:textId="77777777" w:rsidR="00356760" w:rsidRPr="00D269A9" w:rsidRDefault="00356760"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9"/>
      <w:gridCol w:w="3077"/>
      <w:gridCol w:w="1679"/>
      <w:gridCol w:w="1261"/>
      <w:gridCol w:w="1542"/>
      <w:gridCol w:w="610"/>
    </w:tblGrid>
    <w:tr w:rsidR="00356760" w:rsidRPr="00D269A9" w14:paraId="07A25E1D" w14:textId="77777777" w:rsidTr="002C773C">
      <w:tc>
        <w:tcPr>
          <w:tcW w:w="757" w:type="pct"/>
          <w:vAlign w:val="center"/>
        </w:tcPr>
        <w:p w14:paraId="1F33AD78" w14:textId="77777777" w:rsidR="00356760" w:rsidRPr="00D269A9" w:rsidRDefault="00356760" w:rsidP="002C773C">
          <w:pPr>
            <w:pStyle w:val="Footer"/>
            <w:jc w:val="left"/>
          </w:pPr>
          <w:r w:rsidRPr="00D269A9">
            <w:t>Document name</w:t>
          </w:r>
        </w:p>
      </w:tc>
      <w:tc>
        <w:tcPr>
          <w:tcW w:w="3125" w:type="pct"/>
          <w:gridSpan w:val="3"/>
          <w:vAlign w:val="center"/>
        </w:tcPr>
        <w:p w14:paraId="1C9291BD" w14:textId="77777777" w:rsidR="00356760" w:rsidRPr="00A5510F" w:rsidRDefault="00356760"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r>
            <w:rPr>
              <w:noProof/>
              <w:lang w:val="nl-NL"/>
            </w:rPr>
            <w:t>BPMM4EP_TE_BusinessCase_EN.docx</w:t>
          </w:r>
          <w:r w:rsidRPr="00D269A9">
            <w:rPr>
              <w:noProof/>
              <w:lang w:val="nl-NL"/>
            </w:rPr>
            <w:fldChar w:fldCharType="end"/>
          </w:r>
        </w:p>
      </w:tc>
      <w:tc>
        <w:tcPr>
          <w:tcW w:w="801" w:type="pct"/>
          <w:vAlign w:val="center"/>
        </w:tcPr>
        <w:p w14:paraId="3DEDBB87" w14:textId="77777777" w:rsidR="00356760" w:rsidRPr="00D269A9" w:rsidRDefault="00356760" w:rsidP="002C773C">
          <w:pPr>
            <w:pStyle w:val="Footer"/>
            <w:jc w:val="left"/>
          </w:pPr>
          <w:r w:rsidRPr="00D269A9">
            <w:t>Number of pages</w:t>
          </w:r>
        </w:p>
      </w:tc>
      <w:tc>
        <w:tcPr>
          <w:tcW w:w="317" w:type="pct"/>
          <w:vAlign w:val="center"/>
        </w:tcPr>
        <w:p w14:paraId="644008E6" w14:textId="77777777" w:rsidR="00356760" w:rsidRPr="00D269A9" w:rsidRDefault="00CB6B8C" w:rsidP="002C773C">
          <w:pPr>
            <w:pStyle w:val="Footer"/>
          </w:pPr>
          <w:r>
            <w:fldChar w:fldCharType="begin"/>
          </w:r>
          <w:r>
            <w:instrText xml:space="preserve"> NUMPAGES  \* Arabic  \* MERGEFORMAT </w:instrText>
          </w:r>
          <w:r>
            <w:fldChar w:fldCharType="separate"/>
          </w:r>
          <w:r>
            <w:rPr>
              <w:noProof/>
            </w:rPr>
            <w:t>27</w:t>
          </w:r>
          <w:r>
            <w:rPr>
              <w:noProof/>
            </w:rPr>
            <w:fldChar w:fldCharType="end"/>
          </w:r>
        </w:p>
      </w:tc>
    </w:tr>
    <w:tr w:rsidR="00356760" w:rsidRPr="004F69AB" w14:paraId="1F633196" w14:textId="77777777" w:rsidTr="002C773C">
      <w:tc>
        <w:tcPr>
          <w:tcW w:w="757" w:type="pct"/>
          <w:vAlign w:val="center"/>
        </w:tcPr>
        <w:p w14:paraId="7B0129FE" w14:textId="77777777" w:rsidR="00356760" w:rsidRPr="004F69AB" w:rsidRDefault="00356760" w:rsidP="002C773C">
          <w:pPr>
            <w:pStyle w:val="Footer"/>
            <w:jc w:val="left"/>
          </w:pPr>
          <w:r w:rsidRPr="004F69AB">
            <w:t>Author</w:t>
          </w:r>
        </w:p>
      </w:tc>
      <w:tc>
        <w:tcPr>
          <w:tcW w:w="1598" w:type="pct"/>
          <w:vAlign w:val="center"/>
        </w:tcPr>
        <w:p w14:paraId="76B4DC99" w14:textId="77777777" w:rsidR="00356760" w:rsidRPr="004F69AB" w:rsidRDefault="00356760" w:rsidP="00D139C0">
          <w:pPr>
            <w:pStyle w:val="Footer"/>
            <w:jc w:val="left"/>
          </w:pPr>
        </w:p>
      </w:tc>
      <w:tc>
        <w:tcPr>
          <w:tcW w:w="872" w:type="pct"/>
          <w:vAlign w:val="center"/>
        </w:tcPr>
        <w:p w14:paraId="137FC602" w14:textId="77777777" w:rsidR="00356760" w:rsidRPr="004F69AB" w:rsidRDefault="00356760" w:rsidP="00D139C0">
          <w:pPr>
            <w:pStyle w:val="Footer"/>
            <w:jc w:val="left"/>
          </w:pPr>
          <w:r w:rsidRPr="004F69AB">
            <w:t>Date</w:t>
          </w:r>
        </w:p>
      </w:tc>
      <w:tc>
        <w:tcPr>
          <w:tcW w:w="655" w:type="pct"/>
          <w:vAlign w:val="center"/>
        </w:tcPr>
        <w:p w14:paraId="27DBE7E9" w14:textId="77777777" w:rsidR="00356760" w:rsidRPr="004F69AB" w:rsidRDefault="00356760" w:rsidP="002C773C">
          <w:pPr>
            <w:pStyle w:val="Footer"/>
          </w:pPr>
        </w:p>
      </w:tc>
      <w:tc>
        <w:tcPr>
          <w:tcW w:w="801" w:type="pct"/>
          <w:vAlign w:val="center"/>
        </w:tcPr>
        <w:p w14:paraId="3A5C9D6D" w14:textId="77777777" w:rsidR="00356760" w:rsidRPr="004F69AB" w:rsidRDefault="00356760" w:rsidP="002C773C">
          <w:pPr>
            <w:pStyle w:val="Footer"/>
            <w:jc w:val="left"/>
          </w:pPr>
          <w:r w:rsidRPr="004F69AB">
            <w:t>Version</w:t>
          </w:r>
        </w:p>
      </w:tc>
      <w:tc>
        <w:tcPr>
          <w:tcW w:w="317" w:type="pct"/>
          <w:vAlign w:val="center"/>
        </w:tcPr>
        <w:p w14:paraId="0E1038E4" w14:textId="77777777" w:rsidR="00356760" w:rsidRPr="004F69AB" w:rsidRDefault="00356760" w:rsidP="002C773C">
          <w:pPr>
            <w:pStyle w:val="Footer"/>
          </w:pPr>
        </w:p>
      </w:tc>
    </w:tr>
  </w:tbl>
  <w:p w14:paraId="3B720828" w14:textId="77777777" w:rsidR="00356760" w:rsidRPr="007C51FA" w:rsidRDefault="00356760"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25A6" w14:textId="77777777" w:rsidR="00356760" w:rsidRPr="003B06E3" w:rsidRDefault="00356760" w:rsidP="005C5B83">
    <w:pPr>
      <w:pStyle w:val="Footer2"/>
    </w:pPr>
    <w:r w:rsidRPr="003B06E3">
      <w:t xml:space="preserve">Page </w:t>
    </w:r>
    <w:r w:rsidRPr="003B06E3">
      <w:fldChar w:fldCharType="begin"/>
    </w:r>
    <w:r w:rsidRPr="003B06E3">
      <w:instrText xml:space="preserve"> PAGE </w:instrText>
    </w:r>
    <w:r w:rsidRPr="003B06E3">
      <w:fldChar w:fldCharType="separate"/>
    </w:r>
    <w:r w:rsidR="00CB6B8C">
      <w:rPr>
        <w:noProof/>
      </w:rPr>
      <w:t>21</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CB6B8C">
      <w:rPr>
        <w:noProof/>
      </w:rPr>
      <w:t>27</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0F8D" w14:textId="77777777" w:rsidR="00356760" w:rsidRDefault="00356760">
      <w:r>
        <w:separator/>
      </w:r>
    </w:p>
  </w:footnote>
  <w:footnote w:type="continuationSeparator" w:id="0">
    <w:p w14:paraId="6A59CF2A" w14:textId="77777777" w:rsidR="00356760" w:rsidRDefault="00356760">
      <w:r>
        <w:continuationSeparator/>
      </w:r>
    </w:p>
  </w:footnote>
  <w:footnote w:id="1">
    <w:p w14:paraId="1C49C068" w14:textId="77777777" w:rsidR="00356760" w:rsidRPr="00F124D0" w:rsidRDefault="00356760">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54670C54" w14:textId="77777777" w:rsidR="00356760" w:rsidRPr="00047533" w:rsidRDefault="00356760">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356760" w:rsidRDefault="00356760"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356760" w:rsidRDefault="00356760">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356760" w:rsidRPr="00E5494B" w:rsidRDefault="00356760"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356760" w:rsidDel="0048451E" w:rsidRDefault="00356760"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means here external provider - intra-</w:t>
      </w:r>
      <w:proofErr w:type="spellStart"/>
      <w:r>
        <w:rPr>
          <w:rStyle w:val="FooterChar"/>
        </w:rPr>
        <w:t>muros</w:t>
      </w:r>
      <w:proofErr w:type="spellEnd"/>
      <w:r>
        <w:rPr>
          <w:rStyle w:val="FooterChar"/>
        </w:rPr>
        <w:t xml:space="preserve"> or extra-</w:t>
      </w:r>
      <w:proofErr w:type="spellStart"/>
      <w:r>
        <w:rPr>
          <w:rStyle w:val="FooterChar"/>
        </w:rPr>
        <w:t>muros</w:t>
      </w:r>
      <w:proofErr w:type="spellEnd"/>
      <w:r>
        <w:rPr>
          <w:rStyle w:val="FooterChar"/>
        </w:rPr>
        <w:t xml:space="preserve">- </w:t>
      </w:r>
      <w:r w:rsidRPr="006D1B48" w:rsidDel="0048451E">
        <w:rPr>
          <w:rStyle w:val="FooterChar"/>
        </w:rPr>
        <w:t>(e.g. service provider having won a EP tender)</w:t>
      </w:r>
    </w:p>
  </w:footnote>
  <w:footnote w:id="7">
    <w:p w14:paraId="50C8B645" w14:textId="77777777" w:rsidR="00356760" w:rsidRPr="00E82B8C" w:rsidRDefault="00356760"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356760" w:rsidRDefault="00356760">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bookmarkStart w:id="123" w:name="_GoBack"/>
      <w:bookmarkEnd w:id="123"/>
    </w:p>
  </w:footnote>
  <w:footnote w:id="9">
    <w:p w14:paraId="4AC1FFAB" w14:textId="77777777" w:rsidR="00356760" w:rsidRDefault="00356760" w:rsidP="007739C4">
      <w:pPr>
        <w:pStyle w:val="FootnoteText"/>
      </w:pPr>
      <w:r w:rsidRPr="003D680D">
        <w:rPr>
          <w:rStyle w:val="FootnoteReference"/>
        </w:rPr>
        <w:footnoteRef/>
      </w:r>
      <w:r w:rsidRPr="003D680D">
        <w:t xml:space="preserve"> Naming convention: Procedure 'Program &amp; Project naming convention' (</w:t>
      </w:r>
      <w:hyperlink r:id="rId1" w:history="1">
        <w:r>
          <w:rPr>
            <w:rStyle w:val="Hyperlink"/>
          </w:rPr>
          <w:t>STANDARDS website</w:t>
        </w:r>
      </w:hyperlink>
      <w:r w:rsidRPr="003D680D">
        <w:t>)</w:t>
      </w:r>
    </w:p>
  </w:footnote>
  <w:footnote w:id="10">
    <w:p w14:paraId="0F7A14A5" w14:textId="77777777" w:rsidR="00356760" w:rsidRDefault="00356760" w:rsidP="007739C4">
      <w:pPr>
        <w:pStyle w:val="FootnoteText"/>
      </w:pPr>
      <w:r w:rsidRPr="003D680D">
        <w:rPr>
          <w:rStyle w:val="FootnoteReference"/>
        </w:rPr>
        <w:footnoteRef/>
      </w:r>
      <w:r w:rsidRPr="003D680D">
        <w:t xml:space="preserve"> Status: Draft, Final, Approved</w:t>
      </w:r>
    </w:p>
  </w:footnote>
  <w:footnote w:id="11">
    <w:p w14:paraId="5976C965" w14:textId="77777777" w:rsidR="00356760" w:rsidRDefault="00356760">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5CB8" w14:textId="77777777" w:rsidR="00356760" w:rsidRPr="00091BC2" w:rsidRDefault="00356760" w:rsidP="002C773C">
    <w:pPr>
      <w:spacing w:line="240" w:lineRule="auto"/>
      <w:jc w:val="cente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952">
      <w:t>Directorate General</w:t>
    </w:r>
    <w:r>
      <w:t xml:space="preserve">: </w:t>
    </w:r>
  </w:p>
  <w:p w14:paraId="3809D11E" w14:textId="77777777" w:rsidR="00356760" w:rsidRPr="00091BC2" w:rsidRDefault="00356760" w:rsidP="002C773C">
    <w:pPr>
      <w:spacing w:line="240" w:lineRule="auto"/>
      <w:jc w:val="center"/>
    </w:pPr>
    <w:r w:rsidRPr="00FC4952">
      <w:t>Directorate</w:t>
    </w:r>
    <w:r>
      <w:t xml:space="preserve">: </w:t>
    </w:r>
  </w:p>
  <w:p w14:paraId="6BA8304E" w14:textId="77777777" w:rsidR="00356760" w:rsidRPr="00091BC2" w:rsidRDefault="00356760" w:rsidP="002C773C">
    <w:pPr>
      <w:spacing w:line="240" w:lineRule="auto"/>
      <w:jc w:val="center"/>
    </w:pPr>
    <w:r>
      <w:t xml:space="preserve">Unit: </w:t>
    </w:r>
  </w:p>
  <w:p w14:paraId="2E521A52" w14:textId="77777777" w:rsidR="00356760" w:rsidRPr="002C773C" w:rsidRDefault="00356760" w:rsidP="002C773C">
    <w:pPr>
      <w:spacing w:line="240" w:lineRule="auto"/>
      <w:jc w:val="center"/>
    </w:pPr>
    <w:r w:rsidRPr="00091BC2">
      <w:t>Servic</w:t>
    </w:r>
    <w:r>
      <w:t xml:space="preserve">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E5A" w14:textId="77777777" w:rsidR="00356760" w:rsidRDefault="0035676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0C1C" w14:textId="77777777" w:rsidR="00356760" w:rsidRPr="009B24AC" w:rsidRDefault="00356760" w:rsidP="000357EF">
    <w:pPr>
      <w:pStyle w:val="Header"/>
      <w:jc w:val="right"/>
      <w:rPr>
        <w:szCs w:val="18"/>
      </w:rPr>
    </w:pPr>
    <w:r w:rsidRPr="009B24AC">
      <w:rPr>
        <w:szCs w:val="18"/>
      </w:rPr>
      <w:t>Business Case</w:t>
    </w:r>
    <w:r>
      <w:rPr>
        <w:szCs w:val="18"/>
      </w:rPr>
      <w:t xml:space="preserve"> - [BPM Analysis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HERPATAKY Michal">
    <w15:presenceInfo w15:providerId="None" w15:userId="FEHERPATAKY Michal"/>
  </w15:person>
  <w15:person w15:author="ALARI Gianluigi">
    <w15:presenceInfo w15:providerId="None" w15:userId="ALARI Gianluigi"/>
  </w15:person>
  <w15:person w15:author="KOUKLAKIS Georgios">
    <w15:presenceInfo w15:providerId="None" w15:userId="KOUKLAKIS Georg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34"/>
    <w:rsid w:val="00002D7D"/>
    <w:rsid w:val="0001022C"/>
    <w:rsid w:val="00011259"/>
    <w:rsid w:val="00024149"/>
    <w:rsid w:val="00027558"/>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A30B1"/>
    <w:rsid w:val="000B1730"/>
    <w:rsid w:val="000B188F"/>
    <w:rsid w:val="000B1918"/>
    <w:rsid w:val="000B55CF"/>
    <w:rsid w:val="000C150B"/>
    <w:rsid w:val="000C4860"/>
    <w:rsid w:val="000C4DA4"/>
    <w:rsid w:val="000E0396"/>
    <w:rsid w:val="000E088F"/>
    <w:rsid w:val="000E5602"/>
    <w:rsid w:val="000E5D7C"/>
    <w:rsid w:val="000F170E"/>
    <w:rsid w:val="000F1C1A"/>
    <w:rsid w:val="000F3F7E"/>
    <w:rsid w:val="000F7560"/>
    <w:rsid w:val="00102FB3"/>
    <w:rsid w:val="00106CE1"/>
    <w:rsid w:val="001221AB"/>
    <w:rsid w:val="00123EE1"/>
    <w:rsid w:val="00125F78"/>
    <w:rsid w:val="00126723"/>
    <w:rsid w:val="00131078"/>
    <w:rsid w:val="001476E6"/>
    <w:rsid w:val="00147C5E"/>
    <w:rsid w:val="00155A8B"/>
    <w:rsid w:val="00161216"/>
    <w:rsid w:val="001619AA"/>
    <w:rsid w:val="00167CD3"/>
    <w:rsid w:val="00170EC5"/>
    <w:rsid w:val="00174922"/>
    <w:rsid w:val="001767A7"/>
    <w:rsid w:val="001845B4"/>
    <w:rsid w:val="0018796B"/>
    <w:rsid w:val="00192AF6"/>
    <w:rsid w:val="001951B4"/>
    <w:rsid w:val="001A1FF6"/>
    <w:rsid w:val="001A5F3A"/>
    <w:rsid w:val="001B225B"/>
    <w:rsid w:val="001B2613"/>
    <w:rsid w:val="001B5F68"/>
    <w:rsid w:val="001C1115"/>
    <w:rsid w:val="001C43F6"/>
    <w:rsid w:val="001C70F3"/>
    <w:rsid w:val="001D1579"/>
    <w:rsid w:val="001D23DF"/>
    <w:rsid w:val="001D355E"/>
    <w:rsid w:val="001D380D"/>
    <w:rsid w:val="001E39D3"/>
    <w:rsid w:val="001E5F53"/>
    <w:rsid w:val="001F00F2"/>
    <w:rsid w:val="001F7FE2"/>
    <w:rsid w:val="00212C88"/>
    <w:rsid w:val="00223056"/>
    <w:rsid w:val="0022738F"/>
    <w:rsid w:val="00250993"/>
    <w:rsid w:val="002522F8"/>
    <w:rsid w:val="002747F8"/>
    <w:rsid w:val="00290189"/>
    <w:rsid w:val="00290235"/>
    <w:rsid w:val="00290469"/>
    <w:rsid w:val="00290F4F"/>
    <w:rsid w:val="0029399D"/>
    <w:rsid w:val="002A4F1D"/>
    <w:rsid w:val="002B31EA"/>
    <w:rsid w:val="002B56A2"/>
    <w:rsid w:val="002C0082"/>
    <w:rsid w:val="002C247B"/>
    <w:rsid w:val="002C36B1"/>
    <w:rsid w:val="002C5192"/>
    <w:rsid w:val="002C672F"/>
    <w:rsid w:val="002C773C"/>
    <w:rsid w:val="002D618F"/>
    <w:rsid w:val="002E3FA6"/>
    <w:rsid w:val="002E4DC1"/>
    <w:rsid w:val="002E5AE4"/>
    <w:rsid w:val="002F1868"/>
    <w:rsid w:val="003008B6"/>
    <w:rsid w:val="0030354F"/>
    <w:rsid w:val="00303D54"/>
    <w:rsid w:val="003062D7"/>
    <w:rsid w:val="00311171"/>
    <w:rsid w:val="00316B7E"/>
    <w:rsid w:val="00320303"/>
    <w:rsid w:val="0032607E"/>
    <w:rsid w:val="0032783B"/>
    <w:rsid w:val="00332C61"/>
    <w:rsid w:val="00332F85"/>
    <w:rsid w:val="003371E1"/>
    <w:rsid w:val="00350338"/>
    <w:rsid w:val="00351322"/>
    <w:rsid w:val="0035458E"/>
    <w:rsid w:val="0035623A"/>
    <w:rsid w:val="00356760"/>
    <w:rsid w:val="003626D2"/>
    <w:rsid w:val="00371D6F"/>
    <w:rsid w:val="00375D38"/>
    <w:rsid w:val="003900FC"/>
    <w:rsid w:val="00390677"/>
    <w:rsid w:val="003915E9"/>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2786"/>
    <w:rsid w:val="00425034"/>
    <w:rsid w:val="004316C1"/>
    <w:rsid w:val="00436D64"/>
    <w:rsid w:val="00444EB1"/>
    <w:rsid w:val="00444EB9"/>
    <w:rsid w:val="004513C1"/>
    <w:rsid w:val="004601EE"/>
    <w:rsid w:val="00461289"/>
    <w:rsid w:val="0046231E"/>
    <w:rsid w:val="00462F25"/>
    <w:rsid w:val="0046387E"/>
    <w:rsid w:val="00477BBF"/>
    <w:rsid w:val="00483DC0"/>
    <w:rsid w:val="00484328"/>
    <w:rsid w:val="0048451E"/>
    <w:rsid w:val="00487B45"/>
    <w:rsid w:val="0049695A"/>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239F"/>
    <w:rsid w:val="00550A51"/>
    <w:rsid w:val="0055552E"/>
    <w:rsid w:val="00555B8E"/>
    <w:rsid w:val="005628DE"/>
    <w:rsid w:val="005664FA"/>
    <w:rsid w:val="0056719F"/>
    <w:rsid w:val="00567EE6"/>
    <w:rsid w:val="00570CBC"/>
    <w:rsid w:val="005739D1"/>
    <w:rsid w:val="00575CEC"/>
    <w:rsid w:val="00580272"/>
    <w:rsid w:val="00590A11"/>
    <w:rsid w:val="005915AB"/>
    <w:rsid w:val="0059766A"/>
    <w:rsid w:val="005A3388"/>
    <w:rsid w:val="005A398E"/>
    <w:rsid w:val="005A7E89"/>
    <w:rsid w:val="005B6228"/>
    <w:rsid w:val="005C5B83"/>
    <w:rsid w:val="005C5D3D"/>
    <w:rsid w:val="005C7C00"/>
    <w:rsid w:val="005D20D2"/>
    <w:rsid w:val="005D4957"/>
    <w:rsid w:val="005E00AD"/>
    <w:rsid w:val="005E7777"/>
    <w:rsid w:val="005F31D1"/>
    <w:rsid w:val="005F7392"/>
    <w:rsid w:val="00616535"/>
    <w:rsid w:val="006227B2"/>
    <w:rsid w:val="006310F2"/>
    <w:rsid w:val="006313D5"/>
    <w:rsid w:val="0063283F"/>
    <w:rsid w:val="00633BCE"/>
    <w:rsid w:val="00644837"/>
    <w:rsid w:val="00645A66"/>
    <w:rsid w:val="006555AA"/>
    <w:rsid w:val="00657AEE"/>
    <w:rsid w:val="0066112B"/>
    <w:rsid w:val="00664960"/>
    <w:rsid w:val="0066762D"/>
    <w:rsid w:val="00672791"/>
    <w:rsid w:val="00680E37"/>
    <w:rsid w:val="006A45CA"/>
    <w:rsid w:val="006A4D6B"/>
    <w:rsid w:val="006A7839"/>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115D8"/>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3CA9"/>
    <w:rsid w:val="007662D4"/>
    <w:rsid w:val="0076673A"/>
    <w:rsid w:val="00771A7A"/>
    <w:rsid w:val="007739C4"/>
    <w:rsid w:val="00774864"/>
    <w:rsid w:val="00782D37"/>
    <w:rsid w:val="0079259F"/>
    <w:rsid w:val="007A4EFD"/>
    <w:rsid w:val="007A66A9"/>
    <w:rsid w:val="007B063B"/>
    <w:rsid w:val="007B4262"/>
    <w:rsid w:val="007C27D8"/>
    <w:rsid w:val="007C51FA"/>
    <w:rsid w:val="007D5A57"/>
    <w:rsid w:val="007D642D"/>
    <w:rsid w:val="007E5113"/>
    <w:rsid w:val="007E5CAE"/>
    <w:rsid w:val="007E5E47"/>
    <w:rsid w:val="007E6D48"/>
    <w:rsid w:val="007F5AF6"/>
    <w:rsid w:val="00800A01"/>
    <w:rsid w:val="008011E8"/>
    <w:rsid w:val="0080703D"/>
    <w:rsid w:val="00810646"/>
    <w:rsid w:val="00811225"/>
    <w:rsid w:val="00820062"/>
    <w:rsid w:val="00825A10"/>
    <w:rsid w:val="00826A63"/>
    <w:rsid w:val="00835DBA"/>
    <w:rsid w:val="00843160"/>
    <w:rsid w:val="00843D69"/>
    <w:rsid w:val="00847EE9"/>
    <w:rsid w:val="00851D6C"/>
    <w:rsid w:val="00866108"/>
    <w:rsid w:val="008713E7"/>
    <w:rsid w:val="00872965"/>
    <w:rsid w:val="008808D9"/>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B7CE4"/>
    <w:rsid w:val="009C657A"/>
    <w:rsid w:val="009D2A6B"/>
    <w:rsid w:val="009D6974"/>
    <w:rsid w:val="009E4526"/>
    <w:rsid w:val="009F1C6D"/>
    <w:rsid w:val="009F60C3"/>
    <w:rsid w:val="00A00048"/>
    <w:rsid w:val="00A0141A"/>
    <w:rsid w:val="00A0357A"/>
    <w:rsid w:val="00A0481C"/>
    <w:rsid w:val="00A07338"/>
    <w:rsid w:val="00A11CFE"/>
    <w:rsid w:val="00A130EC"/>
    <w:rsid w:val="00A14BDA"/>
    <w:rsid w:val="00A164E0"/>
    <w:rsid w:val="00A207A6"/>
    <w:rsid w:val="00A22B1E"/>
    <w:rsid w:val="00A36F4C"/>
    <w:rsid w:val="00A4342A"/>
    <w:rsid w:val="00A4407B"/>
    <w:rsid w:val="00A51ACA"/>
    <w:rsid w:val="00A529ED"/>
    <w:rsid w:val="00A5510F"/>
    <w:rsid w:val="00A55A0C"/>
    <w:rsid w:val="00A56B8F"/>
    <w:rsid w:val="00A57A6B"/>
    <w:rsid w:val="00A62559"/>
    <w:rsid w:val="00A75FDA"/>
    <w:rsid w:val="00A77C43"/>
    <w:rsid w:val="00A81CE5"/>
    <w:rsid w:val="00A93A90"/>
    <w:rsid w:val="00A94230"/>
    <w:rsid w:val="00AA6AD2"/>
    <w:rsid w:val="00AB2CE1"/>
    <w:rsid w:val="00AC6CF7"/>
    <w:rsid w:val="00AD5A3B"/>
    <w:rsid w:val="00AD5EAC"/>
    <w:rsid w:val="00AE79F0"/>
    <w:rsid w:val="00AF31F5"/>
    <w:rsid w:val="00AF38C2"/>
    <w:rsid w:val="00B00703"/>
    <w:rsid w:val="00B02D5F"/>
    <w:rsid w:val="00B02EB6"/>
    <w:rsid w:val="00B15890"/>
    <w:rsid w:val="00B2280F"/>
    <w:rsid w:val="00B25109"/>
    <w:rsid w:val="00B32590"/>
    <w:rsid w:val="00B34C29"/>
    <w:rsid w:val="00B409DA"/>
    <w:rsid w:val="00B43B3C"/>
    <w:rsid w:val="00B44F95"/>
    <w:rsid w:val="00B5028E"/>
    <w:rsid w:val="00B57227"/>
    <w:rsid w:val="00B64652"/>
    <w:rsid w:val="00B6692E"/>
    <w:rsid w:val="00B70CC1"/>
    <w:rsid w:val="00B91B64"/>
    <w:rsid w:val="00B96C17"/>
    <w:rsid w:val="00B97F28"/>
    <w:rsid w:val="00BA0781"/>
    <w:rsid w:val="00BA253C"/>
    <w:rsid w:val="00BA40A5"/>
    <w:rsid w:val="00BB0598"/>
    <w:rsid w:val="00BC0B8C"/>
    <w:rsid w:val="00BC2514"/>
    <w:rsid w:val="00BC49FB"/>
    <w:rsid w:val="00BC739C"/>
    <w:rsid w:val="00BD6451"/>
    <w:rsid w:val="00BF0512"/>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503B"/>
    <w:rsid w:val="00CA50DC"/>
    <w:rsid w:val="00CB0929"/>
    <w:rsid w:val="00CB53FB"/>
    <w:rsid w:val="00CB6B8C"/>
    <w:rsid w:val="00CD2121"/>
    <w:rsid w:val="00CD228D"/>
    <w:rsid w:val="00CE2635"/>
    <w:rsid w:val="00CE5844"/>
    <w:rsid w:val="00CF58C9"/>
    <w:rsid w:val="00D06153"/>
    <w:rsid w:val="00D064ED"/>
    <w:rsid w:val="00D07846"/>
    <w:rsid w:val="00D139C0"/>
    <w:rsid w:val="00D2395B"/>
    <w:rsid w:val="00D244CC"/>
    <w:rsid w:val="00D269A9"/>
    <w:rsid w:val="00D26BDF"/>
    <w:rsid w:val="00D2791A"/>
    <w:rsid w:val="00D3160C"/>
    <w:rsid w:val="00D31FE3"/>
    <w:rsid w:val="00D33D98"/>
    <w:rsid w:val="00D34E28"/>
    <w:rsid w:val="00D3706A"/>
    <w:rsid w:val="00D42606"/>
    <w:rsid w:val="00D45490"/>
    <w:rsid w:val="00D45E0E"/>
    <w:rsid w:val="00D51CEB"/>
    <w:rsid w:val="00D5363F"/>
    <w:rsid w:val="00D61D34"/>
    <w:rsid w:val="00D641A8"/>
    <w:rsid w:val="00D64617"/>
    <w:rsid w:val="00D705F0"/>
    <w:rsid w:val="00D71A61"/>
    <w:rsid w:val="00D72164"/>
    <w:rsid w:val="00D83331"/>
    <w:rsid w:val="00D84193"/>
    <w:rsid w:val="00D858CA"/>
    <w:rsid w:val="00D903A1"/>
    <w:rsid w:val="00D95FA1"/>
    <w:rsid w:val="00DA3D77"/>
    <w:rsid w:val="00DA6CBA"/>
    <w:rsid w:val="00DB1E1B"/>
    <w:rsid w:val="00DB2116"/>
    <w:rsid w:val="00DB65AE"/>
    <w:rsid w:val="00DC7198"/>
    <w:rsid w:val="00DC78E8"/>
    <w:rsid w:val="00DD3700"/>
    <w:rsid w:val="00DD4315"/>
    <w:rsid w:val="00DD5098"/>
    <w:rsid w:val="00DE030F"/>
    <w:rsid w:val="00DE3C87"/>
    <w:rsid w:val="00DF496B"/>
    <w:rsid w:val="00E030BD"/>
    <w:rsid w:val="00E12888"/>
    <w:rsid w:val="00E16758"/>
    <w:rsid w:val="00E20909"/>
    <w:rsid w:val="00E21B16"/>
    <w:rsid w:val="00E21BE6"/>
    <w:rsid w:val="00E23CD2"/>
    <w:rsid w:val="00E5494B"/>
    <w:rsid w:val="00E57F1B"/>
    <w:rsid w:val="00E64906"/>
    <w:rsid w:val="00E65BB9"/>
    <w:rsid w:val="00E66E6F"/>
    <w:rsid w:val="00E6719E"/>
    <w:rsid w:val="00E71E4F"/>
    <w:rsid w:val="00E74BE8"/>
    <w:rsid w:val="00E81425"/>
    <w:rsid w:val="00E82B8C"/>
    <w:rsid w:val="00E82E87"/>
    <w:rsid w:val="00E845C5"/>
    <w:rsid w:val="00E8506D"/>
    <w:rsid w:val="00E85C9B"/>
    <w:rsid w:val="00E86A76"/>
    <w:rsid w:val="00E874D0"/>
    <w:rsid w:val="00E94BBE"/>
    <w:rsid w:val="00E95B7C"/>
    <w:rsid w:val="00EB2C78"/>
    <w:rsid w:val="00EB3BEC"/>
    <w:rsid w:val="00EC7DF3"/>
    <w:rsid w:val="00ED4ACC"/>
    <w:rsid w:val="00EF150F"/>
    <w:rsid w:val="00EF3CF3"/>
    <w:rsid w:val="00F013F9"/>
    <w:rsid w:val="00F03ABD"/>
    <w:rsid w:val="00F124D0"/>
    <w:rsid w:val="00F208D9"/>
    <w:rsid w:val="00F301D5"/>
    <w:rsid w:val="00F30DE5"/>
    <w:rsid w:val="00F31D7B"/>
    <w:rsid w:val="00F374A7"/>
    <w:rsid w:val="00F44904"/>
    <w:rsid w:val="00F45319"/>
    <w:rsid w:val="00F4752F"/>
    <w:rsid w:val="00F51803"/>
    <w:rsid w:val="00F51BEB"/>
    <w:rsid w:val="00F54C5E"/>
    <w:rsid w:val="00F57C47"/>
    <w:rsid w:val="00F609DB"/>
    <w:rsid w:val="00F6536E"/>
    <w:rsid w:val="00F73F89"/>
    <w:rsid w:val="00F82680"/>
    <w:rsid w:val="00F9108C"/>
    <w:rsid w:val="00F93CAC"/>
    <w:rsid w:val="00F94073"/>
    <w:rsid w:val="00FA32D8"/>
    <w:rsid w:val="00FA4A01"/>
    <w:rsid w:val="00FA6D2F"/>
    <w:rsid w:val="00FA781E"/>
    <w:rsid w:val="00FB5308"/>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2EAF8B94"/>
  <w15:docId w15:val="{4B30A8AA-9F7C-4243-8590-91605766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ismsnet.ep.parl.union.eu/ispnet/cms/Accueil/preconisations/P_Methodologie/PPO4EP" TargetMode="External"/><Relationship Id="rId2" Type="http://schemas.openxmlformats.org/officeDocument/2006/relationships/numbering" Target="numbering.xml"/><Relationship Id="rId16" Type="http://schemas.openxmlformats.org/officeDocument/2006/relationships/hyperlink" Target="http://www.evol2wiki.ep.parl.union.eu/wiki/display/testcell/Master+Test+Pl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ismsnet.ep.parl.union.eu/ispnet/cms/Accueil/preconisations/P_Methodolog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92FC8-BFA5-45E3-A47B-4A5821678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F521B564.dotm</Template>
  <TotalTime>10</TotalTime>
  <Pages>27</Pages>
  <Words>4047</Words>
  <Characters>40385</Characters>
  <Application>Microsoft Office Word</Application>
  <DocSecurity>0</DocSecurity>
  <Lines>336</Lines>
  <Paragraphs>88</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44344</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keywords/>
  <cp:lastModifiedBy>FEHERPATAKY Michal</cp:lastModifiedBy>
  <cp:revision>4</cp:revision>
  <cp:lastPrinted>2016-09-05T08:51:00Z</cp:lastPrinted>
  <dcterms:created xsi:type="dcterms:W3CDTF">2016-09-06T14:28:00Z</dcterms:created>
  <dcterms:modified xsi:type="dcterms:W3CDTF">2016-09-06T14:38:00Z</dcterms:modified>
</cp:coreProperties>
</file>