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A" w:rsidRPr="00D57238" w:rsidRDefault="002E795A">
      <w:pPr>
        <w:rPr>
          <w:b/>
          <w:sz w:val="28"/>
          <w:lang w:val="en-US"/>
        </w:rPr>
      </w:pPr>
      <w:r w:rsidRPr="00D57238">
        <w:rPr>
          <w:b/>
          <w:sz w:val="28"/>
          <w:lang w:val="en-US"/>
        </w:rPr>
        <w:t>Meeting summary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Date</w:t>
      </w:r>
      <w:r>
        <w:rPr>
          <w:lang w:val="en-US"/>
        </w:rPr>
        <w:t>: 17/10/2016 @ 11:30</w:t>
      </w:r>
      <w:r w:rsidR="00D6435F">
        <w:rPr>
          <w:lang w:val="en-US"/>
        </w:rPr>
        <w:t>-12:30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Subject</w:t>
      </w:r>
      <w:r>
        <w:rPr>
          <w:lang w:val="en-US"/>
        </w:rPr>
        <w:t xml:space="preserve">: </w:t>
      </w:r>
      <w:r w:rsidRPr="00D6435F">
        <w:rPr>
          <w:u w:val="single"/>
          <w:lang w:val="en-US"/>
        </w:rPr>
        <w:t>Trilogue Tables Editor: preparation for the SC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Participants</w:t>
      </w:r>
      <w:r>
        <w:rPr>
          <w:lang w:val="en-US"/>
        </w:rPr>
        <w:t>:</w:t>
      </w:r>
      <w:r w:rsidR="00D57238">
        <w:rPr>
          <w:lang w:val="en-US"/>
        </w:rPr>
        <w:t xml:space="preserve"> </w:t>
      </w:r>
      <w:proofErr w:type="spellStart"/>
      <w:r>
        <w:rPr>
          <w:lang w:val="en-US"/>
        </w:rPr>
        <w:t>Juraj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Sykora</w:t>
      </w:r>
      <w:proofErr w:type="spellEnd"/>
      <w:r>
        <w:rPr>
          <w:lang w:val="en-US"/>
        </w:rPr>
        <w:t xml:space="preserve">, Elod </w:t>
      </w:r>
      <w:proofErr w:type="spellStart"/>
      <w:r>
        <w:rPr>
          <w:lang w:val="en-US"/>
        </w:rPr>
        <w:t>Dudas</w:t>
      </w:r>
      <w:proofErr w:type="spellEnd"/>
      <w:r>
        <w:rPr>
          <w:lang w:val="en-US"/>
        </w:rPr>
        <w:t>, Gianluigi Alari, Michal Feherpataky, Georgios Kouklakis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1. Preparation for the SC (logistics)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D6435F">
        <w:rPr>
          <w:lang w:val="en-US"/>
        </w:rPr>
        <w:t>SC p</w:t>
      </w:r>
      <w:r w:rsidR="002E795A">
        <w:rPr>
          <w:lang w:val="en-US"/>
        </w:rPr>
        <w:t xml:space="preserve">articipants have already been received from the Council (Roland </w:t>
      </w:r>
      <w:proofErr w:type="spellStart"/>
      <w:r w:rsidR="002E795A">
        <w:rPr>
          <w:lang w:val="en-US"/>
        </w:rPr>
        <w:t>Genson</w:t>
      </w:r>
      <w:proofErr w:type="spellEnd"/>
      <w:r w:rsidR="002E795A">
        <w:rPr>
          <w:lang w:val="en-US"/>
        </w:rPr>
        <w:t xml:space="preserve">, Andreas Lernhart, </w:t>
      </w:r>
      <w:proofErr w:type="spellStart"/>
      <w:r w:rsidR="002E795A">
        <w:rPr>
          <w:lang w:val="en-US"/>
        </w:rPr>
        <w:t>Juraj</w:t>
      </w:r>
      <w:proofErr w:type="spellEnd"/>
      <w:r w:rsidR="002E795A">
        <w:rPr>
          <w:lang w:val="en-US"/>
        </w:rPr>
        <w:t xml:space="preserve"> </w:t>
      </w:r>
      <w:proofErr w:type="spellStart"/>
      <w:r w:rsidR="002E795A">
        <w:rPr>
          <w:lang w:val="en-US"/>
        </w:rPr>
        <w:t>Sykora</w:t>
      </w:r>
      <w:proofErr w:type="spellEnd"/>
      <w:r w:rsidR="002E795A">
        <w:rPr>
          <w:lang w:val="en-US"/>
        </w:rPr>
        <w:t xml:space="preserve"> and Elod </w:t>
      </w:r>
      <w:proofErr w:type="spellStart"/>
      <w:r w:rsidR="002E795A">
        <w:rPr>
          <w:lang w:val="en-US"/>
        </w:rPr>
        <w:t>Dudas</w:t>
      </w:r>
      <w:proofErr w:type="spellEnd"/>
      <w:r w:rsidR="002E795A">
        <w:rPr>
          <w:lang w:val="en-US"/>
        </w:rPr>
        <w:t>)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 xml:space="preserve">Meeting room to be defined depending on the number of participants or in case presence in more than one location </w:t>
      </w:r>
      <w:r>
        <w:rPr>
          <w:lang w:val="en-US"/>
        </w:rPr>
        <w:t xml:space="preserve">(BRX, LUX) </w:t>
      </w:r>
      <w:r w:rsidR="002E795A">
        <w:rPr>
          <w:lang w:val="en-US"/>
        </w:rPr>
        <w:t>will be needed.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 xml:space="preserve">Timeslots suggested: Wednesday 9/11 at 10:00-11:00 or Thursday 10/11 at 09:00-10:00. </w:t>
      </w: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Actions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>CEU to confirm availability for the timeslots proposed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D6435F">
        <w:rPr>
          <w:lang w:val="en-US"/>
        </w:rPr>
        <w:t>EP or CEU to b</w:t>
      </w:r>
      <w:r w:rsidR="002E795A">
        <w:rPr>
          <w:lang w:val="en-US"/>
        </w:rPr>
        <w:t>ook the meeting room based on further info received</w:t>
      </w:r>
      <w:r>
        <w:rPr>
          <w:lang w:val="en-US"/>
        </w:rPr>
        <w:t xml:space="preserve"> for number of participants and presence location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 xml:space="preserve">2. Joint </w:t>
      </w:r>
      <w:r w:rsidR="00D6435F">
        <w:rPr>
          <w:b/>
          <w:lang w:val="en-US"/>
        </w:rPr>
        <w:t xml:space="preserve">analysis </w:t>
      </w:r>
      <w:r w:rsidRPr="00D57238">
        <w:rPr>
          <w:b/>
          <w:lang w:val="en-US"/>
        </w:rPr>
        <w:t>report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EP has sent CEU the draft </w:t>
      </w:r>
      <w:r w:rsidR="00D6435F">
        <w:rPr>
          <w:lang w:val="en-US"/>
        </w:rPr>
        <w:t xml:space="preserve">analysis </w:t>
      </w:r>
      <w:r>
        <w:rPr>
          <w:lang w:val="en-US"/>
        </w:rPr>
        <w:t>report with an Executive Summary that can be used as material for the Note to the Secretary Generals. There is a placeholder for CEU to provide their part.</w:t>
      </w:r>
    </w:p>
    <w:p w:rsidR="002E795A" w:rsidRDefault="002E795A">
      <w:pPr>
        <w:rPr>
          <w:lang w:val="en-US"/>
        </w:rPr>
      </w:pPr>
      <w:r>
        <w:rPr>
          <w:lang w:val="en-US"/>
        </w:rPr>
        <w:t>CEU agreed on the structure but find that the Notes of the SGs must be mentioned.</w:t>
      </w:r>
      <w:r w:rsidR="00D6435F">
        <w:rPr>
          <w:lang w:val="en-US"/>
        </w:rPr>
        <w:t xml:space="preserve"> Some minor corrections and comments will be sent with track changes to EP.</w:t>
      </w:r>
    </w:p>
    <w:p w:rsidR="002E795A" w:rsidRPr="00D6435F" w:rsidRDefault="002E795A">
      <w:pPr>
        <w:rPr>
          <w:b/>
          <w:lang w:val="en-US"/>
        </w:rPr>
      </w:pPr>
      <w:r w:rsidRPr="00D6435F">
        <w:rPr>
          <w:b/>
          <w:lang w:val="en-US"/>
        </w:rPr>
        <w:t>Action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CEU are going to send their </w:t>
      </w:r>
      <w:r w:rsidR="00D6435F">
        <w:rPr>
          <w:lang w:val="en-US"/>
        </w:rPr>
        <w:t xml:space="preserve">corrections and </w:t>
      </w:r>
      <w:r>
        <w:rPr>
          <w:lang w:val="en-US"/>
        </w:rPr>
        <w:t>comments to EP by end of this week (21/10)</w:t>
      </w:r>
      <w:r w:rsidR="00D6435F">
        <w:rPr>
          <w:lang w:val="en-US"/>
        </w:rPr>
        <w:t>.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3. Project shape proposals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EP prepared and sent CEU a table with proposed options to facilitate the discussion. The </w:t>
      </w:r>
      <w:r w:rsidR="00C74F62">
        <w:rPr>
          <w:lang w:val="en-US"/>
        </w:rPr>
        <w:t>organization</w:t>
      </w:r>
      <w:r>
        <w:rPr>
          <w:lang w:val="en-US"/>
        </w:rPr>
        <w:t xml:space="preserve">, the resources and the financial implications for the proposed </w:t>
      </w:r>
      <w:r w:rsidR="00C8093A">
        <w:rPr>
          <w:lang w:val="en-US"/>
        </w:rPr>
        <w:t>options were not included and have to be added.</w:t>
      </w:r>
    </w:p>
    <w:p w:rsidR="00C74F62" w:rsidRDefault="00C74F62">
      <w:pPr>
        <w:rPr>
          <w:lang w:val="en-US"/>
        </w:rPr>
      </w:pPr>
      <w:r>
        <w:rPr>
          <w:lang w:val="en-US"/>
        </w:rPr>
        <w:t>In general, both parties encourage the joint work</w:t>
      </w:r>
      <w:r w:rsidR="00DF7A24">
        <w:rPr>
          <w:lang w:val="en-US"/>
        </w:rPr>
        <w:t>, agree that the delivery synchronization is of primary importance and search for a solution that is the least expensive for both institutions</w:t>
      </w:r>
      <w:r>
        <w:rPr>
          <w:lang w:val="en-US"/>
        </w:rPr>
        <w:t>. CEU cannot express a preference until they know the availability of the</w:t>
      </w:r>
      <w:r w:rsidR="0040788A">
        <w:rPr>
          <w:lang w:val="en-US"/>
        </w:rPr>
        <w:t>ir</w:t>
      </w:r>
      <w:r>
        <w:rPr>
          <w:lang w:val="en-US"/>
        </w:rPr>
        <w:t xml:space="preserve"> resources</w:t>
      </w:r>
      <w:r w:rsidR="00DF7A24">
        <w:rPr>
          <w:lang w:val="en-US"/>
        </w:rPr>
        <w:t xml:space="preserve"> and the outcome of the planned meetings </w:t>
      </w:r>
      <w:r w:rsidR="0040788A">
        <w:rPr>
          <w:lang w:val="en-US"/>
        </w:rPr>
        <w:t xml:space="preserve">they have </w:t>
      </w:r>
      <w:r w:rsidR="00DF7A24">
        <w:rPr>
          <w:lang w:val="en-US"/>
        </w:rPr>
        <w:t>with the Commission</w:t>
      </w:r>
      <w:r>
        <w:rPr>
          <w:lang w:val="en-US"/>
        </w:rPr>
        <w:t>.</w:t>
      </w:r>
      <w:r w:rsidR="00DF7A24">
        <w:rPr>
          <w:lang w:val="en-US"/>
        </w:rPr>
        <w:t xml:space="preserve"> </w:t>
      </w:r>
    </w:p>
    <w:p w:rsidR="00DF7A24" w:rsidRDefault="00DF7A24">
      <w:pPr>
        <w:rPr>
          <w:ins w:id="0" w:author="ALARI Gianluigi" w:date="2016-10-17T16:49:00Z"/>
          <w:lang w:val="en-US"/>
        </w:rPr>
      </w:pPr>
      <w:r>
        <w:rPr>
          <w:lang w:val="en-US"/>
        </w:rPr>
        <w:t>Initial evaluation of the proposed options:</w:t>
      </w:r>
    </w:p>
    <w:p w:rsidR="00841A85" w:rsidRDefault="00841A85">
      <w:pPr>
        <w:rPr>
          <w:lang w:val="en-US"/>
        </w:rPr>
      </w:pPr>
    </w:p>
    <w:p w:rsidR="002E795A" w:rsidRDefault="0040788A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 1: not favored.</w:t>
      </w:r>
    </w:p>
    <w:p w:rsidR="00841A85" w:rsidRDefault="00841A85">
      <w:pPr>
        <w:rPr>
          <w:ins w:id="1" w:author="ALARI Gianluigi" w:date="2016-10-17T16:49:00Z"/>
          <w:lang w:val="en-US"/>
        </w:rPr>
      </w:pPr>
    </w:p>
    <w:p w:rsidR="00C74F62" w:rsidRDefault="0040788A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 2: CEU will have more information and evaluate this option after their planned meetings with the Commission.</w:t>
      </w:r>
    </w:p>
    <w:p w:rsidR="00F44996" w:rsidRDefault="00DF7A24">
      <w:pPr>
        <w:rPr>
          <w:ins w:id="2" w:author="ALARI Gianluigi" w:date="2016-10-17T16:23:00Z"/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 xml:space="preserve">Option 3, 4 and 5 present the least risk </w:t>
      </w:r>
      <w:proofErr w:type="gramStart"/>
      <w:r w:rsidR="00C74F62">
        <w:rPr>
          <w:lang w:val="en-US"/>
        </w:rPr>
        <w:t>with regards to</w:t>
      </w:r>
      <w:proofErr w:type="gramEnd"/>
      <w:r w:rsidR="00C74F62">
        <w:rPr>
          <w:lang w:val="en-US"/>
        </w:rPr>
        <w:t xml:space="preserve"> delivery synchronization.</w:t>
      </w:r>
    </w:p>
    <w:p w:rsidR="00811284" w:rsidRDefault="00F44996">
      <w:pPr>
        <w:rPr>
          <w:ins w:id="3" w:author="ALARI Gianluigi" w:date="2016-10-17T16:57:00Z"/>
          <w:lang w:val="en-US"/>
        </w:rPr>
      </w:pPr>
      <w:ins w:id="4" w:author="ALARI Gianluigi" w:date="2016-10-17T16:23:00Z">
        <w:r>
          <w:rPr>
            <w:lang w:val="en-US"/>
          </w:rPr>
          <w:t>Of these</w:t>
        </w:r>
      </w:ins>
      <w:ins w:id="5" w:author="ALARI Gianluigi" w:date="2016-10-17T16:30:00Z">
        <w:r>
          <w:rPr>
            <w:lang w:val="en-US"/>
          </w:rPr>
          <w:t xml:space="preserve"> two options,</w:t>
        </w:r>
      </w:ins>
      <w:ins w:id="6" w:author="ALARI Gianluigi" w:date="2016-10-17T16:23:00Z">
        <w:r>
          <w:rPr>
            <w:lang w:val="en-US"/>
          </w:rPr>
          <w:t xml:space="preserve"> Option 4 is the most expensive because </w:t>
        </w:r>
      </w:ins>
      <w:ins w:id="7" w:author="ALARI Gianluigi" w:date="2016-10-17T16:42:00Z">
        <w:r w:rsidR="00841A85">
          <w:rPr>
            <w:lang w:val="en-US"/>
          </w:rPr>
          <w:t>it is</w:t>
        </w:r>
      </w:ins>
      <w:ins w:id="8" w:author="ALARI Gianluigi" w:date="2016-10-17T16:24:00Z">
        <w:r>
          <w:rPr>
            <w:lang w:val="en-US"/>
          </w:rPr>
          <w:t xml:space="preserve"> a complete rewriting from scratch of a common solution without any reuse of existing assets</w:t>
        </w:r>
      </w:ins>
      <w:ins w:id="9" w:author="ALARI Gianluigi" w:date="2016-10-17T16:57:00Z">
        <w:r w:rsidR="00811284">
          <w:rPr>
            <w:lang w:val="en-US"/>
          </w:rPr>
          <w:t>, this is option not favored</w:t>
        </w:r>
      </w:ins>
      <w:r>
        <w:rPr>
          <w:lang w:val="en-US"/>
        </w:rPr>
        <w:t>.</w:t>
      </w:r>
    </w:p>
    <w:p w:rsidR="00841A85" w:rsidRDefault="00C74F62">
      <w:pPr>
        <w:rPr>
          <w:ins w:id="10" w:author="ALARI Gianluigi" w:date="2016-10-17T16:43:00Z"/>
          <w:lang w:val="en-US"/>
        </w:rPr>
      </w:pPr>
      <w:r>
        <w:rPr>
          <w:lang w:val="en-US"/>
        </w:rPr>
        <w:t>Option 3</w:t>
      </w:r>
      <w:ins w:id="11" w:author="ALARI Gianluigi" w:date="2016-10-17T16:24:00Z">
        <w:r w:rsidR="00F44996">
          <w:rPr>
            <w:lang w:val="en-US"/>
          </w:rPr>
          <w:t xml:space="preserve"> and 4</w:t>
        </w:r>
      </w:ins>
      <w:ins w:id="12" w:author="ALARI Gianluigi" w:date="2016-10-17T16:25:00Z">
        <w:r w:rsidR="00F44996">
          <w:rPr>
            <w:lang w:val="en-US"/>
          </w:rPr>
          <w:t xml:space="preserve"> mainly differ to the </w:t>
        </w:r>
      </w:ins>
      <w:ins w:id="13" w:author="ALARI Gianluigi" w:date="2016-10-17T16:42:00Z">
        <w:r w:rsidR="00841A85">
          <w:rPr>
            <w:lang w:val="en-US"/>
          </w:rPr>
          <w:t>extent</w:t>
        </w:r>
      </w:ins>
      <w:ins w:id="14" w:author="ALARI Gianluigi" w:date="2016-10-17T16:25:00Z">
        <w:r w:rsidR="00F44996">
          <w:rPr>
            <w:lang w:val="en-US"/>
          </w:rPr>
          <w:t xml:space="preserve"> and degree </w:t>
        </w:r>
      </w:ins>
      <w:ins w:id="15" w:author="ALARI Gianluigi" w:date="2016-10-17T16:42:00Z">
        <w:r w:rsidR="00841A85">
          <w:rPr>
            <w:lang w:val="en-US"/>
          </w:rPr>
          <w:t xml:space="preserve">each </w:t>
        </w:r>
      </w:ins>
      <w:ins w:id="16" w:author="ALARI Gianluigi" w:date="2016-10-17T16:25:00Z">
        <w:r w:rsidR="00F44996">
          <w:rPr>
            <w:lang w:val="en-US"/>
          </w:rPr>
          <w:t>party integrate</w:t>
        </w:r>
      </w:ins>
      <w:ins w:id="17" w:author="ALARI Gianluigi" w:date="2016-10-17T16:42:00Z">
        <w:r w:rsidR="00841A85">
          <w:rPr>
            <w:lang w:val="en-US"/>
          </w:rPr>
          <w:t>s</w:t>
        </w:r>
      </w:ins>
      <w:ins w:id="18" w:author="ALARI Gianluigi" w:date="2016-10-17T16:25:00Z">
        <w:r w:rsidR="00F44996">
          <w:rPr>
            <w:lang w:val="en-US"/>
          </w:rPr>
          <w:t xml:space="preserve"> the final product in their own environment as well as in the way the developments </w:t>
        </w:r>
      </w:ins>
      <w:proofErr w:type="gramStart"/>
      <w:ins w:id="19" w:author="ALARI Gianluigi" w:date="2016-10-17T16:58:00Z">
        <w:r w:rsidR="00811284">
          <w:rPr>
            <w:lang w:val="en-US"/>
          </w:rPr>
          <w:t>is done</w:t>
        </w:r>
      </w:ins>
      <w:proofErr w:type="gramEnd"/>
      <w:ins w:id="20" w:author="ALARI Gianluigi" w:date="2016-10-17T16:26:00Z">
        <w:r w:rsidR="00F44996">
          <w:rPr>
            <w:lang w:val="en-US"/>
          </w:rPr>
          <w:t>.</w:t>
        </w:r>
        <w:r w:rsidR="00F44996">
          <w:rPr>
            <w:lang w:val="en-US"/>
          </w:rPr>
          <w:t xml:space="preserve"> </w:t>
        </w:r>
      </w:ins>
      <w:del w:id="21" w:author="ALARI Gianluigi" w:date="2016-10-17T16:26:00Z">
        <w:r w:rsidDel="00F44996">
          <w:rPr>
            <w:lang w:val="en-US"/>
          </w:rPr>
          <w:delText xml:space="preserve">It was suggested that the </w:delText>
        </w:r>
      </w:del>
      <w:ins w:id="22" w:author="ALARI Gianluigi" w:date="2016-10-17T16:26:00Z">
        <w:r w:rsidR="00F44996">
          <w:rPr>
            <w:lang w:val="en-US"/>
          </w:rPr>
          <w:t xml:space="preserve">To </w:t>
        </w:r>
      </w:ins>
      <w:ins w:id="23" w:author="ALARI Gianluigi" w:date="2016-10-17T16:28:00Z">
        <w:r w:rsidR="00F44996">
          <w:rPr>
            <w:lang w:val="en-US"/>
          </w:rPr>
          <w:t>facilitate</w:t>
        </w:r>
      </w:ins>
      <w:ins w:id="24" w:author="ALARI Gianluigi" w:date="2016-10-17T16:27:00Z">
        <w:r w:rsidR="00F44996">
          <w:rPr>
            <w:lang w:val="en-US"/>
          </w:rPr>
          <w:t xml:space="preserve"> further analysis of </w:t>
        </w:r>
      </w:ins>
      <w:ins w:id="25" w:author="ALARI Gianluigi" w:date="2016-10-17T16:26:00Z">
        <w:r w:rsidR="00F44996">
          <w:rPr>
            <w:lang w:val="en-US"/>
          </w:rPr>
          <w:t xml:space="preserve">these two options, </w:t>
        </w:r>
      </w:ins>
      <w:r>
        <w:rPr>
          <w:lang w:val="en-US"/>
        </w:rPr>
        <w:t xml:space="preserve">EP </w:t>
      </w:r>
      <w:ins w:id="26" w:author="ALARI Gianluigi" w:date="2016-10-17T16:51:00Z">
        <w:r w:rsidR="00841A85">
          <w:rPr>
            <w:lang w:val="en-US"/>
          </w:rPr>
          <w:t>proposed</w:t>
        </w:r>
      </w:ins>
      <w:ins w:id="27" w:author="ALARI Gianluigi" w:date="2016-10-17T16:27:00Z">
        <w:r w:rsidR="00F44996">
          <w:rPr>
            <w:lang w:val="en-US"/>
          </w:rPr>
          <w:t xml:space="preserve"> to </w:t>
        </w:r>
      </w:ins>
      <w:r>
        <w:rPr>
          <w:lang w:val="en-US"/>
        </w:rPr>
        <w:t>present to CEU (and their IT resources) what is available in the e-Parliament stack</w:t>
      </w:r>
      <w:ins w:id="28" w:author="ALARI Gianluigi" w:date="2016-10-17T16:28:00Z">
        <w:r w:rsidR="00F44996">
          <w:rPr>
            <w:lang w:val="en-US"/>
          </w:rPr>
          <w:t>, the technology used and the points of dependency/integration</w:t>
        </w:r>
      </w:ins>
      <w:r w:rsidR="0040788A">
        <w:rPr>
          <w:lang w:val="en-US"/>
        </w:rPr>
        <w:t xml:space="preserve"> </w:t>
      </w:r>
      <w:ins w:id="29" w:author="ALARI Gianluigi" w:date="2016-10-17T16:29:00Z">
        <w:r w:rsidR="00F44996">
          <w:rPr>
            <w:lang w:val="en-US"/>
          </w:rPr>
          <w:t xml:space="preserve">to the EP environment. </w:t>
        </w:r>
      </w:ins>
    </w:p>
    <w:p w:rsidR="00C74F62" w:rsidRDefault="00F44996">
      <w:pPr>
        <w:rPr>
          <w:lang w:val="en-US"/>
        </w:rPr>
      </w:pPr>
      <w:ins w:id="30" w:author="ALARI Gianluigi" w:date="2016-10-17T16:29:00Z">
        <w:r>
          <w:rPr>
            <w:lang w:val="en-US"/>
          </w:rPr>
          <w:t xml:space="preserve">With </w:t>
        </w:r>
      </w:ins>
      <w:ins w:id="31" w:author="ALARI Gianluigi" w:date="2016-10-17T16:30:00Z">
        <w:r>
          <w:rPr>
            <w:lang w:val="en-US"/>
          </w:rPr>
          <w:t>this</w:t>
        </w:r>
      </w:ins>
      <w:ins w:id="32" w:author="ALARI Gianluigi" w:date="2016-10-17T16:29:00Z">
        <w:r>
          <w:rPr>
            <w:lang w:val="en-US"/>
          </w:rPr>
          <w:t xml:space="preserve"> additional </w:t>
        </w:r>
      </w:ins>
      <w:ins w:id="33" w:author="ALARI Gianluigi" w:date="2016-10-17T16:30:00Z">
        <w:r>
          <w:rPr>
            <w:lang w:val="en-US"/>
          </w:rPr>
          <w:t>information,</w:t>
        </w:r>
      </w:ins>
      <w:ins w:id="34" w:author="ALARI Gianluigi" w:date="2016-10-17T16:29:00Z">
        <w:r>
          <w:rPr>
            <w:lang w:val="en-US"/>
          </w:rPr>
          <w:t xml:space="preserve"> </w:t>
        </w:r>
      </w:ins>
      <w:del w:id="35" w:author="ALARI Gianluigi" w:date="2016-10-17T16:30:00Z">
        <w:r w:rsidR="0040788A" w:rsidDel="00F44996">
          <w:rPr>
            <w:lang w:val="en-US"/>
          </w:rPr>
          <w:delText>so that they</w:delText>
        </w:r>
      </w:del>
      <w:ins w:id="36" w:author="ALARI Gianluigi" w:date="2016-10-17T16:30:00Z">
        <w:r>
          <w:rPr>
            <w:lang w:val="en-US"/>
          </w:rPr>
          <w:t>CEU</w:t>
        </w:r>
      </w:ins>
      <w:r w:rsidR="0040788A">
        <w:rPr>
          <w:lang w:val="en-US"/>
        </w:rPr>
        <w:t xml:space="preserve"> can </w:t>
      </w:r>
      <w:r w:rsidR="00C74F62">
        <w:rPr>
          <w:lang w:val="en-US"/>
        </w:rPr>
        <w:t xml:space="preserve">assess </w:t>
      </w:r>
      <w:ins w:id="37" w:author="ALARI Gianluigi" w:date="2016-10-17T16:43:00Z">
        <w:r w:rsidR="00841A85">
          <w:rPr>
            <w:lang w:val="en-US"/>
          </w:rPr>
          <w:t xml:space="preserve">component </w:t>
        </w:r>
      </w:ins>
      <w:r w:rsidR="00C74F62">
        <w:rPr>
          <w:lang w:val="en-US"/>
        </w:rPr>
        <w:t>compatibility</w:t>
      </w:r>
      <w:ins w:id="38" w:author="ALARI Gianluigi" w:date="2016-10-17T16:48:00Z">
        <w:r w:rsidR="00841A85">
          <w:rPr>
            <w:lang w:val="en-US"/>
          </w:rPr>
          <w:t xml:space="preserve"> (right technology? can it be integrated?)</w:t>
        </w:r>
      </w:ins>
      <w:r w:rsidR="00841A85">
        <w:rPr>
          <w:lang w:val="en-US"/>
        </w:rPr>
        <w:t xml:space="preserve"> </w:t>
      </w:r>
      <w:r w:rsidR="00C74F62">
        <w:rPr>
          <w:lang w:val="en-US"/>
        </w:rPr>
        <w:t xml:space="preserve"> </w:t>
      </w:r>
      <w:proofErr w:type="gramStart"/>
      <w:r w:rsidR="00C74F62">
        <w:rPr>
          <w:lang w:val="en-US"/>
        </w:rPr>
        <w:t>with</w:t>
      </w:r>
      <w:proofErr w:type="gramEnd"/>
      <w:r w:rsidR="00C74F62">
        <w:rPr>
          <w:lang w:val="en-US"/>
        </w:rPr>
        <w:t xml:space="preserve"> </w:t>
      </w:r>
      <w:ins w:id="39" w:author="ALARI Gianluigi" w:date="2016-10-17T17:00:00Z">
        <w:r w:rsidR="00811284">
          <w:rPr>
            <w:lang w:val="en-US"/>
          </w:rPr>
          <w:t>CEU</w:t>
        </w:r>
      </w:ins>
      <w:ins w:id="40" w:author="ALARI Gianluigi" w:date="2016-10-17T16:30:00Z">
        <w:r>
          <w:rPr>
            <w:lang w:val="en-US"/>
          </w:rPr>
          <w:t xml:space="preserve"> </w:t>
        </w:r>
      </w:ins>
      <w:ins w:id="41" w:author="ALARI Gianluigi" w:date="2016-10-17T16:43:00Z">
        <w:r w:rsidR="00841A85">
          <w:rPr>
            <w:lang w:val="en-US"/>
          </w:rPr>
          <w:t>environment</w:t>
        </w:r>
      </w:ins>
      <w:ins w:id="42" w:author="ALARI Gianluigi" w:date="2016-10-17T16:31:00Z">
        <w:r>
          <w:rPr>
            <w:lang w:val="en-US"/>
          </w:rPr>
          <w:t xml:space="preserve"> and technical </w:t>
        </w:r>
      </w:ins>
      <w:del w:id="43" w:author="ALARI Gianluigi" w:date="2016-10-17T16:31:00Z">
        <w:r w:rsidR="00C74F62" w:rsidDel="00F44996">
          <w:rPr>
            <w:lang w:val="en-US"/>
          </w:rPr>
          <w:delText>infrastructure</w:delText>
        </w:r>
      </w:del>
      <w:ins w:id="44" w:author="ALARI Gianluigi" w:date="2016-10-17T16:31:00Z">
        <w:r>
          <w:rPr>
            <w:lang w:val="en-US"/>
          </w:rPr>
          <w:t>standards</w:t>
        </w:r>
      </w:ins>
      <w:ins w:id="45" w:author="ALARI Gianluigi" w:date="2016-10-17T16:44:00Z">
        <w:r w:rsidR="00841A85">
          <w:rPr>
            <w:lang w:val="en-US"/>
          </w:rPr>
          <w:t xml:space="preserve">. With this </w:t>
        </w:r>
      </w:ins>
      <w:ins w:id="46" w:author="ALARI Gianluigi" w:date="2016-10-17T17:00:00Z">
        <w:r w:rsidR="00811284">
          <w:rPr>
            <w:lang w:val="en-US"/>
          </w:rPr>
          <w:t xml:space="preserve">additional </w:t>
        </w:r>
      </w:ins>
      <w:ins w:id="47" w:author="ALARI Gianluigi" w:date="2016-10-17T16:47:00Z">
        <w:r w:rsidR="00841A85">
          <w:rPr>
            <w:lang w:val="en-US"/>
          </w:rPr>
          <w:t>information,</w:t>
        </w:r>
      </w:ins>
      <w:ins w:id="48" w:author="ALARI Gianluigi" w:date="2016-10-17T16:31:00Z">
        <w:r>
          <w:rPr>
            <w:lang w:val="en-US"/>
          </w:rPr>
          <w:t xml:space="preserve"> all elements for scenario evaluation will be available to both </w:t>
        </w:r>
      </w:ins>
      <w:ins w:id="49" w:author="ALARI Gianluigi" w:date="2016-10-17T16:32:00Z">
        <w:r>
          <w:rPr>
            <w:lang w:val="en-US"/>
          </w:rPr>
          <w:t>parties</w:t>
        </w:r>
      </w:ins>
      <w:r w:rsidR="00C74F62">
        <w:rPr>
          <w:lang w:val="en-US"/>
        </w:rPr>
        <w:t>.</w:t>
      </w:r>
    </w:p>
    <w:p w:rsidR="002E795A" w:rsidDel="00F44996" w:rsidRDefault="00DF7A24">
      <w:pPr>
        <w:rPr>
          <w:del w:id="50" w:author="ALARI Gianluigi" w:date="2016-10-17T16:32:00Z"/>
          <w:lang w:val="en-US"/>
        </w:rPr>
      </w:pPr>
      <w:del w:id="51" w:author="ALARI Gianluigi" w:date="2016-10-17T16:32:00Z">
        <w:r w:rsidDel="00F44996">
          <w:rPr>
            <w:lang w:val="en-US"/>
          </w:rPr>
          <w:delText xml:space="preserve">- </w:delText>
        </w:r>
        <w:r w:rsidR="00C74F62" w:rsidDel="00F44996">
          <w:rPr>
            <w:lang w:val="en-US"/>
          </w:rPr>
          <w:delText>Options 4 and 5: Favored by both parties with the reservation of the CEU on the resources and the outcome of the meetings with the Commission.</w:delText>
        </w:r>
        <w:r w:rsidDel="00F44996">
          <w:rPr>
            <w:lang w:val="en-US"/>
          </w:rPr>
          <w:delText xml:space="preserve"> Option 4 raises concerns to EP as being the most costly.</w:delText>
        </w:r>
      </w:del>
    </w:p>
    <w:p w:rsidR="00C74F62" w:rsidRDefault="00DF7A24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 xml:space="preserve">Options </w:t>
      </w:r>
      <w:proofErr w:type="gramStart"/>
      <w:r w:rsidR="00C74F62">
        <w:rPr>
          <w:lang w:val="en-US"/>
        </w:rPr>
        <w:t>6</w:t>
      </w:r>
      <w:proofErr w:type="gramEnd"/>
      <w:r w:rsidR="00C74F62">
        <w:rPr>
          <w:lang w:val="en-US"/>
        </w:rPr>
        <w:t xml:space="preserve"> and 7: Rejected by both parties</w:t>
      </w:r>
      <w:r>
        <w:rPr>
          <w:lang w:val="en-US"/>
        </w:rPr>
        <w:t>, non-feasible</w:t>
      </w:r>
      <w:r w:rsidR="00C74F62">
        <w:rPr>
          <w:lang w:val="en-US"/>
        </w:rPr>
        <w:t>. Were included only for the completeness of the options.</w:t>
      </w:r>
    </w:p>
    <w:p w:rsidR="002E795A" w:rsidRPr="00D57238" w:rsidRDefault="00D57238">
      <w:pPr>
        <w:rPr>
          <w:b/>
          <w:lang w:val="en-US"/>
        </w:rPr>
      </w:pPr>
      <w:r w:rsidRPr="00D57238">
        <w:rPr>
          <w:b/>
          <w:lang w:val="en-US"/>
        </w:rPr>
        <w:t>Action</w:t>
      </w:r>
      <w:r w:rsidR="00C74F62">
        <w:rPr>
          <w:b/>
          <w:lang w:val="en-US"/>
        </w:rPr>
        <w:t>s</w:t>
      </w:r>
    </w:p>
    <w:p w:rsidR="00C74F62" w:rsidRDefault="00C8093A">
      <w:pPr>
        <w:rPr>
          <w:lang w:val="en-US"/>
        </w:rPr>
      </w:pPr>
      <w:r>
        <w:rPr>
          <w:lang w:val="en-US"/>
        </w:rPr>
        <w:t xml:space="preserve">CEU to contribute with information on </w:t>
      </w:r>
      <w:r w:rsidR="00C74F62">
        <w:rPr>
          <w:lang w:val="en-US"/>
        </w:rPr>
        <w:t>organization</w:t>
      </w:r>
      <w:r>
        <w:rPr>
          <w:lang w:val="en-US"/>
        </w:rPr>
        <w:t>, reso</w:t>
      </w:r>
      <w:r w:rsidR="00C74F62">
        <w:rPr>
          <w:lang w:val="en-US"/>
        </w:rPr>
        <w:t>urces and financial implication</w:t>
      </w:r>
      <w:ins w:id="52" w:author="ALARI Gianluigi" w:date="2016-10-17T17:06:00Z">
        <w:r w:rsidR="00811284">
          <w:rPr>
            <w:lang w:val="en-US"/>
          </w:rPr>
          <w:t xml:space="preserve"> </w:t>
        </w:r>
        <w:r w:rsidR="00811284">
          <w:rPr>
            <w:lang w:val="en-US"/>
          </w:rPr>
          <w:t>(27/10)</w:t>
        </w:r>
      </w:ins>
      <w:r w:rsidR="00C74F62">
        <w:rPr>
          <w:lang w:val="en-US"/>
        </w:rPr>
        <w:t>.</w:t>
      </w:r>
    </w:p>
    <w:p w:rsidR="00C74F62" w:rsidRDefault="00C74F62">
      <w:pPr>
        <w:rPr>
          <w:ins w:id="53" w:author="ALARI Gianluigi" w:date="2016-10-17T16:51:00Z"/>
          <w:lang w:val="en-US"/>
        </w:rPr>
      </w:pPr>
      <w:r>
        <w:rPr>
          <w:lang w:val="en-US"/>
        </w:rPr>
        <w:t>CEU to evaluate the options after they have consulted with their IT for the availability of resources and after the</w:t>
      </w:r>
      <w:r w:rsidR="0040788A">
        <w:rPr>
          <w:lang w:val="en-US"/>
        </w:rPr>
        <w:t>ir planned</w:t>
      </w:r>
      <w:r>
        <w:rPr>
          <w:lang w:val="en-US"/>
        </w:rPr>
        <w:t xml:space="preserve"> meetings with the Commission</w:t>
      </w:r>
      <w:ins w:id="54" w:author="ALARI Gianluigi" w:date="2016-10-17T17:06:00Z">
        <w:r w:rsidR="00811284">
          <w:rPr>
            <w:lang w:val="en-US"/>
          </w:rPr>
          <w:t xml:space="preserve"> </w:t>
        </w:r>
        <w:r w:rsidR="00811284">
          <w:rPr>
            <w:lang w:val="en-US"/>
          </w:rPr>
          <w:t>(27/10)</w:t>
        </w:r>
      </w:ins>
      <w:r>
        <w:rPr>
          <w:lang w:val="en-US"/>
        </w:rPr>
        <w:t>.</w:t>
      </w:r>
    </w:p>
    <w:p w:rsidR="00841A85" w:rsidRDefault="00841A85">
      <w:pPr>
        <w:rPr>
          <w:lang w:val="en-US"/>
        </w:rPr>
      </w:pPr>
      <w:ins w:id="55" w:author="ALARI Gianluigi" w:date="2016-10-17T16:51:00Z">
        <w:r>
          <w:rPr>
            <w:lang w:val="en-US"/>
          </w:rPr>
          <w:t xml:space="preserve">EP propose </w:t>
        </w:r>
      </w:ins>
      <w:ins w:id="56" w:author="ALARI Gianluigi" w:date="2016-10-17T16:52:00Z">
        <w:r>
          <w:rPr>
            <w:lang w:val="en-US"/>
          </w:rPr>
          <w:t xml:space="preserve">to </w:t>
        </w:r>
      </w:ins>
      <w:ins w:id="57" w:author="ALARI Gianluigi" w:date="2016-10-17T16:51:00Z">
        <w:r>
          <w:rPr>
            <w:lang w:val="en-US"/>
          </w:rPr>
          <w:t xml:space="preserve">CEU meeting </w:t>
        </w:r>
      </w:ins>
      <w:ins w:id="58" w:author="ALARI Gianluigi" w:date="2016-10-17T16:52:00Z">
        <w:r>
          <w:rPr>
            <w:lang w:val="en-US"/>
          </w:rPr>
          <w:t>dates to present e-</w:t>
        </w:r>
      </w:ins>
      <w:ins w:id="59" w:author="ALARI Gianluigi" w:date="2016-10-17T16:53:00Z">
        <w:r>
          <w:rPr>
            <w:lang w:val="en-US"/>
          </w:rPr>
          <w:t>Parliament</w:t>
        </w:r>
      </w:ins>
      <w:ins w:id="60" w:author="ALARI Gianluigi" w:date="2016-10-17T16:52:00Z">
        <w:r>
          <w:rPr>
            <w:lang w:val="en-US"/>
          </w:rPr>
          <w:t xml:space="preserve"> components</w:t>
        </w:r>
      </w:ins>
      <w:ins w:id="61" w:author="ALARI Gianluigi" w:date="2016-10-17T16:53:00Z">
        <w:r>
          <w:rPr>
            <w:lang w:val="en-US"/>
          </w:rPr>
          <w:t xml:space="preserve"> and architecture</w:t>
        </w:r>
      </w:ins>
      <w:ins w:id="62" w:author="ALARI Gianluigi" w:date="2016-10-17T17:06:00Z">
        <w:r w:rsidR="00811284">
          <w:rPr>
            <w:lang w:val="en-US"/>
          </w:rPr>
          <w:t xml:space="preserve"> (27/10)</w:t>
        </w:r>
      </w:ins>
    </w:p>
    <w:p w:rsidR="00D57238" w:rsidDel="00841A85" w:rsidRDefault="00C74F62">
      <w:pPr>
        <w:rPr>
          <w:moveFrom w:id="63" w:author="ALARI Gianluigi" w:date="2016-10-17T16:45:00Z"/>
          <w:lang w:val="en-US"/>
        </w:rPr>
      </w:pPr>
      <w:moveFromRangeStart w:id="64" w:author="ALARI Gianluigi" w:date="2016-10-17T16:45:00Z" w:name="move464486057"/>
      <w:moveFrom w:id="65" w:author="ALARI Gianluigi" w:date="2016-10-17T16:45:00Z">
        <w:r w:rsidDel="00841A85">
          <w:rPr>
            <w:lang w:val="en-US"/>
          </w:rPr>
          <w:t xml:space="preserve">Follow up of the actions </w:t>
        </w:r>
        <w:r w:rsidR="00C8093A" w:rsidDel="00841A85">
          <w:rPr>
            <w:lang w:val="en-US"/>
          </w:rPr>
          <w:t xml:space="preserve">by </w:t>
        </w:r>
        <w:r w:rsidDel="00841A85">
          <w:rPr>
            <w:lang w:val="en-US"/>
          </w:rPr>
          <w:t xml:space="preserve">the end of next week or during </w:t>
        </w:r>
        <w:r w:rsidR="00C8093A" w:rsidDel="00841A85">
          <w:rPr>
            <w:lang w:val="en-US"/>
          </w:rPr>
          <w:t>the follow up meeting (27/10).</w:t>
        </w:r>
      </w:moveFrom>
    </w:p>
    <w:moveFromRangeEnd w:id="64"/>
    <w:p w:rsidR="00D57238" w:rsidRPr="00D57238" w:rsidRDefault="00D57238">
      <w:pPr>
        <w:rPr>
          <w:b/>
          <w:lang w:val="en-US"/>
        </w:rPr>
      </w:pPr>
      <w:r w:rsidRPr="00D57238">
        <w:rPr>
          <w:b/>
          <w:lang w:val="en-US"/>
        </w:rPr>
        <w:t>Decision</w:t>
      </w:r>
    </w:p>
    <w:p w:rsidR="00D57238" w:rsidRDefault="00D57238">
      <w:pPr>
        <w:rPr>
          <w:lang w:val="en-US"/>
        </w:rPr>
      </w:pPr>
      <w:r>
        <w:rPr>
          <w:lang w:val="en-US"/>
        </w:rPr>
        <w:t>To present to SC the options that are agreed by both sides as preferred after considering the pros and cons and the availability of resources and provide estimation on the cost</w:t>
      </w:r>
      <w:r w:rsidR="0040788A">
        <w:rPr>
          <w:lang w:val="en-US"/>
        </w:rPr>
        <w:t>.</w:t>
      </w:r>
    </w:p>
    <w:p w:rsidR="00D57238" w:rsidRDefault="00D57238">
      <w:pPr>
        <w:rPr>
          <w:ins w:id="66" w:author="ALARI Gianluigi" w:date="2016-10-17T16:45:00Z"/>
          <w:lang w:val="en-US"/>
        </w:rPr>
      </w:pPr>
    </w:p>
    <w:p w:rsidR="00841A85" w:rsidRDefault="00841A85" w:rsidP="00841A85">
      <w:pPr>
        <w:rPr>
          <w:moveTo w:id="67" w:author="ALARI Gianluigi" w:date="2016-10-17T16:45:00Z"/>
          <w:lang w:val="en-US"/>
        </w:rPr>
      </w:pPr>
      <w:moveToRangeStart w:id="68" w:author="ALARI Gianluigi" w:date="2016-10-17T16:45:00Z" w:name="move464486057"/>
      <w:moveTo w:id="69" w:author="ALARI Gianluigi" w:date="2016-10-17T16:45:00Z">
        <w:r>
          <w:rPr>
            <w:lang w:val="en-US"/>
          </w:rPr>
          <w:t>Follow up of the actions by the end of next week or during the follow up meeting (27/10).</w:t>
        </w:r>
      </w:moveTo>
    </w:p>
    <w:moveToRangeEnd w:id="68"/>
    <w:p w:rsidR="00841A85" w:rsidRDefault="00841A85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4. Roadmap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During the coordination meeting </w:t>
      </w:r>
      <w:r w:rsidR="0040788A">
        <w:rPr>
          <w:lang w:val="en-US"/>
        </w:rPr>
        <w:t xml:space="preserve">on 30/9 </w:t>
      </w:r>
      <w:r>
        <w:rPr>
          <w:lang w:val="en-US"/>
        </w:rPr>
        <w:t>it was requested to provide the Steering Committee with a draft roadmap. The roadmap cannot be provided because it is dependent on the decision for the shape of the project and the resourcing of the project.</w:t>
      </w:r>
    </w:p>
    <w:p w:rsidR="00D57238" w:rsidRDefault="00D57238">
      <w:pPr>
        <w:rPr>
          <w:lang w:val="en-US"/>
        </w:rPr>
      </w:pPr>
    </w:p>
    <w:p w:rsidR="00D57238" w:rsidRPr="002E795A" w:rsidRDefault="00D57238">
      <w:pPr>
        <w:rPr>
          <w:lang w:val="en-US"/>
        </w:rPr>
      </w:pPr>
      <w:r w:rsidRPr="00D57238">
        <w:rPr>
          <w:b/>
          <w:lang w:val="en-US"/>
        </w:rPr>
        <w:t>Follow up meeting</w:t>
      </w:r>
      <w:r>
        <w:rPr>
          <w:lang w:val="en-US"/>
        </w:rPr>
        <w:t xml:space="preserve"> for joint analysis and project shape on 27/10/2016 @</w:t>
      </w:r>
      <w:r w:rsidR="001932C1">
        <w:rPr>
          <w:lang w:val="en-US"/>
        </w:rPr>
        <w:t xml:space="preserve"> 11:00-12:00</w:t>
      </w:r>
    </w:p>
    <w:sectPr w:rsidR="00D57238" w:rsidRPr="002E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RI Gianluigi">
    <w15:presenceInfo w15:providerId="None" w15:userId="ALARI Gianluig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D"/>
    <w:rsid w:val="001829AD"/>
    <w:rsid w:val="00185615"/>
    <w:rsid w:val="001932C1"/>
    <w:rsid w:val="002E795A"/>
    <w:rsid w:val="003C2CBE"/>
    <w:rsid w:val="0040788A"/>
    <w:rsid w:val="00466C3C"/>
    <w:rsid w:val="00811284"/>
    <w:rsid w:val="00841A85"/>
    <w:rsid w:val="00AB2D06"/>
    <w:rsid w:val="00AC334F"/>
    <w:rsid w:val="00C74F62"/>
    <w:rsid w:val="00C8093A"/>
    <w:rsid w:val="00D57238"/>
    <w:rsid w:val="00D6435F"/>
    <w:rsid w:val="00DF7A24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F0EA7-5C45-4CFC-A950-8F35791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15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5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15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5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5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15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5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615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615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5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185615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15"/>
    <w:rPr>
      <w:b/>
      <w:bCs/>
    </w:rPr>
  </w:style>
  <w:style w:type="character" w:styleId="Emphasis">
    <w:name w:val="Emphasis"/>
    <w:basedOn w:val="DefaultParagraphFont"/>
    <w:uiPriority w:val="20"/>
    <w:qFormat/>
    <w:rsid w:val="001856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5615"/>
    <w:rPr>
      <w:szCs w:val="32"/>
    </w:rPr>
  </w:style>
  <w:style w:type="paragraph" w:styleId="ListParagraph">
    <w:name w:val="List Paragraph"/>
    <w:basedOn w:val="Normal"/>
    <w:uiPriority w:val="34"/>
    <w:qFormat/>
    <w:rsid w:val="0018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6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5"/>
    <w:rPr>
      <w:b/>
      <w:i/>
      <w:sz w:val="24"/>
    </w:rPr>
  </w:style>
  <w:style w:type="character" w:styleId="SubtleEmphasis">
    <w:name w:val="Subtle Emphasis"/>
    <w:uiPriority w:val="19"/>
    <w:qFormat/>
    <w:rsid w:val="001856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56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56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56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56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61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A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2E49-D246-4D50-BE2D-D7415E0A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F51DB8AF.dotm</Template>
  <TotalTime>228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KOUKLAKIS Georgios</dc:creator>
  <cp:keywords/>
  <dc:description/>
  <cp:lastModifiedBy>KOUKLAKIS Georgios</cp:lastModifiedBy>
  <cp:revision>4</cp:revision>
  <dcterms:created xsi:type="dcterms:W3CDTF">2016-10-17T11:23:00Z</dcterms:created>
  <dcterms:modified xsi:type="dcterms:W3CDTF">2016-10-17T14:12:00Z</dcterms:modified>
</cp:coreProperties>
</file>